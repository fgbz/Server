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24"/>
        <w:gridCol w:w="991"/>
        <w:gridCol w:w="528"/>
        <w:gridCol w:w="748"/>
        <w:gridCol w:w="930"/>
        <w:gridCol w:w="996"/>
        <w:gridCol w:w="996"/>
        <w:gridCol w:w="302"/>
        <w:gridCol w:w="694"/>
        <w:gridCol w:w="996"/>
        <w:gridCol w:w="996"/>
        <w:gridCol w:w="755"/>
      </w:tblGrid>
      <w:tr w:rsidR="00383229" w:rsidRPr="00833A8C" w14:paraId="122784E6" w14:textId="77777777" w:rsidTr="006A557B">
        <w:trPr>
          <w:trHeight w:val="1117"/>
        </w:trPr>
        <w:tc>
          <w:tcPr>
            <w:tcW w:w="1943" w:type="dxa"/>
            <w:gridSpan w:val="3"/>
            <w:tcBorders>
              <w:bottom w:val="double" w:sz="4" w:space="0" w:color="auto"/>
              <w:right w:val="nil"/>
            </w:tcBorders>
            <w:vAlign w:val="center"/>
          </w:tcPr>
          <w:p w14:paraId="16321C40" w14:textId="77777777" w:rsidR="00383229" w:rsidRPr="00833A8C" w:rsidRDefault="007C5CA0" w:rsidP="00D90C04">
            <w:pPr>
              <w:pStyle w:val="1"/>
            </w:pPr>
            <w:r>
              <w:rPr>
                <w:noProof/>
              </w:rPr>
              <w:pict w14:anchorId="1EB34C1E">
                <v:group id="Group 130" o:spid="_x0000_s1026" style="position:absolute;left:0;text-align:left;margin-left:10.35pt;margin-top:13.75pt;width:88.4pt;height:27.45pt;z-index:251657728" coordorigin="5700,13488" coordsize="176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">
                  <v:shape id="Freeform 131" o:spid="_x0000_s1027" style="position:absolute;left:5701;top:13494;width:153;height:55;visibility:visible;mso-wrap-style:square;v-text-anchor:top" coordsize="251,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RfcEA&#10;AADaAAAADwAAAGRycy9kb3ducmV2LnhtbESPzarCMBSE94LvEI7gTlNd+FONohcuuHBzq5vuDs2x&#10;LW1OSpPW+vZGuOBymJlvmP1xMLXoqXWlZQWLeQSCOLO65FzB/fY724BwHlljbZkUvMjB8TAe7THW&#10;9sl/1Cc+FwHCLkYFhfdNLKXLCjLo5rYhDt7DtgZ9kG0udYvPADe1XEbRShosOSwU2NBPQVmVdEZB&#10;ej715pZeu7WsHmmXrdy2SjZKTSfDaQfC0+C/4f/2RStYwudKuAHy8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QEX3BAAAA2gAAAA8AAAAAAAAAAAAAAAAAmAIAAGRycy9kb3du&#10;cmV2LnhtbFBLBQYAAAAABAAEAPUAAACGAwAAAAA=&#10;" path="m,383l,,251,e" fillcolor="#36f" strokecolor="#36f">
                    <v:path arrowok="t" o:connecttype="custom" o:connectlocs="0,55;0,0;153,0" o:connectangles="0,0,0"/>
                  </v:shape>
                  <v:shape id="Freeform 132" o:spid="_x0000_s1028" style="position:absolute;left:5852;top:13488;width:387;height:328;visibility:visible;mso-wrap-style:square;v-text-anchor:top" coordsize="1256,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Xo8MA&#10;AADaAAAADwAAAGRycy9kb3ducmV2LnhtbESPQWvCQBSE70L/w/IKXkQ3mlIlukoRxRzVCnp8ZF+T&#10;kOzbkF019td3hYLHYWa+YRarztTiRq0rLSsYjyIQxJnVJecKTt/b4QyE88gaa8uk4EEOVsu33gIT&#10;be98oNvR5yJA2CWooPC+SaR0WUEG3cg2xMH7sa1BH2SbS93iPcBNLSdR9CkNlhwWCmxoXVBWHa9G&#10;wfRsLrv9R1WlA3ZxnJ6738nmoFT/vfuag/DU+Vf4v51qBTE8r4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7Xo8MAAADaAAAADwAAAAAAAAAAAAAAAACYAgAAZHJzL2Rv&#10;d25yZXYueG1sUEsFBgAAAAAEAAQA9QAAAIgDAAAAAA==&#10;" path="m,17c147,26,680,,883,72v203,72,303,239,338,375c1256,583,1188,779,1093,890v-95,111,-350,178,-442,225e" fillcolor="#36f" strokecolor="#36f">
                    <v:path arrowok="t" o:connecttype="custom" o:connectlocs="0,5;272,21;376,131;337,262;201,328" o:connectangles="0,0,0,0,0"/>
                  </v:shape>
                  <v:shape id="Freeform 133" o:spid="_x0000_s1029" style="position:absolute;left:5771;top:13615;width:477;height:415;visibility:visible;mso-wrap-style:square;v-text-anchor:top" coordsize="1548,1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oZsEA&#10;AADaAAAADwAAAGRycy9kb3ducmV2LnhtbESPUWvCMBSF3wf7D+EO9jbTSRGpRpExYQx8sPEHXJpr&#10;0625KU3Wdv56Iwg+Hs453+Gst5NrxUB9aDwreJ9lIIgrbxquFZz0/m0JIkRkg61nUvBPAbab56c1&#10;FsaPfKShjLVIEA4FKrAxdoWUobLkMMx8R5y8s+8dxiT7WpoexwR3rZxn2UI6bDgtWOzow1L1W/45&#10;BZf8232GHyR5PGAnd1qXo9ZKvb5MuxWISFN8hO/tL6Mgh9uVdAPk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ZKGbBAAAA2gAAAA8AAAAAAAAAAAAAAAAAmAIAAGRycy9kb3du&#10;cmV2LnhtbFBLBQYAAAAABAAEAPUAAACGAwAAAAA=&#10;" path="m906,593r642,817l657,1413,,e" fillcolor="#36f" strokecolor="#36f">
                    <v:path arrowok="t" o:connecttype="custom" o:connectlocs="279,174;477,414;202,415;0,0" o:connectangles="0,0,0,0"/>
                  </v:shape>
                  <v:shape id="Freeform 134" o:spid="_x0000_s1030" style="position:absolute;left:5702;top:13546;width:77;height:86;visibility:visible;mso-wrap-style:square;v-text-anchor:top" coordsize="24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W4sMA&#10;AADaAAAADwAAAGRycy9kb3ducmV2LnhtbESPzWrCQBSF90LfYbiFboqZGGqR1FGkWOw2WtDuLplr&#10;kiZzJ2bGJH37jlBweTg/H2e5Hk0jeupcZVnBLIpBEOdWV1wo+Dp8TBcgnEfW2FgmBb/kYL16mCwx&#10;1XbgjPq9L0QYYZeigtL7NpXS5SUZdJFtiYN3tp1BH2RXSN3hEMZNI5M4fpUGKw6EElt6Lymv91cT&#10;IPVLdv7ZYPt9Si719jk+Es92Sj09jps3EJ5Gfw//tz+1gjncro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JW4sMAAADaAAAADwAAAAAAAAAAAAAAAACYAgAAZHJzL2Rv&#10;d25yZXYueG1sUEsFBgAAAAAEAAQA9QAAAIgDAAAAAA==&#10;" path="m,10c20,16,82,,123,47v41,47,100,193,126,243e" fillcolor="#36f" strokecolor="#36f">
                    <v:path arrowok="t" o:connecttype="custom" o:connectlocs="0,3;38,14;77,86" o:connectangles="0,0,0"/>
                  </v:shape>
                  <v:shape id="Freeform 135" o:spid="_x0000_s1031" style="position:absolute;left:5700;top:13581;width:195;height:447;visibility:visible;mso-wrap-style:square;v-text-anchor:top" coordsize="195,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DMQA&#10;AADaAAAADwAAAGRycy9kb3ducmV2LnhtbESP0WrCQBRE3wv+w3IFX0rdNFCxaTZiC9LqU4x+wG32&#10;mkSzd9PsVtO/dwuCj8PMnGHSxWBacabeNZYVPE8jEMSl1Q1XCva71dMchPPIGlvLpOCPHCyy0UOK&#10;ibYX3tK58JUIEHYJKqi97xIpXVmTQTe1HXHwDrY36IPsK6l7vAS4aWUcRTNpsOGwUGNHHzWVp+LX&#10;KHDHx/j9O3/d559yE/+sty+5L9dKTcbD8g2Ep8Hfw7f2l1Ywg/8r4Qb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sdQzEAAAA2gAAAA8AAAAAAAAAAAAAAAAAmAIAAGRycy9k&#10;b3ducmV2LnhtbFBLBQYAAAAABAAEAPUAAACJAwAAAAA=&#10;" path="m,l1,447r194,l,xe" fillcolor="red" strokecolor="red">
                    <v:path arrowok="t" o:connecttype="custom" o:connectlocs="0,0;1,447;195,447;0,0" o:connectangles="0,0,0,0"/>
                  </v:shape>
                  <v:shape id="Freeform 136" o:spid="_x0000_s1032" style="position:absolute;left:5701;top:13493;width:347;height:294;visibility:visible;mso-wrap-style:square;v-text-anchor:top" coordsize="112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NGMMA&#10;AADaAAAADwAAAGRycy9kb3ducmV2LnhtbESPQWsCMRSE74L/ITzBm2Yt1NrVKLZQFKEHt0U8Pjev&#10;m6Wbl20Sdf33plDocZiZb5jFqrONuJAPtWMFk3EGgrh0uuZKwefH22gGIkRkjY1jUnCjAKtlv7fA&#10;XLsr7+lSxEokCIccFZgY21zKUBqyGMauJU7el/MWY5K+ktrjNcFtIx+ybCot1pwWDLb0aqj8Ls5W&#10;wfFxfdhtXppJYdx7PTt51M/8o9Rw0K3nICJ18T/8195qBU/weyXd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9NGMMAAADaAAAADwAAAAAAAAAAAAAAAACYAgAAZHJzL2Rv&#10;d25yZXYueG1sUEsFBgAAAAAEAAQA9QAAAIgDAAAAAA==&#10;" path="m,162l498,r626,999l327,642,105,126e" fillcolor="#36f" strokecolor="#36f">
                    <v:path arrowok="t" o:connecttype="custom" o:connectlocs="0,48;154,0;347,294;101,189;32,37" o:connectangles="0,0,0,0,0"/>
                  </v:shape>
                  <v:shape id="Freeform 137" o:spid="_x0000_s1033" style="position:absolute;left:5710;top:13533;width:42;height:33;visibility:visible;mso-wrap-style:square;v-text-anchor:top" coordsize="136,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5b4A&#10;AADaAAAADwAAAGRycy9kb3ducmV2LnhtbERPy4rCMBTdD/gP4QqzGTTVAZVqFBEENzP4QreX5toW&#10;m5uaRFv/3iwEl4fzni1aU4kHOV9aVjDoJyCIM6tLzhUcD+veBIQPyBory6TgSR4W887XDFNtG97R&#10;Yx9yEUPYp6igCKFOpfRZQQZ939bEkbtYZzBE6HKpHTYx3FRymCQjabDk2FBgTauCsuv+bhTg6by2&#10;Pzfb/Prn9pac/8bVf+2U+u62yymIQG34iN/ujVYQt8Yr8Qb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VZeW+AAAA2gAAAA8AAAAAAAAAAAAAAAAAmAIAAGRycy9kb3ducmV2&#10;LnhtbFBLBQYAAAAABAAEAPUAAACDAwAAAAA=&#10;" path="m121,r15,114l,29,121,xe" fillcolor="#36f" strokecolor="#36f">
                    <v:path arrowok="t" o:connecttype="custom" o:connectlocs="37,0;42,33;0,8;37,0" o:connectangles="0,0,0,0"/>
                  </v:shape>
                  <v:oval id="Oval 138" o:spid="_x0000_s1034" style="position:absolute;left:5708;top:13544;width:4;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CH8MA&#10;AADaAAAADwAAAGRycy9kb3ducmV2LnhtbESPzYrCQBCE78K+w9AL3sxED6JZR5Fl/dkcRLM+QJNp&#10;k2CmJ2RGzfr0jiB4LKrqK2q26EwtrtS6yrKCYRSDIM6trrhQcPxbDSYgnEfWWFsmBf/kYDH/6M0w&#10;0fbGB7pmvhABwi5BBaX3TSKly0sy6CLbEAfvZFuDPsi2kLrFW4CbWo7ieCwNVhwWSmzou6T8nF2M&#10;giy1+xS7n116/zXxJr/X+7UbKtX/7JZfIDx1/h1+tbdawRSeV8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OCH8MAAADaAAAADwAAAAAAAAAAAAAAAACYAgAAZHJzL2Rv&#10;d25yZXYueG1sUEsFBgAAAAAEAAQA9QAAAIgDAAAAAA==&#10;" fillcolor="#36f" strokecolor="#36f"/>
                  <v:shape id="Freeform 139" o:spid="_x0000_s1035" style="position:absolute;left:6279;top:13642;width:113;height:383;visibility:visible;mso-wrap-style:square;v-text-anchor:top" coordsize="21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ej8MA&#10;AADbAAAADwAAAGRycy9kb3ducmV2LnhtbESPQWsCMRCF74X+hzCF3mpWCyKrUcQiFNqDWqHXYTMm&#10;i5vJkkRd++s7h0JvM7w3732zWA2hU1dKuY1sYDyqQBE30bbsDBy/ti8zULkgW+wik4E7ZVgtHx8W&#10;WNt44z1dD8UpCeFcowFfSl9rnRtPAfMo9sSinWIKWGRNTtuENwkPnZ5U1VQHbFkaPPa08dScD5dg&#10;IPitf718vn279PPRphzdfXLcGfP8NKznoAoN5d/8d/1u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1ej8MAAADbAAAADwAAAAAAAAAAAAAAAACYAgAAZHJzL2Rv&#10;d25yZXYueG1sUEsFBgAAAAAEAAQA9QAAAIgDAAAAAA==&#10;" path="m,l215,r,1140l,1140,,xe" fillcolor="#36f" strokecolor="#36f">
                    <v:path arrowok="t" o:connecttype="custom" o:connectlocs="0,0;113,0;113,383;0,383;0,0" o:connectangles="0,0,0,0,0"/>
                  </v:shape>
                  <v:shape id="Freeform 140" o:spid="_x0000_s1036" style="position:absolute;left:6431;top:13645;width:299;height:383;visibility:visible;mso-wrap-style:square;v-text-anchor:top" coordsize="2150,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EbMMA&#10;AADbAAAADwAAAGRycy9kb3ducmV2LnhtbERPTWvCQBC9F/wPywje6iY92BpdRStCSj20Koi3ITsm&#10;0ezskl01/fduodDbPN7nTOedacSNWl9bVpAOExDEhdU1lwr2u/XzGwgfkDU2lknBD3mYz3pPU8y0&#10;vfM33bahFDGEfYYKqhBcJqUvKjLoh9YRR+5kW4MhwraUusV7DDeNfEmSkTRYc2yo0NF7RcVlezUK&#10;Fq+dS1fF8jPfnD8Ocny0X26UKzXod4sJiEBd+Bf/uXMd56fw+0s8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dEbMMAAADbAAAADwAAAAAAAAAAAAAAAACYAgAAZHJzL2Rv&#10;d25yZXYueG1sUEsFBgAAAAAEAAQA9QAAAIgDAAAAAA==&#10;" path="m,2090l,,860,r860,950l1720,r430,l2150,2090r-792,l526,957,413,815r,1282l,2090xe" fillcolor="#36f" strokecolor="#36f">
                    <v:path arrowok="t" o:connecttype="custom" o:connectlocs="0,382;0,0;120,0;239,174;239,0;299,0;299,382;189,382;73,175;57,149;57,383;0,382" o:connectangles="0,0,0,0,0,0,0,0,0,0,0,0"/>
                  </v:shape>
                  <v:shape id="Freeform 141" o:spid="_x0000_s1037" style="position:absolute;left:6754;top:13648;width:113;height:383;visibility:visible;mso-wrap-style:square;v-text-anchor:top" coordsize="21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5gMIA&#10;AADbAAAADwAAAGRycy9kb3ducmV2LnhtbERPTYvCMBC9L/gfwgheFk3tQdZqFFlY8CKo68Hj0Eyb&#10;ajMpTdTaX2+Ehb3N433Oct3ZWtyp9ZVjBdNJAoI4d7riUsHp92f8BcIHZI21Y1LwJA/r1eBjiZl2&#10;Dz7Q/RhKEUPYZ6jAhNBkUvrckEU/cQ1x5ArXWgwRtqXULT5iuK1lmiQzabHi2GCwoW9D+fV4swrq&#10;+T6dng+zvvu8mPA87Yp+1xdKjYbdZgEiUBf+xX/urY7zU3j/E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HmAwgAAANsAAAAPAAAAAAAAAAAAAAAAAJgCAABkcnMvZG93&#10;bnJldi54bWxQSwUGAAAAAAQABAD1AAAAhwMAAAAA&#10;" path="m,l215,r,1140l,1140,,xe" fillcolor="#36f" strokecolor="white">
                    <v:path arrowok="t" o:connecttype="custom" o:connectlocs="0,0;113,0;113,383;0,383;0,0" o:connectangles="0,0,0,0,0"/>
                  </v:shape>
                  <v:shape id="Freeform 142" o:spid="_x0000_s1038" style="position:absolute;left:6860;top:13648;width:228;height:313;visibility:visible;mso-wrap-style:square;v-text-anchor:top" coordsize="1084,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n+sIA&#10;AADbAAAADwAAAGRycy9kb3ducmV2LnhtbERPS2sCMRC+C/0PYQq9SDergrRboxRB2EMPvnrobdiM&#10;u0uTyZJkdf33RhC8zcf3nMVqsEacyYfWsYJJloMgrpxuuVZwPGzeP0CEiKzROCYFVwqwWr6MFlho&#10;d+EdnfexFimEQ4EKmhi7QspQNWQxZK4jTtzJeYsxQV9L7fGSwq2R0zyfS4stp4YGO1o3VP3ve6tg&#10;fTWfLf7+lJI2xp/0th+Xf71Sb6/D9xeISEN8ih/uUqf5M7j/kg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yf6wgAAANsAAAAPAAAAAAAAAAAAAAAAAJgCAABkcnMvZG93&#10;bnJldi54bWxQSwUGAAAAAAQABAD1AAAAhwMAAAAA&#10;" path="m,10c91,12,401,,547,25,693,50,790,51,877,160v87,109,207,309,195,518c1060,887,983,1207,805,1415,627,1623,170,1819,3,1925e" fillcolor="#36f" strokecolor="white">
                    <v:path arrowok="t" o:connecttype="custom" o:connectlocs="0,2;115,4;184,26;225,110;169,230;1,313" o:connectangles="0,0,0,0,0,0"/>
                  </v:shape>
                  <v:shape id="Freeform 143" o:spid="_x0000_s1039" style="position:absolute;left:6863;top:13678;width:89;height:127;visibility:visible;mso-wrap-style:square;v-text-anchor:top" coordsize="1084,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bCbMAA&#10;AADbAAAADwAAAGRycy9kb3ducmV2LnhtbERP3WrCMBS+H/gO4Qi7m6kiQzqjiOgQhIGuD3Bsjk1p&#10;c1KTTLu3N4Lg3fn4fs982dtWXMmH2rGC8SgDQVw6XXOloPjdfsxAhIissXVMCv4pwHIxeJtjrt2N&#10;D3Q9xkqkEA45KjAxdrmUoTRkMYxcR5y4s/MWY4K+ktrjLYXbVk6y7FNarDk1GOxobahsjn9WwaH5&#10;2ZwK3MbGf7v1xtj96lKclHof9qsvEJH6+BI/3Tud5k/h8Us6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5bCbMAAAADbAAAADwAAAAAAAAAAAAAAAACYAgAAZHJzL2Rvd25y&#10;ZXYueG1sUEsFBgAAAAAEAAQA9QAAAIUDAAAAAA==&#10;" path="m,10c91,12,401,,547,25,693,50,790,51,877,160v87,109,207,309,195,518c1060,887,983,1207,805,1415,627,1623,170,1819,3,1925e" strokecolor="white">
                    <v:path arrowok="t" o:connecttype="custom" o:connectlocs="0,1;45,2;72,11;88,45;66,93;0,127" o:connectangles="0,0,0,0,0,0"/>
                  </v:shape>
                  <v:oval id="Oval 144" o:spid="_x0000_s1040" style="position:absolute;left:7082;top:13654;width:386;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Sf8IA&#10;AADbAAAADwAAAGRycy9kb3ducmV2LnhtbERPS2sCMRC+F/wPYQRvNatgqatRRBB6EelWRG/DZtzs&#10;I5Nlk+rqr28Khd7m43vOct3bRtyo86VjBZNxAoI4d7rkQsHxa/f6DsIHZI2NY1LwIA/r1eBlial2&#10;d/6kWxYKEUPYp6jAhNCmUvrckEU/di1x5K6usxgi7AqpO7zHcNvIaZK8SYslxwaDLW0N5XX2bRVU&#10;Jpua03l+2dfbujSPQzV5Vk+lRsN+swARqA//4j/3h47zZ/D7Sz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xJ/wgAAANsAAAAPAAAAAAAAAAAAAAAAAJgCAABkcnMvZG93&#10;bnJldi54bWxQSwUGAAAAAAQABAD1AAAAhwMAAAAA&#10;" fillcolor="#36f" strokecolor="white"/>
                  <v:group id="Group 145" o:spid="_x0000_s1041" style="position:absolute;left:7232;top:13684;width:113;height:329" coordorigin="3647,8528" coordsize="81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6" o:spid="_x0000_s1042" style="position:absolute;left:3647;top:8688;width:763;height:1840;rotation:2620571fd" coordorigin="3647,8688" coordsize="1285,1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SF6lsEAAADbAAAADwAA&#10;AAAAAAAAAAAAAACqAgAAZHJzL2Rvd25yZXYueG1sUEsFBgAAAAAEAAQA+gAAAJgDAAAAAA==&#10;">
                      <v:group id="Group 147" o:spid="_x0000_s1043" style="position:absolute;left:3652;top:9578;width:1280;height:950;flip:y"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 id="Arc 148" o:spid="_x0000_s1044"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QnMAA&#10;AADbAAAADwAAAGRycy9kb3ducmV2LnhtbERPS2vCQBC+C/6HZQpeRDd6KDV1laIRQnuqD+hxyI5J&#10;MDsbsqPGf+8WCr3Nx/ec5bp3jbpRF2rPBmbTBBRx4W3NpYHjYTd5AxUE2WLjmQw8KMB6NRwsMbX+&#10;zt9020upYgiHFA1UIm2qdSgqchimviWO3Nl3DiXCrtS2w3sMd42eJ8mrdlhzbKiwpU1FxWV/dQY+&#10;8wxPZ8Htj0XpT+ErG+eXzJjRS//xDkqol3/xnzu3cf4Cfn+JB+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UQnMAAAADbAAAADwAAAAAAAAAAAAAAAACYAgAAZHJzL2Rvd25y&#10;ZXYueG1sUEsFBgAAAAAEAAQA9QAAAIUDAAAAAA==&#10;" adj="0,,0" path="m-1,nfc11929,,21600,9670,21600,21600em-1,nsc11929,,21600,9670,21600,21600l,21600,-1,xe" fillcolor="#36f" strokecolor="white" strokeweight="1.5pt">
                          <v:stroke joinstyle="round"/>
                          <v:formulas/>
                          <v:path arrowok="t" o:extrusionok="f" o:connecttype="custom" o:connectlocs="0,0;645,950;0,950" o:connectangles="0,0,0"/>
                        </v:shape>
                        <v:shape id="Arc 149" o:spid="_x0000_s1045"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ELoA&#10;AADbAAAADwAAAGRycy9kb3ducmV2LnhtbERPuwrCMBTdBf8hXMFFNLWD2GoUEQQ33/ulubbF5qY0&#10;aa1/bwbB8XDe621vKtFR40rLCuazCARxZnXJuYL77TBdgnAeWWNlmRR8yMF2MxysMdX2zRfqrj4X&#10;IYRdigoK7+tUSpcVZNDNbE0cuKdtDPoAm1zqBt8h3FQyjqKFNFhyaCiwpn1B2evaGgVaJ+aRn0/9&#10;chK3SbdrE9bslRqP+t0KhKfe/8U/91EriMP68CX8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wjELoAAADbAAAADwAAAAAAAAAAAAAAAACYAgAAZHJzL2Rvd25yZXYueG1s&#10;UEsFBgAAAAAEAAQA9QAAAH8DAAAAAA==&#10;" adj="0,,0" path="m-1,nfc11929,,21600,9670,21600,21600em-1,nsc11929,,21600,9670,21600,21600l,21600,-1,xe" fillcolor="#36f" strokecolor="white" strokeweight="1.5pt">
                          <v:stroke joinstyle="round"/>
                          <v:formulas/>
                          <v:path arrowok="t" o:extrusionok="f" o:connecttype="custom" o:connectlocs="0,0;645,950;0,950" o:connectangles="0,0,0"/>
                        </v:shape>
                      </v:group>
                      <v:group id="Group 150" o:spid="_x0000_s1046" style="position:absolute;left:3647;top:8688;width:1280;height:950"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rc 151" o:spid="_x0000_s1047"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1IUMMA&#10;AADbAAAADwAAAGRycy9kb3ducmV2LnhtbESPT2vCQBTE7wW/w/IEL0U3zaGU6CqiEYI91T/g8ZF9&#10;JsHs25B91fjtu4VCj8PM/IZZrAbXqjv1ofFs4G2WgCIuvW24MnA67qYfoIIgW2w9k4EnBVgtRy8L&#10;zKx/8BfdD1KpCOGQoYFapMu0DmVNDsPMd8TRu/reoUTZV9r2+Ihw1+o0Sd61w4bjQo0dbWoqb4dv&#10;Z2Bf5Hi+Cm4vFmU4h8/8tbjlxkzGw3oOSmiQ//Bfu7AG0hR+v8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1IUMMAAADbAAAADwAAAAAAAAAAAAAAAACYAgAAZHJzL2Rv&#10;d25yZXYueG1sUEsFBgAAAAAEAAQA9QAAAIgDAAAAAA==&#10;" adj="0,,0" path="m-1,nfc11929,,21600,9670,21600,21600em-1,nsc11929,,21600,9670,21600,21600l,21600,-1,xe" fillcolor="#36f" strokecolor="white" strokeweight="1.5pt">
                          <v:stroke joinstyle="round"/>
                          <v:formulas/>
                          <v:path arrowok="t" o:extrusionok="f" o:connecttype="custom" o:connectlocs="0,0;645,950;0,950" o:connectangles="0,0,0"/>
                        </v:shape>
                        <v:shape id="Arc 152" o:spid="_x0000_s1048"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9Z8EA&#10;AADbAAAADwAAAGRycy9kb3ducmV2LnhtbESPQYvCMBSE74L/IbwFL7KmdmGxtamIIHhzV937o3m2&#10;ZZuX0qS1/nsjCB6HmfmGyTajacRAnastK1guIhDEhdU1lwou5/3nCoTzyBoby6TgTg42+XSSYart&#10;jX9pOPlSBAi7FBVU3replK6oyKBb2JY4eFfbGfRBdqXUHd4C3DQyjqJvabDmsFBhS7uKiv9TbxRo&#10;nZi/8uc4ruZxnwzbPmHNXqnZx7hdg/A0+nf41T5oBfEX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evWfBAAAA2wAAAA8AAAAAAAAAAAAAAAAAmAIAAGRycy9kb3du&#10;cmV2LnhtbFBLBQYAAAAABAAEAPUAAACGAwAAAAA=&#10;" adj="0,,0" path="m-1,nfc11929,,21600,9670,21600,21600em-1,nsc11929,,21600,9670,21600,21600l,21600,-1,xe" fillcolor="#36f" strokecolor="white" strokeweight="1.5pt">
                          <v:stroke joinstyle="round"/>
                          <v:formulas/>
                          <v:path arrowok="t" o:extrusionok="f" o:connecttype="custom" o:connectlocs="0,0;645,950;0,950" o:connectangles="0,0,0"/>
                        </v:shape>
                      </v:group>
                    </v:group>
                    <v:group id="Group 153" o:spid="_x0000_s1049" style="position:absolute;left:3699;top:8528;width:763;height:1840;rotation:-1747169fd" coordorigin="3647,8688" coordsize="1285,1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wjalxgAAANsA&#10;AAAPAAAAAAAAAAAAAAAAAKoCAABkcnMvZG93bnJldi54bWxQSwUGAAAAAAQABAD6AAAAnQMAAAAA&#10;">
                      <v:group id="Group 154" o:spid="_x0000_s1050" style="position:absolute;left:3652;top:9578;width:1280;height:950;flip:y"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HPFcMAAADbAAAADwAAAGRycy9kb3ducmV2LnhtbESPQWvCQBSE7wX/w/IK&#10;3uqmIZUSXUUEJZRemrbi8ZF9JovZtyG7Jum/7xYKHoeZ+YZZbyfbioF6bxwreF4kIIgrpw3XCr4+&#10;D0+vIHxA1tg6JgU/5GG7mT2sMddu5A8aylCLCGGfo4ImhC6X0lcNWfQL1xFH7+J6iyHKvpa6xzHC&#10;bSvTJFlKi4bjQoMd7RuqruXNKvjemYyy0/ntPamICi3Px9JkSs0fp90KRKAp3MP/7UIrSF/g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8c8VwwAAANsAAAAP&#10;AAAAAAAAAAAAAAAAAKoCAABkcnMvZG93bnJldi54bWxQSwUGAAAAAAQABAD6AAAAmgMAAAAA&#10;">
                        <v:shape id="Arc 155" o:spid="_x0000_s1051"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OU8IA&#10;AADbAAAADwAAAGRycy9kb3ducmV2LnhtbESPQWvCQBSE74L/YXmCF9FNPUiJriI2haCnaoUeH9ln&#10;Esy+DdlXjf/eFQo9DjPzDbPa9K5RN+pC7dnA2ywBRVx4W3Np4Pv0OX0HFQTZYuOZDDwowGY9HKww&#10;tf7OX3Q7SqkihEOKBiqRNtU6FBU5DDPfEkfv4juHEmVXatvhPcJdo+dJstAOa44LFba0q6i4Hn+d&#10;gX2e4fki+PFjUfpzOGST/JoZMx712yUooV7+w3/t3BqYL+D1Jf4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k5TwgAAANsAAAAPAAAAAAAAAAAAAAAAAJgCAABkcnMvZG93&#10;bnJldi54bWxQSwUGAAAAAAQABAD1AAAAhwMAAAAA&#10;" adj="0,,0" path="m-1,nfc11929,,21600,9670,21600,21600em-1,nsc11929,,21600,9670,21600,21600l,21600,-1,xe" fillcolor="#36f" strokecolor="white" strokeweight="1.5pt">
                          <v:stroke joinstyle="round"/>
                          <v:formulas/>
                          <v:path arrowok="t" o:extrusionok="f" o:connecttype="custom" o:connectlocs="0,0;645,950;0,950" o:connectangles="0,0,0"/>
                        </v:shape>
                        <v:shape id="Arc 156" o:spid="_x0000_s1052"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7ZMEA&#10;AADbAAAADwAAAGRycy9kb3ducmV2LnhtbESPQYvCMBSE74L/IbwFL7Km9rBra1MRQfDmrrr3R/Ns&#10;yzYvpUlr/fdGEDwOM/MNk21G04iBOldbVrBcRCCIC6trLhVczvvPFQjnkTU2lknBnRxs8ukkw1Tb&#10;G//ScPKlCBB2KSqovG9TKV1RkUG3sC1x8K62M+iD7EqpO7wFuGlkHEVf0mDNYaHClnYVFf+n3ijQ&#10;OjF/5c9xXM3jPhm2fcKavVKzj3G7BuFp9O/wq33QCuJveH4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u2TBAAAA2wAAAA8AAAAAAAAAAAAAAAAAmAIAAGRycy9kb3du&#10;cmV2LnhtbFBLBQYAAAAABAAEAPUAAACGAwAAAAA=&#10;" adj="0,,0" path="m-1,nfc11929,,21600,9670,21600,21600em-1,nsc11929,,21600,9670,21600,21600l,21600,-1,xe" fillcolor="#36f" strokecolor="white" strokeweight="1.5pt">
                          <v:stroke joinstyle="round"/>
                          <v:formulas/>
                          <v:path arrowok="t" o:extrusionok="f" o:connecttype="custom" o:connectlocs="0,0;645,950;0,950" o:connectangles="0,0,0"/>
                        </v:shape>
                      </v:group>
                      <v:group id="Group 157" o:spid="_x0000_s1053" style="position:absolute;left:3647;top:8688;width:1280;height:950" coordorigin="3407,8448" coordsize="128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rc 158" o:spid="_x0000_s1054" style="position:absolute;left:4042;top:8448;width:645;height:9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aIcMA&#10;AADbAAAADwAAAGRycy9kb3ducmV2LnhtbESPT2vCQBTE7wW/w/IEL0U39VBqdBXRCKE91T/g8ZF9&#10;JsHs25B91fjt3UKhx2FmfsMsVr1r1I26UHs28DZJQBEX3tZcGjgeduMPUEGQLTaeycCDAqyWg5cF&#10;ptbf+ZtueylVhHBI0UAl0qZah6Iih2HiW+LoXXznUKLsSm07vEe4a/Q0Sd61w5rjQoUtbSoqrvsf&#10;Z+Azz/B0EdyeLUp/Cl/Za37NjBkN+/UclFAv/+G/dm4NTGfw+yX+AL1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naIcMAAADbAAAADwAAAAAAAAAAAAAAAACYAgAAZHJzL2Rv&#10;d25yZXYueG1sUEsFBgAAAAAEAAQA9QAAAIgDAAAAAA==&#10;" adj="0,,0" path="m-1,nfc11929,,21600,9670,21600,21600em-1,nsc11929,,21600,9670,21600,21600l,21600,-1,xe" fillcolor="#36f" strokecolor="white" strokeweight="1.5pt">
                          <v:stroke joinstyle="round"/>
                          <v:formulas/>
                          <v:path arrowok="t" o:extrusionok="f" o:connecttype="custom" o:connectlocs="0,0;645,950;0,950" o:connectangles="0,0,0"/>
                        </v:shape>
                        <v:shape id="Arc 159" o:spid="_x0000_s1055" style="position:absolute;left:3407;top:8448;width:645;height:9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1zboA&#10;AADbAAAADwAAAGRycy9kb3ducmV2LnhtbERPSwrCMBDdC94hjOBGNFVBbDWKCII7//uhGdtiMylN&#10;WuvtzUJw+Xj/9bYzpWipdoVlBdNJBII4tbrgTMH9dhgvQTiPrLG0TAo+5GC76ffWmGj75gu1V5+J&#10;EMIuQQW591UipUtzMugmtiIO3NPWBn2AdSZ1je8Qbko5i6KFNFhwaMixon1O6evaGAVax+aRnU/d&#10;cjRr4nbXxKzZKzUcdLsVCE+d/4t/7qNWMA/r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exW1zboAAADbAAAADwAAAAAAAAAAAAAAAACYAgAAZHJzL2Rvd25yZXYueG1s&#10;UEsFBgAAAAAEAAQA9QAAAH8DAAAAAA==&#10;" adj="0,,0" path="m-1,nfc11929,,21600,9670,21600,21600em-1,nsc11929,,21600,9670,21600,21600l,21600,-1,xe" fillcolor="#36f" strokecolor="white" strokeweight="1.5pt">
                          <v:stroke joinstyle="round"/>
                          <v:formulas/>
                          <v:path arrowok="t" o:extrusionok="f" o:connecttype="custom" o:connectlocs="0,0;645,950;0,950" o:connectangles="0,0,0"/>
                        </v:shape>
                      </v:group>
                    </v:group>
                    <v:oval id="Oval 160" o:spid="_x0000_s1056" style="position:absolute;left:4022;top:9418;width:198;height: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wKMEA&#10;AADbAAAADwAAAGRycy9kb3ducmV2LnhtbESPQYvCMBSE74L/ITzBm6ZdYVmqaRFx0csedAWvj+bZ&#10;VpuXmkSt/36zIHgcZuYbZlH0phV3cr6xrCCdJiCIS6sbrhQcfr8nXyB8QNbYWiYFT/JQ5MPBAjNt&#10;H7yj+z5UIkLYZ6igDqHLpPRlTQb91HbE0TtZZzBE6SqpHT4i3LTyI0k+pcGG40KNHa1qKi/7m1HQ&#10;bdON1eurK4+7pn/S+cdUFJQaj/rlHESgPrzDr/ZWK5il8P8l/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CMCjBAAAA2wAAAA8AAAAAAAAAAAAAAAAAmAIAAGRycy9kb3du&#10;cmV2LnhtbFBLBQYAAAAABAAEAPUAAACGAwAAAAA=&#10;" fillcolor="#36f" strokecolor="white" strokeweight="1.5pt"/>
                  </v:group>
                </v:group>
              </w:pict>
            </w:r>
          </w:p>
        </w:tc>
        <w:tc>
          <w:tcPr>
            <w:tcW w:w="7413" w:type="dxa"/>
            <w:gridSpan w:val="9"/>
            <w:tcBorders>
              <w:top w:val="double" w:sz="4" w:space="0" w:color="auto"/>
              <w:left w:val="nil"/>
              <w:bottom w:val="double" w:sz="4" w:space="0" w:color="auto"/>
            </w:tcBorders>
            <w:vAlign w:val="center"/>
          </w:tcPr>
          <w:p w14:paraId="1B727CB9" w14:textId="77777777" w:rsidR="00383229" w:rsidRPr="00833A8C" w:rsidRDefault="00383229" w:rsidP="00FA6A79">
            <w:pPr>
              <w:jc w:val="center"/>
              <w:rPr>
                <w:sz w:val="44"/>
                <w:szCs w:val="44"/>
              </w:rPr>
            </w:pPr>
            <w:r w:rsidRPr="00833A8C">
              <w:rPr>
                <w:rFonts w:hAnsi="宋体"/>
                <w:sz w:val="44"/>
                <w:szCs w:val="44"/>
              </w:rPr>
              <w:t>核</w:t>
            </w:r>
            <w:r w:rsidRPr="00833A8C">
              <w:rPr>
                <w:sz w:val="44"/>
                <w:szCs w:val="44"/>
              </w:rPr>
              <w:t xml:space="preserve"> </w:t>
            </w:r>
            <w:r w:rsidRPr="00833A8C">
              <w:rPr>
                <w:rFonts w:hAnsi="宋体"/>
                <w:sz w:val="44"/>
                <w:szCs w:val="44"/>
              </w:rPr>
              <w:t>动</w:t>
            </w:r>
            <w:r w:rsidRPr="00833A8C">
              <w:rPr>
                <w:sz w:val="44"/>
                <w:szCs w:val="44"/>
              </w:rPr>
              <w:t xml:space="preserve"> </w:t>
            </w:r>
            <w:r w:rsidRPr="00833A8C">
              <w:rPr>
                <w:rFonts w:hAnsi="宋体"/>
                <w:sz w:val="44"/>
                <w:szCs w:val="44"/>
              </w:rPr>
              <w:t>力</w:t>
            </w:r>
            <w:r w:rsidRPr="00833A8C">
              <w:rPr>
                <w:sz w:val="44"/>
                <w:szCs w:val="44"/>
              </w:rPr>
              <w:t xml:space="preserve"> </w:t>
            </w:r>
            <w:r w:rsidRPr="00833A8C">
              <w:rPr>
                <w:rFonts w:hAnsi="宋体"/>
                <w:sz w:val="44"/>
                <w:szCs w:val="44"/>
              </w:rPr>
              <w:t>运</w:t>
            </w:r>
            <w:r w:rsidRPr="00833A8C">
              <w:rPr>
                <w:sz w:val="44"/>
                <w:szCs w:val="44"/>
              </w:rPr>
              <w:t xml:space="preserve"> </w:t>
            </w:r>
            <w:r w:rsidRPr="00833A8C">
              <w:rPr>
                <w:rFonts w:hAnsi="宋体"/>
                <w:sz w:val="44"/>
                <w:szCs w:val="44"/>
              </w:rPr>
              <w:t>行</w:t>
            </w:r>
            <w:r w:rsidRPr="00833A8C">
              <w:rPr>
                <w:sz w:val="44"/>
                <w:szCs w:val="44"/>
              </w:rPr>
              <w:t xml:space="preserve"> </w:t>
            </w:r>
            <w:r w:rsidRPr="00833A8C">
              <w:rPr>
                <w:rFonts w:hAnsi="宋体"/>
                <w:sz w:val="44"/>
                <w:szCs w:val="44"/>
              </w:rPr>
              <w:t>研</w:t>
            </w:r>
            <w:r w:rsidRPr="00833A8C">
              <w:rPr>
                <w:sz w:val="44"/>
                <w:szCs w:val="44"/>
              </w:rPr>
              <w:t xml:space="preserve"> </w:t>
            </w:r>
            <w:r w:rsidRPr="00833A8C">
              <w:rPr>
                <w:rFonts w:hAnsi="宋体"/>
                <w:sz w:val="44"/>
                <w:szCs w:val="44"/>
              </w:rPr>
              <w:t>究</w:t>
            </w:r>
            <w:r w:rsidRPr="00833A8C">
              <w:rPr>
                <w:sz w:val="44"/>
                <w:szCs w:val="44"/>
              </w:rPr>
              <w:t xml:space="preserve"> </w:t>
            </w:r>
            <w:r w:rsidRPr="00833A8C">
              <w:rPr>
                <w:rFonts w:hAnsi="宋体"/>
                <w:sz w:val="44"/>
                <w:szCs w:val="44"/>
              </w:rPr>
              <w:t>所</w:t>
            </w:r>
          </w:p>
        </w:tc>
      </w:tr>
      <w:tr w:rsidR="00383229" w:rsidRPr="00833A8C" w14:paraId="6751ED74" w14:textId="77777777" w:rsidTr="006A557B">
        <w:trPr>
          <w:trHeight w:val="437"/>
        </w:trPr>
        <w:tc>
          <w:tcPr>
            <w:tcW w:w="9356" w:type="dxa"/>
            <w:gridSpan w:val="12"/>
            <w:tcBorders>
              <w:top w:val="double" w:sz="4" w:space="0" w:color="auto"/>
              <w:bottom w:val="nil"/>
            </w:tcBorders>
            <w:vAlign w:val="center"/>
          </w:tcPr>
          <w:p w14:paraId="11222E2B" w14:textId="77777777" w:rsidR="00383229" w:rsidRPr="00833A8C" w:rsidRDefault="00383229" w:rsidP="00FA6A79">
            <w:pPr>
              <w:rPr>
                <w:sz w:val="36"/>
                <w:szCs w:val="36"/>
              </w:rPr>
            </w:pPr>
            <w:r w:rsidRPr="00833A8C">
              <w:t>文件标题</w:t>
            </w:r>
          </w:p>
        </w:tc>
      </w:tr>
      <w:tr w:rsidR="00383229" w:rsidRPr="00833A8C" w14:paraId="08DD5A84" w14:textId="77777777" w:rsidTr="006A557B">
        <w:trPr>
          <w:trHeight w:val="3425"/>
        </w:trPr>
        <w:tc>
          <w:tcPr>
            <w:tcW w:w="9356" w:type="dxa"/>
            <w:gridSpan w:val="12"/>
            <w:tcBorders>
              <w:top w:val="nil"/>
            </w:tcBorders>
            <w:vAlign w:val="center"/>
          </w:tcPr>
          <w:p w14:paraId="4D0F6012" w14:textId="35885CC9" w:rsidR="00DE18A1" w:rsidRPr="00802CD0" w:rsidRDefault="00392419" w:rsidP="00383229">
            <w:pPr>
              <w:jc w:val="center"/>
              <w:rPr>
                <w:rFonts w:hAnsi="宋体"/>
                <w:b/>
                <w:sz w:val="36"/>
                <w:szCs w:val="36"/>
              </w:rPr>
            </w:pPr>
            <w:r w:rsidRPr="00802CD0">
              <w:rPr>
                <w:rFonts w:hAnsi="宋体" w:hint="eastAsia"/>
                <w:b/>
                <w:sz w:val="36"/>
                <w:szCs w:val="36"/>
              </w:rPr>
              <w:t>共管委</w:t>
            </w:r>
            <w:r w:rsidR="00A73E29">
              <w:rPr>
                <w:rFonts w:hAnsi="宋体" w:hint="eastAsia"/>
                <w:b/>
                <w:sz w:val="36"/>
                <w:szCs w:val="36"/>
              </w:rPr>
              <w:t>(</w:t>
            </w:r>
            <w:r w:rsidR="00DE18A1" w:rsidRPr="00802CD0">
              <w:rPr>
                <w:rFonts w:hAnsi="宋体" w:hint="eastAsia"/>
                <w:b/>
                <w:sz w:val="36"/>
                <w:szCs w:val="36"/>
              </w:rPr>
              <w:t>核电</w:t>
            </w:r>
            <w:r w:rsidR="00674037">
              <w:rPr>
                <w:rFonts w:hAnsi="宋体" w:hint="eastAsia"/>
                <w:b/>
                <w:sz w:val="36"/>
                <w:szCs w:val="36"/>
              </w:rPr>
              <w:t>信息情报编研</w:t>
            </w:r>
            <w:r w:rsidR="00674037">
              <w:rPr>
                <w:rFonts w:hAnsi="宋体"/>
                <w:b/>
                <w:sz w:val="36"/>
                <w:szCs w:val="36"/>
              </w:rPr>
              <w:t>与共享项目</w:t>
            </w:r>
            <w:r w:rsidR="00A73E29">
              <w:rPr>
                <w:rFonts w:hAnsi="宋体" w:hint="eastAsia"/>
                <w:b/>
                <w:sz w:val="36"/>
                <w:szCs w:val="36"/>
              </w:rPr>
              <w:t>)</w:t>
            </w:r>
          </w:p>
          <w:p w14:paraId="61E55FB7" w14:textId="77777777" w:rsidR="00383229" w:rsidRPr="0013163D" w:rsidRDefault="0013163D" w:rsidP="00E03FD6">
            <w:pPr>
              <w:jc w:val="center"/>
              <w:rPr>
                <w:rFonts w:hAnsi="宋体"/>
                <w:b/>
                <w:sz w:val="36"/>
                <w:szCs w:val="36"/>
              </w:rPr>
            </w:pPr>
            <w:r w:rsidRPr="0013163D">
              <w:rPr>
                <w:rFonts w:hAnsi="宋体" w:hint="eastAsia"/>
                <w:b/>
                <w:sz w:val="36"/>
                <w:szCs w:val="36"/>
              </w:rPr>
              <w:t>图情网信息收集与维护记录统计（</w:t>
            </w:r>
            <w:r w:rsidRPr="0013163D">
              <w:rPr>
                <w:rFonts w:hAnsi="宋体" w:hint="eastAsia"/>
                <w:b/>
                <w:sz w:val="36"/>
                <w:szCs w:val="36"/>
              </w:rPr>
              <w:t>201</w:t>
            </w:r>
            <w:r w:rsidR="00924F23">
              <w:rPr>
                <w:rFonts w:hAnsi="宋体"/>
                <w:b/>
                <w:sz w:val="36"/>
                <w:szCs w:val="36"/>
              </w:rPr>
              <w:t>7</w:t>
            </w:r>
            <w:r w:rsidRPr="0013163D">
              <w:rPr>
                <w:rFonts w:hAnsi="宋体" w:hint="eastAsia"/>
                <w:b/>
                <w:sz w:val="36"/>
                <w:szCs w:val="36"/>
              </w:rPr>
              <w:t>年）</w:t>
            </w:r>
          </w:p>
          <w:p w14:paraId="3795CCC4" w14:textId="77777777" w:rsidR="00AA7195" w:rsidRPr="00392419" w:rsidRDefault="00AA7195" w:rsidP="00E03FD6">
            <w:pPr>
              <w:jc w:val="center"/>
              <w:rPr>
                <w:rFonts w:hAnsi="宋体"/>
                <w:b/>
                <w:sz w:val="32"/>
                <w:szCs w:val="32"/>
              </w:rPr>
            </w:pPr>
          </w:p>
        </w:tc>
      </w:tr>
      <w:tr w:rsidR="00383229" w:rsidRPr="00833A8C" w14:paraId="7CFB939D" w14:textId="77777777" w:rsidTr="006A557B">
        <w:trPr>
          <w:trHeight w:val="615"/>
        </w:trPr>
        <w:tc>
          <w:tcPr>
            <w:tcW w:w="1943" w:type="dxa"/>
            <w:gridSpan w:val="3"/>
            <w:vAlign w:val="center"/>
          </w:tcPr>
          <w:p w14:paraId="2EE62F3A" w14:textId="77777777" w:rsidR="00383229" w:rsidRPr="00833A8C" w:rsidRDefault="00383229" w:rsidP="00545754">
            <w:pPr>
              <w:jc w:val="left"/>
            </w:pPr>
            <w:r w:rsidRPr="00833A8C">
              <w:t>RINPO</w:t>
            </w:r>
            <w:r w:rsidRPr="00833A8C">
              <w:t>文件编码</w:t>
            </w:r>
          </w:p>
        </w:tc>
        <w:tc>
          <w:tcPr>
            <w:tcW w:w="3972" w:type="dxa"/>
            <w:gridSpan w:val="5"/>
            <w:vAlign w:val="center"/>
          </w:tcPr>
          <w:p w14:paraId="4FAEA387" w14:textId="77777777" w:rsidR="00383229" w:rsidRPr="00B64220" w:rsidRDefault="002B138A" w:rsidP="00D628F9">
            <w:pPr>
              <w:jc w:val="center"/>
              <w:rPr>
                <w:color w:val="FF0000"/>
                <w:szCs w:val="24"/>
              </w:rPr>
            </w:pPr>
            <w:r w:rsidRPr="00B64220">
              <w:rPr>
                <w:color w:val="000000"/>
                <w:kern w:val="0"/>
                <w:szCs w:val="24"/>
                <w:lang w:val="zh-CN"/>
              </w:rPr>
              <w:t>RIN/</w:t>
            </w:r>
            <w:r w:rsidR="00D628F9" w:rsidRPr="00B64220">
              <w:rPr>
                <w:color w:val="000000"/>
                <w:kern w:val="0"/>
                <w:szCs w:val="24"/>
                <w:lang w:val="zh-CN"/>
              </w:rPr>
              <w:t>ZH</w:t>
            </w:r>
            <w:r w:rsidRPr="00B64220">
              <w:rPr>
                <w:color w:val="000000"/>
                <w:kern w:val="0"/>
                <w:szCs w:val="24"/>
                <w:lang w:val="zh-CN"/>
              </w:rPr>
              <w:t>/A1</w:t>
            </w:r>
            <w:r w:rsidR="00D628F9" w:rsidRPr="00B64220">
              <w:rPr>
                <w:color w:val="000000"/>
                <w:kern w:val="0"/>
                <w:szCs w:val="24"/>
                <w:lang w:val="zh-CN"/>
              </w:rPr>
              <w:t>60167</w:t>
            </w:r>
            <w:r w:rsidRPr="00B64220">
              <w:rPr>
                <w:color w:val="000000"/>
                <w:kern w:val="0"/>
                <w:szCs w:val="24"/>
                <w:lang w:val="zh-CN"/>
              </w:rPr>
              <w:t>/RP/00</w:t>
            </w:r>
            <w:r w:rsidR="00D628F9" w:rsidRPr="00B64220">
              <w:rPr>
                <w:color w:val="000000"/>
                <w:kern w:val="0"/>
                <w:szCs w:val="24"/>
                <w:lang w:val="zh-CN"/>
              </w:rPr>
              <w:t>4</w:t>
            </w:r>
            <w:r w:rsidRPr="00B64220" w:rsidDel="002B138A">
              <w:rPr>
                <w:color w:val="FF0000"/>
                <w:szCs w:val="24"/>
              </w:rPr>
              <w:t xml:space="preserve"> </w:t>
            </w:r>
          </w:p>
        </w:tc>
        <w:tc>
          <w:tcPr>
            <w:tcW w:w="3441" w:type="dxa"/>
            <w:gridSpan w:val="4"/>
            <w:vAlign w:val="center"/>
          </w:tcPr>
          <w:p w14:paraId="79C45B9D" w14:textId="77777777" w:rsidR="00383229" w:rsidRPr="00833A8C" w:rsidRDefault="00383229" w:rsidP="00D662A7">
            <w:r w:rsidRPr="00833A8C">
              <w:t>文件总页数：</w:t>
            </w:r>
            <w:r w:rsidR="00D662A7">
              <w:rPr>
                <w:rFonts w:hint="eastAsia"/>
              </w:rPr>
              <w:t>3</w:t>
            </w:r>
            <w:r w:rsidR="0058600B">
              <w:rPr>
                <w:rFonts w:hint="eastAsia"/>
              </w:rPr>
              <w:t>5</w:t>
            </w:r>
          </w:p>
        </w:tc>
      </w:tr>
      <w:tr w:rsidR="00383229" w:rsidRPr="00833A8C" w14:paraId="1151BB92" w14:textId="77777777" w:rsidTr="006A557B">
        <w:trPr>
          <w:trHeight w:val="615"/>
        </w:trPr>
        <w:tc>
          <w:tcPr>
            <w:tcW w:w="1943" w:type="dxa"/>
            <w:gridSpan w:val="3"/>
          </w:tcPr>
          <w:p w14:paraId="5A5AD85B" w14:textId="77777777" w:rsidR="007D0BE7" w:rsidRDefault="00383229" w:rsidP="006E5FF8">
            <w:pPr>
              <w:spacing w:beforeLines="50" w:before="156"/>
              <w:jc w:val="left"/>
            </w:pPr>
            <w:r w:rsidRPr="00833A8C">
              <w:t>外部编码</w:t>
            </w:r>
          </w:p>
        </w:tc>
        <w:tc>
          <w:tcPr>
            <w:tcW w:w="7413" w:type="dxa"/>
            <w:gridSpan w:val="9"/>
          </w:tcPr>
          <w:p w14:paraId="6A2B11AB" w14:textId="77777777" w:rsidR="007D0BE7" w:rsidRDefault="007D0BE7" w:rsidP="002B138A">
            <w:pPr>
              <w:autoSpaceDE w:val="0"/>
              <w:autoSpaceDN w:val="0"/>
              <w:adjustRightInd w:val="0"/>
              <w:jc w:val="left"/>
            </w:pPr>
          </w:p>
        </w:tc>
      </w:tr>
      <w:tr w:rsidR="00383229" w:rsidRPr="00833A8C" w14:paraId="0C6201F5" w14:textId="77777777" w:rsidTr="006A557B">
        <w:trPr>
          <w:trHeight w:val="712"/>
        </w:trPr>
        <w:tc>
          <w:tcPr>
            <w:tcW w:w="9356" w:type="dxa"/>
            <w:gridSpan w:val="12"/>
            <w:vAlign w:val="center"/>
          </w:tcPr>
          <w:p w14:paraId="0795797A" w14:textId="77777777" w:rsidR="007D0BE7" w:rsidRDefault="00383229" w:rsidP="006E5FF8">
            <w:pPr>
              <w:spacing w:beforeLines="50" w:before="156"/>
            </w:pPr>
            <w:r w:rsidRPr="00833A8C">
              <w:t>编制部门：</w:t>
            </w:r>
            <w:r w:rsidR="000B6484" w:rsidRPr="00833A8C">
              <w:t>运行技术研究与评估中心</w:t>
            </w:r>
          </w:p>
        </w:tc>
      </w:tr>
      <w:tr w:rsidR="00383229" w:rsidRPr="00833A8C" w14:paraId="44C1B13A" w14:textId="77777777" w:rsidTr="006A557B">
        <w:trPr>
          <w:trHeight w:val="527"/>
        </w:trPr>
        <w:tc>
          <w:tcPr>
            <w:tcW w:w="424" w:type="dxa"/>
            <w:tcMar>
              <w:left w:w="0" w:type="dxa"/>
              <w:right w:w="0" w:type="dxa"/>
            </w:tcMar>
            <w:vAlign w:val="center"/>
          </w:tcPr>
          <w:p w14:paraId="26F1D62B" w14:textId="77777777" w:rsidR="00383229" w:rsidRPr="00833A8C" w:rsidRDefault="00383229" w:rsidP="00FA6A79">
            <w:pPr>
              <w:jc w:val="center"/>
            </w:pPr>
          </w:p>
        </w:tc>
        <w:tc>
          <w:tcPr>
            <w:tcW w:w="991" w:type="dxa"/>
            <w:shd w:val="clear" w:color="auto" w:fill="auto"/>
            <w:tcMar>
              <w:left w:w="0" w:type="dxa"/>
              <w:right w:w="0" w:type="dxa"/>
            </w:tcMar>
            <w:vAlign w:val="center"/>
          </w:tcPr>
          <w:p w14:paraId="26B1F202" w14:textId="77777777" w:rsidR="00383229" w:rsidRPr="00833A8C" w:rsidRDefault="00383229" w:rsidP="00FA6A79">
            <w:pPr>
              <w:jc w:val="center"/>
            </w:pPr>
          </w:p>
        </w:tc>
        <w:tc>
          <w:tcPr>
            <w:tcW w:w="1276" w:type="dxa"/>
            <w:gridSpan w:val="2"/>
            <w:shd w:val="clear" w:color="auto" w:fill="auto"/>
            <w:tcMar>
              <w:left w:w="0" w:type="dxa"/>
              <w:right w:w="0" w:type="dxa"/>
            </w:tcMar>
            <w:vAlign w:val="center"/>
          </w:tcPr>
          <w:p w14:paraId="139E0E05" w14:textId="77777777" w:rsidR="00383229" w:rsidRPr="00833A8C" w:rsidRDefault="00383229" w:rsidP="00FA6A79">
            <w:pPr>
              <w:jc w:val="center"/>
            </w:pPr>
          </w:p>
        </w:tc>
        <w:tc>
          <w:tcPr>
            <w:tcW w:w="930" w:type="dxa"/>
            <w:shd w:val="clear" w:color="auto" w:fill="auto"/>
            <w:tcMar>
              <w:left w:w="0" w:type="dxa"/>
              <w:right w:w="0" w:type="dxa"/>
            </w:tcMar>
            <w:vAlign w:val="center"/>
          </w:tcPr>
          <w:p w14:paraId="318CA0BF" w14:textId="77777777" w:rsidR="00383229" w:rsidRPr="00833A8C" w:rsidRDefault="00383229" w:rsidP="00FA6A79">
            <w:pPr>
              <w:jc w:val="center"/>
            </w:pPr>
          </w:p>
        </w:tc>
        <w:tc>
          <w:tcPr>
            <w:tcW w:w="996" w:type="dxa"/>
            <w:shd w:val="clear" w:color="auto" w:fill="auto"/>
            <w:tcMar>
              <w:left w:w="0" w:type="dxa"/>
              <w:right w:w="0" w:type="dxa"/>
            </w:tcMar>
            <w:vAlign w:val="center"/>
          </w:tcPr>
          <w:p w14:paraId="7AFF8B70" w14:textId="77777777" w:rsidR="00383229" w:rsidRPr="00833A8C" w:rsidRDefault="00383229" w:rsidP="00FA6A79">
            <w:pPr>
              <w:jc w:val="center"/>
            </w:pPr>
          </w:p>
        </w:tc>
        <w:tc>
          <w:tcPr>
            <w:tcW w:w="996" w:type="dxa"/>
            <w:tcMar>
              <w:left w:w="0" w:type="dxa"/>
              <w:right w:w="0" w:type="dxa"/>
            </w:tcMar>
            <w:vAlign w:val="center"/>
          </w:tcPr>
          <w:p w14:paraId="38952F8A" w14:textId="77777777" w:rsidR="00383229" w:rsidRPr="00833A8C" w:rsidRDefault="00383229" w:rsidP="00FA6A79">
            <w:pPr>
              <w:jc w:val="center"/>
            </w:pPr>
          </w:p>
        </w:tc>
        <w:tc>
          <w:tcPr>
            <w:tcW w:w="996" w:type="dxa"/>
            <w:gridSpan w:val="2"/>
            <w:tcMar>
              <w:left w:w="0" w:type="dxa"/>
              <w:right w:w="0" w:type="dxa"/>
            </w:tcMar>
            <w:vAlign w:val="center"/>
          </w:tcPr>
          <w:p w14:paraId="4E4D91AE" w14:textId="77777777" w:rsidR="00383229" w:rsidRPr="00833A8C" w:rsidRDefault="00383229" w:rsidP="00FA6A79">
            <w:pPr>
              <w:jc w:val="center"/>
            </w:pPr>
          </w:p>
        </w:tc>
        <w:tc>
          <w:tcPr>
            <w:tcW w:w="996" w:type="dxa"/>
            <w:tcMar>
              <w:left w:w="0" w:type="dxa"/>
              <w:right w:w="0" w:type="dxa"/>
            </w:tcMar>
            <w:vAlign w:val="center"/>
          </w:tcPr>
          <w:p w14:paraId="10DAA42B" w14:textId="77777777" w:rsidR="00383229" w:rsidRPr="00833A8C" w:rsidRDefault="00383229" w:rsidP="00FA6A79">
            <w:pPr>
              <w:jc w:val="center"/>
            </w:pPr>
          </w:p>
        </w:tc>
        <w:tc>
          <w:tcPr>
            <w:tcW w:w="996" w:type="dxa"/>
            <w:tcMar>
              <w:left w:w="0" w:type="dxa"/>
              <w:right w:w="0" w:type="dxa"/>
            </w:tcMar>
            <w:vAlign w:val="center"/>
          </w:tcPr>
          <w:p w14:paraId="2ED8C4F0" w14:textId="77777777" w:rsidR="00383229" w:rsidRPr="00833A8C" w:rsidRDefault="00383229" w:rsidP="00FA6A79">
            <w:pPr>
              <w:jc w:val="center"/>
            </w:pPr>
          </w:p>
        </w:tc>
        <w:tc>
          <w:tcPr>
            <w:tcW w:w="755" w:type="dxa"/>
            <w:tcMar>
              <w:left w:w="0" w:type="dxa"/>
              <w:right w:w="0" w:type="dxa"/>
            </w:tcMar>
            <w:vAlign w:val="center"/>
          </w:tcPr>
          <w:p w14:paraId="4D07F152" w14:textId="77777777" w:rsidR="00383229" w:rsidRPr="00833A8C" w:rsidRDefault="00383229" w:rsidP="00FA6A79">
            <w:pPr>
              <w:jc w:val="center"/>
            </w:pPr>
          </w:p>
        </w:tc>
      </w:tr>
      <w:tr w:rsidR="00383229" w:rsidRPr="00833A8C" w14:paraId="180A9F88" w14:textId="77777777" w:rsidTr="006A557B">
        <w:trPr>
          <w:trHeight w:val="609"/>
        </w:trPr>
        <w:tc>
          <w:tcPr>
            <w:tcW w:w="424" w:type="dxa"/>
            <w:tcMar>
              <w:left w:w="0" w:type="dxa"/>
              <w:right w:w="0" w:type="dxa"/>
            </w:tcMar>
            <w:vAlign w:val="center"/>
          </w:tcPr>
          <w:p w14:paraId="55B8E120" w14:textId="77777777" w:rsidR="00383229" w:rsidRPr="00833A8C" w:rsidRDefault="00383229" w:rsidP="00FA6A79">
            <w:pPr>
              <w:jc w:val="center"/>
            </w:pPr>
          </w:p>
        </w:tc>
        <w:tc>
          <w:tcPr>
            <w:tcW w:w="991" w:type="dxa"/>
            <w:shd w:val="clear" w:color="auto" w:fill="auto"/>
            <w:tcMar>
              <w:left w:w="0" w:type="dxa"/>
              <w:right w:w="0" w:type="dxa"/>
            </w:tcMar>
            <w:vAlign w:val="center"/>
          </w:tcPr>
          <w:p w14:paraId="30A16769" w14:textId="77777777" w:rsidR="00383229" w:rsidRPr="00833A8C" w:rsidRDefault="00383229" w:rsidP="00FA6A79">
            <w:pPr>
              <w:jc w:val="center"/>
            </w:pPr>
          </w:p>
        </w:tc>
        <w:tc>
          <w:tcPr>
            <w:tcW w:w="1276" w:type="dxa"/>
            <w:gridSpan w:val="2"/>
            <w:shd w:val="clear" w:color="auto" w:fill="auto"/>
            <w:tcMar>
              <w:left w:w="0" w:type="dxa"/>
              <w:right w:w="0" w:type="dxa"/>
            </w:tcMar>
            <w:vAlign w:val="center"/>
          </w:tcPr>
          <w:p w14:paraId="3B08F85E" w14:textId="77777777" w:rsidR="00383229" w:rsidRPr="00833A8C" w:rsidRDefault="00383229" w:rsidP="00FA6A79">
            <w:pPr>
              <w:jc w:val="center"/>
            </w:pPr>
          </w:p>
        </w:tc>
        <w:tc>
          <w:tcPr>
            <w:tcW w:w="930" w:type="dxa"/>
            <w:shd w:val="clear" w:color="auto" w:fill="auto"/>
            <w:tcMar>
              <w:left w:w="0" w:type="dxa"/>
              <w:right w:w="0" w:type="dxa"/>
            </w:tcMar>
            <w:vAlign w:val="center"/>
          </w:tcPr>
          <w:p w14:paraId="622D0417" w14:textId="77777777" w:rsidR="00383229" w:rsidRPr="00833A8C" w:rsidRDefault="00383229" w:rsidP="00FA6A79">
            <w:pPr>
              <w:jc w:val="center"/>
            </w:pPr>
          </w:p>
        </w:tc>
        <w:tc>
          <w:tcPr>
            <w:tcW w:w="996" w:type="dxa"/>
            <w:shd w:val="clear" w:color="auto" w:fill="auto"/>
            <w:tcMar>
              <w:left w:w="0" w:type="dxa"/>
              <w:right w:w="0" w:type="dxa"/>
            </w:tcMar>
            <w:vAlign w:val="center"/>
          </w:tcPr>
          <w:p w14:paraId="7402CD4E" w14:textId="77777777" w:rsidR="00383229" w:rsidRPr="00833A8C" w:rsidRDefault="00383229" w:rsidP="00FA6A79">
            <w:pPr>
              <w:jc w:val="center"/>
            </w:pPr>
          </w:p>
        </w:tc>
        <w:tc>
          <w:tcPr>
            <w:tcW w:w="996" w:type="dxa"/>
            <w:tcMar>
              <w:left w:w="0" w:type="dxa"/>
              <w:right w:w="0" w:type="dxa"/>
            </w:tcMar>
            <w:vAlign w:val="center"/>
          </w:tcPr>
          <w:p w14:paraId="2A8B1935" w14:textId="77777777" w:rsidR="00383229" w:rsidRPr="00833A8C" w:rsidRDefault="00383229" w:rsidP="00FA6A79">
            <w:pPr>
              <w:jc w:val="center"/>
            </w:pPr>
          </w:p>
        </w:tc>
        <w:tc>
          <w:tcPr>
            <w:tcW w:w="996" w:type="dxa"/>
            <w:gridSpan w:val="2"/>
            <w:tcMar>
              <w:left w:w="0" w:type="dxa"/>
              <w:right w:w="0" w:type="dxa"/>
            </w:tcMar>
            <w:vAlign w:val="center"/>
          </w:tcPr>
          <w:p w14:paraId="3552C113" w14:textId="77777777" w:rsidR="00383229" w:rsidRPr="00833A8C" w:rsidRDefault="00383229" w:rsidP="00FA6A79">
            <w:pPr>
              <w:jc w:val="center"/>
            </w:pPr>
          </w:p>
        </w:tc>
        <w:tc>
          <w:tcPr>
            <w:tcW w:w="996" w:type="dxa"/>
            <w:tcMar>
              <w:left w:w="0" w:type="dxa"/>
              <w:right w:w="0" w:type="dxa"/>
            </w:tcMar>
            <w:vAlign w:val="center"/>
          </w:tcPr>
          <w:p w14:paraId="42C5BFEF" w14:textId="77777777" w:rsidR="00383229" w:rsidRPr="00833A8C" w:rsidRDefault="00383229" w:rsidP="00FA6A79">
            <w:pPr>
              <w:jc w:val="center"/>
            </w:pPr>
          </w:p>
        </w:tc>
        <w:tc>
          <w:tcPr>
            <w:tcW w:w="996" w:type="dxa"/>
            <w:tcMar>
              <w:left w:w="0" w:type="dxa"/>
              <w:right w:w="0" w:type="dxa"/>
            </w:tcMar>
            <w:vAlign w:val="center"/>
          </w:tcPr>
          <w:p w14:paraId="3760F8FC" w14:textId="77777777" w:rsidR="00383229" w:rsidRPr="00833A8C" w:rsidRDefault="00383229" w:rsidP="00FA6A79">
            <w:pPr>
              <w:jc w:val="center"/>
            </w:pPr>
          </w:p>
        </w:tc>
        <w:tc>
          <w:tcPr>
            <w:tcW w:w="755" w:type="dxa"/>
            <w:tcMar>
              <w:left w:w="0" w:type="dxa"/>
              <w:right w:w="0" w:type="dxa"/>
            </w:tcMar>
            <w:vAlign w:val="center"/>
          </w:tcPr>
          <w:p w14:paraId="1E3CA820" w14:textId="77777777" w:rsidR="00383229" w:rsidRPr="00833A8C" w:rsidRDefault="00383229" w:rsidP="00FA6A79">
            <w:pPr>
              <w:jc w:val="center"/>
            </w:pPr>
          </w:p>
        </w:tc>
      </w:tr>
      <w:tr w:rsidR="00383229" w:rsidRPr="00833A8C" w14:paraId="2D718CE9" w14:textId="77777777" w:rsidTr="006A557B">
        <w:trPr>
          <w:trHeight w:val="609"/>
        </w:trPr>
        <w:tc>
          <w:tcPr>
            <w:tcW w:w="424" w:type="dxa"/>
            <w:tcMar>
              <w:left w:w="0" w:type="dxa"/>
              <w:right w:w="0" w:type="dxa"/>
            </w:tcMar>
            <w:vAlign w:val="center"/>
          </w:tcPr>
          <w:p w14:paraId="6A96D7F4" w14:textId="77777777" w:rsidR="00383229" w:rsidRPr="00833A8C" w:rsidRDefault="00383229" w:rsidP="00FA6A79">
            <w:pPr>
              <w:jc w:val="center"/>
            </w:pPr>
          </w:p>
        </w:tc>
        <w:tc>
          <w:tcPr>
            <w:tcW w:w="991" w:type="dxa"/>
            <w:shd w:val="clear" w:color="auto" w:fill="auto"/>
            <w:tcMar>
              <w:left w:w="0" w:type="dxa"/>
              <w:right w:w="0" w:type="dxa"/>
            </w:tcMar>
            <w:vAlign w:val="center"/>
          </w:tcPr>
          <w:p w14:paraId="37E7AAA5" w14:textId="77777777" w:rsidR="00383229" w:rsidRPr="00833A8C" w:rsidRDefault="00383229" w:rsidP="00FA6A79">
            <w:pPr>
              <w:jc w:val="center"/>
            </w:pPr>
          </w:p>
        </w:tc>
        <w:tc>
          <w:tcPr>
            <w:tcW w:w="1276" w:type="dxa"/>
            <w:gridSpan w:val="2"/>
            <w:shd w:val="clear" w:color="auto" w:fill="auto"/>
            <w:tcMar>
              <w:left w:w="0" w:type="dxa"/>
              <w:right w:w="0" w:type="dxa"/>
            </w:tcMar>
            <w:vAlign w:val="center"/>
          </w:tcPr>
          <w:p w14:paraId="4D8A5136" w14:textId="77777777" w:rsidR="00383229" w:rsidRPr="00833A8C" w:rsidRDefault="00383229" w:rsidP="00FA6A79">
            <w:pPr>
              <w:jc w:val="center"/>
            </w:pPr>
          </w:p>
        </w:tc>
        <w:tc>
          <w:tcPr>
            <w:tcW w:w="930" w:type="dxa"/>
            <w:shd w:val="clear" w:color="auto" w:fill="auto"/>
            <w:tcMar>
              <w:left w:w="0" w:type="dxa"/>
              <w:right w:w="0" w:type="dxa"/>
            </w:tcMar>
            <w:vAlign w:val="center"/>
          </w:tcPr>
          <w:p w14:paraId="4E5A5337" w14:textId="77777777" w:rsidR="00383229" w:rsidRPr="00833A8C" w:rsidRDefault="00383229" w:rsidP="00FA6A79">
            <w:pPr>
              <w:jc w:val="center"/>
            </w:pPr>
          </w:p>
        </w:tc>
        <w:tc>
          <w:tcPr>
            <w:tcW w:w="996" w:type="dxa"/>
            <w:shd w:val="clear" w:color="auto" w:fill="auto"/>
            <w:tcMar>
              <w:left w:w="0" w:type="dxa"/>
              <w:right w:w="0" w:type="dxa"/>
            </w:tcMar>
            <w:vAlign w:val="center"/>
          </w:tcPr>
          <w:p w14:paraId="7A375392" w14:textId="77777777" w:rsidR="00383229" w:rsidRPr="00833A8C" w:rsidRDefault="00383229" w:rsidP="00FA6A79">
            <w:pPr>
              <w:jc w:val="center"/>
            </w:pPr>
          </w:p>
        </w:tc>
        <w:tc>
          <w:tcPr>
            <w:tcW w:w="996" w:type="dxa"/>
            <w:tcMar>
              <w:left w:w="0" w:type="dxa"/>
              <w:right w:w="0" w:type="dxa"/>
            </w:tcMar>
            <w:vAlign w:val="center"/>
          </w:tcPr>
          <w:p w14:paraId="378E0C23" w14:textId="77777777" w:rsidR="00383229" w:rsidRPr="00833A8C" w:rsidRDefault="00383229" w:rsidP="00FA6A79">
            <w:pPr>
              <w:jc w:val="center"/>
            </w:pPr>
          </w:p>
        </w:tc>
        <w:tc>
          <w:tcPr>
            <w:tcW w:w="996" w:type="dxa"/>
            <w:gridSpan w:val="2"/>
            <w:tcMar>
              <w:left w:w="0" w:type="dxa"/>
              <w:right w:w="0" w:type="dxa"/>
            </w:tcMar>
            <w:vAlign w:val="center"/>
          </w:tcPr>
          <w:p w14:paraId="5F747D8B" w14:textId="77777777" w:rsidR="00383229" w:rsidRPr="00833A8C" w:rsidRDefault="00383229" w:rsidP="00FA6A79">
            <w:pPr>
              <w:jc w:val="center"/>
            </w:pPr>
          </w:p>
        </w:tc>
        <w:tc>
          <w:tcPr>
            <w:tcW w:w="996" w:type="dxa"/>
            <w:tcMar>
              <w:left w:w="0" w:type="dxa"/>
              <w:right w:w="0" w:type="dxa"/>
            </w:tcMar>
            <w:vAlign w:val="center"/>
          </w:tcPr>
          <w:p w14:paraId="13012DBE" w14:textId="77777777" w:rsidR="00383229" w:rsidRPr="00833A8C" w:rsidRDefault="00383229" w:rsidP="00FA6A79">
            <w:pPr>
              <w:jc w:val="center"/>
            </w:pPr>
          </w:p>
        </w:tc>
        <w:tc>
          <w:tcPr>
            <w:tcW w:w="996" w:type="dxa"/>
            <w:tcMar>
              <w:left w:w="0" w:type="dxa"/>
              <w:right w:w="0" w:type="dxa"/>
            </w:tcMar>
            <w:vAlign w:val="center"/>
          </w:tcPr>
          <w:p w14:paraId="2F44893F" w14:textId="77777777" w:rsidR="00383229" w:rsidRPr="00833A8C" w:rsidRDefault="00383229" w:rsidP="00FA6A79">
            <w:pPr>
              <w:jc w:val="center"/>
            </w:pPr>
          </w:p>
        </w:tc>
        <w:tc>
          <w:tcPr>
            <w:tcW w:w="755" w:type="dxa"/>
            <w:tcMar>
              <w:left w:w="0" w:type="dxa"/>
              <w:right w:w="0" w:type="dxa"/>
            </w:tcMar>
            <w:vAlign w:val="center"/>
          </w:tcPr>
          <w:p w14:paraId="73520AB4" w14:textId="77777777" w:rsidR="00383229" w:rsidRPr="00833A8C" w:rsidRDefault="00383229" w:rsidP="00FA6A79">
            <w:pPr>
              <w:jc w:val="center"/>
            </w:pPr>
          </w:p>
        </w:tc>
      </w:tr>
      <w:tr w:rsidR="00383229" w:rsidRPr="00833A8C" w14:paraId="66FF4AF0" w14:textId="77777777" w:rsidTr="006A557B">
        <w:trPr>
          <w:trHeight w:val="617"/>
        </w:trPr>
        <w:tc>
          <w:tcPr>
            <w:tcW w:w="424" w:type="dxa"/>
            <w:tcMar>
              <w:left w:w="0" w:type="dxa"/>
              <w:right w:w="0" w:type="dxa"/>
            </w:tcMar>
            <w:vAlign w:val="center"/>
          </w:tcPr>
          <w:p w14:paraId="7837814F" w14:textId="77777777" w:rsidR="00383229" w:rsidRPr="00833A8C" w:rsidRDefault="00383229" w:rsidP="00FA6A79">
            <w:pPr>
              <w:jc w:val="center"/>
            </w:pPr>
          </w:p>
        </w:tc>
        <w:tc>
          <w:tcPr>
            <w:tcW w:w="991" w:type="dxa"/>
            <w:shd w:val="clear" w:color="auto" w:fill="auto"/>
            <w:tcMar>
              <w:left w:w="0" w:type="dxa"/>
              <w:right w:w="0" w:type="dxa"/>
            </w:tcMar>
            <w:vAlign w:val="center"/>
          </w:tcPr>
          <w:p w14:paraId="0468BC86" w14:textId="77777777" w:rsidR="00383229" w:rsidRPr="00833A8C" w:rsidRDefault="00383229" w:rsidP="00FA6A79">
            <w:pPr>
              <w:jc w:val="center"/>
            </w:pPr>
          </w:p>
        </w:tc>
        <w:tc>
          <w:tcPr>
            <w:tcW w:w="1276" w:type="dxa"/>
            <w:gridSpan w:val="2"/>
            <w:shd w:val="clear" w:color="auto" w:fill="auto"/>
            <w:tcMar>
              <w:left w:w="0" w:type="dxa"/>
              <w:right w:w="0" w:type="dxa"/>
            </w:tcMar>
            <w:vAlign w:val="center"/>
          </w:tcPr>
          <w:p w14:paraId="411507DE" w14:textId="77777777" w:rsidR="00383229" w:rsidRPr="00833A8C" w:rsidRDefault="00383229" w:rsidP="00FA6A79">
            <w:pPr>
              <w:jc w:val="center"/>
            </w:pPr>
          </w:p>
        </w:tc>
        <w:tc>
          <w:tcPr>
            <w:tcW w:w="930" w:type="dxa"/>
            <w:shd w:val="clear" w:color="auto" w:fill="auto"/>
            <w:tcMar>
              <w:left w:w="0" w:type="dxa"/>
              <w:right w:w="0" w:type="dxa"/>
            </w:tcMar>
            <w:vAlign w:val="center"/>
          </w:tcPr>
          <w:p w14:paraId="5EDBA969" w14:textId="77777777" w:rsidR="00383229" w:rsidRPr="00833A8C" w:rsidRDefault="00383229" w:rsidP="00FA6A79">
            <w:pPr>
              <w:jc w:val="center"/>
            </w:pPr>
          </w:p>
        </w:tc>
        <w:tc>
          <w:tcPr>
            <w:tcW w:w="996" w:type="dxa"/>
            <w:shd w:val="clear" w:color="auto" w:fill="auto"/>
            <w:tcMar>
              <w:left w:w="0" w:type="dxa"/>
              <w:right w:w="0" w:type="dxa"/>
            </w:tcMar>
            <w:vAlign w:val="center"/>
          </w:tcPr>
          <w:p w14:paraId="2BFF1236" w14:textId="77777777" w:rsidR="00383229" w:rsidRPr="00833A8C" w:rsidRDefault="00383229" w:rsidP="00FA6A79">
            <w:pPr>
              <w:jc w:val="center"/>
            </w:pPr>
          </w:p>
        </w:tc>
        <w:tc>
          <w:tcPr>
            <w:tcW w:w="996" w:type="dxa"/>
            <w:tcMar>
              <w:left w:w="0" w:type="dxa"/>
              <w:right w:w="0" w:type="dxa"/>
            </w:tcMar>
            <w:vAlign w:val="center"/>
          </w:tcPr>
          <w:p w14:paraId="736A7F20" w14:textId="77777777" w:rsidR="00383229" w:rsidRPr="00833A8C" w:rsidRDefault="00383229" w:rsidP="00FA6A79">
            <w:pPr>
              <w:jc w:val="center"/>
            </w:pPr>
          </w:p>
        </w:tc>
        <w:tc>
          <w:tcPr>
            <w:tcW w:w="996" w:type="dxa"/>
            <w:gridSpan w:val="2"/>
            <w:tcMar>
              <w:left w:w="0" w:type="dxa"/>
              <w:right w:w="0" w:type="dxa"/>
            </w:tcMar>
            <w:vAlign w:val="center"/>
          </w:tcPr>
          <w:p w14:paraId="579BE2D6" w14:textId="77777777" w:rsidR="00383229" w:rsidRPr="00833A8C" w:rsidRDefault="00383229" w:rsidP="00FA6A79">
            <w:pPr>
              <w:jc w:val="center"/>
            </w:pPr>
          </w:p>
        </w:tc>
        <w:tc>
          <w:tcPr>
            <w:tcW w:w="996" w:type="dxa"/>
            <w:tcMar>
              <w:left w:w="0" w:type="dxa"/>
              <w:right w:w="0" w:type="dxa"/>
            </w:tcMar>
            <w:vAlign w:val="center"/>
          </w:tcPr>
          <w:p w14:paraId="125A2175" w14:textId="77777777" w:rsidR="00383229" w:rsidRPr="00833A8C" w:rsidRDefault="00383229" w:rsidP="00FA6A79">
            <w:pPr>
              <w:jc w:val="center"/>
            </w:pPr>
          </w:p>
        </w:tc>
        <w:tc>
          <w:tcPr>
            <w:tcW w:w="996" w:type="dxa"/>
            <w:tcMar>
              <w:left w:w="0" w:type="dxa"/>
              <w:right w:w="0" w:type="dxa"/>
            </w:tcMar>
            <w:vAlign w:val="center"/>
          </w:tcPr>
          <w:p w14:paraId="26C246B2" w14:textId="77777777" w:rsidR="00383229" w:rsidRPr="00833A8C" w:rsidRDefault="00383229" w:rsidP="00FA6A79">
            <w:pPr>
              <w:jc w:val="center"/>
            </w:pPr>
          </w:p>
        </w:tc>
        <w:tc>
          <w:tcPr>
            <w:tcW w:w="755" w:type="dxa"/>
            <w:tcMar>
              <w:left w:w="0" w:type="dxa"/>
              <w:right w:w="0" w:type="dxa"/>
            </w:tcMar>
            <w:vAlign w:val="center"/>
          </w:tcPr>
          <w:p w14:paraId="061ECF31" w14:textId="77777777" w:rsidR="00383229" w:rsidRPr="00833A8C" w:rsidRDefault="00383229" w:rsidP="00FA6A79">
            <w:pPr>
              <w:jc w:val="center"/>
            </w:pPr>
          </w:p>
        </w:tc>
      </w:tr>
      <w:tr w:rsidR="00383229" w:rsidRPr="00833A8C" w14:paraId="767942B2" w14:textId="77777777" w:rsidTr="006A557B">
        <w:trPr>
          <w:trHeight w:val="527"/>
        </w:trPr>
        <w:tc>
          <w:tcPr>
            <w:tcW w:w="424" w:type="dxa"/>
            <w:tcMar>
              <w:left w:w="0" w:type="dxa"/>
              <w:right w:w="0" w:type="dxa"/>
            </w:tcMar>
            <w:vAlign w:val="center"/>
          </w:tcPr>
          <w:p w14:paraId="6AEAC59B" w14:textId="77777777" w:rsidR="00383229" w:rsidRPr="00833A8C" w:rsidRDefault="00383229" w:rsidP="00FA6A79">
            <w:pPr>
              <w:jc w:val="center"/>
            </w:pPr>
          </w:p>
        </w:tc>
        <w:tc>
          <w:tcPr>
            <w:tcW w:w="991" w:type="dxa"/>
            <w:shd w:val="clear" w:color="auto" w:fill="auto"/>
            <w:tcMar>
              <w:left w:w="0" w:type="dxa"/>
              <w:right w:w="0" w:type="dxa"/>
            </w:tcMar>
            <w:vAlign w:val="center"/>
          </w:tcPr>
          <w:p w14:paraId="4BABC524" w14:textId="77777777" w:rsidR="00383229" w:rsidRPr="00833A8C" w:rsidRDefault="00383229" w:rsidP="00FA6A79">
            <w:pPr>
              <w:jc w:val="center"/>
            </w:pPr>
          </w:p>
        </w:tc>
        <w:tc>
          <w:tcPr>
            <w:tcW w:w="1276" w:type="dxa"/>
            <w:gridSpan w:val="2"/>
            <w:shd w:val="clear" w:color="auto" w:fill="auto"/>
            <w:tcMar>
              <w:left w:w="0" w:type="dxa"/>
              <w:right w:w="0" w:type="dxa"/>
            </w:tcMar>
            <w:vAlign w:val="center"/>
          </w:tcPr>
          <w:p w14:paraId="17B6DD68" w14:textId="77777777" w:rsidR="00383229" w:rsidRPr="00833A8C" w:rsidRDefault="00383229" w:rsidP="00FA6A79">
            <w:pPr>
              <w:jc w:val="center"/>
            </w:pPr>
          </w:p>
        </w:tc>
        <w:tc>
          <w:tcPr>
            <w:tcW w:w="930" w:type="dxa"/>
            <w:shd w:val="clear" w:color="auto" w:fill="auto"/>
            <w:tcMar>
              <w:left w:w="0" w:type="dxa"/>
              <w:right w:w="0" w:type="dxa"/>
            </w:tcMar>
            <w:vAlign w:val="center"/>
          </w:tcPr>
          <w:p w14:paraId="5D58A4C3" w14:textId="77777777" w:rsidR="00383229" w:rsidRPr="00833A8C" w:rsidRDefault="00383229" w:rsidP="00FA6A79">
            <w:pPr>
              <w:jc w:val="center"/>
            </w:pPr>
          </w:p>
        </w:tc>
        <w:tc>
          <w:tcPr>
            <w:tcW w:w="996" w:type="dxa"/>
            <w:shd w:val="clear" w:color="auto" w:fill="auto"/>
            <w:tcMar>
              <w:left w:w="0" w:type="dxa"/>
              <w:right w:w="0" w:type="dxa"/>
            </w:tcMar>
            <w:vAlign w:val="center"/>
          </w:tcPr>
          <w:p w14:paraId="2CB5BFB5" w14:textId="77777777" w:rsidR="00383229" w:rsidRPr="00833A8C" w:rsidRDefault="00383229" w:rsidP="00FA6A79">
            <w:pPr>
              <w:jc w:val="center"/>
            </w:pPr>
          </w:p>
        </w:tc>
        <w:tc>
          <w:tcPr>
            <w:tcW w:w="996" w:type="dxa"/>
            <w:tcMar>
              <w:left w:w="0" w:type="dxa"/>
              <w:right w:w="0" w:type="dxa"/>
            </w:tcMar>
            <w:vAlign w:val="center"/>
          </w:tcPr>
          <w:p w14:paraId="538847B0" w14:textId="77777777" w:rsidR="00383229" w:rsidRPr="00833A8C" w:rsidRDefault="00383229" w:rsidP="00FA6A79">
            <w:pPr>
              <w:jc w:val="center"/>
            </w:pPr>
          </w:p>
        </w:tc>
        <w:tc>
          <w:tcPr>
            <w:tcW w:w="996" w:type="dxa"/>
            <w:gridSpan w:val="2"/>
            <w:tcMar>
              <w:left w:w="0" w:type="dxa"/>
              <w:right w:w="0" w:type="dxa"/>
            </w:tcMar>
            <w:vAlign w:val="center"/>
          </w:tcPr>
          <w:p w14:paraId="2E3308F9" w14:textId="77777777" w:rsidR="00383229" w:rsidRPr="00833A8C" w:rsidRDefault="00383229" w:rsidP="00FA6A79">
            <w:pPr>
              <w:jc w:val="center"/>
            </w:pPr>
          </w:p>
        </w:tc>
        <w:tc>
          <w:tcPr>
            <w:tcW w:w="996" w:type="dxa"/>
            <w:tcMar>
              <w:left w:w="0" w:type="dxa"/>
              <w:right w:w="0" w:type="dxa"/>
            </w:tcMar>
            <w:vAlign w:val="center"/>
          </w:tcPr>
          <w:p w14:paraId="76EC10B8" w14:textId="77777777" w:rsidR="00383229" w:rsidRPr="00833A8C" w:rsidRDefault="00383229" w:rsidP="00FA6A79">
            <w:pPr>
              <w:jc w:val="center"/>
            </w:pPr>
          </w:p>
        </w:tc>
        <w:tc>
          <w:tcPr>
            <w:tcW w:w="996" w:type="dxa"/>
            <w:tcMar>
              <w:left w:w="0" w:type="dxa"/>
              <w:right w:w="0" w:type="dxa"/>
            </w:tcMar>
            <w:vAlign w:val="center"/>
          </w:tcPr>
          <w:p w14:paraId="594A61FF" w14:textId="77777777" w:rsidR="00383229" w:rsidRPr="00833A8C" w:rsidRDefault="00383229" w:rsidP="00FA6A79">
            <w:pPr>
              <w:jc w:val="center"/>
            </w:pPr>
          </w:p>
        </w:tc>
        <w:tc>
          <w:tcPr>
            <w:tcW w:w="755" w:type="dxa"/>
            <w:tcMar>
              <w:left w:w="0" w:type="dxa"/>
              <w:right w:w="0" w:type="dxa"/>
            </w:tcMar>
            <w:vAlign w:val="center"/>
          </w:tcPr>
          <w:p w14:paraId="159E56EB" w14:textId="77777777" w:rsidR="00383229" w:rsidRPr="00833A8C" w:rsidRDefault="00383229" w:rsidP="00FA6A79">
            <w:pPr>
              <w:jc w:val="center"/>
            </w:pPr>
          </w:p>
        </w:tc>
      </w:tr>
      <w:tr w:rsidR="00383229" w:rsidRPr="00833A8C" w14:paraId="38729FE3" w14:textId="77777777" w:rsidTr="006A557B">
        <w:trPr>
          <w:trHeight w:val="527"/>
        </w:trPr>
        <w:tc>
          <w:tcPr>
            <w:tcW w:w="424" w:type="dxa"/>
            <w:tcMar>
              <w:left w:w="0" w:type="dxa"/>
              <w:right w:w="0" w:type="dxa"/>
            </w:tcMar>
            <w:vAlign w:val="center"/>
          </w:tcPr>
          <w:p w14:paraId="250091E3" w14:textId="77777777" w:rsidR="00383229" w:rsidRPr="00833A8C" w:rsidRDefault="00383229" w:rsidP="00FA6A79">
            <w:pPr>
              <w:jc w:val="center"/>
            </w:pPr>
          </w:p>
        </w:tc>
        <w:tc>
          <w:tcPr>
            <w:tcW w:w="991" w:type="dxa"/>
            <w:shd w:val="clear" w:color="auto" w:fill="auto"/>
            <w:tcMar>
              <w:left w:w="0" w:type="dxa"/>
              <w:right w:w="0" w:type="dxa"/>
            </w:tcMar>
            <w:vAlign w:val="center"/>
          </w:tcPr>
          <w:p w14:paraId="21E9889C" w14:textId="77777777" w:rsidR="00383229" w:rsidRPr="00833A8C" w:rsidRDefault="00383229" w:rsidP="00FA6A79">
            <w:pPr>
              <w:jc w:val="center"/>
            </w:pPr>
          </w:p>
        </w:tc>
        <w:tc>
          <w:tcPr>
            <w:tcW w:w="1276" w:type="dxa"/>
            <w:gridSpan w:val="2"/>
            <w:shd w:val="clear" w:color="auto" w:fill="auto"/>
            <w:tcMar>
              <w:left w:w="0" w:type="dxa"/>
              <w:right w:w="0" w:type="dxa"/>
            </w:tcMar>
            <w:vAlign w:val="center"/>
          </w:tcPr>
          <w:p w14:paraId="172A85AB" w14:textId="77777777" w:rsidR="00383229" w:rsidRPr="00833A8C" w:rsidRDefault="00383229" w:rsidP="00FA6A79">
            <w:pPr>
              <w:jc w:val="center"/>
            </w:pPr>
          </w:p>
        </w:tc>
        <w:tc>
          <w:tcPr>
            <w:tcW w:w="930" w:type="dxa"/>
            <w:shd w:val="clear" w:color="auto" w:fill="auto"/>
            <w:tcMar>
              <w:left w:w="0" w:type="dxa"/>
              <w:right w:w="0" w:type="dxa"/>
            </w:tcMar>
            <w:vAlign w:val="center"/>
          </w:tcPr>
          <w:p w14:paraId="55569F0D" w14:textId="77777777" w:rsidR="00383229" w:rsidRPr="00833A8C" w:rsidRDefault="00383229" w:rsidP="00FA6A79">
            <w:pPr>
              <w:jc w:val="center"/>
            </w:pPr>
          </w:p>
        </w:tc>
        <w:tc>
          <w:tcPr>
            <w:tcW w:w="996" w:type="dxa"/>
            <w:shd w:val="clear" w:color="auto" w:fill="auto"/>
            <w:tcMar>
              <w:left w:w="0" w:type="dxa"/>
              <w:right w:w="0" w:type="dxa"/>
            </w:tcMar>
            <w:vAlign w:val="center"/>
          </w:tcPr>
          <w:p w14:paraId="77209CD2" w14:textId="77777777" w:rsidR="00383229" w:rsidRPr="00833A8C" w:rsidRDefault="00383229" w:rsidP="00FA6A79">
            <w:pPr>
              <w:jc w:val="center"/>
            </w:pPr>
          </w:p>
        </w:tc>
        <w:tc>
          <w:tcPr>
            <w:tcW w:w="996" w:type="dxa"/>
            <w:tcMar>
              <w:left w:w="0" w:type="dxa"/>
              <w:right w:w="0" w:type="dxa"/>
            </w:tcMar>
            <w:vAlign w:val="center"/>
          </w:tcPr>
          <w:p w14:paraId="392D2218" w14:textId="77777777" w:rsidR="00383229" w:rsidRPr="00833A8C" w:rsidRDefault="00383229" w:rsidP="00FA6A79">
            <w:pPr>
              <w:jc w:val="center"/>
            </w:pPr>
          </w:p>
        </w:tc>
        <w:tc>
          <w:tcPr>
            <w:tcW w:w="996" w:type="dxa"/>
            <w:gridSpan w:val="2"/>
            <w:tcMar>
              <w:left w:w="0" w:type="dxa"/>
              <w:right w:w="0" w:type="dxa"/>
            </w:tcMar>
            <w:vAlign w:val="center"/>
          </w:tcPr>
          <w:p w14:paraId="1381CBA9" w14:textId="77777777" w:rsidR="00383229" w:rsidRPr="00833A8C" w:rsidRDefault="00383229" w:rsidP="00FA6A79">
            <w:pPr>
              <w:jc w:val="center"/>
            </w:pPr>
          </w:p>
        </w:tc>
        <w:tc>
          <w:tcPr>
            <w:tcW w:w="996" w:type="dxa"/>
            <w:tcMar>
              <w:left w:w="0" w:type="dxa"/>
              <w:right w:w="0" w:type="dxa"/>
            </w:tcMar>
            <w:vAlign w:val="center"/>
          </w:tcPr>
          <w:p w14:paraId="756EDD2C" w14:textId="77777777" w:rsidR="00383229" w:rsidRPr="00833A8C" w:rsidRDefault="00383229" w:rsidP="00FA6A79">
            <w:pPr>
              <w:jc w:val="center"/>
            </w:pPr>
          </w:p>
        </w:tc>
        <w:tc>
          <w:tcPr>
            <w:tcW w:w="996" w:type="dxa"/>
            <w:tcMar>
              <w:left w:w="0" w:type="dxa"/>
              <w:right w:w="0" w:type="dxa"/>
            </w:tcMar>
            <w:vAlign w:val="center"/>
          </w:tcPr>
          <w:p w14:paraId="3927C577" w14:textId="77777777" w:rsidR="00383229" w:rsidRPr="00833A8C" w:rsidRDefault="00383229" w:rsidP="00FA6A79">
            <w:pPr>
              <w:jc w:val="center"/>
            </w:pPr>
          </w:p>
        </w:tc>
        <w:tc>
          <w:tcPr>
            <w:tcW w:w="755" w:type="dxa"/>
            <w:tcMar>
              <w:left w:w="0" w:type="dxa"/>
              <w:right w:w="0" w:type="dxa"/>
            </w:tcMar>
            <w:vAlign w:val="center"/>
          </w:tcPr>
          <w:p w14:paraId="45CF3009" w14:textId="77777777" w:rsidR="00383229" w:rsidRPr="00833A8C" w:rsidRDefault="00383229" w:rsidP="00FA6A79">
            <w:pPr>
              <w:jc w:val="center"/>
            </w:pPr>
          </w:p>
        </w:tc>
      </w:tr>
      <w:tr w:rsidR="00383229" w:rsidRPr="00833A8C" w14:paraId="5116ED7E" w14:textId="77777777" w:rsidTr="006A557B">
        <w:trPr>
          <w:trHeight w:val="2118"/>
        </w:trPr>
        <w:tc>
          <w:tcPr>
            <w:tcW w:w="424" w:type="dxa"/>
            <w:tcMar>
              <w:left w:w="0" w:type="dxa"/>
              <w:right w:w="0" w:type="dxa"/>
            </w:tcMar>
            <w:vAlign w:val="bottom"/>
          </w:tcPr>
          <w:p w14:paraId="206CA068" w14:textId="77777777" w:rsidR="00383229" w:rsidRPr="00833A8C" w:rsidRDefault="00383229" w:rsidP="000433ED">
            <w:pPr>
              <w:jc w:val="center"/>
            </w:pPr>
            <w:r w:rsidRPr="00833A8C">
              <w:rPr>
                <w:kern w:val="0"/>
                <w:szCs w:val="24"/>
              </w:rPr>
              <w:t>A</w:t>
            </w:r>
          </w:p>
        </w:tc>
        <w:tc>
          <w:tcPr>
            <w:tcW w:w="991" w:type="dxa"/>
            <w:shd w:val="clear" w:color="auto" w:fill="auto"/>
            <w:tcMar>
              <w:left w:w="0" w:type="dxa"/>
              <w:right w:w="0" w:type="dxa"/>
            </w:tcMar>
            <w:vAlign w:val="bottom"/>
          </w:tcPr>
          <w:p w14:paraId="02528090" w14:textId="77777777" w:rsidR="00383229" w:rsidRPr="00833A8C" w:rsidRDefault="0058600B" w:rsidP="0058600B">
            <w:pPr>
              <w:jc w:val="center"/>
            </w:pPr>
            <w:r w:rsidRPr="00833A8C">
              <w:rPr>
                <w:kern w:val="0"/>
                <w:szCs w:val="24"/>
              </w:rPr>
              <w:t>范炜玮</w:t>
            </w:r>
          </w:p>
        </w:tc>
        <w:tc>
          <w:tcPr>
            <w:tcW w:w="1276" w:type="dxa"/>
            <w:gridSpan w:val="2"/>
            <w:shd w:val="clear" w:color="auto" w:fill="auto"/>
            <w:tcMar>
              <w:left w:w="0" w:type="dxa"/>
              <w:right w:w="0" w:type="dxa"/>
            </w:tcMar>
            <w:vAlign w:val="bottom"/>
          </w:tcPr>
          <w:p w14:paraId="321AD26E" w14:textId="77777777" w:rsidR="00383229" w:rsidRPr="00833A8C" w:rsidRDefault="00383229" w:rsidP="00F3643B">
            <w:pPr>
              <w:jc w:val="center"/>
              <w:rPr>
                <w:sz w:val="21"/>
                <w:szCs w:val="21"/>
              </w:rPr>
            </w:pPr>
            <w:r w:rsidRPr="00833A8C">
              <w:rPr>
                <w:bCs/>
                <w:kern w:val="0"/>
                <w:szCs w:val="24"/>
              </w:rPr>
              <w:t>201</w:t>
            </w:r>
            <w:r w:rsidR="00F3643B">
              <w:rPr>
                <w:rFonts w:hint="eastAsia"/>
                <w:bCs/>
                <w:kern w:val="0"/>
                <w:szCs w:val="24"/>
              </w:rPr>
              <w:t>6</w:t>
            </w:r>
            <w:r w:rsidRPr="00833A8C">
              <w:rPr>
                <w:bCs/>
                <w:kern w:val="0"/>
                <w:szCs w:val="24"/>
              </w:rPr>
              <w:t>-</w:t>
            </w:r>
            <w:r w:rsidR="0058600B">
              <w:rPr>
                <w:rFonts w:hint="eastAsia"/>
                <w:bCs/>
                <w:kern w:val="0"/>
                <w:szCs w:val="24"/>
              </w:rPr>
              <w:t>11</w:t>
            </w:r>
            <w:r w:rsidRPr="00833A8C">
              <w:rPr>
                <w:bCs/>
                <w:kern w:val="0"/>
                <w:szCs w:val="24"/>
              </w:rPr>
              <w:t>-</w:t>
            </w:r>
            <w:r w:rsidR="0058600B">
              <w:rPr>
                <w:rFonts w:hint="eastAsia"/>
                <w:bCs/>
                <w:kern w:val="0"/>
                <w:szCs w:val="24"/>
              </w:rPr>
              <w:t>2</w:t>
            </w:r>
            <w:r w:rsidR="00802CD0">
              <w:rPr>
                <w:rFonts w:hint="eastAsia"/>
                <w:bCs/>
                <w:kern w:val="0"/>
                <w:szCs w:val="24"/>
              </w:rPr>
              <w:t>7</w:t>
            </w:r>
          </w:p>
        </w:tc>
        <w:tc>
          <w:tcPr>
            <w:tcW w:w="930" w:type="dxa"/>
            <w:shd w:val="clear" w:color="auto" w:fill="auto"/>
            <w:tcMar>
              <w:left w:w="0" w:type="dxa"/>
              <w:right w:w="0" w:type="dxa"/>
            </w:tcMar>
            <w:vAlign w:val="bottom"/>
          </w:tcPr>
          <w:p w14:paraId="4A078FB1" w14:textId="77777777" w:rsidR="00383229" w:rsidRPr="00833A8C" w:rsidRDefault="0058600B" w:rsidP="00E03FD6">
            <w:pPr>
              <w:jc w:val="center"/>
            </w:pPr>
            <w:r>
              <w:rPr>
                <w:rFonts w:hint="eastAsia"/>
                <w:kern w:val="0"/>
                <w:szCs w:val="24"/>
              </w:rPr>
              <w:t>夏立民</w:t>
            </w:r>
          </w:p>
        </w:tc>
        <w:tc>
          <w:tcPr>
            <w:tcW w:w="996" w:type="dxa"/>
            <w:shd w:val="clear" w:color="auto" w:fill="auto"/>
            <w:tcMar>
              <w:left w:w="0" w:type="dxa"/>
              <w:right w:w="0" w:type="dxa"/>
            </w:tcMar>
            <w:vAlign w:val="bottom"/>
          </w:tcPr>
          <w:p w14:paraId="1F205FF4" w14:textId="77777777" w:rsidR="00383229" w:rsidRPr="00833A8C" w:rsidRDefault="00383229" w:rsidP="000433ED">
            <w:pPr>
              <w:jc w:val="center"/>
            </w:pPr>
          </w:p>
        </w:tc>
        <w:tc>
          <w:tcPr>
            <w:tcW w:w="996" w:type="dxa"/>
            <w:tcMar>
              <w:left w:w="0" w:type="dxa"/>
              <w:right w:w="0" w:type="dxa"/>
            </w:tcMar>
            <w:vAlign w:val="bottom"/>
          </w:tcPr>
          <w:p w14:paraId="380DE7A3" w14:textId="77777777" w:rsidR="00383229" w:rsidRPr="00833A8C" w:rsidRDefault="00383229" w:rsidP="000433ED">
            <w:pPr>
              <w:widowControl/>
              <w:jc w:val="center"/>
              <w:rPr>
                <w:bCs/>
                <w:kern w:val="0"/>
                <w:szCs w:val="24"/>
              </w:rPr>
            </w:pPr>
          </w:p>
          <w:p w14:paraId="087C2372" w14:textId="77777777" w:rsidR="00383229" w:rsidRPr="00833A8C" w:rsidRDefault="00383229" w:rsidP="000433ED">
            <w:pPr>
              <w:widowControl/>
              <w:jc w:val="center"/>
              <w:rPr>
                <w:bCs/>
                <w:kern w:val="0"/>
                <w:szCs w:val="24"/>
              </w:rPr>
            </w:pPr>
          </w:p>
          <w:p w14:paraId="1D688DFB" w14:textId="77777777" w:rsidR="00383229" w:rsidRPr="00833A8C" w:rsidRDefault="002B138A" w:rsidP="000433ED">
            <w:pPr>
              <w:jc w:val="center"/>
            </w:pPr>
            <w:r>
              <w:rPr>
                <w:rFonts w:hint="eastAsia"/>
                <w:bCs/>
                <w:kern w:val="0"/>
                <w:szCs w:val="24"/>
              </w:rPr>
              <w:t>李</w:t>
            </w:r>
            <w:r w:rsidR="00AA7195">
              <w:rPr>
                <w:rFonts w:hint="eastAsia"/>
                <w:bCs/>
                <w:kern w:val="0"/>
                <w:szCs w:val="24"/>
              </w:rPr>
              <w:t xml:space="preserve"> </w:t>
            </w:r>
            <w:r>
              <w:rPr>
                <w:rFonts w:hint="eastAsia"/>
                <w:bCs/>
                <w:kern w:val="0"/>
                <w:szCs w:val="24"/>
              </w:rPr>
              <w:t>丹</w:t>
            </w:r>
          </w:p>
        </w:tc>
        <w:tc>
          <w:tcPr>
            <w:tcW w:w="996" w:type="dxa"/>
            <w:gridSpan w:val="2"/>
            <w:tcMar>
              <w:left w:w="0" w:type="dxa"/>
              <w:right w:w="0" w:type="dxa"/>
            </w:tcMar>
            <w:vAlign w:val="bottom"/>
          </w:tcPr>
          <w:p w14:paraId="4F1B8730" w14:textId="77777777" w:rsidR="00383229" w:rsidRPr="00833A8C" w:rsidRDefault="00383229" w:rsidP="000433ED">
            <w:pPr>
              <w:jc w:val="center"/>
            </w:pPr>
          </w:p>
        </w:tc>
        <w:tc>
          <w:tcPr>
            <w:tcW w:w="996" w:type="dxa"/>
            <w:tcMar>
              <w:left w:w="0" w:type="dxa"/>
              <w:right w:w="0" w:type="dxa"/>
            </w:tcMar>
            <w:vAlign w:val="bottom"/>
          </w:tcPr>
          <w:p w14:paraId="6E1E0E55" w14:textId="77777777" w:rsidR="00383229" w:rsidRPr="00833A8C" w:rsidRDefault="00AA7195" w:rsidP="000433ED">
            <w:pPr>
              <w:jc w:val="center"/>
            </w:pPr>
            <w:r>
              <w:rPr>
                <w:rFonts w:hint="eastAsia"/>
                <w:kern w:val="0"/>
                <w:szCs w:val="24"/>
              </w:rPr>
              <w:t>黄</w:t>
            </w:r>
            <w:r>
              <w:rPr>
                <w:rFonts w:hint="eastAsia"/>
                <w:kern w:val="0"/>
                <w:szCs w:val="24"/>
              </w:rPr>
              <w:t xml:space="preserve"> </w:t>
            </w:r>
            <w:r>
              <w:rPr>
                <w:rFonts w:hint="eastAsia"/>
                <w:kern w:val="0"/>
                <w:szCs w:val="24"/>
              </w:rPr>
              <w:t>芳</w:t>
            </w:r>
          </w:p>
        </w:tc>
        <w:tc>
          <w:tcPr>
            <w:tcW w:w="996" w:type="dxa"/>
            <w:tcMar>
              <w:left w:w="0" w:type="dxa"/>
              <w:right w:w="0" w:type="dxa"/>
            </w:tcMar>
            <w:vAlign w:val="bottom"/>
          </w:tcPr>
          <w:p w14:paraId="1218C12D" w14:textId="77777777" w:rsidR="00383229" w:rsidRPr="00833A8C" w:rsidRDefault="00383229" w:rsidP="000433ED">
            <w:pPr>
              <w:jc w:val="center"/>
            </w:pPr>
          </w:p>
        </w:tc>
        <w:tc>
          <w:tcPr>
            <w:tcW w:w="755" w:type="dxa"/>
            <w:tcMar>
              <w:left w:w="0" w:type="dxa"/>
              <w:right w:w="0" w:type="dxa"/>
            </w:tcMar>
            <w:vAlign w:val="bottom"/>
          </w:tcPr>
          <w:p w14:paraId="5AB79D35" w14:textId="77777777" w:rsidR="00383229" w:rsidRPr="00833A8C" w:rsidRDefault="00383229" w:rsidP="000433ED">
            <w:pPr>
              <w:jc w:val="center"/>
            </w:pPr>
            <w:r w:rsidRPr="00833A8C">
              <w:rPr>
                <w:kern w:val="0"/>
                <w:szCs w:val="24"/>
              </w:rPr>
              <w:t>DES</w:t>
            </w:r>
          </w:p>
        </w:tc>
      </w:tr>
      <w:tr w:rsidR="00383229" w:rsidRPr="00833A8C" w14:paraId="01A78195" w14:textId="77777777" w:rsidTr="006A557B">
        <w:trPr>
          <w:trHeight w:val="640"/>
        </w:trPr>
        <w:tc>
          <w:tcPr>
            <w:tcW w:w="424" w:type="dxa"/>
            <w:tcMar>
              <w:left w:w="0" w:type="dxa"/>
              <w:right w:w="0" w:type="dxa"/>
            </w:tcMar>
            <w:vAlign w:val="center"/>
          </w:tcPr>
          <w:p w14:paraId="77A1E28C" w14:textId="77777777" w:rsidR="00383229" w:rsidRPr="00833A8C" w:rsidRDefault="00383229" w:rsidP="00FA6A79">
            <w:pPr>
              <w:jc w:val="center"/>
            </w:pPr>
            <w:r w:rsidRPr="00833A8C">
              <w:t>版次</w:t>
            </w:r>
          </w:p>
        </w:tc>
        <w:tc>
          <w:tcPr>
            <w:tcW w:w="991" w:type="dxa"/>
            <w:shd w:val="clear" w:color="auto" w:fill="auto"/>
            <w:tcMar>
              <w:left w:w="0" w:type="dxa"/>
              <w:right w:w="0" w:type="dxa"/>
            </w:tcMar>
            <w:vAlign w:val="center"/>
          </w:tcPr>
          <w:p w14:paraId="187D04A8" w14:textId="77777777" w:rsidR="00383229" w:rsidRPr="00833A8C" w:rsidRDefault="00383229" w:rsidP="00104EB1">
            <w:pPr>
              <w:ind w:leftChars="30" w:left="72"/>
              <w:jc w:val="center"/>
            </w:pPr>
            <w:r w:rsidRPr="00833A8C">
              <w:t>编</w:t>
            </w:r>
            <w:r w:rsidRPr="00833A8C">
              <w:t xml:space="preserve"> </w:t>
            </w:r>
            <w:r w:rsidRPr="00833A8C">
              <w:t>写</w:t>
            </w:r>
          </w:p>
        </w:tc>
        <w:tc>
          <w:tcPr>
            <w:tcW w:w="1276" w:type="dxa"/>
            <w:gridSpan w:val="2"/>
            <w:shd w:val="clear" w:color="auto" w:fill="auto"/>
            <w:tcMar>
              <w:left w:w="0" w:type="dxa"/>
              <w:right w:w="0" w:type="dxa"/>
            </w:tcMar>
            <w:vAlign w:val="center"/>
          </w:tcPr>
          <w:p w14:paraId="0F2854CF" w14:textId="77777777" w:rsidR="00383229" w:rsidRPr="00833A8C" w:rsidRDefault="00383229" w:rsidP="00FA6A79">
            <w:pPr>
              <w:jc w:val="center"/>
            </w:pPr>
            <w:r w:rsidRPr="00833A8C">
              <w:t>日</w:t>
            </w:r>
            <w:r w:rsidRPr="00833A8C">
              <w:t xml:space="preserve"> </w:t>
            </w:r>
            <w:r w:rsidRPr="00833A8C">
              <w:t>期</w:t>
            </w:r>
          </w:p>
        </w:tc>
        <w:tc>
          <w:tcPr>
            <w:tcW w:w="930" w:type="dxa"/>
            <w:shd w:val="clear" w:color="auto" w:fill="auto"/>
            <w:tcMar>
              <w:left w:w="0" w:type="dxa"/>
              <w:right w:w="0" w:type="dxa"/>
            </w:tcMar>
            <w:vAlign w:val="center"/>
          </w:tcPr>
          <w:p w14:paraId="194A5062" w14:textId="77777777" w:rsidR="00383229" w:rsidRPr="00833A8C" w:rsidRDefault="00383229" w:rsidP="00FA6A79">
            <w:pPr>
              <w:jc w:val="center"/>
            </w:pPr>
            <w:r w:rsidRPr="00833A8C">
              <w:t>校</w:t>
            </w:r>
            <w:r w:rsidRPr="00833A8C">
              <w:t xml:space="preserve"> </w:t>
            </w:r>
            <w:r w:rsidRPr="00833A8C">
              <w:t>对</w:t>
            </w:r>
          </w:p>
        </w:tc>
        <w:tc>
          <w:tcPr>
            <w:tcW w:w="996" w:type="dxa"/>
            <w:shd w:val="clear" w:color="auto" w:fill="auto"/>
            <w:tcMar>
              <w:left w:w="0" w:type="dxa"/>
              <w:right w:w="0" w:type="dxa"/>
            </w:tcMar>
            <w:vAlign w:val="center"/>
          </w:tcPr>
          <w:p w14:paraId="52FA8882" w14:textId="77777777" w:rsidR="00383229" w:rsidRPr="00833A8C" w:rsidRDefault="00383229" w:rsidP="00FA6A79">
            <w:pPr>
              <w:jc w:val="center"/>
            </w:pPr>
            <w:r w:rsidRPr="00833A8C">
              <w:t>日</w:t>
            </w:r>
            <w:r w:rsidRPr="00833A8C">
              <w:t xml:space="preserve"> </w:t>
            </w:r>
            <w:r w:rsidRPr="00833A8C">
              <w:t>期</w:t>
            </w:r>
          </w:p>
        </w:tc>
        <w:tc>
          <w:tcPr>
            <w:tcW w:w="996" w:type="dxa"/>
            <w:tcMar>
              <w:left w:w="0" w:type="dxa"/>
              <w:right w:w="0" w:type="dxa"/>
            </w:tcMar>
            <w:vAlign w:val="center"/>
          </w:tcPr>
          <w:p w14:paraId="7053B2F3" w14:textId="77777777" w:rsidR="00383229" w:rsidRPr="00833A8C" w:rsidRDefault="00383229" w:rsidP="00FA6A79">
            <w:pPr>
              <w:jc w:val="center"/>
            </w:pPr>
            <w:r w:rsidRPr="00833A8C">
              <w:t>审</w:t>
            </w:r>
            <w:r w:rsidRPr="00833A8C">
              <w:t xml:space="preserve"> </w:t>
            </w:r>
            <w:r w:rsidRPr="00833A8C">
              <w:t>核</w:t>
            </w:r>
          </w:p>
        </w:tc>
        <w:tc>
          <w:tcPr>
            <w:tcW w:w="996" w:type="dxa"/>
            <w:gridSpan w:val="2"/>
            <w:tcMar>
              <w:left w:w="0" w:type="dxa"/>
              <w:right w:w="0" w:type="dxa"/>
            </w:tcMar>
            <w:vAlign w:val="center"/>
          </w:tcPr>
          <w:p w14:paraId="5604F84E" w14:textId="77777777" w:rsidR="00383229" w:rsidRPr="00833A8C" w:rsidRDefault="00383229" w:rsidP="00FA6A79">
            <w:pPr>
              <w:adjustRightInd w:val="0"/>
              <w:snapToGrid w:val="0"/>
              <w:jc w:val="center"/>
            </w:pPr>
            <w:r w:rsidRPr="00833A8C">
              <w:t>日</w:t>
            </w:r>
            <w:r w:rsidRPr="00833A8C">
              <w:t xml:space="preserve"> </w:t>
            </w:r>
            <w:r w:rsidRPr="00833A8C">
              <w:t>期</w:t>
            </w:r>
          </w:p>
        </w:tc>
        <w:tc>
          <w:tcPr>
            <w:tcW w:w="996" w:type="dxa"/>
            <w:tcMar>
              <w:left w:w="0" w:type="dxa"/>
              <w:right w:w="0" w:type="dxa"/>
            </w:tcMar>
            <w:vAlign w:val="center"/>
          </w:tcPr>
          <w:p w14:paraId="17B6B50F" w14:textId="77777777" w:rsidR="00383229" w:rsidRPr="00833A8C" w:rsidRDefault="00383229" w:rsidP="00FA6A79">
            <w:pPr>
              <w:jc w:val="center"/>
            </w:pPr>
            <w:r w:rsidRPr="00833A8C">
              <w:rPr>
                <w:rFonts w:hAnsi="宋体"/>
              </w:rPr>
              <w:t>批</w:t>
            </w:r>
            <w:r w:rsidRPr="00833A8C">
              <w:t xml:space="preserve"> </w:t>
            </w:r>
            <w:r w:rsidRPr="00833A8C">
              <w:rPr>
                <w:rFonts w:hAnsi="宋体"/>
              </w:rPr>
              <w:t>准</w:t>
            </w:r>
          </w:p>
        </w:tc>
        <w:tc>
          <w:tcPr>
            <w:tcW w:w="996" w:type="dxa"/>
            <w:tcMar>
              <w:left w:w="0" w:type="dxa"/>
              <w:right w:w="0" w:type="dxa"/>
            </w:tcMar>
            <w:vAlign w:val="center"/>
          </w:tcPr>
          <w:p w14:paraId="574CC96E" w14:textId="77777777" w:rsidR="00383229" w:rsidRPr="00833A8C" w:rsidRDefault="00383229" w:rsidP="00FA6A79">
            <w:pPr>
              <w:jc w:val="center"/>
            </w:pPr>
            <w:r w:rsidRPr="00833A8C">
              <w:t>日</w:t>
            </w:r>
            <w:r w:rsidRPr="00833A8C">
              <w:t xml:space="preserve"> </w:t>
            </w:r>
            <w:r w:rsidRPr="00833A8C">
              <w:t>期</w:t>
            </w:r>
          </w:p>
        </w:tc>
        <w:tc>
          <w:tcPr>
            <w:tcW w:w="755" w:type="dxa"/>
            <w:tcMar>
              <w:left w:w="0" w:type="dxa"/>
              <w:right w:w="0" w:type="dxa"/>
            </w:tcMar>
            <w:vAlign w:val="center"/>
          </w:tcPr>
          <w:p w14:paraId="37D857A7" w14:textId="77777777" w:rsidR="00383229" w:rsidRPr="00833A8C" w:rsidRDefault="00383229" w:rsidP="00FA6A79">
            <w:pPr>
              <w:adjustRightInd w:val="0"/>
              <w:snapToGrid w:val="0"/>
              <w:jc w:val="center"/>
            </w:pPr>
            <w:r w:rsidRPr="00833A8C">
              <w:t>状态</w:t>
            </w:r>
          </w:p>
        </w:tc>
      </w:tr>
      <w:tr w:rsidR="00383229" w:rsidRPr="00833A8C" w14:paraId="5CC90116" w14:textId="77777777" w:rsidTr="006A557B">
        <w:trPr>
          <w:trHeight w:val="626"/>
        </w:trPr>
        <w:tc>
          <w:tcPr>
            <w:tcW w:w="9356" w:type="dxa"/>
            <w:gridSpan w:val="12"/>
            <w:tcBorders>
              <w:top w:val="single" w:sz="4" w:space="0" w:color="auto"/>
              <w:bottom w:val="double" w:sz="4" w:space="0" w:color="auto"/>
            </w:tcBorders>
            <w:vAlign w:val="center"/>
          </w:tcPr>
          <w:p w14:paraId="1222D16D" w14:textId="77777777" w:rsidR="00C428AA" w:rsidRDefault="00383229" w:rsidP="006E5FF8">
            <w:pPr>
              <w:spacing w:beforeLines="50" w:before="156"/>
              <w:ind w:firstLineChars="100" w:firstLine="180"/>
              <w:jc w:val="center"/>
              <w:rPr>
                <w:sz w:val="18"/>
                <w:szCs w:val="18"/>
              </w:rPr>
            </w:pPr>
            <w:r w:rsidRPr="00833A8C">
              <w:rPr>
                <w:sz w:val="18"/>
              </w:rPr>
              <w:t>此文件属核动力运行研究所所有，未经书面许可，任何单位或个人不得以任何方式外传。</w:t>
            </w:r>
          </w:p>
        </w:tc>
      </w:tr>
    </w:tbl>
    <w:p w14:paraId="263BA111" w14:textId="77777777" w:rsidR="00950B52" w:rsidRDefault="00950B52">
      <w:pPr>
        <w:widowControl/>
        <w:jc w:val="left"/>
        <w:rPr>
          <w:rFonts w:ascii="宋体" w:hAnsi="宋体"/>
        </w:rPr>
      </w:pPr>
      <w:r>
        <w:rPr>
          <w:rFonts w:ascii="宋体" w:hAnsi="宋体"/>
        </w:rPr>
        <w:br w:type="page"/>
      </w:r>
    </w:p>
    <w:p w14:paraId="589ED2E7" w14:textId="77777777" w:rsidR="009C189C" w:rsidRPr="00255FA1" w:rsidRDefault="009C189C" w:rsidP="006E5FF8">
      <w:pPr>
        <w:spacing w:beforeLines="50" w:before="156" w:afterLines="50" w:after="156" w:line="320" w:lineRule="exact"/>
        <w:jc w:val="center"/>
        <w:rPr>
          <w:b/>
          <w:bCs/>
        </w:rPr>
      </w:pPr>
      <w:r w:rsidRPr="00255FA1">
        <w:rPr>
          <w:rFonts w:hint="eastAsia"/>
          <w:b/>
          <w:bCs/>
        </w:rPr>
        <w:lastRenderedPageBreak/>
        <w:t>部门会签单（排列不分先后）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849"/>
        <w:gridCol w:w="1420"/>
        <w:gridCol w:w="1420"/>
        <w:gridCol w:w="1768"/>
        <w:gridCol w:w="1420"/>
      </w:tblGrid>
      <w:tr w:rsidR="009C189C" w:rsidRPr="000A458C" w14:paraId="42DCCE44" w14:textId="77777777" w:rsidTr="00551E2B">
        <w:trPr>
          <w:trHeight w:val="757"/>
          <w:jc w:val="center"/>
        </w:trPr>
        <w:tc>
          <w:tcPr>
            <w:tcW w:w="1421" w:type="dxa"/>
            <w:vAlign w:val="center"/>
          </w:tcPr>
          <w:p w14:paraId="600DDDEE" w14:textId="77777777" w:rsidR="009C189C" w:rsidRPr="00E112B1" w:rsidRDefault="009C189C" w:rsidP="00551E2B">
            <w:pPr>
              <w:pStyle w:val="a3"/>
              <w:spacing w:line="320" w:lineRule="exact"/>
              <w:jc w:val="center"/>
              <w:rPr>
                <w:szCs w:val="20"/>
              </w:rPr>
            </w:pPr>
            <w:r w:rsidRPr="00E112B1">
              <w:rPr>
                <w:rFonts w:hint="eastAsia"/>
                <w:szCs w:val="20"/>
              </w:rPr>
              <w:t>部门名称</w:t>
            </w:r>
          </w:p>
        </w:tc>
        <w:tc>
          <w:tcPr>
            <w:tcW w:w="1849" w:type="dxa"/>
            <w:tcMar>
              <w:left w:w="28" w:type="dxa"/>
              <w:right w:w="28" w:type="dxa"/>
            </w:tcMar>
            <w:vAlign w:val="center"/>
          </w:tcPr>
          <w:p w14:paraId="0F07D086" w14:textId="77777777" w:rsidR="009C189C" w:rsidRPr="00E112B1" w:rsidRDefault="009C189C" w:rsidP="00551E2B">
            <w:pPr>
              <w:pStyle w:val="a3"/>
              <w:spacing w:line="320" w:lineRule="exact"/>
              <w:jc w:val="center"/>
              <w:rPr>
                <w:szCs w:val="20"/>
              </w:rPr>
            </w:pPr>
            <w:r w:rsidRPr="00E112B1">
              <w:rPr>
                <w:rFonts w:hint="eastAsia"/>
                <w:szCs w:val="20"/>
              </w:rPr>
              <w:t>是否需要会签</w:t>
            </w:r>
          </w:p>
        </w:tc>
        <w:tc>
          <w:tcPr>
            <w:tcW w:w="1420" w:type="dxa"/>
            <w:vAlign w:val="center"/>
          </w:tcPr>
          <w:p w14:paraId="39D76F16" w14:textId="77777777" w:rsidR="009C189C" w:rsidRPr="00E112B1" w:rsidRDefault="009C189C" w:rsidP="00551E2B">
            <w:pPr>
              <w:pStyle w:val="a3"/>
              <w:spacing w:line="320" w:lineRule="exact"/>
              <w:jc w:val="center"/>
              <w:rPr>
                <w:szCs w:val="20"/>
              </w:rPr>
            </w:pPr>
            <w:r w:rsidRPr="00E112B1">
              <w:rPr>
                <w:rFonts w:hint="eastAsia"/>
                <w:szCs w:val="20"/>
              </w:rPr>
              <w:t>签名/日期</w:t>
            </w:r>
          </w:p>
        </w:tc>
        <w:tc>
          <w:tcPr>
            <w:tcW w:w="1420" w:type="dxa"/>
            <w:vAlign w:val="center"/>
          </w:tcPr>
          <w:p w14:paraId="18CD60A2" w14:textId="77777777" w:rsidR="009C189C" w:rsidRPr="00E112B1" w:rsidRDefault="009C189C" w:rsidP="00551E2B">
            <w:pPr>
              <w:pStyle w:val="a3"/>
              <w:spacing w:line="320" w:lineRule="exact"/>
              <w:jc w:val="center"/>
              <w:rPr>
                <w:szCs w:val="20"/>
              </w:rPr>
            </w:pPr>
            <w:r w:rsidRPr="00E112B1">
              <w:rPr>
                <w:rFonts w:hint="eastAsia"/>
                <w:szCs w:val="20"/>
              </w:rPr>
              <w:t>部门名称</w:t>
            </w:r>
          </w:p>
        </w:tc>
        <w:tc>
          <w:tcPr>
            <w:tcW w:w="1768" w:type="dxa"/>
            <w:tcMar>
              <w:left w:w="28" w:type="dxa"/>
              <w:right w:w="28" w:type="dxa"/>
            </w:tcMar>
            <w:vAlign w:val="center"/>
          </w:tcPr>
          <w:p w14:paraId="1A00DED3" w14:textId="77777777" w:rsidR="009C189C" w:rsidRPr="00E112B1" w:rsidRDefault="009C189C" w:rsidP="00551E2B">
            <w:pPr>
              <w:pStyle w:val="a3"/>
              <w:spacing w:line="320" w:lineRule="exact"/>
              <w:jc w:val="center"/>
              <w:rPr>
                <w:szCs w:val="20"/>
              </w:rPr>
            </w:pPr>
            <w:r w:rsidRPr="00E112B1">
              <w:rPr>
                <w:rFonts w:hint="eastAsia"/>
                <w:szCs w:val="20"/>
              </w:rPr>
              <w:t>是否需要会签</w:t>
            </w:r>
          </w:p>
        </w:tc>
        <w:tc>
          <w:tcPr>
            <w:tcW w:w="1420" w:type="dxa"/>
            <w:vAlign w:val="center"/>
          </w:tcPr>
          <w:p w14:paraId="2E71126E" w14:textId="77777777" w:rsidR="009C189C" w:rsidRPr="00E112B1" w:rsidRDefault="009C189C" w:rsidP="00551E2B">
            <w:pPr>
              <w:pStyle w:val="a3"/>
              <w:spacing w:line="320" w:lineRule="exact"/>
              <w:jc w:val="center"/>
              <w:rPr>
                <w:szCs w:val="20"/>
              </w:rPr>
            </w:pPr>
            <w:r w:rsidRPr="00E112B1">
              <w:rPr>
                <w:rFonts w:hint="eastAsia"/>
                <w:szCs w:val="20"/>
              </w:rPr>
              <w:t>签名/日期</w:t>
            </w:r>
          </w:p>
        </w:tc>
      </w:tr>
      <w:tr w:rsidR="009C189C" w:rsidRPr="000A458C" w14:paraId="3CC5D66B" w14:textId="77777777" w:rsidTr="00551E2B">
        <w:trPr>
          <w:trHeight w:val="825"/>
          <w:jc w:val="center"/>
        </w:trPr>
        <w:tc>
          <w:tcPr>
            <w:tcW w:w="1421" w:type="dxa"/>
            <w:vAlign w:val="center"/>
          </w:tcPr>
          <w:p w14:paraId="2BE1EB69" w14:textId="77777777" w:rsidR="009C189C" w:rsidRPr="00E112B1" w:rsidRDefault="009C189C" w:rsidP="00551E2B">
            <w:pPr>
              <w:pStyle w:val="a3"/>
              <w:spacing w:line="320" w:lineRule="exact"/>
              <w:jc w:val="center"/>
              <w:rPr>
                <w:szCs w:val="20"/>
              </w:rPr>
            </w:pPr>
            <w:r w:rsidRPr="00E112B1">
              <w:rPr>
                <w:rFonts w:hint="eastAsia"/>
                <w:szCs w:val="20"/>
              </w:rPr>
              <w:t>综管处</w:t>
            </w:r>
          </w:p>
        </w:tc>
        <w:tc>
          <w:tcPr>
            <w:tcW w:w="1849" w:type="dxa"/>
            <w:vAlign w:val="center"/>
          </w:tcPr>
          <w:p w14:paraId="1510D36B" w14:textId="77777777" w:rsidR="009C189C" w:rsidRPr="00E112B1" w:rsidRDefault="009C189C" w:rsidP="00551E2B">
            <w:pPr>
              <w:pStyle w:val="a3"/>
              <w:spacing w:line="320" w:lineRule="exact"/>
              <w:jc w:val="center"/>
              <w:rPr>
                <w:szCs w:val="20"/>
              </w:rPr>
            </w:pPr>
            <w:r w:rsidRPr="00E112B1">
              <w:rPr>
                <w:rFonts w:hint="eastAsia"/>
                <w:szCs w:val="20"/>
              </w:rPr>
              <w:t>是  否</w:t>
            </w:r>
          </w:p>
          <w:p w14:paraId="418B7328"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1DCDA3B8" w14:textId="77777777" w:rsidR="009C189C" w:rsidRPr="00E112B1" w:rsidRDefault="009C189C" w:rsidP="00551E2B">
            <w:pPr>
              <w:pStyle w:val="a3"/>
              <w:spacing w:line="320" w:lineRule="exact"/>
              <w:jc w:val="center"/>
              <w:rPr>
                <w:szCs w:val="20"/>
              </w:rPr>
            </w:pPr>
          </w:p>
        </w:tc>
        <w:tc>
          <w:tcPr>
            <w:tcW w:w="1420" w:type="dxa"/>
            <w:vAlign w:val="center"/>
          </w:tcPr>
          <w:p w14:paraId="750E89AE" w14:textId="77777777" w:rsidR="009C189C" w:rsidRPr="00E112B1" w:rsidRDefault="009C189C" w:rsidP="00551E2B">
            <w:pPr>
              <w:pStyle w:val="a3"/>
              <w:spacing w:line="320" w:lineRule="exact"/>
              <w:jc w:val="center"/>
              <w:rPr>
                <w:szCs w:val="20"/>
              </w:rPr>
            </w:pPr>
            <w:r w:rsidRPr="00E112B1">
              <w:rPr>
                <w:rFonts w:hint="eastAsia"/>
                <w:szCs w:val="20"/>
              </w:rPr>
              <w:t>在役中心</w:t>
            </w:r>
          </w:p>
        </w:tc>
        <w:tc>
          <w:tcPr>
            <w:tcW w:w="1768" w:type="dxa"/>
            <w:vAlign w:val="center"/>
          </w:tcPr>
          <w:p w14:paraId="49C4CF1F" w14:textId="77777777" w:rsidR="009C189C" w:rsidRPr="00E112B1" w:rsidRDefault="009C189C" w:rsidP="00551E2B">
            <w:pPr>
              <w:pStyle w:val="a3"/>
              <w:spacing w:line="320" w:lineRule="exact"/>
              <w:jc w:val="center"/>
              <w:rPr>
                <w:szCs w:val="20"/>
              </w:rPr>
            </w:pPr>
            <w:r w:rsidRPr="00E112B1">
              <w:rPr>
                <w:rFonts w:hint="eastAsia"/>
                <w:szCs w:val="20"/>
              </w:rPr>
              <w:t>是  否</w:t>
            </w:r>
          </w:p>
          <w:p w14:paraId="1E4ABC4B"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34264F88" w14:textId="77777777" w:rsidR="009C189C" w:rsidRPr="00E112B1" w:rsidRDefault="009C189C" w:rsidP="00551E2B">
            <w:pPr>
              <w:pStyle w:val="a3"/>
              <w:spacing w:line="320" w:lineRule="exact"/>
              <w:jc w:val="center"/>
              <w:rPr>
                <w:szCs w:val="20"/>
              </w:rPr>
            </w:pPr>
          </w:p>
        </w:tc>
      </w:tr>
      <w:tr w:rsidR="009C189C" w:rsidRPr="000A458C" w14:paraId="366C7C26" w14:textId="77777777" w:rsidTr="00551E2B">
        <w:trPr>
          <w:trHeight w:val="825"/>
          <w:jc w:val="center"/>
        </w:trPr>
        <w:tc>
          <w:tcPr>
            <w:tcW w:w="1421" w:type="dxa"/>
            <w:vAlign w:val="center"/>
          </w:tcPr>
          <w:p w14:paraId="0CBFA1B0" w14:textId="77777777" w:rsidR="009C189C" w:rsidRPr="00E112B1" w:rsidRDefault="009C189C" w:rsidP="00551E2B">
            <w:pPr>
              <w:pStyle w:val="a3"/>
              <w:spacing w:line="320" w:lineRule="exact"/>
              <w:jc w:val="center"/>
              <w:rPr>
                <w:szCs w:val="20"/>
              </w:rPr>
            </w:pPr>
            <w:r w:rsidRPr="00E112B1">
              <w:rPr>
                <w:rFonts w:hint="eastAsia"/>
                <w:szCs w:val="20"/>
              </w:rPr>
              <w:t>计划处</w:t>
            </w:r>
          </w:p>
        </w:tc>
        <w:tc>
          <w:tcPr>
            <w:tcW w:w="1849" w:type="dxa"/>
            <w:vAlign w:val="center"/>
          </w:tcPr>
          <w:p w14:paraId="2EAA961C" w14:textId="77777777" w:rsidR="009C189C" w:rsidRPr="00E112B1" w:rsidRDefault="009C189C" w:rsidP="00551E2B">
            <w:pPr>
              <w:pStyle w:val="a3"/>
              <w:spacing w:line="320" w:lineRule="exact"/>
              <w:jc w:val="center"/>
              <w:rPr>
                <w:szCs w:val="20"/>
              </w:rPr>
            </w:pPr>
            <w:r w:rsidRPr="00E112B1">
              <w:rPr>
                <w:rFonts w:hint="eastAsia"/>
                <w:szCs w:val="20"/>
              </w:rPr>
              <w:t>是  否</w:t>
            </w:r>
          </w:p>
          <w:p w14:paraId="614D7A59"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745BA1CA" w14:textId="77777777" w:rsidR="009C189C" w:rsidRPr="00E112B1" w:rsidRDefault="009C189C" w:rsidP="00551E2B">
            <w:pPr>
              <w:pStyle w:val="a3"/>
              <w:spacing w:line="320" w:lineRule="exact"/>
              <w:jc w:val="center"/>
              <w:rPr>
                <w:szCs w:val="20"/>
              </w:rPr>
            </w:pPr>
          </w:p>
        </w:tc>
        <w:tc>
          <w:tcPr>
            <w:tcW w:w="1420" w:type="dxa"/>
            <w:vAlign w:val="center"/>
          </w:tcPr>
          <w:p w14:paraId="7A5AAD14" w14:textId="77777777" w:rsidR="009C189C" w:rsidRPr="00E112B1" w:rsidRDefault="009C189C" w:rsidP="00551E2B">
            <w:pPr>
              <w:pStyle w:val="a3"/>
              <w:spacing w:line="320" w:lineRule="exact"/>
              <w:jc w:val="center"/>
              <w:rPr>
                <w:szCs w:val="20"/>
              </w:rPr>
            </w:pPr>
            <w:r w:rsidRPr="00E112B1">
              <w:rPr>
                <w:rFonts w:hint="eastAsia"/>
                <w:szCs w:val="20"/>
              </w:rPr>
              <w:t>设计中心</w:t>
            </w:r>
          </w:p>
        </w:tc>
        <w:tc>
          <w:tcPr>
            <w:tcW w:w="1768" w:type="dxa"/>
            <w:vAlign w:val="center"/>
          </w:tcPr>
          <w:p w14:paraId="03AECB49" w14:textId="77777777" w:rsidR="009C189C" w:rsidRPr="00E112B1" w:rsidRDefault="009C189C" w:rsidP="00551E2B">
            <w:pPr>
              <w:pStyle w:val="a3"/>
              <w:spacing w:line="320" w:lineRule="exact"/>
              <w:jc w:val="center"/>
              <w:rPr>
                <w:szCs w:val="20"/>
              </w:rPr>
            </w:pPr>
            <w:r w:rsidRPr="00E112B1">
              <w:rPr>
                <w:rFonts w:hint="eastAsia"/>
                <w:szCs w:val="20"/>
              </w:rPr>
              <w:t>是  否</w:t>
            </w:r>
          </w:p>
          <w:p w14:paraId="63B95C1A"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590F2E35" w14:textId="77777777" w:rsidR="009C189C" w:rsidRPr="00E112B1" w:rsidRDefault="009C189C" w:rsidP="00551E2B">
            <w:pPr>
              <w:pStyle w:val="a3"/>
              <w:spacing w:line="320" w:lineRule="exact"/>
              <w:jc w:val="center"/>
              <w:rPr>
                <w:szCs w:val="20"/>
              </w:rPr>
            </w:pPr>
          </w:p>
        </w:tc>
      </w:tr>
      <w:tr w:rsidR="009C189C" w:rsidRPr="000A458C" w14:paraId="237DF660" w14:textId="77777777" w:rsidTr="00551E2B">
        <w:trPr>
          <w:trHeight w:val="825"/>
          <w:jc w:val="center"/>
        </w:trPr>
        <w:tc>
          <w:tcPr>
            <w:tcW w:w="1421" w:type="dxa"/>
            <w:vAlign w:val="center"/>
          </w:tcPr>
          <w:p w14:paraId="7AE38FEC" w14:textId="77777777" w:rsidR="009C189C" w:rsidRPr="00E112B1" w:rsidRDefault="009C189C" w:rsidP="00551E2B">
            <w:pPr>
              <w:pStyle w:val="a3"/>
              <w:spacing w:line="320" w:lineRule="exact"/>
              <w:jc w:val="center"/>
              <w:rPr>
                <w:szCs w:val="20"/>
              </w:rPr>
            </w:pPr>
            <w:r w:rsidRPr="00E112B1">
              <w:rPr>
                <w:rFonts w:hint="eastAsia"/>
                <w:szCs w:val="20"/>
              </w:rPr>
              <w:t>经营处</w:t>
            </w:r>
          </w:p>
        </w:tc>
        <w:tc>
          <w:tcPr>
            <w:tcW w:w="1849" w:type="dxa"/>
            <w:vAlign w:val="center"/>
          </w:tcPr>
          <w:p w14:paraId="071553F0" w14:textId="77777777" w:rsidR="009C189C" w:rsidRPr="00E112B1" w:rsidRDefault="009C189C" w:rsidP="00551E2B">
            <w:pPr>
              <w:pStyle w:val="a3"/>
              <w:spacing w:line="320" w:lineRule="exact"/>
              <w:jc w:val="center"/>
              <w:rPr>
                <w:szCs w:val="20"/>
              </w:rPr>
            </w:pPr>
            <w:r w:rsidRPr="00E112B1">
              <w:rPr>
                <w:rFonts w:hint="eastAsia"/>
                <w:szCs w:val="20"/>
              </w:rPr>
              <w:t>是  否</w:t>
            </w:r>
          </w:p>
          <w:p w14:paraId="5841D3C3"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7065B4CE" w14:textId="77777777" w:rsidR="009C189C" w:rsidRPr="00E112B1" w:rsidRDefault="009C189C" w:rsidP="00551E2B">
            <w:pPr>
              <w:pStyle w:val="a3"/>
              <w:spacing w:line="320" w:lineRule="exact"/>
              <w:jc w:val="center"/>
              <w:rPr>
                <w:szCs w:val="20"/>
              </w:rPr>
            </w:pPr>
          </w:p>
        </w:tc>
        <w:tc>
          <w:tcPr>
            <w:tcW w:w="1420" w:type="dxa"/>
            <w:vAlign w:val="center"/>
          </w:tcPr>
          <w:p w14:paraId="08D6424B" w14:textId="77777777" w:rsidR="009C189C" w:rsidRPr="00E112B1" w:rsidRDefault="009C189C" w:rsidP="00551E2B">
            <w:pPr>
              <w:pStyle w:val="a3"/>
              <w:spacing w:line="320" w:lineRule="exact"/>
              <w:jc w:val="center"/>
              <w:rPr>
                <w:szCs w:val="20"/>
              </w:rPr>
            </w:pPr>
            <w:r w:rsidRPr="00E112B1">
              <w:rPr>
                <w:rFonts w:hint="eastAsia"/>
                <w:szCs w:val="20"/>
              </w:rPr>
              <w:t>评定中心</w:t>
            </w:r>
          </w:p>
        </w:tc>
        <w:tc>
          <w:tcPr>
            <w:tcW w:w="1768" w:type="dxa"/>
            <w:vAlign w:val="center"/>
          </w:tcPr>
          <w:p w14:paraId="1EB9E9AD" w14:textId="77777777" w:rsidR="009C189C" w:rsidRPr="00E112B1" w:rsidRDefault="009C189C" w:rsidP="00551E2B">
            <w:pPr>
              <w:pStyle w:val="a3"/>
              <w:spacing w:line="320" w:lineRule="exact"/>
              <w:jc w:val="center"/>
              <w:rPr>
                <w:szCs w:val="20"/>
              </w:rPr>
            </w:pPr>
            <w:r w:rsidRPr="00E112B1">
              <w:rPr>
                <w:rFonts w:hint="eastAsia"/>
                <w:szCs w:val="20"/>
              </w:rPr>
              <w:t>是  否</w:t>
            </w:r>
          </w:p>
          <w:p w14:paraId="5D464EB0"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6D45A2A8" w14:textId="77777777" w:rsidR="009C189C" w:rsidRPr="00E112B1" w:rsidRDefault="009C189C" w:rsidP="00551E2B">
            <w:pPr>
              <w:pStyle w:val="a3"/>
              <w:spacing w:line="320" w:lineRule="exact"/>
              <w:jc w:val="center"/>
              <w:rPr>
                <w:szCs w:val="20"/>
              </w:rPr>
            </w:pPr>
          </w:p>
        </w:tc>
      </w:tr>
      <w:tr w:rsidR="009C189C" w:rsidRPr="000A458C" w14:paraId="1C157179" w14:textId="77777777" w:rsidTr="00551E2B">
        <w:trPr>
          <w:trHeight w:val="825"/>
          <w:jc w:val="center"/>
        </w:trPr>
        <w:tc>
          <w:tcPr>
            <w:tcW w:w="1421" w:type="dxa"/>
            <w:vAlign w:val="center"/>
          </w:tcPr>
          <w:p w14:paraId="326197B8" w14:textId="77777777" w:rsidR="009C189C" w:rsidRPr="00E112B1" w:rsidRDefault="009C189C" w:rsidP="00551E2B">
            <w:pPr>
              <w:pStyle w:val="a3"/>
              <w:spacing w:line="320" w:lineRule="exact"/>
              <w:jc w:val="center"/>
              <w:rPr>
                <w:szCs w:val="20"/>
              </w:rPr>
            </w:pPr>
            <w:r w:rsidRPr="00E112B1">
              <w:rPr>
                <w:rFonts w:hint="eastAsia"/>
                <w:szCs w:val="20"/>
              </w:rPr>
              <w:t>财务处</w:t>
            </w:r>
          </w:p>
        </w:tc>
        <w:tc>
          <w:tcPr>
            <w:tcW w:w="1849" w:type="dxa"/>
            <w:vAlign w:val="center"/>
          </w:tcPr>
          <w:p w14:paraId="65063553" w14:textId="77777777" w:rsidR="009C189C" w:rsidRPr="00E112B1" w:rsidRDefault="009C189C" w:rsidP="00551E2B">
            <w:pPr>
              <w:pStyle w:val="a3"/>
              <w:spacing w:line="320" w:lineRule="exact"/>
              <w:jc w:val="center"/>
              <w:rPr>
                <w:szCs w:val="20"/>
              </w:rPr>
            </w:pPr>
            <w:r w:rsidRPr="00E112B1">
              <w:rPr>
                <w:rFonts w:hint="eastAsia"/>
                <w:szCs w:val="20"/>
              </w:rPr>
              <w:t>是  否</w:t>
            </w:r>
          </w:p>
          <w:p w14:paraId="3A3895EE"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27DCB111" w14:textId="77777777" w:rsidR="009C189C" w:rsidRPr="00E112B1" w:rsidRDefault="009C189C" w:rsidP="00551E2B">
            <w:pPr>
              <w:pStyle w:val="a3"/>
              <w:spacing w:line="320" w:lineRule="exact"/>
              <w:jc w:val="center"/>
              <w:rPr>
                <w:szCs w:val="20"/>
              </w:rPr>
            </w:pPr>
          </w:p>
        </w:tc>
        <w:tc>
          <w:tcPr>
            <w:tcW w:w="1420" w:type="dxa"/>
            <w:vAlign w:val="center"/>
          </w:tcPr>
          <w:p w14:paraId="58819857" w14:textId="77777777" w:rsidR="009C189C" w:rsidRPr="00E112B1" w:rsidRDefault="009C189C" w:rsidP="00551E2B">
            <w:pPr>
              <w:pStyle w:val="a3"/>
              <w:spacing w:line="320" w:lineRule="exact"/>
              <w:jc w:val="center"/>
              <w:rPr>
                <w:szCs w:val="20"/>
              </w:rPr>
            </w:pPr>
            <w:r w:rsidRPr="00E112B1">
              <w:rPr>
                <w:rFonts w:hint="eastAsia"/>
                <w:szCs w:val="20"/>
              </w:rPr>
              <w:t>维修中心</w:t>
            </w:r>
          </w:p>
        </w:tc>
        <w:tc>
          <w:tcPr>
            <w:tcW w:w="1768" w:type="dxa"/>
            <w:vAlign w:val="center"/>
          </w:tcPr>
          <w:p w14:paraId="7EBE2029" w14:textId="77777777" w:rsidR="009C189C" w:rsidRPr="00E112B1" w:rsidRDefault="009C189C" w:rsidP="00551E2B">
            <w:pPr>
              <w:pStyle w:val="a3"/>
              <w:spacing w:line="320" w:lineRule="exact"/>
              <w:jc w:val="center"/>
              <w:rPr>
                <w:szCs w:val="20"/>
              </w:rPr>
            </w:pPr>
            <w:r w:rsidRPr="00E112B1">
              <w:rPr>
                <w:rFonts w:hint="eastAsia"/>
                <w:szCs w:val="20"/>
              </w:rPr>
              <w:t>是  否</w:t>
            </w:r>
          </w:p>
          <w:p w14:paraId="5EE4CDF0"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0ABD5292" w14:textId="77777777" w:rsidR="009C189C" w:rsidRPr="00E112B1" w:rsidRDefault="009C189C" w:rsidP="00551E2B">
            <w:pPr>
              <w:pStyle w:val="a3"/>
              <w:spacing w:line="320" w:lineRule="exact"/>
              <w:jc w:val="center"/>
              <w:rPr>
                <w:szCs w:val="20"/>
              </w:rPr>
            </w:pPr>
          </w:p>
        </w:tc>
      </w:tr>
      <w:tr w:rsidR="009C189C" w:rsidRPr="000A458C" w14:paraId="5EFC1E74" w14:textId="77777777" w:rsidTr="00551E2B">
        <w:trPr>
          <w:trHeight w:val="825"/>
          <w:jc w:val="center"/>
        </w:trPr>
        <w:tc>
          <w:tcPr>
            <w:tcW w:w="1421" w:type="dxa"/>
            <w:vAlign w:val="center"/>
          </w:tcPr>
          <w:p w14:paraId="7DAEFEE7" w14:textId="77777777" w:rsidR="009C189C" w:rsidRPr="00E112B1" w:rsidRDefault="009C189C" w:rsidP="00551E2B">
            <w:pPr>
              <w:pStyle w:val="a3"/>
              <w:spacing w:line="320" w:lineRule="exact"/>
              <w:jc w:val="center"/>
              <w:rPr>
                <w:szCs w:val="20"/>
              </w:rPr>
            </w:pPr>
            <w:r w:rsidRPr="00E112B1">
              <w:rPr>
                <w:rFonts w:hint="eastAsia"/>
                <w:szCs w:val="20"/>
              </w:rPr>
              <w:t>质安处</w:t>
            </w:r>
          </w:p>
        </w:tc>
        <w:tc>
          <w:tcPr>
            <w:tcW w:w="1849" w:type="dxa"/>
            <w:vAlign w:val="center"/>
          </w:tcPr>
          <w:p w14:paraId="3D75DCDA" w14:textId="77777777" w:rsidR="009C189C" w:rsidRPr="00E112B1" w:rsidRDefault="009C189C" w:rsidP="00551E2B">
            <w:pPr>
              <w:pStyle w:val="a3"/>
              <w:spacing w:line="320" w:lineRule="exact"/>
              <w:jc w:val="center"/>
              <w:rPr>
                <w:szCs w:val="20"/>
              </w:rPr>
            </w:pPr>
            <w:r w:rsidRPr="00E112B1">
              <w:rPr>
                <w:rFonts w:hint="eastAsia"/>
                <w:szCs w:val="20"/>
              </w:rPr>
              <w:t>是  否</w:t>
            </w:r>
          </w:p>
          <w:p w14:paraId="6DA677A0"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26482C90" w14:textId="77777777" w:rsidR="009C189C" w:rsidRPr="00E112B1" w:rsidRDefault="009C189C" w:rsidP="00551E2B">
            <w:pPr>
              <w:pStyle w:val="a3"/>
              <w:spacing w:line="320" w:lineRule="exact"/>
              <w:jc w:val="center"/>
              <w:rPr>
                <w:szCs w:val="20"/>
              </w:rPr>
            </w:pPr>
          </w:p>
        </w:tc>
        <w:tc>
          <w:tcPr>
            <w:tcW w:w="1420" w:type="dxa"/>
            <w:vAlign w:val="center"/>
          </w:tcPr>
          <w:p w14:paraId="39E25878" w14:textId="77777777" w:rsidR="009C189C" w:rsidRPr="00E112B1" w:rsidRDefault="009C189C" w:rsidP="00551E2B">
            <w:pPr>
              <w:pStyle w:val="a3"/>
              <w:spacing w:line="320" w:lineRule="exact"/>
              <w:jc w:val="center"/>
              <w:rPr>
                <w:szCs w:val="20"/>
              </w:rPr>
            </w:pPr>
            <w:r w:rsidRPr="00E112B1">
              <w:rPr>
                <w:rFonts w:hint="eastAsia"/>
                <w:szCs w:val="20"/>
              </w:rPr>
              <w:t>仿真中心</w:t>
            </w:r>
          </w:p>
        </w:tc>
        <w:tc>
          <w:tcPr>
            <w:tcW w:w="1768" w:type="dxa"/>
            <w:vAlign w:val="center"/>
          </w:tcPr>
          <w:p w14:paraId="3B68CA5C" w14:textId="77777777" w:rsidR="009C189C" w:rsidRPr="00E112B1" w:rsidRDefault="009C189C" w:rsidP="00551E2B">
            <w:pPr>
              <w:pStyle w:val="a3"/>
              <w:spacing w:line="320" w:lineRule="exact"/>
              <w:jc w:val="center"/>
              <w:rPr>
                <w:szCs w:val="20"/>
              </w:rPr>
            </w:pPr>
            <w:r w:rsidRPr="00E112B1">
              <w:rPr>
                <w:rFonts w:hint="eastAsia"/>
                <w:szCs w:val="20"/>
              </w:rPr>
              <w:t>是  否</w:t>
            </w:r>
          </w:p>
          <w:p w14:paraId="3E28124D"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2252D683" w14:textId="77777777" w:rsidR="009C189C" w:rsidRPr="00E112B1" w:rsidRDefault="009C189C" w:rsidP="00551E2B">
            <w:pPr>
              <w:pStyle w:val="a3"/>
              <w:spacing w:line="320" w:lineRule="exact"/>
              <w:jc w:val="center"/>
              <w:rPr>
                <w:szCs w:val="20"/>
              </w:rPr>
            </w:pPr>
          </w:p>
        </w:tc>
      </w:tr>
      <w:tr w:rsidR="009C189C" w:rsidRPr="000A458C" w14:paraId="6C82243D" w14:textId="77777777" w:rsidTr="00551E2B">
        <w:trPr>
          <w:trHeight w:val="825"/>
          <w:jc w:val="center"/>
        </w:trPr>
        <w:tc>
          <w:tcPr>
            <w:tcW w:w="1421" w:type="dxa"/>
            <w:vAlign w:val="center"/>
          </w:tcPr>
          <w:p w14:paraId="09293132" w14:textId="77777777" w:rsidR="009C189C" w:rsidRPr="00E112B1" w:rsidRDefault="007C5CA0" w:rsidP="00551E2B">
            <w:pPr>
              <w:pStyle w:val="a3"/>
              <w:spacing w:line="320" w:lineRule="exact"/>
              <w:jc w:val="center"/>
              <w:rPr>
                <w:szCs w:val="20"/>
              </w:rPr>
            </w:pPr>
            <w:r>
              <w:rPr>
                <w:szCs w:val="20"/>
              </w:rPr>
              <w:pict w14:anchorId="5F7BEC7F">
                <v:shapetype id="_x0000_t202" coordsize="21600,21600" o:spt="202" path="m,l,21600r21600,l21600,xe">
                  <v:stroke joinstyle="miter"/>
                  <v:path gradientshapeok="t" o:connecttype="rect"/>
                </v:shapetype>
                <v:shape id="_x0000_s1057" type="#_x0000_t202" alt="文本框: F1" style="position:absolute;left:0;text-align:left;margin-left:-60pt;margin-top:8.5pt;width:24pt;height:23.4pt;z-index:251660288;mso-position-horizontal-relative:text;mso-position-vertical-relative:text" stroked="f">
                  <v:textbox style="mso-next-textbox:#_x0000_s1057">
                    <w:txbxContent>
                      <w:p w14:paraId="3919EFF9" w14:textId="77777777" w:rsidR="00DA1DEB" w:rsidRDefault="00DA1DEB" w:rsidP="009C189C"/>
                    </w:txbxContent>
                  </v:textbox>
                </v:shape>
              </w:pict>
            </w:r>
            <w:r w:rsidR="009C189C" w:rsidRPr="00E112B1">
              <w:rPr>
                <w:rFonts w:hint="eastAsia"/>
                <w:szCs w:val="20"/>
              </w:rPr>
              <w:t>人资处</w:t>
            </w:r>
          </w:p>
        </w:tc>
        <w:tc>
          <w:tcPr>
            <w:tcW w:w="1849" w:type="dxa"/>
            <w:vAlign w:val="center"/>
          </w:tcPr>
          <w:p w14:paraId="0C50F19B" w14:textId="77777777" w:rsidR="009C189C" w:rsidRPr="00E112B1" w:rsidRDefault="009C189C" w:rsidP="00551E2B">
            <w:pPr>
              <w:pStyle w:val="a3"/>
              <w:spacing w:line="320" w:lineRule="exact"/>
              <w:jc w:val="center"/>
              <w:rPr>
                <w:szCs w:val="20"/>
              </w:rPr>
            </w:pPr>
            <w:r w:rsidRPr="00E112B1">
              <w:rPr>
                <w:rFonts w:hint="eastAsia"/>
                <w:szCs w:val="20"/>
              </w:rPr>
              <w:t>是  否</w:t>
            </w:r>
          </w:p>
          <w:p w14:paraId="185181C1"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09EB96AB" w14:textId="77777777" w:rsidR="009C189C" w:rsidRPr="00E112B1" w:rsidRDefault="009C189C" w:rsidP="00551E2B">
            <w:pPr>
              <w:pStyle w:val="a3"/>
              <w:spacing w:line="320" w:lineRule="exact"/>
              <w:jc w:val="center"/>
              <w:rPr>
                <w:szCs w:val="20"/>
              </w:rPr>
            </w:pPr>
          </w:p>
        </w:tc>
        <w:tc>
          <w:tcPr>
            <w:tcW w:w="1420" w:type="dxa"/>
            <w:vAlign w:val="center"/>
          </w:tcPr>
          <w:p w14:paraId="2DFFD186" w14:textId="77777777" w:rsidR="009C189C" w:rsidRPr="00E112B1" w:rsidRDefault="009C189C" w:rsidP="00551E2B">
            <w:pPr>
              <w:pStyle w:val="a3"/>
              <w:spacing w:line="320" w:lineRule="exact"/>
              <w:jc w:val="center"/>
              <w:rPr>
                <w:szCs w:val="20"/>
              </w:rPr>
            </w:pPr>
            <w:r w:rsidRPr="00E112B1">
              <w:rPr>
                <w:rFonts w:hint="eastAsia"/>
                <w:szCs w:val="20"/>
              </w:rPr>
              <w:t>评估中心</w:t>
            </w:r>
          </w:p>
        </w:tc>
        <w:tc>
          <w:tcPr>
            <w:tcW w:w="1768" w:type="dxa"/>
            <w:vAlign w:val="center"/>
          </w:tcPr>
          <w:p w14:paraId="4A15CC62" w14:textId="77777777" w:rsidR="009C189C" w:rsidRPr="00E112B1" w:rsidRDefault="009C189C" w:rsidP="00551E2B">
            <w:pPr>
              <w:pStyle w:val="a3"/>
              <w:spacing w:line="320" w:lineRule="exact"/>
              <w:jc w:val="center"/>
              <w:rPr>
                <w:szCs w:val="20"/>
              </w:rPr>
            </w:pPr>
            <w:r w:rsidRPr="00E112B1">
              <w:rPr>
                <w:rFonts w:hint="eastAsia"/>
                <w:szCs w:val="20"/>
              </w:rPr>
              <w:t>是  否</w:t>
            </w:r>
          </w:p>
          <w:p w14:paraId="414EA91D"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01BA8B64" w14:textId="77777777" w:rsidR="009C189C" w:rsidRPr="00E112B1" w:rsidRDefault="009C189C" w:rsidP="00551E2B">
            <w:pPr>
              <w:pStyle w:val="a3"/>
              <w:spacing w:line="320" w:lineRule="exact"/>
              <w:jc w:val="center"/>
              <w:rPr>
                <w:szCs w:val="20"/>
              </w:rPr>
            </w:pPr>
          </w:p>
        </w:tc>
      </w:tr>
      <w:tr w:rsidR="009C189C" w:rsidRPr="000A458C" w14:paraId="34903F9F" w14:textId="77777777" w:rsidTr="00551E2B">
        <w:trPr>
          <w:trHeight w:val="825"/>
          <w:jc w:val="center"/>
        </w:trPr>
        <w:tc>
          <w:tcPr>
            <w:tcW w:w="1421" w:type="dxa"/>
            <w:vAlign w:val="center"/>
          </w:tcPr>
          <w:p w14:paraId="57B518BE" w14:textId="77777777" w:rsidR="009C189C" w:rsidRPr="00E112B1" w:rsidRDefault="009C189C" w:rsidP="00551E2B">
            <w:pPr>
              <w:pStyle w:val="a3"/>
              <w:spacing w:line="320" w:lineRule="exact"/>
              <w:jc w:val="center"/>
              <w:rPr>
                <w:szCs w:val="20"/>
              </w:rPr>
            </w:pPr>
            <w:r w:rsidRPr="00E112B1">
              <w:rPr>
                <w:rFonts w:hint="eastAsia"/>
                <w:szCs w:val="20"/>
              </w:rPr>
              <w:t>党群处</w:t>
            </w:r>
          </w:p>
        </w:tc>
        <w:tc>
          <w:tcPr>
            <w:tcW w:w="1849" w:type="dxa"/>
            <w:vAlign w:val="center"/>
          </w:tcPr>
          <w:p w14:paraId="59832709" w14:textId="77777777" w:rsidR="009C189C" w:rsidRPr="00E112B1" w:rsidRDefault="009C189C" w:rsidP="00551E2B">
            <w:pPr>
              <w:pStyle w:val="a3"/>
              <w:spacing w:line="320" w:lineRule="exact"/>
              <w:jc w:val="center"/>
              <w:rPr>
                <w:szCs w:val="20"/>
              </w:rPr>
            </w:pPr>
            <w:r w:rsidRPr="00E112B1">
              <w:rPr>
                <w:rFonts w:hint="eastAsia"/>
                <w:szCs w:val="20"/>
              </w:rPr>
              <w:t>是  否</w:t>
            </w:r>
          </w:p>
          <w:p w14:paraId="177D6155"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400BC448" w14:textId="77777777" w:rsidR="009C189C" w:rsidRPr="00E112B1" w:rsidRDefault="009C189C" w:rsidP="00551E2B">
            <w:pPr>
              <w:pStyle w:val="a3"/>
              <w:spacing w:line="320" w:lineRule="exact"/>
              <w:jc w:val="center"/>
              <w:rPr>
                <w:szCs w:val="20"/>
              </w:rPr>
            </w:pPr>
          </w:p>
        </w:tc>
        <w:tc>
          <w:tcPr>
            <w:tcW w:w="1420" w:type="dxa"/>
            <w:vAlign w:val="center"/>
          </w:tcPr>
          <w:p w14:paraId="1E75E629" w14:textId="77777777" w:rsidR="009C189C" w:rsidRPr="00E112B1" w:rsidRDefault="009C189C" w:rsidP="00551E2B">
            <w:pPr>
              <w:pStyle w:val="a3"/>
              <w:spacing w:line="320" w:lineRule="exact"/>
              <w:jc w:val="center"/>
              <w:rPr>
                <w:szCs w:val="20"/>
              </w:rPr>
            </w:pPr>
            <w:r w:rsidRPr="00E112B1">
              <w:rPr>
                <w:rFonts w:hint="eastAsia"/>
                <w:szCs w:val="20"/>
              </w:rPr>
              <w:t>工   会</w:t>
            </w:r>
          </w:p>
        </w:tc>
        <w:tc>
          <w:tcPr>
            <w:tcW w:w="1768" w:type="dxa"/>
            <w:vAlign w:val="center"/>
          </w:tcPr>
          <w:p w14:paraId="2C0B6ADE" w14:textId="77777777" w:rsidR="009C189C" w:rsidRPr="00E112B1" w:rsidRDefault="009C189C" w:rsidP="00551E2B">
            <w:pPr>
              <w:pStyle w:val="a3"/>
              <w:spacing w:line="320" w:lineRule="exact"/>
              <w:jc w:val="center"/>
              <w:rPr>
                <w:szCs w:val="20"/>
              </w:rPr>
            </w:pPr>
            <w:r w:rsidRPr="00E112B1">
              <w:rPr>
                <w:rFonts w:hint="eastAsia"/>
                <w:szCs w:val="20"/>
              </w:rPr>
              <w:t>是  否</w:t>
            </w:r>
          </w:p>
          <w:p w14:paraId="4D0F946C"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69BDE1E7" w14:textId="77777777" w:rsidR="009C189C" w:rsidRPr="00E112B1" w:rsidRDefault="009C189C" w:rsidP="00551E2B">
            <w:pPr>
              <w:pStyle w:val="a3"/>
              <w:spacing w:line="320" w:lineRule="exact"/>
              <w:jc w:val="center"/>
              <w:rPr>
                <w:szCs w:val="20"/>
              </w:rPr>
            </w:pPr>
          </w:p>
        </w:tc>
      </w:tr>
      <w:tr w:rsidR="009C189C" w:rsidRPr="000A458C" w14:paraId="39963502" w14:textId="77777777" w:rsidTr="00551E2B">
        <w:trPr>
          <w:trHeight w:val="825"/>
          <w:jc w:val="center"/>
        </w:trPr>
        <w:tc>
          <w:tcPr>
            <w:tcW w:w="1421" w:type="dxa"/>
            <w:vAlign w:val="center"/>
          </w:tcPr>
          <w:p w14:paraId="1CE59566" w14:textId="77777777" w:rsidR="009C189C" w:rsidRPr="00E112B1" w:rsidRDefault="009C189C" w:rsidP="00551E2B">
            <w:pPr>
              <w:pStyle w:val="a3"/>
              <w:spacing w:line="320" w:lineRule="exact"/>
              <w:jc w:val="center"/>
              <w:rPr>
                <w:szCs w:val="20"/>
              </w:rPr>
            </w:pPr>
            <w:r w:rsidRPr="00E112B1">
              <w:rPr>
                <w:rFonts w:hint="eastAsia"/>
                <w:szCs w:val="20"/>
              </w:rPr>
              <w:t>保密处</w:t>
            </w:r>
          </w:p>
        </w:tc>
        <w:tc>
          <w:tcPr>
            <w:tcW w:w="1849" w:type="dxa"/>
            <w:vAlign w:val="center"/>
          </w:tcPr>
          <w:p w14:paraId="2EA12D57" w14:textId="77777777" w:rsidR="009C189C" w:rsidRPr="00E112B1" w:rsidRDefault="009C189C" w:rsidP="00551E2B">
            <w:pPr>
              <w:pStyle w:val="a3"/>
              <w:spacing w:line="320" w:lineRule="exact"/>
              <w:jc w:val="center"/>
              <w:rPr>
                <w:szCs w:val="20"/>
              </w:rPr>
            </w:pPr>
            <w:r w:rsidRPr="00E112B1">
              <w:rPr>
                <w:rFonts w:hint="eastAsia"/>
                <w:szCs w:val="20"/>
              </w:rPr>
              <w:t>是  否</w:t>
            </w:r>
          </w:p>
          <w:p w14:paraId="785540CA" w14:textId="77777777" w:rsidR="009C189C" w:rsidRPr="00E112B1" w:rsidRDefault="009C189C" w:rsidP="00551E2B">
            <w:pPr>
              <w:pStyle w:val="a3"/>
              <w:spacing w:line="320" w:lineRule="exact"/>
              <w:jc w:val="center"/>
              <w:rPr>
                <w:szCs w:val="20"/>
              </w:rPr>
            </w:pPr>
            <w:r w:rsidRPr="00E112B1">
              <w:rPr>
                <w:rFonts w:hint="eastAsia"/>
                <w:szCs w:val="20"/>
              </w:rPr>
              <w:t xml:space="preserve">□  </w:t>
            </w:r>
            <w:r w:rsidRPr="00115521">
              <w:rPr>
                <w:rFonts w:hAnsi="宋体" w:hint="eastAsia"/>
                <w:b/>
              </w:rPr>
              <w:sym w:font="Wingdings 2" w:char="F052"/>
            </w:r>
          </w:p>
        </w:tc>
        <w:tc>
          <w:tcPr>
            <w:tcW w:w="1420" w:type="dxa"/>
            <w:vAlign w:val="center"/>
          </w:tcPr>
          <w:p w14:paraId="79A36B95" w14:textId="77777777" w:rsidR="009C189C" w:rsidRPr="00E112B1" w:rsidRDefault="009C189C" w:rsidP="00551E2B">
            <w:pPr>
              <w:pStyle w:val="a3"/>
              <w:spacing w:line="320" w:lineRule="exact"/>
              <w:jc w:val="center"/>
              <w:rPr>
                <w:szCs w:val="20"/>
              </w:rPr>
            </w:pPr>
          </w:p>
        </w:tc>
        <w:tc>
          <w:tcPr>
            <w:tcW w:w="1420" w:type="dxa"/>
            <w:vAlign w:val="center"/>
          </w:tcPr>
          <w:p w14:paraId="0D632A0B" w14:textId="77777777" w:rsidR="009C189C" w:rsidRPr="00E112B1" w:rsidRDefault="009C189C" w:rsidP="00551E2B">
            <w:pPr>
              <w:pStyle w:val="a3"/>
              <w:spacing w:line="320" w:lineRule="exact"/>
              <w:jc w:val="center"/>
              <w:rPr>
                <w:szCs w:val="20"/>
              </w:rPr>
            </w:pPr>
          </w:p>
        </w:tc>
        <w:tc>
          <w:tcPr>
            <w:tcW w:w="1768" w:type="dxa"/>
            <w:vAlign w:val="center"/>
          </w:tcPr>
          <w:p w14:paraId="3050A5AA" w14:textId="77777777" w:rsidR="009C189C" w:rsidRPr="00E112B1" w:rsidRDefault="009C189C" w:rsidP="00551E2B">
            <w:pPr>
              <w:pStyle w:val="a3"/>
              <w:spacing w:line="320" w:lineRule="exact"/>
              <w:jc w:val="center"/>
              <w:rPr>
                <w:szCs w:val="20"/>
              </w:rPr>
            </w:pPr>
          </w:p>
        </w:tc>
        <w:tc>
          <w:tcPr>
            <w:tcW w:w="1420" w:type="dxa"/>
            <w:vAlign w:val="center"/>
          </w:tcPr>
          <w:p w14:paraId="20F0310B" w14:textId="77777777" w:rsidR="009C189C" w:rsidRPr="00E112B1" w:rsidRDefault="009C189C" w:rsidP="00551E2B">
            <w:pPr>
              <w:pStyle w:val="a3"/>
              <w:spacing w:line="320" w:lineRule="exact"/>
              <w:jc w:val="center"/>
              <w:rPr>
                <w:szCs w:val="20"/>
              </w:rPr>
            </w:pPr>
          </w:p>
        </w:tc>
      </w:tr>
    </w:tbl>
    <w:p w14:paraId="527C688A" w14:textId="77777777" w:rsidR="009C189C" w:rsidRPr="00DA0B38" w:rsidRDefault="009C189C" w:rsidP="006E5FF8">
      <w:pPr>
        <w:pStyle w:val="a3"/>
        <w:spacing w:beforeLines="50" w:before="156" w:afterLines="50" w:after="156" w:line="320" w:lineRule="exact"/>
        <w:jc w:val="center"/>
        <w:rPr>
          <w:rFonts w:ascii="Times New Roman" w:cs="Times New Roman"/>
          <w:b/>
          <w:bCs/>
        </w:rPr>
      </w:pPr>
      <w:r w:rsidRPr="00DA0B38">
        <w:rPr>
          <w:rFonts w:ascii="Times New Roman" w:cs="Times New Roman" w:hint="eastAsia"/>
          <w:b/>
          <w:bCs/>
        </w:rPr>
        <w:t>中心质控安全室会签单</w:t>
      </w: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3060"/>
        <w:gridCol w:w="3148"/>
      </w:tblGrid>
      <w:tr w:rsidR="009C189C" w:rsidRPr="000A458C" w14:paraId="2E5B22E0" w14:textId="77777777" w:rsidTr="00551E2B">
        <w:trPr>
          <w:trHeight w:val="690"/>
          <w:jc w:val="center"/>
        </w:trPr>
        <w:tc>
          <w:tcPr>
            <w:tcW w:w="3115" w:type="dxa"/>
            <w:vAlign w:val="center"/>
          </w:tcPr>
          <w:p w14:paraId="09C355AC" w14:textId="77777777" w:rsidR="009C189C" w:rsidRPr="000A458C" w:rsidRDefault="009C189C" w:rsidP="00551E2B">
            <w:pPr>
              <w:pStyle w:val="a3"/>
              <w:spacing w:line="320" w:lineRule="exact"/>
              <w:jc w:val="center"/>
              <w:rPr>
                <w:rFonts w:ascii="Times New Roman"/>
              </w:rPr>
            </w:pPr>
            <w:r w:rsidRPr="000A458C">
              <w:rPr>
                <w:rFonts w:ascii="Times New Roman" w:hint="eastAsia"/>
              </w:rPr>
              <w:t>部门名称</w:t>
            </w:r>
          </w:p>
        </w:tc>
        <w:tc>
          <w:tcPr>
            <w:tcW w:w="3060" w:type="dxa"/>
            <w:tcMar>
              <w:left w:w="28" w:type="dxa"/>
              <w:right w:w="28" w:type="dxa"/>
            </w:tcMar>
            <w:vAlign w:val="center"/>
          </w:tcPr>
          <w:p w14:paraId="25BA4B4D" w14:textId="77777777" w:rsidR="009C189C" w:rsidRPr="000A458C" w:rsidRDefault="009C189C" w:rsidP="00551E2B">
            <w:pPr>
              <w:pStyle w:val="a3"/>
              <w:spacing w:line="320" w:lineRule="exact"/>
              <w:jc w:val="center"/>
              <w:rPr>
                <w:rFonts w:ascii="Times New Roman"/>
              </w:rPr>
            </w:pPr>
            <w:r w:rsidRPr="000A458C">
              <w:rPr>
                <w:rFonts w:ascii="Times New Roman" w:hint="eastAsia"/>
              </w:rPr>
              <w:t>是否需要会签</w:t>
            </w:r>
          </w:p>
        </w:tc>
        <w:tc>
          <w:tcPr>
            <w:tcW w:w="3148" w:type="dxa"/>
            <w:vAlign w:val="center"/>
          </w:tcPr>
          <w:p w14:paraId="76E79C11" w14:textId="77777777" w:rsidR="009C189C" w:rsidRPr="000A458C" w:rsidRDefault="009C189C" w:rsidP="00551E2B">
            <w:pPr>
              <w:pStyle w:val="a3"/>
              <w:spacing w:line="320" w:lineRule="exact"/>
              <w:jc w:val="center"/>
              <w:rPr>
                <w:rFonts w:ascii="Times New Roman"/>
              </w:rPr>
            </w:pPr>
            <w:r w:rsidRPr="000A458C">
              <w:rPr>
                <w:rFonts w:ascii="Times New Roman" w:hint="eastAsia"/>
              </w:rPr>
              <w:t>签名</w:t>
            </w:r>
            <w:r w:rsidRPr="000A458C">
              <w:rPr>
                <w:rFonts w:ascii="Times New Roman" w:hint="eastAsia"/>
              </w:rPr>
              <w:t>/</w:t>
            </w:r>
            <w:r w:rsidRPr="000A458C">
              <w:rPr>
                <w:rFonts w:ascii="Times New Roman" w:hint="eastAsia"/>
              </w:rPr>
              <w:t>日期</w:t>
            </w:r>
          </w:p>
        </w:tc>
      </w:tr>
      <w:tr w:rsidR="009C189C" w:rsidRPr="000A458C" w14:paraId="71448DCB" w14:textId="77777777" w:rsidTr="00551E2B">
        <w:trPr>
          <w:trHeight w:val="690"/>
          <w:jc w:val="center"/>
        </w:trPr>
        <w:tc>
          <w:tcPr>
            <w:tcW w:w="3115" w:type="dxa"/>
            <w:vAlign w:val="center"/>
          </w:tcPr>
          <w:p w14:paraId="7955B806" w14:textId="77777777" w:rsidR="009C189C" w:rsidRDefault="009C189C" w:rsidP="00551E2B">
            <w:pPr>
              <w:pStyle w:val="a3"/>
              <w:spacing w:line="320" w:lineRule="exact"/>
              <w:jc w:val="center"/>
              <w:rPr>
                <w:rFonts w:ascii="Times New Roman"/>
              </w:rPr>
            </w:pPr>
            <w:r>
              <w:rPr>
                <w:rFonts w:ascii="Times New Roman" w:hint="eastAsia"/>
              </w:rPr>
              <w:t>经验反馈研究室</w:t>
            </w:r>
          </w:p>
          <w:p w14:paraId="6881B769" w14:textId="77777777" w:rsidR="009C189C" w:rsidRPr="00E112B1" w:rsidRDefault="009C189C" w:rsidP="00551E2B">
            <w:pPr>
              <w:pStyle w:val="a3"/>
              <w:spacing w:line="320" w:lineRule="exact"/>
              <w:jc w:val="center"/>
              <w:rPr>
                <w:szCs w:val="20"/>
              </w:rPr>
            </w:pPr>
            <w:r>
              <w:rPr>
                <w:rFonts w:ascii="Times New Roman" w:hint="eastAsia"/>
              </w:rPr>
              <w:t>QC</w:t>
            </w:r>
            <w:r>
              <w:rPr>
                <w:rFonts w:ascii="Times New Roman" w:hint="eastAsia"/>
              </w:rPr>
              <w:t>工程师</w:t>
            </w:r>
          </w:p>
        </w:tc>
        <w:tc>
          <w:tcPr>
            <w:tcW w:w="3060" w:type="dxa"/>
            <w:vAlign w:val="center"/>
          </w:tcPr>
          <w:p w14:paraId="53663373" w14:textId="77777777" w:rsidR="009C189C" w:rsidRPr="00E112B1" w:rsidRDefault="009C189C" w:rsidP="00551E2B">
            <w:pPr>
              <w:pStyle w:val="a3"/>
              <w:spacing w:line="320" w:lineRule="exact"/>
              <w:jc w:val="center"/>
              <w:rPr>
                <w:szCs w:val="20"/>
              </w:rPr>
            </w:pPr>
            <w:r w:rsidRPr="00E112B1">
              <w:rPr>
                <w:rFonts w:hint="eastAsia"/>
                <w:szCs w:val="20"/>
              </w:rPr>
              <w:t>是  否</w:t>
            </w:r>
          </w:p>
          <w:p w14:paraId="12D0A9BB" w14:textId="77777777" w:rsidR="009C189C" w:rsidRPr="00E112B1" w:rsidRDefault="009C189C" w:rsidP="00551E2B">
            <w:pPr>
              <w:pStyle w:val="a3"/>
              <w:spacing w:line="320" w:lineRule="exact"/>
              <w:jc w:val="center"/>
              <w:rPr>
                <w:szCs w:val="20"/>
              </w:rPr>
            </w:pPr>
            <w:r w:rsidRPr="00115521">
              <w:rPr>
                <w:rFonts w:hAnsi="宋体" w:hint="eastAsia"/>
                <w:b/>
              </w:rPr>
              <w:sym w:font="Wingdings 2" w:char="F052"/>
            </w:r>
            <w:r w:rsidRPr="00E112B1">
              <w:rPr>
                <w:rFonts w:hint="eastAsia"/>
                <w:szCs w:val="20"/>
              </w:rPr>
              <w:t xml:space="preserve">  □</w:t>
            </w:r>
          </w:p>
        </w:tc>
        <w:tc>
          <w:tcPr>
            <w:tcW w:w="3148" w:type="dxa"/>
            <w:vAlign w:val="center"/>
          </w:tcPr>
          <w:p w14:paraId="6A0C3470" w14:textId="77777777" w:rsidR="009C189C" w:rsidRPr="00E112B1" w:rsidRDefault="009C189C" w:rsidP="00551E2B">
            <w:pPr>
              <w:pStyle w:val="a3"/>
              <w:spacing w:line="320" w:lineRule="exact"/>
              <w:jc w:val="center"/>
              <w:rPr>
                <w:szCs w:val="20"/>
              </w:rPr>
            </w:pPr>
          </w:p>
        </w:tc>
      </w:tr>
    </w:tbl>
    <w:p w14:paraId="6E008E2B" w14:textId="77777777" w:rsidR="009C189C" w:rsidRPr="00DA0B38" w:rsidRDefault="009C189C" w:rsidP="006E5FF8">
      <w:pPr>
        <w:pStyle w:val="a3"/>
        <w:spacing w:beforeLines="50" w:before="156" w:afterLines="50" w:after="156" w:line="320" w:lineRule="exact"/>
        <w:jc w:val="center"/>
        <w:rPr>
          <w:rFonts w:ascii="Times New Roman" w:cs="Times New Roman"/>
          <w:b/>
          <w:bCs/>
        </w:rPr>
      </w:pPr>
      <w:r w:rsidRPr="00DA0B38">
        <w:rPr>
          <w:rFonts w:ascii="Times New Roman" w:cs="Times New Roman" w:hint="eastAsia"/>
          <w:b/>
          <w:bCs/>
        </w:rPr>
        <w:t>所领导审签单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8"/>
        <w:gridCol w:w="2294"/>
        <w:gridCol w:w="2293"/>
        <w:gridCol w:w="2379"/>
      </w:tblGrid>
      <w:tr w:rsidR="009C189C" w:rsidRPr="000A458C" w14:paraId="0DBED1FD" w14:textId="77777777" w:rsidTr="00551E2B">
        <w:trPr>
          <w:trHeight w:val="750"/>
          <w:jc w:val="center"/>
        </w:trPr>
        <w:tc>
          <w:tcPr>
            <w:tcW w:w="2308" w:type="dxa"/>
            <w:vAlign w:val="center"/>
          </w:tcPr>
          <w:p w14:paraId="265AF757" w14:textId="77777777" w:rsidR="009C189C" w:rsidRPr="000A458C" w:rsidRDefault="009C189C" w:rsidP="00551E2B">
            <w:pPr>
              <w:pStyle w:val="a3"/>
              <w:spacing w:line="320" w:lineRule="exact"/>
              <w:jc w:val="center"/>
              <w:rPr>
                <w:rFonts w:ascii="Times New Roman"/>
              </w:rPr>
            </w:pPr>
            <w:r w:rsidRPr="000A458C">
              <w:rPr>
                <w:rFonts w:ascii="Times New Roman" w:hint="eastAsia"/>
              </w:rPr>
              <w:t>姓</w:t>
            </w:r>
            <w:r w:rsidRPr="000A458C">
              <w:rPr>
                <w:rFonts w:ascii="Times New Roman" w:hint="eastAsia"/>
              </w:rPr>
              <w:t xml:space="preserve">  </w:t>
            </w:r>
            <w:r w:rsidRPr="000A458C">
              <w:rPr>
                <w:rFonts w:ascii="Times New Roman" w:hint="eastAsia"/>
              </w:rPr>
              <w:t>名</w:t>
            </w:r>
          </w:p>
        </w:tc>
        <w:tc>
          <w:tcPr>
            <w:tcW w:w="2294" w:type="dxa"/>
            <w:vAlign w:val="center"/>
          </w:tcPr>
          <w:p w14:paraId="0ACF97DB" w14:textId="77777777" w:rsidR="009C189C" w:rsidRPr="000A458C" w:rsidRDefault="009C189C" w:rsidP="00551E2B">
            <w:pPr>
              <w:pStyle w:val="a3"/>
              <w:spacing w:line="320" w:lineRule="exact"/>
              <w:jc w:val="center"/>
              <w:rPr>
                <w:rFonts w:ascii="Times New Roman"/>
              </w:rPr>
            </w:pPr>
            <w:r w:rsidRPr="000A458C">
              <w:rPr>
                <w:rFonts w:ascii="Times New Roman" w:hint="eastAsia"/>
              </w:rPr>
              <w:t>签名</w:t>
            </w:r>
            <w:r w:rsidRPr="000A458C">
              <w:rPr>
                <w:rFonts w:ascii="Times New Roman" w:hint="eastAsia"/>
              </w:rPr>
              <w:t>/</w:t>
            </w:r>
            <w:r w:rsidRPr="000A458C">
              <w:rPr>
                <w:rFonts w:ascii="Times New Roman" w:hint="eastAsia"/>
              </w:rPr>
              <w:t>日期</w:t>
            </w:r>
          </w:p>
        </w:tc>
        <w:tc>
          <w:tcPr>
            <w:tcW w:w="2293" w:type="dxa"/>
            <w:vAlign w:val="center"/>
          </w:tcPr>
          <w:p w14:paraId="59015877" w14:textId="77777777" w:rsidR="009C189C" w:rsidRPr="000A458C" w:rsidRDefault="009C189C" w:rsidP="00551E2B">
            <w:pPr>
              <w:pStyle w:val="a3"/>
              <w:spacing w:line="320" w:lineRule="exact"/>
              <w:jc w:val="center"/>
              <w:rPr>
                <w:rFonts w:ascii="Times New Roman"/>
              </w:rPr>
            </w:pPr>
            <w:r w:rsidRPr="000A458C">
              <w:rPr>
                <w:rFonts w:ascii="Times New Roman" w:hint="eastAsia"/>
              </w:rPr>
              <w:t>姓</w:t>
            </w:r>
            <w:r w:rsidRPr="000A458C">
              <w:rPr>
                <w:rFonts w:ascii="Times New Roman" w:hint="eastAsia"/>
              </w:rPr>
              <w:t xml:space="preserve">  </w:t>
            </w:r>
            <w:r w:rsidRPr="000A458C">
              <w:rPr>
                <w:rFonts w:ascii="Times New Roman" w:hint="eastAsia"/>
              </w:rPr>
              <w:t>名</w:t>
            </w:r>
          </w:p>
        </w:tc>
        <w:tc>
          <w:tcPr>
            <w:tcW w:w="2379" w:type="dxa"/>
            <w:vAlign w:val="center"/>
          </w:tcPr>
          <w:p w14:paraId="23ABB801" w14:textId="77777777" w:rsidR="009C189C" w:rsidRPr="000A458C" w:rsidRDefault="009C189C" w:rsidP="00551E2B">
            <w:pPr>
              <w:pStyle w:val="a3"/>
              <w:spacing w:line="320" w:lineRule="exact"/>
              <w:jc w:val="center"/>
              <w:rPr>
                <w:rFonts w:ascii="Times New Roman"/>
              </w:rPr>
            </w:pPr>
            <w:r w:rsidRPr="000A458C">
              <w:rPr>
                <w:rFonts w:ascii="Times New Roman" w:hint="eastAsia"/>
              </w:rPr>
              <w:t>签名</w:t>
            </w:r>
            <w:r w:rsidRPr="000A458C">
              <w:rPr>
                <w:rFonts w:ascii="Times New Roman" w:hint="eastAsia"/>
              </w:rPr>
              <w:t>/</w:t>
            </w:r>
            <w:r w:rsidRPr="000A458C">
              <w:rPr>
                <w:rFonts w:ascii="Times New Roman" w:hint="eastAsia"/>
              </w:rPr>
              <w:t>日期</w:t>
            </w:r>
          </w:p>
        </w:tc>
      </w:tr>
      <w:tr w:rsidR="009C189C" w:rsidRPr="000A458C" w14:paraId="488D6FB1" w14:textId="77777777" w:rsidTr="00551E2B">
        <w:trPr>
          <w:trHeight w:val="750"/>
          <w:jc w:val="center"/>
        </w:trPr>
        <w:tc>
          <w:tcPr>
            <w:tcW w:w="2308" w:type="dxa"/>
            <w:vAlign w:val="center"/>
          </w:tcPr>
          <w:p w14:paraId="6C8A7F4B" w14:textId="77777777" w:rsidR="009C189C" w:rsidRPr="000A458C" w:rsidRDefault="009C189C" w:rsidP="00551E2B">
            <w:pPr>
              <w:pStyle w:val="a3"/>
              <w:spacing w:line="320" w:lineRule="exact"/>
              <w:jc w:val="center"/>
              <w:rPr>
                <w:rFonts w:ascii="Times New Roman"/>
              </w:rPr>
            </w:pPr>
          </w:p>
        </w:tc>
        <w:tc>
          <w:tcPr>
            <w:tcW w:w="2294" w:type="dxa"/>
            <w:vAlign w:val="center"/>
          </w:tcPr>
          <w:p w14:paraId="18425CC8" w14:textId="77777777" w:rsidR="009C189C" w:rsidRPr="000A458C" w:rsidRDefault="009C189C" w:rsidP="00551E2B">
            <w:pPr>
              <w:pStyle w:val="a3"/>
              <w:spacing w:line="320" w:lineRule="exact"/>
              <w:jc w:val="center"/>
              <w:rPr>
                <w:rFonts w:ascii="Times New Roman"/>
              </w:rPr>
            </w:pPr>
          </w:p>
        </w:tc>
        <w:tc>
          <w:tcPr>
            <w:tcW w:w="2293" w:type="dxa"/>
            <w:vAlign w:val="center"/>
          </w:tcPr>
          <w:p w14:paraId="44EE13F0" w14:textId="77777777" w:rsidR="009C189C" w:rsidRPr="000A458C" w:rsidRDefault="009C189C" w:rsidP="00551E2B">
            <w:pPr>
              <w:pStyle w:val="a3"/>
              <w:spacing w:line="320" w:lineRule="exact"/>
              <w:jc w:val="center"/>
              <w:rPr>
                <w:rFonts w:ascii="Times New Roman"/>
              </w:rPr>
            </w:pPr>
          </w:p>
        </w:tc>
        <w:tc>
          <w:tcPr>
            <w:tcW w:w="2379" w:type="dxa"/>
            <w:vAlign w:val="center"/>
          </w:tcPr>
          <w:p w14:paraId="7C7FA943" w14:textId="77777777" w:rsidR="009C189C" w:rsidRPr="000A458C" w:rsidRDefault="009C189C" w:rsidP="00551E2B">
            <w:pPr>
              <w:pStyle w:val="a3"/>
              <w:spacing w:line="320" w:lineRule="exact"/>
              <w:jc w:val="center"/>
              <w:rPr>
                <w:rFonts w:ascii="Times New Roman"/>
              </w:rPr>
            </w:pPr>
          </w:p>
        </w:tc>
      </w:tr>
      <w:tr w:rsidR="009C189C" w:rsidRPr="000A458C" w14:paraId="191DA9DF" w14:textId="77777777" w:rsidTr="00551E2B">
        <w:trPr>
          <w:trHeight w:val="750"/>
          <w:jc w:val="center"/>
        </w:trPr>
        <w:tc>
          <w:tcPr>
            <w:tcW w:w="2308" w:type="dxa"/>
            <w:vAlign w:val="center"/>
          </w:tcPr>
          <w:p w14:paraId="7502B8FB" w14:textId="77777777" w:rsidR="009C189C" w:rsidRPr="000A458C" w:rsidRDefault="009C189C" w:rsidP="00551E2B">
            <w:pPr>
              <w:pStyle w:val="a3"/>
              <w:spacing w:line="320" w:lineRule="exact"/>
              <w:jc w:val="center"/>
              <w:rPr>
                <w:rFonts w:ascii="Times New Roman"/>
              </w:rPr>
            </w:pPr>
          </w:p>
        </w:tc>
        <w:tc>
          <w:tcPr>
            <w:tcW w:w="2294" w:type="dxa"/>
            <w:vAlign w:val="center"/>
          </w:tcPr>
          <w:p w14:paraId="047F73AB" w14:textId="77777777" w:rsidR="009C189C" w:rsidRPr="000A458C" w:rsidRDefault="009C189C" w:rsidP="00551E2B">
            <w:pPr>
              <w:pStyle w:val="a3"/>
              <w:spacing w:line="320" w:lineRule="exact"/>
              <w:jc w:val="center"/>
              <w:rPr>
                <w:rFonts w:ascii="Times New Roman"/>
              </w:rPr>
            </w:pPr>
          </w:p>
        </w:tc>
        <w:tc>
          <w:tcPr>
            <w:tcW w:w="2293" w:type="dxa"/>
            <w:vAlign w:val="center"/>
          </w:tcPr>
          <w:p w14:paraId="28850B9D" w14:textId="77777777" w:rsidR="009C189C" w:rsidRPr="000A458C" w:rsidRDefault="009C189C" w:rsidP="00551E2B">
            <w:pPr>
              <w:pStyle w:val="a3"/>
              <w:spacing w:line="320" w:lineRule="exact"/>
              <w:jc w:val="center"/>
              <w:rPr>
                <w:rFonts w:ascii="Times New Roman"/>
              </w:rPr>
            </w:pPr>
          </w:p>
        </w:tc>
        <w:tc>
          <w:tcPr>
            <w:tcW w:w="2379" w:type="dxa"/>
            <w:vAlign w:val="center"/>
          </w:tcPr>
          <w:p w14:paraId="131B4B1F" w14:textId="77777777" w:rsidR="009C189C" w:rsidRPr="000A458C" w:rsidRDefault="009C189C" w:rsidP="00551E2B">
            <w:pPr>
              <w:pStyle w:val="a3"/>
              <w:spacing w:line="320" w:lineRule="exact"/>
              <w:jc w:val="center"/>
              <w:rPr>
                <w:rFonts w:ascii="Times New Roman"/>
              </w:rPr>
            </w:pPr>
          </w:p>
        </w:tc>
      </w:tr>
    </w:tbl>
    <w:p w14:paraId="220AA00A" w14:textId="77777777" w:rsidR="00383229" w:rsidRDefault="009C189C" w:rsidP="009C189C">
      <w:pPr>
        <w:ind w:left="420"/>
        <w:rPr>
          <w:rFonts w:ascii="宋体" w:hAnsi="宋体"/>
        </w:rPr>
        <w:sectPr w:rsidR="00383229" w:rsidSect="00FD3A2E">
          <w:headerReference w:type="default" r:id="rId8"/>
          <w:pgSz w:w="11907" w:h="16840" w:code="9"/>
          <w:pgMar w:top="1418" w:right="1134" w:bottom="1134" w:left="1418" w:header="851" w:footer="851" w:gutter="0"/>
          <w:pgNumType w:start="1"/>
          <w:cols w:space="425"/>
          <w:titlePg/>
          <w:docGrid w:type="lines" w:linePitch="312"/>
        </w:sectPr>
      </w:pPr>
      <w:r w:rsidRPr="00E17350">
        <w:rPr>
          <w:rFonts w:hint="eastAsia"/>
          <w:szCs w:val="21"/>
        </w:rPr>
        <w:t>注：项目质量相关文件须提交质控安全室质量控制人员进行质量审核和会签</w:t>
      </w:r>
    </w:p>
    <w:p w14:paraId="0CAA52D0" w14:textId="77777777" w:rsidR="00575390" w:rsidRDefault="00575390" w:rsidP="00587719">
      <w:pPr>
        <w:widowControl/>
        <w:snapToGrid w:val="0"/>
        <w:jc w:val="left"/>
        <w:rPr>
          <w:rFonts w:ascii="宋体" w:hAnsi="宋体"/>
        </w:rPr>
      </w:pPr>
    </w:p>
    <w:tbl>
      <w:tblPr>
        <w:tblW w:w="9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992"/>
        <w:gridCol w:w="792"/>
        <w:gridCol w:w="4620"/>
      </w:tblGrid>
      <w:tr w:rsidR="00D064FD" w:rsidRPr="00B36618" w14:paraId="5BB5D24B" w14:textId="77777777" w:rsidTr="006A557B">
        <w:trPr>
          <w:cantSplit/>
          <w:trHeight w:val="700"/>
          <w:jc w:val="center"/>
        </w:trPr>
        <w:tc>
          <w:tcPr>
            <w:tcW w:w="9064" w:type="dxa"/>
            <w:gridSpan w:val="5"/>
            <w:vAlign w:val="center"/>
          </w:tcPr>
          <w:p w14:paraId="7D37AB5C" w14:textId="77777777" w:rsidR="00D064FD" w:rsidRPr="00B36618" w:rsidRDefault="00D064FD" w:rsidP="0036085C">
            <w:pPr>
              <w:snapToGrid w:val="0"/>
              <w:jc w:val="center"/>
              <w:rPr>
                <w:b/>
                <w:bCs/>
                <w:sz w:val="28"/>
              </w:rPr>
            </w:pPr>
            <w:r w:rsidRPr="00B36618">
              <w:rPr>
                <w:rFonts w:hint="eastAsia"/>
                <w:b/>
                <w:bCs/>
                <w:sz w:val="28"/>
              </w:rPr>
              <w:t>修</w:t>
            </w:r>
            <w:r w:rsidRPr="00B36618">
              <w:rPr>
                <w:b/>
                <w:bCs/>
                <w:sz w:val="28"/>
              </w:rPr>
              <w:t xml:space="preserve">      </w:t>
            </w:r>
            <w:r w:rsidRPr="00B36618">
              <w:rPr>
                <w:rFonts w:hint="eastAsia"/>
                <w:b/>
                <w:bCs/>
                <w:sz w:val="28"/>
              </w:rPr>
              <w:t>改</w:t>
            </w:r>
            <w:r w:rsidRPr="00B36618">
              <w:rPr>
                <w:b/>
                <w:bCs/>
                <w:sz w:val="28"/>
              </w:rPr>
              <w:t xml:space="preserve">      </w:t>
            </w:r>
            <w:r w:rsidRPr="00B36618">
              <w:rPr>
                <w:rFonts w:hint="eastAsia"/>
                <w:b/>
                <w:bCs/>
                <w:sz w:val="28"/>
              </w:rPr>
              <w:t>记</w:t>
            </w:r>
            <w:r w:rsidRPr="00B36618">
              <w:rPr>
                <w:b/>
                <w:bCs/>
                <w:sz w:val="28"/>
              </w:rPr>
              <w:t xml:space="preserve">      </w:t>
            </w:r>
            <w:r w:rsidRPr="00B36618">
              <w:rPr>
                <w:rFonts w:hint="eastAsia"/>
                <w:b/>
                <w:bCs/>
                <w:sz w:val="28"/>
              </w:rPr>
              <w:t>录</w:t>
            </w:r>
          </w:p>
        </w:tc>
      </w:tr>
      <w:tr w:rsidR="00D064FD" w:rsidRPr="00B36618" w14:paraId="393DBEA4" w14:textId="77777777" w:rsidTr="006A557B">
        <w:trPr>
          <w:trHeight w:val="611"/>
          <w:jc w:val="center"/>
        </w:trPr>
        <w:tc>
          <w:tcPr>
            <w:tcW w:w="1242" w:type="dxa"/>
            <w:vAlign w:val="center"/>
          </w:tcPr>
          <w:p w14:paraId="69517A69" w14:textId="77777777" w:rsidR="00D064FD" w:rsidRPr="00B36618" w:rsidRDefault="00D064FD" w:rsidP="0036085C">
            <w:pPr>
              <w:snapToGrid w:val="0"/>
              <w:jc w:val="center"/>
            </w:pPr>
            <w:r w:rsidRPr="00B36618">
              <w:rPr>
                <w:rFonts w:hint="eastAsia"/>
              </w:rPr>
              <w:t>修订版次</w:t>
            </w:r>
          </w:p>
        </w:tc>
        <w:tc>
          <w:tcPr>
            <w:tcW w:w="1418" w:type="dxa"/>
            <w:vAlign w:val="center"/>
          </w:tcPr>
          <w:p w14:paraId="75D1EEF3" w14:textId="77777777" w:rsidR="00D064FD" w:rsidRPr="00B36618" w:rsidRDefault="00D064FD" w:rsidP="0036085C">
            <w:pPr>
              <w:snapToGrid w:val="0"/>
              <w:jc w:val="center"/>
            </w:pPr>
            <w:r w:rsidRPr="00B36618">
              <w:rPr>
                <w:rFonts w:hint="eastAsia"/>
              </w:rPr>
              <w:t>日期</w:t>
            </w:r>
          </w:p>
        </w:tc>
        <w:tc>
          <w:tcPr>
            <w:tcW w:w="992" w:type="dxa"/>
            <w:vAlign w:val="center"/>
          </w:tcPr>
          <w:p w14:paraId="11C8D432" w14:textId="77777777" w:rsidR="00D064FD" w:rsidRPr="00B36618" w:rsidRDefault="00D064FD" w:rsidP="0036085C">
            <w:pPr>
              <w:snapToGrid w:val="0"/>
              <w:jc w:val="center"/>
            </w:pPr>
            <w:r w:rsidRPr="00B36618">
              <w:rPr>
                <w:rFonts w:hint="eastAsia"/>
              </w:rPr>
              <w:t>章节</w:t>
            </w:r>
          </w:p>
        </w:tc>
        <w:tc>
          <w:tcPr>
            <w:tcW w:w="792" w:type="dxa"/>
            <w:vAlign w:val="center"/>
          </w:tcPr>
          <w:p w14:paraId="608135A3" w14:textId="77777777" w:rsidR="00D064FD" w:rsidRPr="00B36618" w:rsidRDefault="00D064FD" w:rsidP="0036085C">
            <w:pPr>
              <w:snapToGrid w:val="0"/>
              <w:jc w:val="center"/>
            </w:pPr>
            <w:r w:rsidRPr="00B36618">
              <w:rPr>
                <w:rFonts w:hint="eastAsia"/>
              </w:rPr>
              <w:t>页</w:t>
            </w:r>
          </w:p>
        </w:tc>
        <w:tc>
          <w:tcPr>
            <w:tcW w:w="4620" w:type="dxa"/>
            <w:vAlign w:val="center"/>
          </w:tcPr>
          <w:p w14:paraId="57F3A640" w14:textId="77777777" w:rsidR="00D064FD" w:rsidRPr="00B36618" w:rsidRDefault="00D064FD" w:rsidP="0036085C">
            <w:pPr>
              <w:snapToGrid w:val="0"/>
              <w:jc w:val="center"/>
            </w:pPr>
            <w:r w:rsidRPr="00B36618">
              <w:rPr>
                <w:rFonts w:hint="eastAsia"/>
              </w:rPr>
              <w:t>修</w:t>
            </w:r>
            <w:r w:rsidRPr="00B36618">
              <w:t xml:space="preserve">   </w:t>
            </w:r>
            <w:r w:rsidRPr="00B36618">
              <w:rPr>
                <w:rFonts w:hint="eastAsia"/>
              </w:rPr>
              <w:t>改</w:t>
            </w:r>
            <w:r w:rsidRPr="00B36618">
              <w:t xml:space="preserve">   </w:t>
            </w:r>
            <w:r w:rsidRPr="00B36618">
              <w:rPr>
                <w:rFonts w:hint="eastAsia"/>
              </w:rPr>
              <w:t>内</w:t>
            </w:r>
            <w:r w:rsidRPr="00B36618">
              <w:t xml:space="preserve">   </w:t>
            </w:r>
            <w:r w:rsidRPr="00B36618">
              <w:rPr>
                <w:rFonts w:hint="eastAsia"/>
              </w:rPr>
              <w:t>容</w:t>
            </w:r>
          </w:p>
        </w:tc>
      </w:tr>
      <w:tr w:rsidR="00D064FD" w:rsidRPr="00B36618" w14:paraId="2693E091" w14:textId="77777777" w:rsidTr="006A557B">
        <w:trPr>
          <w:trHeight w:val="11485"/>
          <w:jc w:val="center"/>
        </w:trPr>
        <w:tc>
          <w:tcPr>
            <w:tcW w:w="1242" w:type="dxa"/>
          </w:tcPr>
          <w:p w14:paraId="10C767CE" w14:textId="77777777" w:rsidR="00D064FD" w:rsidRPr="00B36618" w:rsidRDefault="00D064FD" w:rsidP="0036085C">
            <w:pPr>
              <w:snapToGrid w:val="0"/>
            </w:pPr>
          </w:p>
        </w:tc>
        <w:tc>
          <w:tcPr>
            <w:tcW w:w="1418" w:type="dxa"/>
          </w:tcPr>
          <w:p w14:paraId="4CE61597" w14:textId="77777777" w:rsidR="00D064FD" w:rsidRPr="00B36618" w:rsidRDefault="00D064FD" w:rsidP="0036085C">
            <w:pPr>
              <w:snapToGrid w:val="0"/>
            </w:pPr>
          </w:p>
        </w:tc>
        <w:tc>
          <w:tcPr>
            <w:tcW w:w="992" w:type="dxa"/>
          </w:tcPr>
          <w:p w14:paraId="31D70DD5" w14:textId="77777777" w:rsidR="00D064FD" w:rsidRPr="00B36618" w:rsidRDefault="00D064FD" w:rsidP="0036085C">
            <w:pPr>
              <w:snapToGrid w:val="0"/>
            </w:pPr>
          </w:p>
        </w:tc>
        <w:tc>
          <w:tcPr>
            <w:tcW w:w="792" w:type="dxa"/>
          </w:tcPr>
          <w:p w14:paraId="223A8543" w14:textId="77777777" w:rsidR="00D064FD" w:rsidRPr="00B36618" w:rsidRDefault="00D064FD" w:rsidP="0036085C">
            <w:pPr>
              <w:snapToGrid w:val="0"/>
            </w:pPr>
          </w:p>
        </w:tc>
        <w:tc>
          <w:tcPr>
            <w:tcW w:w="4620" w:type="dxa"/>
          </w:tcPr>
          <w:p w14:paraId="3A172FDC" w14:textId="77777777" w:rsidR="00D064FD" w:rsidRDefault="00D064FD" w:rsidP="0036085C">
            <w:pPr>
              <w:pStyle w:val="a3"/>
              <w:snapToGrid w:val="0"/>
              <w:spacing w:before="120" w:after="120"/>
              <w:ind w:left="480"/>
              <w:rPr>
                <w:rFonts w:ascii="Times New Roman"/>
              </w:rPr>
            </w:pPr>
          </w:p>
        </w:tc>
      </w:tr>
    </w:tbl>
    <w:p w14:paraId="121AE5C2" w14:textId="77777777" w:rsidR="00D064FD" w:rsidRDefault="00D064FD" w:rsidP="00587719">
      <w:pPr>
        <w:widowControl/>
        <w:snapToGrid w:val="0"/>
        <w:jc w:val="left"/>
        <w:rPr>
          <w:rFonts w:ascii="宋体" w:hAnsi="宋体"/>
        </w:rPr>
        <w:sectPr w:rsidR="00D064FD" w:rsidSect="00C23387">
          <w:headerReference w:type="default" r:id="rId9"/>
          <w:headerReference w:type="first" r:id="rId10"/>
          <w:pgSz w:w="11907" w:h="16840" w:code="9"/>
          <w:pgMar w:top="1418" w:right="1361" w:bottom="1361" w:left="1588" w:header="851" w:footer="850" w:gutter="0"/>
          <w:pgNumType w:start="1"/>
          <w:cols w:space="425"/>
          <w:titlePg/>
          <w:docGrid w:type="lines" w:linePitch="326"/>
        </w:sectPr>
      </w:pPr>
    </w:p>
    <w:p w14:paraId="2CECF71B" w14:textId="77777777" w:rsidR="00D064FD" w:rsidRPr="00383229" w:rsidRDefault="00D064FD" w:rsidP="00587719">
      <w:pPr>
        <w:widowControl/>
        <w:snapToGrid w:val="0"/>
        <w:jc w:val="left"/>
        <w:rPr>
          <w:rFonts w:ascii="宋体" w:hAnsi="宋体"/>
        </w:rPr>
      </w:pPr>
    </w:p>
    <w:p w14:paraId="19D0800E" w14:textId="77777777" w:rsidR="006C11C0" w:rsidRPr="00E16847" w:rsidRDefault="006C11C0" w:rsidP="00587719">
      <w:pPr>
        <w:widowControl/>
        <w:snapToGrid w:val="0"/>
        <w:jc w:val="left"/>
        <w:rPr>
          <w:rFonts w:ascii="宋体" w:hAnsi="宋体"/>
        </w:rPr>
      </w:pPr>
    </w:p>
    <w:p w14:paraId="6ECD6A3B" w14:textId="77777777" w:rsidR="00F3315F" w:rsidRDefault="00F3315F" w:rsidP="00764404">
      <w:pPr>
        <w:jc w:val="center"/>
        <w:rPr>
          <w:rFonts w:ascii="宋体" w:hAnsi="宋体"/>
          <w:b/>
        </w:rPr>
      </w:pPr>
      <w:bookmarkStart w:id="0" w:name="_Toc288744963"/>
      <w:bookmarkStart w:id="1" w:name="_Toc289257422"/>
    </w:p>
    <w:p w14:paraId="59714EC5" w14:textId="77777777" w:rsidR="006C11C0" w:rsidRPr="00593D40" w:rsidRDefault="00AB1059" w:rsidP="00764404">
      <w:pPr>
        <w:jc w:val="center"/>
        <w:rPr>
          <w:rFonts w:ascii="宋体" w:hAnsi="宋体"/>
          <w:b/>
          <w:sz w:val="28"/>
          <w:szCs w:val="28"/>
        </w:rPr>
      </w:pPr>
      <w:r w:rsidRPr="00593D40">
        <w:rPr>
          <w:rFonts w:ascii="宋体" w:hAnsi="宋体" w:hint="eastAsia"/>
          <w:b/>
          <w:sz w:val="28"/>
          <w:szCs w:val="28"/>
        </w:rPr>
        <w:t>目  录</w:t>
      </w:r>
      <w:bookmarkEnd w:id="0"/>
      <w:bookmarkEnd w:id="1"/>
    </w:p>
    <w:p w14:paraId="6AE7C6C9" w14:textId="77777777" w:rsidR="00F3315F" w:rsidRDefault="00F3315F" w:rsidP="00764404">
      <w:pPr>
        <w:jc w:val="center"/>
        <w:rPr>
          <w:rFonts w:ascii="宋体" w:hAnsi="宋体"/>
        </w:rPr>
      </w:pPr>
    </w:p>
    <w:p w14:paraId="58C20A73" w14:textId="77777777" w:rsidR="00F3315F" w:rsidRDefault="00F3315F" w:rsidP="00764404">
      <w:pPr>
        <w:jc w:val="center"/>
        <w:rPr>
          <w:rFonts w:ascii="宋体" w:hAnsi="宋体"/>
        </w:rPr>
      </w:pPr>
    </w:p>
    <w:p w14:paraId="2717BA51" w14:textId="77777777" w:rsidR="00F3315F" w:rsidRDefault="00F3315F" w:rsidP="00764404">
      <w:pPr>
        <w:jc w:val="center"/>
        <w:rPr>
          <w:rFonts w:ascii="宋体" w:hAnsi="宋体"/>
        </w:rPr>
      </w:pPr>
    </w:p>
    <w:p w14:paraId="5453756A" w14:textId="77777777" w:rsidR="00F3315F" w:rsidRPr="00E16847" w:rsidRDefault="00F3315F" w:rsidP="00764404">
      <w:pPr>
        <w:jc w:val="center"/>
        <w:rPr>
          <w:rFonts w:ascii="宋体" w:hAnsi="宋体"/>
        </w:rPr>
      </w:pPr>
    </w:p>
    <w:p w14:paraId="20CC41FF" w14:textId="77777777" w:rsidR="00860133" w:rsidRDefault="00831128">
      <w:pPr>
        <w:pStyle w:val="10"/>
        <w:tabs>
          <w:tab w:val="right" w:leader="dot" w:pos="9345"/>
        </w:tabs>
        <w:rPr>
          <w:rFonts w:asciiTheme="minorHAnsi" w:eastAsiaTheme="minorEastAsia" w:hAnsiTheme="minorHAnsi" w:cstheme="minorBidi"/>
          <w:noProof/>
          <w:sz w:val="21"/>
          <w:szCs w:val="22"/>
        </w:rPr>
      </w:pPr>
      <w:r w:rsidRPr="00E16847">
        <w:rPr>
          <w:rFonts w:ascii="宋体" w:hAnsi="宋体"/>
        </w:rPr>
        <w:fldChar w:fldCharType="begin"/>
      </w:r>
      <w:r w:rsidR="00191AE3" w:rsidRPr="00E16847">
        <w:rPr>
          <w:rFonts w:ascii="宋体" w:hAnsi="宋体"/>
        </w:rPr>
        <w:instrText xml:space="preserve"> </w:instrText>
      </w:r>
      <w:r w:rsidR="00191AE3" w:rsidRPr="00E16847">
        <w:rPr>
          <w:rFonts w:ascii="宋体" w:hAnsi="宋体" w:hint="eastAsia"/>
        </w:rPr>
        <w:instrText>TOC \o "1-3" \h \z \u</w:instrText>
      </w:r>
      <w:r w:rsidR="00191AE3" w:rsidRPr="00E16847">
        <w:rPr>
          <w:rFonts w:ascii="宋体" w:hAnsi="宋体"/>
        </w:rPr>
        <w:instrText xml:space="preserve"> </w:instrText>
      </w:r>
      <w:r w:rsidRPr="00E16847">
        <w:rPr>
          <w:rFonts w:ascii="宋体" w:hAnsi="宋体"/>
        </w:rPr>
        <w:fldChar w:fldCharType="separate"/>
      </w:r>
      <w:hyperlink w:anchor="_Toc467845918" w:history="1">
        <w:r w:rsidR="00860133" w:rsidRPr="00B123A7">
          <w:rPr>
            <w:rStyle w:val="aa"/>
            <w:noProof/>
          </w:rPr>
          <w:t>1</w:t>
        </w:r>
        <w:r w:rsidR="00860133" w:rsidRPr="00B123A7">
          <w:rPr>
            <w:rStyle w:val="aa"/>
            <w:rFonts w:ascii="宋体" w:hAnsi="宋体"/>
            <w:noProof/>
          </w:rPr>
          <w:t xml:space="preserve"> </w:t>
        </w:r>
        <w:r w:rsidR="00860133" w:rsidRPr="00B123A7">
          <w:rPr>
            <w:rStyle w:val="aa"/>
            <w:rFonts w:ascii="宋体" w:hAnsi="宋体" w:hint="eastAsia"/>
            <w:noProof/>
          </w:rPr>
          <w:t>概述</w:t>
        </w:r>
        <w:r w:rsidR="00860133">
          <w:rPr>
            <w:noProof/>
            <w:webHidden/>
          </w:rPr>
          <w:tab/>
        </w:r>
        <w:r>
          <w:rPr>
            <w:noProof/>
            <w:webHidden/>
          </w:rPr>
          <w:fldChar w:fldCharType="begin"/>
        </w:r>
        <w:r w:rsidR="00860133">
          <w:rPr>
            <w:noProof/>
            <w:webHidden/>
          </w:rPr>
          <w:instrText xml:space="preserve"> PAGEREF _Toc467845918 \h </w:instrText>
        </w:r>
        <w:r>
          <w:rPr>
            <w:noProof/>
            <w:webHidden/>
          </w:rPr>
        </w:r>
        <w:r>
          <w:rPr>
            <w:noProof/>
            <w:webHidden/>
          </w:rPr>
          <w:fldChar w:fldCharType="separate"/>
        </w:r>
        <w:r w:rsidR="00860133">
          <w:rPr>
            <w:noProof/>
            <w:webHidden/>
          </w:rPr>
          <w:t>2</w:t>
        </w:r>
        <w:r>
          <w:rPr>
            <w:noProof/>
            <w:webHidden/>
          </w:rPr>
          <w:fldChar w:fldCharType="end"/>
        </w:r>
      </w:hyperlink>
    </w:p>
    <w:p w14:paraId="570C88FC" w14:textId="77777777" w:rsidR="00860133" w:rsidRDefault="007C5CA0">
      <w:pPr>
        <w:pStyle w:val="10"/>
        <w:tabs>
          <w:tab w:val="right" w:leader="dot" w:pos="9345"/>
        </w:tabs>
        <w:rPr>
          <w:rFonts w:asciiTheme="minorHAnsi" w:eastAsiaTheme="minorEastAsia" w:hAnsiTheme="minorHAnsi" w:cstheme="minorBidi"/>
          <w:noProof/>
          <w:sz w:val="21"/>
          <w:szCs w:val="22"/>
        </w:rPr>
      </w:pPr>
      <w:hyperlink w:anchor="_Toc467845919" w:history="1">
        <w:r w:rsidR="00860133" w:rsidRPr="00B123A7">
          <w:rPr>
            <w:rStyle w:val="aa"/>
            <w:noProof/>
          </w:rPr>
          <w:t>2</w:t>
        </w:r>
        <w:r w:rsidR="00860133" w:rsidRPr="00B123A7">
          <w:rPr>
            <w:rStyle w:val="aa"/>
            <w:rFonts w:hint="eastAsia"/>
            <w:noProof/>
          </w:rPr>
          <w:t>图情</w:t>
        </w:r>
        <w:r w:rsidR="00860133" w:rsidRPr="00B123A7">
          <w:rPr>
            <w:rStyle w:val="aa"/>
            <w:rFonts w:ascii="宋体" w:hAnsi="宋体" w:hint="eastAsia"/>
            <w:noProof/>
          </w:rPr>
          <w:t>网信息维护</w:t>
        </w:r>
        <w:r w:rsidR="00860133">
          <w:rPr>
            <w:noProof/>
            <w:webHidden/>
          </w:rPr>
          <w:tab/>
        </w:r>
        <w:r w:rsidR="00831128">
          <w:rPr>
            <w:noProof/>
            <w:webHidden/>
          </w:rPr>
          <w:fldChar w:fldCharType="begin"/>
        </w:r>
        <w:r w:rsidR="00860133">
          <w:rPr>
            <w:noProof/>
            <w:webHidden/>
          </w:rPr>
          <w:instrText xml:space="preserve"> PAGEREF _Toc467845919 \h </w:instrText>
        </w:r>
        <w:r w:rsidR="00831128">
          <w:rPr>
            <w:noProof/>
            <w:webHidden/>
          </w:rPr>
        </w:r>
        <w:r w:rsidR="00831128">
          <w:rPr>
            <w:noProof/>
            <w:webHidden/>
          </w:rPr>
          <w:fldChar w:fldCharType="separate"/>
        </w:r>
        <w:r w:rsidR="00860133">
          <w:rPr>
            <w:noProof/>
            <w:webHidden/>
          </w:rPr>
          <w:t>2</w:t>
        </w:r>
        <w:r w:rsidR="00831128">
          <w:rPr>
            <w:noProof/>
            <w:webHidden/>
          </w:rPr>
          <w:fldChar w:fldCharType="end"/>
        </w:r>
      </w:hyperlink>
    </w:p>
    <w:p w14:paraId="16F011FA" w14:textId="77777777" w:rsidR="00860133" w:rsidRDefault="007C5CA0">
      <w:pPr>
        <w:pStyle w:val="20"/>
        <w:rPr>
          <w:rFonts w:asciiTheme="minorHAnsi" w:eastAsiaTheme="minorEastAsia" w:hAnsiTheme="minorHAnsi" w:cstheme="minorBidi"/>
          <w:noProof/>
          <w:sz w:val="21"/>
          <w:szCs w:val="22"/>
        </w:rPr>
      </w:pPr>
      <w:hyperlink w:anchor="_Toc467845920" w:history="1">
        <w:r w:rsidR="00860133" w:rsidRPr="00B123A7">
          <w:rPr>
            <w:rStyle w:val="aa"/>
            <w:noProof/>
          </w:rPr>
          <w:t>2.1</w:t>
        </w:r>
        <w:r w:rsidR="00860133" w:rsidRPr="00B123A7">
          <w:rPr>
            <w:rStyle w:val="aa"/>
            <w:rFonts w:asciiTheme="minorEastAsia" w:hAnsiTheme="minorEastAsia" w:hint="eastAsia"/>
            <w:noProof/>
          </w:rPr>
          <w:t>核动力运行研究</w:t>
        </w:r>
        <w:r w:rsidR="00860133" w:rsidRPr="00B123A7">
          <w:rPr>
            <w:rStyle w:val="aa"/>
            <w:rFonts w:hint="eastAsia"/>
            <w:noProof/>
          </w:rPr>
          <w:t>论文集</w:t>
        </w:r>
        <w:r w:rsidR="00860133">
          <w:rPr>
            <w:noProof/>
            <w:webHidden/>
          </w:rPr>
          <w:tab/>
        </w:r>
        <w:r w:rsidR="00831128">
          <w:rPr>
            <w:noProof/>
            <w:webHidden/>
          </w:rPr>
          <w:fldChar w:fldCharType="begin"/>
        </w:r>
        <w:r w:rsidR="00860133">
          <w:rPr>
            <w:noProof/>
            <w:webHidden/>
          </w:rPr>
          <w:instrText xml:space="preserve"> PAGEREF _Toc467845920 \h </w:instrText>
        </w:r>
        <w:r w:rsidR="00831128">
          <w:rPr>
            <w:noProof/>
            <w:webHidden/>
          </w:rPr>
        </w:r>
        <w:r w:rsidR="00831128">
          <w:rPr>
            <w:noProof/>
            <w:webHidden/>
          </w:rPr>
          <w:fldChar w:fldCharType="separate"/>
        </w:r>
        <w:r w:rsidR="00860133">
          <w:rPr>
            <w:noProof/>
            <w:webHidden/>
          </w:rPr>
          <w:t>2</w:t>
        </w:r>
        <w:r w:rsidR="00831128">
          <w:rPr>
            <w:noProof/>
            <w:webHidden/>
          </w:rPr>
          <w:fldChar w:fldCharType="end"/>
        </w:r>
      </w:hyperlink>
    </w:p>
    <w:p w14:paraId="12EE62EA" w14:textId="77777777" w:rsidR="00860133" w:rsidRDefault="007C5CA0">
      <w:pPr>
        <w:pStyle w:val="20"/>
        <w:rPr>
          <w:rFonts w:asciiTheme="minorHAnsi" w:eastAsiaTheme="minorEastAsia" w:hAnsiTheme="minorHAnsi" w:cstheme="minorBidi"/>
          <w:noProof/>
          <w:sz w:val="21"/>
          <w:szCs w:val="22"/>
        </w:rPr>
      </w:pPr>
      <w:hyperlink w:anchor="_Toc467845921" w:history="1">
        <w:r w:rsidR="00860133" w:rsidRPr="00B123A7">
          <w:rPr>
            <w:rStyle w:val="aa"/>
            <w:noProof/>
          </w:rPr>
          <w:t>2.2</w:t>
        </w:r>
        <w:r w:rsidR="00860133" w:rsidRPr="00B123A7">
          <w:rPr>
            <w:rStyle w:val="aa"/>
            <w:rFonts w:hint="eastAsia"/>
            <w:noProof/>
          </w:rPr>
          <w:t>核电动态、行业信息</w:t>
        </w:r>
        <w:r w:rsidR="00860133">
          <w:rPr>
            <w:noProof/>
            <w:webHidden/>
          </w:rPr>
          <w:tab/>
        </w:r>
        <w:r w:rsidR="00831128">
          <w:rPr>
            <w:noProof/>
            <w:webHidden/>
          </w:rPr>
          <w:fldChar w:fldCharType="begin"/>
        </w:r>
        <w:r w:rsidR="00860133">
          <w:rPr>
            <w:noProof/>
            <w:webHidden/>
          </w:rPr>
          <w:instrText xml:space="preserve"> PAGEREF _Toc467845921 \h </w:instrText>
        </w:r>
        <w:r w:rsidR="00831128">
          <w:rPr>
            <w:noProof/>
            <w:webHidden/>
          </w:rPr>
        </w:r>
        <w:r w:rsidR="00831128">
          <w:rPr>
            <w:noProof/>
            <w:webHidden/>
          </w:rPr>
          <w:fldChar w:fldCharType="separate"/>
        </w:r>
        <w:r w:rsidR="00860133">
          <w:rPr>
            <w:noProof/>
            <w:webHidden/>
          </w:rPr>
          <w:t>3</w:t>
        </w:r>
        <w:r w:rsidR="00831128">
          <w:rPr>
            <w:noProof/>
            <w:webHidden/>
          </w:rPr>
          <w:fldChar w:fldCharType="end"/>
        </w:r>
      </w:hyperlink>
    </w:p>
    <w:p w14:paraId="5E555C3C" w14:textId="77777777" w:rsidR="00860133" w:rsidRDefault="007C5CA0">
      <w:pPr>
        <w:pStyle w:val="20"/>
        <w:rPr>
          <w:rFonts w:asciiTheme="minorHAnsi" w:eastAsiaTheme="minorEastAsia" w:hAnsiTheme="minorHAnsi" w:cstheme="minorBidi"/>
          <w:noProof/>
          <w:sz w:val="21"/>
          <w:szCs w:val="22"/>
        </w:rPr>
      </w:pPr>
      <w:hyperlink w:anchor="_Toc467845922" w:history="1">
        <w:r w:rsidR="00860133" w:rsidRPr="00B123A7">
          <w:rPr>
            <w:rStyle w:val="aa"/>
            <w:noProof/>
          </w:rPr>
          <w:t>2.3</w:t>
        </w:r>
        <w:r w:rsidR="00860133" w:rsidRPr="00B123A7">
          <w:rPr>
            <w:rStyle w:val="aa"/>
            <w:rFonts w:hint="eastAsia"/>
            <w:noProof/>
          </w:rPr>
          <w:t>经验反馈（国内交流）</w:t>
        </w:r>
        <w:r w:rsidR="00860133">
          <w:rPr>
            <w:noProof/>
            <w:webHidden/>
          </w:rPr>
          <w:tab/>
        </w:r>
        <w:r w:rsidR="00831128">
          <w:rPr>
            <w:noProof/>
            <w:webHidden/>
          </w:rPr>
          <w:fldChar w:fldCharType="begin"/>
        </w:r>
        <w:r w:rsidR="00860133">
          <w:rPr>
            <w:noProof/>
            <w:webHidden/>
          </w:rPr>
          <w:instrText xml:space="preserve"> PAGEREF _Toc467845922 \h </w:instrText>
        </w:r>
        <w:r w:rsidR="00831128">
          <w:rPr>
            <w:noProof/>
            <w:webHidden/>
          </w:rPr>
        </w:r>
        <w:r w:rsidR="00831128">
          <w:rPr>
            <w:noProof/>
            <w:webHidden/>
          </w:rPr>
          <w:fldChar w:fldCharType="separate"/>
        </w:r>
        <w:r w:rsidR="00860133">
          <w:rPr>
            <w:noProof/>
            <w:webHidden/>
          </w:rPr>
          <w:t>17</w:t>
        </w:r>
        <w:r w:rsidR="00831128">
          <w:rPr>
            <w:noProof/>
            <w:webHidden/>
          </w:rPr>
          <w:fldChar w:fldCharType="end"/>
        </w:r>
      </w:hyperlink>
    </w:p>
    <w:p w14:paraId="0BC0509A" w14:textId="77777777" w:rsidR="00860133" w:rsidRDefault="007C5CA0">
      <w:pPr>
        <w:pStyle w:val="20"/>
        <w:rPr>
          <w:rFonts w:asciiTheme="minorHAnsi" w:eastAsiaTheme="minorEastAsia" w:hAnsiTheme="minorHAnsi" w:cstheme="minorBidi"/>
          <w:noProof/>
          <w:sz w:val="21"/>
          <w:szCs w:val="22"/>
        </w:rPr>
      </w:pPr>
      <w:hyperlink w:anchor="_Toc467845923" w:history="1">
        <w:r w:rsidR="00860133" w:rsidRPr="00B123A7">
          <w:rPr>
            <w:rStyle w:val="aa"/>
            <w:noProof/>
          </w:rPr>
          <w:t>2.4 IAEA</w:t>
        </w:r>
        <w:r w:rsidR="00860133" w:rsidRPr="00B123A7">
          <w:rPr>
            <w:rStyle w:val="aa"/>
            <w:rFonts w:hint="eastAsia"/>
            <w:noProof/>
          </w:rPr>
          <w:t>技术文件</w:t>
        </w:r>
        <w:r w:rsidR="00860133">
          <w:rPr>
            <w:noProof/>
            <w:webHidden/>
          </w:rPr>
          <w:tab/>
        </w:r>
        <w:r w:rsidR="00831128">
          <w:rPr>
            <w:noProof/>
            <w:webHidden/>
          </w:rPr>
          <w:fldChar w:fldCharType="begin"/>
        </w:r>
        <w:r w:rsidR="00860133">
          <w:rPr>
            <w:noProof/>
            <w:webHidden/>
          </w:rPr>
          <w:instrText xml:space="preserve"> PAGEREF _Toc467845923 \h </w:instrText>
        </w:r>
        <w:r w:rsidR="00831128">
          <w:rPr>
            <w:noProof/>
            <w:webHidden/>
          </w:rPr>
        </w:r>
        <w:r w:rsidR="00831128">
          <w:rPr>
            <w:noProof/>
            <w:webHidden/>
          </w:rPr>
          <w:fldChar w:fldCharType="separate"/>
        </w:r>
        <w:r w:rsidR="00860133">
          <w:rPr>
            <w:noProof/>
            <w:webHidden/>
          </w:rPr>
          <w:t>18</w:t>
        </w:r>
        <w:r w:rsidR="00831128">
          <w:rPr>
            <w:noProof/>
            <w:webHidden/>
          </w:rPr>
          <w:fldChar w:fldCharType="end"/>
        </w:r>
      </w:hyperlink>
    </w:p>
    <w:p w14:paraId="6BE0DF83" w14:textId="77777777" w:rsidR="00860133" w:rsidRDefault="007C5CA0">
      <w:pPr>
        <w:pStyle w:val="20"/>
        <w:rPr>
          <w:rFonts w:asciiTheme="minorHAnsi" w:eastAsiaTheme="minorEastAsia" w:hAnsiTheme="minorHAnsi" w:cstheme="minorBidi"/>
          <w:noProof/>
          <w:sz w:val="21"/>
          <w:szCs w:val="22"/>
        </w:rPr>
      </w:pPr>
      <w:hyperlink w:anchor="_Toc467845924" w:history="1">
        <w:r w:rsidR="00860133" w:rsidRPr="00B123A7">
          <w:rPr>
            <w:rStyle w:val="aa"/>
            <w:noProof/>
          </w:rPr>
          <w:t>2.5 WANO</w:t>
        </w:r>
        <w:r w:rsidR="00860133" w:rsidRPr="00B123A7">
          <w:rPr>
            <w:rStyle w:val="aa"/>
            <w:rFonts w:hint="eastAsia"/>
            <w:noProof/>
          </w:rPr>
          <w:t>信息（国外经验反馈）</w:t>
        </w:r>
        <w:r w:rsidR="00860133">
          <w:rPr>
            <w:noProof/>
            <w:webHidden/>
          </w:rPr>
          <w:tab/>
        </w:r>
        <w:r w:rsidR="00831128">
          <w:rPr>
            <w:noProof/>
            <w:webHidden/>
          </w:rPr>
          <w:fldChar w:fldCharType="begin"/>
        </w:r>
        <w:r w:rsidR="00860133">
          <w:rPr>
            <w:noProof/>
            <w:webHidden/>
          </w:rPr>
          <w:instrText xml:space="preserve"> PAGEREF _Toc467845924 \h </w:instrText>
        </w:r>
        <w:r w:rsidR="00831128">
          <w:rPr>
            <w:noProof/>
            <w:webHidden/>
          </w:rPr>
        </w:r>
        <w:r w:rsidR="00831128">
          <w:rPr>
            <w:noProof/>
            <w:webHidden/>
          </w:rPr>
          <w:fldChar w:fldCharType="separate"/>
        </w:r>
        <w:r w:rsidR="00860133">
          <w:rPr>
            <w:noProof/>
            <w:webHidden/>
          </w:rPr>
          <w:t>23</w:t>
        </w:r>
        <w:r w:rsidR="00831128">
          <w:rPr>
            <w:noProof/>
            <w:webHidden/>
          </w:rPr>
          <w:fldChar w:fldCharType="end"/>
        </w:r>
      </w:hyperlink>
    </w:p>
    <w:p w14:paraId="2CEB8DF1" w14:textId="77777777" w:rsidR="00860133" w:rsidRDefault="007C5CA0">
      <w:pPr>
        <w:pStyle w:val="20"/>
        <w:rPr>
          <w:rFonts w:asciiTheme="minorHAnsi" w:eastAsiaTheme="minorEastAsia" w:hAnsiTheme="minorHAnsi" w:cstheme="minorBidi"/>
          <w:noProof/>
          <w:sz w:val="21"/>
          <w:szCs w:val="22"/>
        </w:rPr>
      </w:pPr>
      <w:hyperlink w:anchor="_Toc467845925" w:history="1">
        <w:r w:rsidR="00860133" w:rsidRPr="00B123A7">
          <w:rPr>
            <w:rStyle w:val="aa"/>
            <w:noProof/>
          </w:rPr>
          <w:t>2.6</w:t>
        </w:r>
        <w:r w:rsidR="00860133" w:rsidRPr="00B123A7">
          <w:rPr>
            <w:rStyle w:val="aa"/>
            <w:rFonts w:asciiTheme="minorEastAsia" w:hAnsiTheme="minorEastAsia" w:hint="eastAsia"/>
            <w:noProof/>
          </w:rPr>
          <w:t>国外事件周报</w:t>
        </w:r>
        <w:r w:rsidR="00860133">
          <w:rPr>
            <w:noProof/>
            <w:webHidden/>
          </w:rPr>
          <w:tab/>
        </w:r>
        <w:r w:rsidR="00831128">
          <w:rPr>
            <w:noProof/>
            <w:webHidden/>
          </w:rPr>
          <w:fldChar w:fldCharType="begin"/>
        </w:r>
        <w:r w:rsidR="00860133">
          <w:rPr>
            <w:noProof/>
            <w:webHidden/>
          </w:rPr>
          <w:instrText xml:space="preserve"> PAGEREF _Toc467845925 \h </w:instrText>
        </w:r>
        <w:r w:rsidR="00831128">
          <w:rPr>
            <w:noProof/>
            <w:webHidden/>
          </w:rPr>
        </w:r>
        <w:r w:rsidR="00831128">
          <w:rPr>
            <w:noProof/>
            <w:webHidden/>
          </w:rPr>
          <w:fldChar w:fldCharType="separate"/>
        </w:r>
        <w:r w:rsidR="00860133">
          <w:rPr>
            <w:noProof/>
            <w:webHidden/>
          </w:rPr>
          <w:t>23</w:t>
        </w:r>
        <w:r w:rsidR="00831128">
          <w:rPr>
            <w:noProof/>
            <w:webHidden/>
          </w:rPr>
          <w:fldChar w:fldCharType="end"/>
        </w:r>
      </w:hyperlink>
    </w:p>
    <w:p w14:paraId="63B11903" w14:textId="77777777" w:rsidR="00860133" w:rsidRDefault="007C5CA0">
      <w:pPr>
        <w:pStyle w:val="10"/>
        <w:tabs>
          <w:tab w:val="right" w:leader="dot" w:pos="9345"/>
        </w:tabs>
        <w:rPr>
          <w:rFonts w:asciiTheme="minorHAnsi" w:eastAsiaTheme="minorEastAsia" w:hAnsiTheme="minorHAnsi" w:cstheme="minorBidi"/>
          <w:noProof/>
          <w:sz w:val="21"/>
          <w:szCs w:val="22"/>
        </w:rPr>
      </w:pPr>
      <w:hyperlink w:anchor="_Toc467845926" w:history="1">
        <w:r w:rsidR="00860133" w:rsidRPr="00B123A7">
          <w:rPr>
            <w:rStyle w:val="aa"/>
            <w:noProof/>
          </w:rPr>
          <w:t xml:space="preserve">3 </w:t>
        </w:r>
        <w:r w:rsidR="00860133" w:rsidRPr="00B123A7">
          <w:rPr>
            <w:rStyle w:val="aa"/>
            <w:rFonts w:hint="eastAsia"/>
            <w:noProof/>
          </w:rPr>
          <w:t>其他相关工作</w:t>
        </w:r>
        <w:r w:rsidR="00860133">
          <w:rPr>
            <w:noProof/>
            <w:webHidden/>
          </w:rPr>
          <w:tab/>
        </w:r>
        <w:r w:rsidR="00831128">
          <w:rPr>
            <w:noProof/>
            <w:webHidden/>
          </w:rPr>
          <w:fldChar w:fldCharType="begin"/>
        </w:r>
        <w:r w:rsidR="00860133">
          <w:rPr>
            <w:noProof/>
            <w:webHidden/>
          </w:rPr>
          <w:instrText xml:space="preserve"> PAGEREF _Toc467845926 \h </w:instrText>
        </w:r>
        <w:r w:rsidR="00831128">
          <w:rPr>
            <w:noProof/>
            <w:webHidden/>
          </w:rPr>
        </w:r>
        <w:r w:rsidR="00831128">
          <w:rPr>
            <w:noProof/>
            <w:webHidden/>
          </w:rPr>
          <w:fldChar w:fldCharType="separate"/>
        </w:r>
        <w:r w:rsidR="00860133">
          <w:rPr>
            <w:noProof/>
            <w:webHidden/>
          </w:rPr>
          <w:t>26</w:t>
        </w:r>
        <w:r w:rsidR="00831128">
          <w:rPr>
            <w:noProof/>
            <w:webHidden/>
          </w:rPr>
          <w:fldChar w:fldCharType="end"/>
        </w:r>
      </w:hyperlink>
    </w:p>
    <w:p w14:paraId="1C19665A" w14:textId="77777777" w:rsidR="00860133" w:rsidRDefault="007C5CA0">
      <w:pPr>
        <w:pStyle w:val="20"/>
        <w:rPr>
          <w:rFonts w:asciiTheme="minorHAnsi" w:eastAsiaTheme="minorEastAsia" w:hAnsiTheme="minorHAnsi" w:cstheme="minorBidi"/>
          <w:noProof/>
          <w:sz w:val="21"/>
          <w:szCs w:val="22"/>
        </w:rPr>
      </w:pPr>
      <w:hyperlink w:anchor="_Toc467845927" w:history="1">
        <w:r w:rsidR="00860133" w:rsidRPr="00B123A7">
          <w:rPr>
            <w:rStyle w:val="aa"/>
            <w:noProof/>
          </w:rPr>
          <w:t xml:space="preserve">3.1 </w:t>
        </w:r>
        <w:r w:rsidR="00860133" w:rsidRPr="00B123A7">
          <w:rPr>
            <w:rStyle w:val="aa"/>
            <w:rFonts w:hint="eastAsia"/>
            <w:noProof/>
          </w:rPr>
          <w:t>工作组主要邮件</w:t>
        </w:r>
        <w:r w:rsidR="00860133">
          <w:rPr>
            <w:noProof/>
            <w:webHidden/>
          </w:rPr>
          <w:tab/>
        </w:r>
        <w:r w:rsidR="00831128">
          <w:rPr>
            <w:noProof/>
            <w:webHidden/>
          </w:rPr>
          <w:fldChar w:fldCharType="begin"/>
        </w:r>
        <w:r w:rsidR="00860133">
          <w:rPr>
            <w:noProof/>
            <w:webHidden/>
          </w:rPr>
          <w:instrText xml:space="preserve"> PAGEREF _Toc467845927 \h </w:instrText>
        </w:r>
        <w:r w:rsidR="00831128">
          <w:rPr>
            <w:noProof/>
            <w:webHidden/>
          </w:rPr>
        </w:r>
        <w:r w:rsidR="00831128">
          <w:rPr>
            <w:noProof/>
            <w:webHidden/>
          </w:rPr>
          <w:fldChar w:fldCharType="separate"/>
        </w:r>
        <w:r w:rsidR="00860133">
          <w:rPr>
            <w:noProof/>
            <w:webHidden/>
          </w:rPr>
          <w:t>26</w:t>
        </w:r>
        <w:r w:rsidR="00831128">
          <w:rPr>
            <w:noProof/>
            <w:webHidden/>
          </w:rPr>
          <w:fldChar w:fldCharType="end"/>
        </w:r>
      </w:hyperlink>
    </w:p>
    <w:p w14:paraId="15785181" w14:textId="77777777" w:rsidR="00860133" w:rsidRDefault="007C5CA0">
      <w:pPr>
        <w:pStyle w:val="20"/>
        <w:rPr>
          <w:rFonts w:asciiTheme="minorHAnsi" w:eastAsiaTheme="minorEastAsia" w:hAnsiTheme="minorHAnsi" w:cstheme="minorBidi"/>
          <w:noProof/>
          <w:sz w:val="21"/>
          <w:szCs w:val="22"/>
        </w:rPr>
      </w:pPr>
      <w:hyperlink w:anchor="_Toc467845928" w:history="1">
        <w:r w:rsidR="00860133" w:rsidRPr="00B123A7">
          <w:rPr>
            <w:rStyle w:val="aa"/>
            <w:noProof/>
          </w:rPr>
          <w:t>3.2</w:t>
        </w:r>
        <w:r w:rsidR="00860133" w:rsidRPr="00B123A7">
          <w:rPr>
            <w:rStyle w:val="aa"/>
            <w:rFonts w:ascii="宋体" w:hAnsi="宋体" w:hint="eastAsia"/>
            <w:noProof/>
          </w:rPr>
          <w:t>相关标准动态</w:t>
        </w:r>
        <w:r w:rsidR="00860133">
          <w:rPr>
            <w:noProof/>
            <w:webHidden/>
          </w:rPr>
          <w:tab/>
        </w:r>
        <w:r w:rsidR="00831128">
          <w:rPr>
            <w:noProof/>
            <w:webHidden/>
          </w:rPr>
          <w:fldChar w:fldCharType="begin"/>
        </w:r>
        <w:r w:rsidR="00860133">
          <w:rPr>
            <w:noProof/>
            <w:webHidden/>
          </w:rPr>
          <w:instrText xml:space="preserve"> PAGEREF _Toc467845928 \h </w:instrText>
        </w:r>
        <w:r w:rsidR="00831128">
          <w:rPr>
            <w:noProof/>
            <w:webHidden/>
          </w:rPr>
        </w:r>
        <w:r w:rsidR="00831128">
          <w:rPr>
            <w:noProof/>
            <w:webHidden/>
          </w:rPr>
          <w:fldChar w:fldCharType="separate"/>
        </w:r>
        <w:r w:rsidR="00860133">
          <w:rPr>
            <w:noProof/>
            <w:webHidden/>
          </w:rPr>
          <w:t>27</w:t>
        </w:r>
        <w:r w:rsidR="00831128">
          <w:rPr>
            <w:noProof/>
            <w:webHidden/>
          </w:rPr>
          <w:fldChar w:fldCharType="end"/>
        </w:r>
      </w:hyperlink>
    </w:p>
    <w:p w14:paraId="43DB8E4A" w14:textId="77777777" w:rsidR="00AB1059" w:rsidRPr="00E16847" w:rsidRDefault="00831128" w:rsidP="000817A6">
      <w:pPr>
        <w:pStyle w:val="10"/>
        <w:tabs>
          <w:tab w:val="right" w:leader="dot" w:pos="9345"/>
        </w:tabs>
        <w:spacing w:line="360" w:lineRule="auto"/>
        <w:rPr>
          <w:rFonts w:ascii="宋体" w:hAnsi="宋体"/>
        </w:rPr>
      </w:pPr>
      <w:r w:rsidRPr="00E16847">
        <w:rPr>
          <w:rFonts w:ascii="宋体" w:hAnsi="宋体"/>
        </w:rPr>
        <w:fldChar w:fldCharType="end"/>
      </w:r>
    </w:p>
    <w:p w14:paraId="58EE9136" w14:textId="77777777" w:rsidR="00D46417" w:rsidRDefault="00D46417" w:rsidP="006F73CF">
      <w:pPr>
        <w:pStyle w:val="1"/>
        <w:snapToGrid w:val="0"/>
        <w:spacing w:before="0" w:after="0" w:line="400" w:lineRule="exact"/>
        <w:rPr>
          <w:rFonts w:ascii="宋体" w:hAnsi="宋体"/>
          <w:sz w:val="24"/>
          <w:szCs w:val="24"/>
        </w:rPr>
        <w:sectPr w:rsidR="00D46417" w:rsidSect="00FD3A2E">
          <w:headerReference w:type="first" r:id="rId11"/>
          <w:pgSz w:w="11907" w:h="16840" w:code="9"/>
          <w:pgMar w:top="1418" w:right="1134" w:bottom="1134" w:left="1418" w:header="851" w:footer="851" w:gutter="0"/>
          <w:pgNumType w:start="1"/>
          <w:cols w:space="425"/>
          <w:titlePg/>
          <w:docGrid w:type="lines" w:linePitch="312"/>
        </w:sectPr>
      </w:pPr>
      <w:bookmarkStart w:id="2" w:name="_Toc285275308"/>
      <w:bookmarkStart w:id="3" w:name="_Toc285277602"/>
      <w:bookmarkStart w:id="4" w:name="_Toc285277672"/>
      <w:bookmarkStart w:id="5" w:name="_Toc285277968"/>
      <w:bookmarkStart w:id="6" w:name="_Toc289261510"/>
    </w:p>
    <w:p w14:paraId="5345A6C6" w14:textId="77777777" w:rsidR="00D84192" w:rsidRDefault="00CB66D3" w:rsidP="006F73CF">
      <w:pPr>
        <w:pStyle w:val="1"/>
        <w:snapToGrid w:val="0"/>
        <w:spacing w:before="0" w:after="0" w:line="400" w:lineRule="exact"/>
        <w:rPr>
          <w:rFonts w:ascii="宋体" w:hAnsi="宋体"/>
          <w:sz w:val="24"/>
          <w:szCs w:val="24"/>
        </w:rPr>
      </w:pPr>
      <w:bookmarkStart w:id="7" w:name="_Toc467845918"/>
      <w:r w:rsidRPr="006A557B">
        <w:rPr>
          <w:sz w:val="24"/>
          <w:szCs w:val="24"/>
        </w:rPr>
        <w:lastRenderedPageBreak/>
        <w:t>1</w:t>
      </w:r>
      <w:r w:rsidRPr="00E16847">
        <w:rPr>
          <w:rFonts w:ascii="宋体" w:hAnsi="宋体" w:hint="eastAsia"/>
          <w:sz w:val="24"/>
          <w:szCs w:val="24"/>
        </w:rPr>
        <w:t xml:space="preserve"> </w:t>
      </w:r>
      <w:bookmarkEnd w:id="2"/>
      <w:bookmarkEnd w:id="3"/>
      <w:bookmarkEnd w:id="4"/>
      <w:bookmarkEnd w:id="5"/>
      <w:bookmarkEnd w:id="6"/>
      <w:r w:rsidR="00D84192">
        <w:rPr>
          <w:rFonts w:ascii="宋体" w:hAnsi="宋体" w:hint="eastAsia"/>
          <w:sz w:val="24"/>
          <w:szCs w:val="24"/>
        </w:rPr>
        <w:t>概述</w:t>
      </w:r>
      <w:bookmarkEnd w:id="7"/>
    </w:p>
    <w:p w14:paraId="321BD1D2" w14:textId="77777777" w:rsidR="00762B31" w:rsidRDefault="00762B31" w:rsidP="00762B31">
      <w:pPr>
        <w:snapToGrid w:val="0"/>
        <w:spacing w:line="480" w:lineRule="exact"/>
        <w:ind w:firstLineChars="225" w:firstLine="540"/>
        <w:rPr>
          <w:rFonts w:asciiTheme="minorEastAsia" w:eastAsiaTheme="minorEastAsia" w:hAnsiTheme="minorEastAsia"/>
        </w:rPr>
      </w:pPr>
      <w:r w:rsidRPr="00762B31">
        <w:rPr>
          <w:rFonts w:asciiTheme="minorEastAsia" w:eastAsiaTheme="minorEastAsia" w:hAnsiTheme="minorEastAsia" w:hint="eastAsia"/>
        </w:rPr>
        <w:t>中国核能电力股份有限公司（以下简称“中国核电”）为了推进中国核电所属核电厂集团化、专业化运作，满足中核集团核电事业迅速发展的需要，进一步促进集团公司资源的优化处置和利用，形成对外的优势。为规范中国核电各成员单位的图情信息资源使用，整合现有资源，依托中国核电共性项目管理委员会（“以下简称共管委”），在中国核电及成员单位内建立了</w:t>
      </w:r>
      <w:r w:rsidR="002073A5">
        <w:rPr>
          <w:rFonts w:asciiTheme="minorEastAsia" w:eastAsiaTheme="minorEastAsia" w:hAnsiTheme="minorEastAsia" w:hint="eastAsia"/>
        </w:rPr>
        <w:t>核电法规标准</w:t>
      </w:r>
      <w:r w:rsidRPr="00762B31">
        <w:rPr>
          <w:rFonts w:asciiTheme="minorEastAsia" w:eastAsiaTheme="minorEastAsia" w:hAnsiTheme="minorEastAsia" w:hint="eastAsia"/>
        </w:rPr>
        <w:t>图情的共享体系，目前中国核电的图情信息网</w:t>
      </w:r>
      <w:r>
        <w:rPr>
          <w:rFonts w:asciiTheme="minorEastAsia" w:eastAsiaTheme="minorEastAsia" w:hAnsiTheme="minorEastAsia" w:hint="eastAsia"/>
        </w:rPr>
        <w:t>（以下</w:t>
      </w:r>
      <w:r w:rsidR="00860133">
        <w:rPr>
          <w:rFonts w:asciiTheme="minorEastAsia" w:eastAsiaTheme="minorEastAsia" w:hAnsiTheme="minorEastAsia" w:hint="eastAsia"/>
        </w:rPr>
        <w:t>简称</w:t>
      </w:r>
      <w:r>
        <w:rPr>
          <w:rFonts w:asciiTheme="minorEastAsia" w:eastAsiaTheme="minorEastAsia" w:hAnsiTheme="minorEastAsia" w:hint="eastAsia"/>
        </w:rPr>
        <w:t>“</w:t>
      </w:r>
      <w:r w:rsidR="002073A5">
        <w:rPr>
          <w:rFonts w:asciiTheme="minorEastAsia" w:eastAsiaTheme="minorEastAsia" w:hAnsiTheme="minorEastAsia" w:hint="eastAsia"/>
        </w:rPr>
        <w:t>图情</w:t>
      </w:r>
      <w:r>
        <w:rPr>
          <w:rFonts w:asciiTheme="minorEastAsia" w:eastAsiaTheme="minorEastAsia" w:hAnsiTheme="minorEastAsia" w:hint="eastAsia"/>
        </w:rPr>
        <w:t>网”）</w:t>
      </w:r>
      <w:r w:rsidRPr="00762B31">
        <w:rPr>
          <w:rFonts w:asciiTheme="minorEastAsia" w:eastAsiaTheme="minorEastAsia" w:hAnsiTheme="minorEastAsia" w:hint="eastAsia"/>
        </w:rPr>
        <w:t>已投入使用，实现</w:t>
      </w:r>
      <w:r>
        <w:rPr>
          <w:rFonts w:asciiTheme="minorEastAsia" w:eastAsiaTheme="minorEastAsia" w:hAnsiTheme="minorEastAsia" w:hint="eastAsia"/>
        </w:rPr>
        <w:t>了</w:t>
      </w:r>
      <w:r w:rsidRPr="00762B31">
        <w:rPr>
          <w:rFonts w:asciiTheme="minorEastAsia" w:eastAsiaTheme="minorEastAsia" w:hAnsiTheme="minorEastAsia" w:hint="eastAsia"/>
        </w:rPr>
        <w:t>中国核电及各成员单位内部图情信息资源的共享。由于核电行业的特殊性，所需图情信息种类繁杂且条目多，通过我们对各类信息搜集、筛选、加工和评价等一系列</w:t>
      </w:r>
      <w:r>
        <w:rPr>
          <w:rFonts w:asciiTheme="minorEastAsia" w:eastAsiaTheme="minorEastAsia" w:hAnsiTheme="minorEastAsia" w:hint="eastAsia"/>
        </w:rPr>
        <w:t>活动，并将该类</w:t>
      </w:r>
      <w:r w:rsidRPr="00762B31">
        <w:rPr>
          <w:rFonts w:asciiTheme="minorEastAsia" w:eastAsiaTheme="minorEastAsia" w:hAnsiTheme="minorEastAsia" w:hint="eastAsia"/>
        </w:rPr>
        <w:t>信息进行集中的</w:t>
      </w:r>
      <w:r>
        <w:rPr>
          <w:rFonts w:asciiTheme="minorEastAsia" w:eastAsiaTheme="minorEastAsia" w:hAnsiTheme="minorEastAsia" w:hint="eastAsia"/>
        </w:rPr>
        <w:t>展示</w:t>
      </w:r>
      <w:r w:rsidRPr="00762B31">
        <w:rPr>
          <w:rFonts w:asciiTheme="minorEastAsia" w:eastAsiaTheme="minorEastAsia" w:hAnsiTheme="minorEastAsia" w:hint="eastAsia"/>
        </w:rPr>
        <w:t>，传递给使用者</w:t>
      </w:r>
      <w:r w:rsidR="002073A5">
        <w:rPr>
          <w:rFonts w:asciiTheme="minorEastAsia" w:eastAsiaTheme="minorEastAsia" w:hAnsiTheme="minorEastAsia" w:hint="eastAsia"/>
        </w:rPr>
        <w:t>，</w:t>
      </w:r>
      <w:r w:rsidRPr="00762B31">
        <w:rPr>
          <w:rFonts w:asciiTheme="minorEastAsia" w:eastAsiaTheme="minorEastAsia" w:hAnsiTheme="minorEastAsia" w:hint="eastAsia"/>
        </w:rPr>
        <w:t>帮助成员单位用户</w:t>
      </w:r>
      <w:r>
        <w:rPr>
          <w:rFonts w:asciiTheme="minorEastAsia" w:eastAsiaTheme="minorEastAsia" w:hAnsiTheme="minorEastAsia" w:hint="eastAsia"/>
        </w:rPr>
        <w:t>了解核电图情信息</w:t>
      </w:r>
      <w:r w:rsidRPr="00762B31">
        <w:rPr>
          <w:rFonts w:asciiTheme="minorEastAsia" w:eastAsiaTheme="minorEastAsia" w:hAnsiTheme="minorEastAsia" w:hint="eastAsia"/>
        </w:rPr>
        <w:t>，最大限度的发挥中国核电共享图情信息资源的作用。</w:t>
      </w:r>
    </w:p>
    <w:p w14:paraId="704D4199" w14:textId="77777777" w:rsidR="00762B31" w:rsidRPr="00762B31" w:rsidRDefault="00762B31" w:rsidP="001F7C57">
      <w:pPr>
        <w:snapToGrid w:val="0"/>
        <w:spacing w:line="480" w:lineRule="exact"/>
        <w:ind w:firstLineChars="225" w:firstLine="540"/>
        <w:rPr>
          <w:rFonts w:ascii="宋体" w:hAnsi="宋体"/>
          <w:szCs w:val="24"/>
        </w:rPr>
      </w:pPr>
      <w:r w:rsidRPr="006A557B">
        <w:rPr>
          <w:rFonts w:asciiTheme="minorEastAsia" w:eastAsiaTheme="minorEastAsia" w:hAnsiTheme="minorEastAsia" w:hint="eastAsia"/>
        </w:rPr>
        <w:t>该文件记录了</w:t>
      </w:r>
      <w:r w:rsidRPr="00860133">
        <w:rPr>
          <w:rFonts w:eastAsiaTheme="minorEastAsia"/>
        </w:rPr>
        <w:t>201</w:t>
      </w:r>
      <w:r w:rsidR="00715E86">
        <w:rPr>
          <w:rFonts w:eastAsiaTheme="minorEastAsia" w:hint="eastAsia"/>
        </w:rPr>
        <w:t>7</w:t>
      </w:r>
      <w:r w:rsidRPr="006A557B">
        <w:rPr>
          <w:rFonts w:asciiTheme="minorEastAsia" w:eastAsiaTheme="minorEastAsia" w:hAnsiTheme="minorEastAsia" w:hint="eastAsia"/>
        </w:rPr>
        <w:t>年收集</w:t>
      </w:r>
      <w:r>
        <w:rPr>
          <w:rFonts w:asciiTheme="minorEastAsia" w:eastAsiaTheme="minorEastAsia" w:hAnsiTheme="minorEastAsia" w:hint="eastAsia"/>
        </w:rPr>
        <w:t>国</w:t>
      </w:r>
      <w:r w:rsidRPr="006A557B">
        <w:rPr>
          <w:rFonts w:asciiTheme="minorEastAsia" w:eastAsiaTheme="minorEastAsia" w:hAnsiTheme="minorEastAsia" w:hint="eastAsia"/>
        </w:rPr>
        <w:t>外</w:t>
      </w:r>
      <w:r>
        <w:rPr>
          <w:rFonts w:asciiTheme="minorEastAsia" w:eastAsiaTheme="minorEastAsia" w:hAnsiTheme="minorEastAsia" w:hint="eastAsia"/>
        </w:rPr>
        <w:t>核电</w:t>
      </w:r>
      <w:r w:rsidRPr="006A557B">
        <w:rPr>
          <w:rFonts w:asciiTheme="minorEastAsia" w:eastAsiaTheme="minorEastAsia" w:hAnsiTheme="minorEastAsia" w:hint="eastAsia"/>
        </w:rPr>
        <w:t>相关</w:t>
      </w:r>
      <w:r>
        <w:rPr>
          <w:rFonts w:asciiTheme="minorEastAsia" w:eastAsiaTheme="minorEastAsia" w:hAnsiTheme="minorEastAsia" w:hint="eastAsia"/>
        </w:rPr>
        <w:t>组织</w:t>
      </w:r>
      <w:r w:rsidRPr="006A557B">
        <w:rPr>
          <w:rFonts w:asciiTheme="minorEastAsia" w:eastAsiaTheme="minorEastAsia" w:hAnsiTheme="minorEastAsia" w:hint="eastAsia"/>
        </w:rPr>
        <w:t>网站的</w:t>
      </w:r>
      <w:r>
        <w:rPr>
          <w:rFonts w:asciiTheme="minorEastAsia" w:eastAsiaTheme="minorEastAsia" w:hAnsiTheme="minorEastAsia" w:hint="eastAsia"/>
        </w:rPr>
        <w:t>信息</w:t>
      </w:r>
      <w:r w:rsidRPr="006A557B">
        <w:rPr>
          <w:rFonts w:asciiTheme="minorEastAsia" w:eastAsiaTheme="minorEastAsia" w:hAnsiTheme="minorEastAsia" w:hint="eastAsia"/>
        </w:rPr>
        <w:t>；</w:t>
      </w:r>
      <w:r>
        <w:rPr>
          <w:rFonts w:asciiTheme="minorEastAsia" w:eastAsiaTheme="minorEastAsia" w:hAnsiTheme="minorEastAsia" w:hint="eastAsia"/>
        </w:rPr>
        <w:t>核电信息动态，国内</w:t>
      </w:r>
      <w:r w:rsidR="00715E86">
        <w:rPr>
          <w:rFonts w:asciiTheme="minorEastAsia" w:eastAsiaTheme="minorEastAsia" w:hAnsiTheme="minorEastAsia" w:hint="eastAsia"/>
        </w:rPr>
        <w:t>外</w:t>
      </w:r>
      <w:r>
        <w:rPr>
          <w:rFonts w:asciiTheme="minorEastAsia" w:eastAsiaTheme="minorEastAsia" w:hAnsiTheme="minorEastAsia" w:hint="eastAsia"/>
        </w:rPr>
        <w:t>经验反馈信息</w:t>
      </w:r>
      <w:r w:rsidR="00715E86">
        <w:rPr>
          <w:rFonts w:asciiTheme="minorEastAsia" w:eastAsiaTheme="minorEastAsia" w:hAnsiTheme="minorEastAsia" w:hint="eastAsia"/>
        </w:rPr>
        <w:t>，IAEA组织发布的技术标准和技术导则，以及WANO网站发布的信息</w:t>
      </w:r>
      <w:r w:rsidR="002073A5">
        <w:rPr>
          <w:rFonts w:asciiTheme="minorEastAsia" w:eastAsiaTheme="minorEastAsia" w:hAnsiTheme="minorEastAsia" w:hint="eastAsia"/>
        </w:rPr>
        <w:t>。</w:t>
      </w:r>
      <w:r w:rsidRPr="006A557B">
        <w:rPr>
          <w:rFonts w:asciiTheme="minorEastAsia" w:eastAsiaTheme="minorEastAsia" w:hAnsiTheme="minorEastAsia" w:hint="eastAsia"/>
        </w:rPr>
        <w:t>并对收集</w:t>
      </w:r>
      <w:r w:rsidR="00715E86">
        <w:rPr>
          <w:rFonts w:asciiTheme="minorEastAsia" w:eastAsiaTheme="minorEastAsia" w:hAnsiTheme="minorEastAsia" w:hint="eastAsia"/>
        </w:rPr>
        <w:t>的</w:t>
      </w:r>
      <w:r w:rsidRPr="006A557B">
        <w:rPr>
          <w:rFonts w:asciiTheme="minorEastAsia" w:eastAsiaTheme="minorEastAsia" w:hAnsiTheme="minorEastAsia" w:hint="eastAsia"/>
        </w:rPr>
        <w:t>信息进行整理、分类和上传至</w:t>
      </w:r>
      <w:r w:rsidR="00071566">
        <w:rPr>
          <w:rFonts w:asciiTheme="minorEastAsia" w:eastAsiaTheme="minorEastAsia" w:hAnsiTheme="minorEastAsia" w:hint="eastAsia"/>
        </w:rPr>
        <w:t>核电</w:t>
      </w:r>
      <w:r w:rsidR="002073A5">
        <w:rPr>
          <w:rFonts w:asciiTheme="minorEastAsia" w:eastAsiaTheme="minorEastAsia" w:hAnsiTheme="minorEastAsia" w:hint="eastAsia"/>
        </w:rPr>
        <w:t>图情</w:t>
      </w:r>
      <w:r w:rsidR="00071566">
        <w:rPr>
          <w:rFonts w:asciiTheme="minorEastAsia" w:eastAsiaTheme="minorEastAsia" w:hAnsiTheme="minorEastAsia" w:hint="eastAsia"/>
        </w:rPr>
        <w:t>信息</w:t>
      </w:r>
      <w:r w:rsidRPr="006A557B">
        <w:rPr>
          <w:rFonts w:asciiTheme="minorEastAsia" w:eastAsiaTheme="minorEastAsia" w:hAnsiTheme="minorEastAsia" w:hint="eastAsia"/>
        </w:rPr>
        <w:t>网；该报告还记录了项目组</w:t>
      </w:r>
      <w:r w:rsidR="00715E86">
        <w:rPr>
          <w:rFonts w:asciiTheme="minorEastAsia" w:eastAsiaTheme="minorEastAsia" w:hAnsiTheme="minorEastAsia" w:hint="eastAsia"/>
        </w:rPr>
        <w:t>与</w:t>
      </w:r>
      <w:r w:rsidRPr="006A557B">
        <w:rPr>
          <w:rFonts w:asciiTheme="minorEastAsia" w:eastAsiaTheme="minorEastAsia" w:hAnsiTheme="minorEastAsia" w:hint="eastAsia"/>
        </w:rPr>
        <w:t>成员单位用户之间的主要工作联系</w:t>
      </w:r>
      <w:r w:rsidR="00715E86">
        <w:rPr>
          <w:rFonts w:asciiTheme="minorEastAsia" w:eastAsiaTheme="minorEastAsia" w:hAnsiTheme="minorEastAsia" w:hint="eastAsia"/>
        </w:rPr>
        <w:t>的</w:t>
      </w:r>
      <w:r w:rsidRPr="006A557B">
        <w:rPr>
          <w:rFonts w:asciiTheme="minorEastAsia" w:eastAsiaTheme="minorEastAsia" w:hAnsiTheme="minorEastAsia" w:hint="eastAsia"/>
        </w:rPr>
        <w:t>往来邮件等信息，以下各表记录了201</w:t>
      </w:r>
      <w:r w:rsidR="00715E86">
        <w:rPr>
          <w:rFonts w:asciiTheme="minorEastAsia" w:eastAsiaTheme="minorEastAsia" w:hAnsiTheme="minorEastAsia" w:hint="eastAsia"/>
        </w:rPr>
        <w:t>7</w:t>
      </w:r>
      <w:r w:rsidRPr="006A557B">
        <w:rPr>
          <w:rFonts w:asciiTheme="minorEastAsia" w:eastAsiaTheme="minorEastAsia" w:hAnsiTheme="minorEastAsia" w:hint="eastAsia"/>
        </w:rPr>
        <w:t>年信息网</w:t>
      </w:r>
      <w:r>
        <w:rPr>
          <w:rFonts w:asciiTheme="minorEastAsia" w:eastAsiaTheme="minorEastAsia" w:hAnsiTheme="minorEastAsia" w:hint="eastAsia"/>
        </w:rPr>
        <w:t>收集和</w:t>
      </w:r>
      <w:r w:rsidRPr="006A557B">
        <w:rPr>
          <w:rFonts w:asciiTheme="minorEastAsia" w:eastAsiaTheme="minorEastAsia" w:hAnsiTheme="minorEastAsia" w:hint="eastAsia"/>
        </w:rPr>
        <w:t>整理的详细</w:t>
      </w:r>
      <w:r w:rsidR="00640A7F">
        <w:rPr>
          <w:rFonts w:asciiTheme="minorEastAsia" w:eastAsiaTheme="minorEastAsia" w:hAnsiTheme="minorEastAsia" w:hint="eastAsia"/>
        </w:rPr>
        <w:t>统计</w:t>
      </w:r>
      <w:r w:rsidRPr="006A557B">
        <w:rPr>
          <w:rFonts w:asciiTheme="minorEastAsia" w:eastAsiaTheme="minorEastAsia" w:hAnsiTheme="minorEastAsia" w:hint="eastAsia"/>
        </w:rPr>
        <w:t>清单。</w:t>
      </w:r>
    </w:p>
    <w:p w14:paraId="5EDA8264" w14:textId="77777777" w:rsidR="00D84192" w:rsidRPr="000B3758" w:rsidRDefault="00D84192" w:rsidP="00D84192"/>
    <w:p w14:paraId="7FC9213F" w14:textId="77777777" w:rsidR="000D3CB0" w:rsidRPr="00E16847" w:rsidRDefault="00D84192" w:rsidP="006F73CF">
      <w:pPr>
        <w:pStyle w:val="1"/>
        <w:snapToGrid w:val="0"/>
        <w:spacing w:before="0" w:after="0" w:line="400" w:lineRule="exact"/>
        <w:rPr>
          <w:rFonts w:ascii="宋体" w:hAnsi="宋体"/>
          <w:sz w:val="24"/>
          <w:szCs w:val="24"/>
        </w:rPr>
      </w:pPr>
      <w:bookmarkStart w:id="8" w:name="_Toc467845919"/>
      <w:r w:rsidRPr="006A557B">
        <w:rPr>
          <w:sz w:val="24"/>
          <w:szCs w:val="24"/>
        </w:rPr>
        <w:t>2</w:t>
      </w:r>
      <w:r w:rsidR="00860133">
        <w:rPr>
          <w:rFonts w:hint="eastAsia"/>
          <w:sz w:val="24"/>
          <w:szCs w:val="24"/>
        </w:rPr>
        <w:t>图情</w:t>
      </w:r>
      <w:r w:rsidR="003501BE">
        <w:rPr>
          <w:rFonts w:ascii="宋体" w:hAnsi="宋体" w:hint="eastAsia"/>
          <w:sz w:val="24"/>
          <w:szCs w:val="24"/>
        </w:rPr>
        <w:t>网</w:t>
      </w:r>
      <w:r w:rsidRPr="00837F5D">
        <w:rPr>
          <w:rFonts w:ascii="宋体" w:hAnsi="宋体" w:hint="eastAsia"/>
          <w:sz w:val="24"/>
          <w:szCs w:val="24"/>
        </w:rPr>
        <w:t>信息维护</w:t>
      </w:r>
      <w:bookmarkEnd w:id="8"/>
    </w:p>
    <w:p w14:paraId="620D75CE" w14:textId="77777777" w:rsidR="000D3CB0" w:rsidRPr="00E16847" w:rsidRDefault="00D84192" w:rsidP="006F73CF">
      <w:pPr>
        <w:pStyle w:val="2"/>
        <w:snapToGrid w:val="0"/>
        <w:spacing w:before="0" w:after="0" w:line="400" w:lineRule="exact"/>
        <w:rPr>
          <w:rFonts w:ascii="宋体" w:hAnsi="宋体"/>
          <w:szCs w:val="24"/>
        </w:rPr>
      </w:pPr>
      <w:bookmarkStart w:id="9" w:name="_Toc285275309"/>
      <w:bookmarkStart w:id="10" w:name="_Toc285276681"/>
      <w:bookmarkStart w:id="11" w:name="_Toc285277502"/>
      <w:bookmarkStart w:id="12" w:name="_Toc285277603"/>
      <w:bookmarkStart w:id="13" w:name="_Toc285277673"/>
      <w:bookmarkStart w:id="14" w:name="_Toc285277969"/>
      <w:bookmarkStart w:id="15" w:name="_Toc289261511"/>
      <w:bookmarkStart w:id="16" w:name="_Toc467845920"/>
      <w:r w:rsidRPr="006A557B">
        <w:rPr>
          <w:rFonts w:ascii="Times New Roman" w:hAnsi="Times New Roman"/>
          <w:szCs w:val="24"/>
        </w:rPr>
        <w:t>2</w:t>
      </w:r>
      <w:r w:rsidR="00CB66D3" w:rsidRPr="006A557B">
        <w:rPr>
          <w:rFonts w:ascii="Times New Roman" w:hAnsi="Times New Roman"/>
          <w:szCs w:val="24"/>
        </w:rPr>
        <w:t>.1</w:t>
      </w:r>
      <w:bookmarkEnd w:id="9"/>
      <w:bookmarkEnd w:id="10"/>
      <w:bookmarkEnd w:id="11"/>
      <w:bookmarkEnd w:id="12"/>
      <w:bookmarkEnd w:id="13"/>
      <w:bookmarkEnd w:id="14"/>
      <w:bookmarkEnd w:id="15"/>
      <w:r w:rsidR="00822930" w:rsidRPr="00476FF8">
        <w:rPr>
          <w:rFonts w:asciiTheme="minorEastAsia" w:eastAsiaTheme="minorEastAsia" w:hAnsiTheme="minorEastAsia" w:hint="eastAsia"/>
          <w:szCs w:val="24"/>
        </w:rPr>
        <w:t>核动力运行研究</w:t>
      </w:r>
      <w:r w:rsidR="0019608F">
        <w:rPr>
          <w:rFonts w:hint="eastAsia"/>
        </w:rPr>
        <w:t>论文</w:t>
      </w:r>
      <w:r w:rsidR="00822930">
        <w:rPr>
          <w:rFonts w:hint="eastAsia"/>
        </w:rPr>
        <w:t>集</w:t>
      </w:r>
      <w:bookmarkEnd w:id="16"/>
    </w:p>
    <w:p w14:paraId="396D4CDB" w14:textId="77777777" w:rsidR="00931705" w:rsidRDefault="00B82308" w:rsidP="006A557B">
      <w:pPr>
        <w:snapToGrid w:val="0"/>
        <w:spacing w:line="400" w:lineRule="exact"/>
        <w:ind w:firstLineChars="225" w:firstLine="540"/>
        <w:rPr>
          <w:rFonts w:ascii="宋体" w:hAnsi="宋体"/>
          <w:szCs w:val="24"/>
        </w:rPr>
      </w:pPr>
      <w:r>
        <w:rPr>
          <w:rFonts w:ascii="宋体" w:hAnsi="宋体" w:hint="eastAsia"/>
          <w:szCs w:val="24"/>
        </w:rPr>
        <w:t>文件记录了从201</w:t>
      </w:r>
      <w:r w:rsidR="00F139AE">
        <w:rPr>
          <w:rFonts w:ascii="宋体" w:hAnsi="宋体" w:hint="eastAsia"/>
          <w:szCs w:val="24"/>
        </w:rPr>
        <w:t>6</w:t>
      </w:r>
      <w:r>
        <w:rPr>
          <w:rFonts w:ascii="宋体" w:hAnsi="宋体" w:hint="eastAsia"/>
          <w:szCs w:val="24"/>
        </w:rPr>
        <w:t>年</w:t>
      </w:r>
      <w:r w:rsidR="00240E71">
        <w:rPr>
          <w:rFonts w:ascii="宋体" w:hAnsi="宋体" w:hint="eastAsia"/>
          <w:szCs w:val="24"/>
        </w:rPr>
        <w:t>1</w:t>
      </w:r>
      <w:r w:rsidR="00F139AE">
        <w:rPr>
          <w:rFonts w:ascii="宋体" w:hAnsi="宋体" w:hint="eastAsia"/>
          <w:szCs w:val="24"/>
        </w:rPr>
        <w:t>1</w:t>
      </w:r>
      <w:r w:rsidR="00240E71">
        <w:rPr>
          <w:rFonts w:ascii="宋体" w:hAnsi="宋体" w:hint="eastAsia"/>
          <w:szCs w:val="24"/>
        </w:rPr>
        <w:t>月</w:t>
      </w:r>
      <w:r w:rsidR="00F139AE">
        <w:rPr>
          <w:rFonts w:ascii="宋体" w:hAnsi="宋体" w:hint="eastAsia"/>
          <w:szCs w:val="24"/>
        </w:rPr>
        <w:t>28</w:t>
      </w:r>
      <w:r w:rsidR="00240E71">
        <w:rPr>
          <w:rFonts w:ascii="宋体" w:hAnsi="宋体" w:hint="eastAsia"/>
          <w:szCs w:val="24"/>
        </w:rPr>
        <w:t>日</w:t>
      </w:r>
      <w:r>
        <w:rPr>
          <w:rFonts w:ascii="宋体" w:hAnsi="宋体" w:hint="eastAsia"/>
          <w:szCs w:val="24"/>
        </w:rPr>
        <w:t>至</w:t>
      </w:r>
      <w:r w:rsidR="000B3758">
        <w:rPr>
          <w:rFonts w:ascii="宋体" w:hAnsi="宋体" w:hint="eastAsia"/>
          <w:szCs w:val="24"/>
        </w:rPr>
        <w:t>201</w:t>
      </w:r>
      <w:r w:rsidR="00715E86">
        <w:rPr>
          <w:rFonts w:ascii="宋体" w:hAnsi="宋体" w:hint="eastAsia"/>
          <w:szCs w:val="24"/>
        </w:rPr>
        <w:t>7</w:t>
      </w:r>
      <w:r w:rsidR="000B3758">
        <w:rPr>
          <w:rFonts w:ascii="宋体" w:hAnsi="宋体" w:hint="eastAsia"/>
          <w:szCs w:val="24"/>
        </w:rPr>
        <w:t>年</w:t>
      </w:r>
      <w:r w:rsidR="00DE18A1">
        <w:rPr>
          <w:rFonts w:ascii="宋体" w:hAnsi="宋体" w:hint="eastAsia"/>
          <w:szCs w:val="24"/>
        </w:rPr>
        <w:t>1</w:t>
      </w:r>
      <w:r w:rsidR="00F139AE">
        <w:rPr>
          <w:rFonts w:ascii="宋体" w:hAnsi="宋体" w:hint="eastAsia"/>
          <w:szCs w:val="24"/>
        </w:rPr>
        <w:t>1</w:t>
      </w:r>
      <w:r w:rsidR="007D0BE7">
        <w:rPr>
          <w:rFonts w:ascii="宋体" w:hAnsi="宋体" w:hint="eastAsia"/>
          <w:szCs w:val="24"/>
        </w:rPr>
        <w:t>月</w:t>
      </w:r>
      <w:r w:rsidR="00C83CA3">
        <w:rPr>
          <w:rFonts w:ascii="宋体" w:hAnsi="宋体" w:hint="eastAsia"/>
          <w:szCs w:val="24"/>
        </w:rPr>
        <w:t>2</w:t>
      </w:r>
      <w:r w:rsidR="00640A7F">
        <w:rPr>
          <w:rFonts w:ascii="宋体" w:hAnsi="宋体" w:hint="eastAsia"/>
          <w:szCs w:val="24"/>
        </w:rPr>
        <w:t>5</w:t>
      </w:r>
      <w:r w:rsidR="007D0BE7">
        <w:rPr>
          <w:rFonts w:ascii="宋体" w:hAnsi="宋体" w:hint="eastAsia"/>
          <w:szCs w:val="24"/>
        </w:rPr>
        <w:t>日</w:t>
      </w:r>
      <w:r w:rsidR="00487214">
        <w:rPr>
          <w:rFonts w:ascii="宋体" w:hAnsi="宋体" w:hint="eastAsia"/>
          <w:szCs w:val="24"/>
        </w:rPr>
        <w:t>收集、</w:t>
      </w:r>
      <w:r w:rsidR="00B661B7">
        <w:rPr>
          <w:rFonts w:ascii="宋体" w:hAnsi="宋体" w:hint="eastAsia"/>
          <w:szCs w:val="24"/>
        </w:rPr>
        <w:t>整理</w:t>
      </w:r>
      <w:r w:rsidR="00487214">
        <w:rPr>
          <w:rFonts w:ascii="宋体" w:hAnsi="宋体" w:hint="eastAsia"/>
          <w:szCs w:val="24"/>
        </w:rPr>
        <w:t>及</w:t>
      </w:r>
      <w:r w:rsidR="00B661B7">
        <w:rPr>
          <w:rFonts w:ascii="宋体" w:hAnsi="宋体" w:hint="eastAsia"/>
          <w:szCs w:val="24"/>
        </w:rPr>
        <w:t>上传</w:t>
      </w:r>
      <w:r w:rsidR="00F21FD6">
        <w:rPr>
          <w:rFonts w:ascii="宋体" w:hAnsi="宋体" w:hint="eastAsia"/>
          <w:szCs w:val="24"/>
        </w:rPr>
        <w:t>至核电图情信息网</w:t>
      </w:r>
      <w:r w:rsidR="00B661B7">
        <w:rPr>
          <w:rFonts w:ascii="宋体" w:hAnsi="宋体" w:hint="eastAsia"/>
          <w:szCs w:val="24"/>
        </w:rPr>
        <w:t>的</w:t>
      </w:r>
      <w:r w:rsidR="00281F34">
        <w:rPr>
          <w:rFonts w:ascii="宋体" w:hAnsi="宋体" w:hint="eastAsia"/>
          <w:szCs w:val="24"/>
        </w:rPr>
        <w:t>详细</w:t>
      </w:r>
      <w:r w:rsidR="00B661B7">
        <w:rPr>
          <w:rFonts w:ascii="宋体" w:hAnsi="宋体" w:hint="eastAsia"/>
          <w:szCs w:val="24"/>
        </w:rPr>
        <w:t>信息</w:t>
      </w:r>
      <w:r w:rsidR="00931705">
        <w:rPr>
          <w:rFonts w:ascii="宋体" w:hAnsi="宋体" w:hint="eastAsia"/>
          <w:szCs w:val="24"/>
        </w:rPr>
        <w:t>如下</w:t>
      </w:r>
      <w:r w:rsidR="00281F34">
        <w:rPr>
          <w:rFonts w:ascii="宋体" w:hAnsi="宋体" w:hint="eastAsia"/>
          <w:szCs w:val="24"/>
        </w:rPr>
        <w:t>。</w:t>
      </w:r>
    </w:p>
    <w:p w14:paraId="312A526A" w14:textId="77777777" w:rsidR="006A557B" w:rsidRDefault="006A557B" w:rsidP="006A557B">
      <w:pPr>
        <w:snapToGrid w:val="0"/>
        <w:spacing w:line="400" w:lineRule="exact"/>
        <w:ind w:firstLineChars="225" w:firstLine="540"/>
        <w:rPr>
          <w:rFonts w:ascii="宋体" w:hAnsi="宋体"/>
          <w:szCs w:val="24"/>
        </w:rPr>
      </w:pPr>
    </w:p>
    <w:p w14:paraId="3FA872B7" w14:textId="77777777" w:rsidR="00D80B35" w:rsidRDefault="006A557B" w:rsidP="006E5FF8">
      <w:pPr>
        <w:snapToGrid w:val="0"/>
        <w:spacing w:beforeLines="50" w:before="163" w:afterLines="50" w:after="163"/>
        <w:jc w:val="center"/>
        <w:rPr>
          <w:rFonts w:asciiTheme="minorEastAsia" w:eastAsiaTheme="minorEastAsia" w:hAnsiTheme="minorEastAsia"/>
        </w:rPr>
      </w:pPr>
      <w:r w:rsidRPr="00A44482">
        <w:rPr>
          <w:rFonts w:asciiTheme="minorEastAsia" w:eastAsiaTheme="minorEastAsia" w:hAnsiTheme="minorEastAsia" w:hint="eastAsia"/>
        </w:rPr>
        <w:t>表</w:t>
      </w:r>
      <w:r w:rsidRPr="00071566">
        <w:rPr>
          <w:rFonts w:eastAsiaTheme="minorEastAsia"/>
        </w:rPr>
        <w:t>2-1-1</w:t>
      </w:r>
      <w:r w:rsidRPr="00A44482">
        <w:rPr>
          <w:rFonts w:asciiTheme="minorEastAsia" w:eastAsiaTheme="minorEastAsia" w:hAnsiTheme="minorEastAsia"/>
        </w:rPr>
        <w:t xml:space="preserve">  </w:t>
      </w:r>
      <w:r w:rsidR="00C60FF1">
        <w:rPr>
          <w:rFonts w:asciiTheme="minorEastAsia" w:eastAsiaTheme="minorEastAsia" w:hAnsiTheme="minorEastAsia" w:hint="eastAsia"/>
        </w:rPr>
        <w:t>核动力运行研究</w:t>
      </w:r>
    </w:p>
    <w:tbl>
      <w:tblPr>
        <w:tblStyle w:val="ab"/>
        <w:tblW w:w="0" w:type="auto"/>
        <w:tblLook w:val="04A0" w:firstRow="1" w:lastRow="0" w:firstColumn="1" w:lastColumn="0" w:noHBand="0" w:noVBand="1"/>
      </w:tblPr>
      <w:tblGrid>
        <w:gridCol w:w="817"/>
        <w:gridCol w:w="5812"/>
        <w:gridCol w:w="1581"/>
        <w:gridCol w:w="993"/>
      </w:tblGrid>
      <w:tr w:rsidR="00DE18A1" w14:paraId="5FDF37E9" w14:textId="77777777" w:rsidTr="00F3643B">
        <w:trPr>
          <w:trHeight w:val="631"/>
        </w:trPr>
        <w:tc>
          <w:tcPr>
            <w:tcW w:w="817" w:type="dxa"/>
            <w:shd w:val="clear" w:color="auto" w:fill="D6E3BC" w:themeFill="accent3" w:themeFillTint="66"/>
            <w:vAlign w:val="center"/>
          </w:tcPr>
          <w:p w14:paraId="3C45B7E3" w14:textId="77777777" w:rsidR="00DE18A1" w:rsidRDefault="00DE18A1" w:rsidP="00DE18A1">
            <w:pPr>
              <w:jc w:val="center"/>
            </w:pPr>
            <w:r>
              <w:rPr>
                <w:rFonts w:hint="eastAsia"/>
              </w:rPr>
              <w:t>序号</w:t>
            </w:r>
          </w:p>
        </w:tc>
        <w:tc>
          <w:tcPr>
            <w:tcW w:w="5812" w:type="dxa"/>
            <w:shd w:val="clear" w:color="auto" w:fill="D6E3BC" w:themeFill="accent3" w:themeFillTint="66"/>
            <w:vAlign w:val="center"/>
          </w:tcPr>
          <w:p w14:paraId="59AC5E66" w14:textId="77777777" w:rsidR="00DE18A1" w:rsidRDefault="00DE18A1" w:rsidP="00DE18A1">
            <w:pPr>
              <w:jc w:val="center"/>
            </w:pPr>
            <w:r>
              <w:rPr>
                <w:rFonts w:hint="eastAsia"/>
              </w:rPr>
              <w:t>报告标题</w:t>
            </w:r>
          </w:p>
        </w:tc>
        <w:tc>
          <w:tcPr>
            <w:tcW w:w="1581" w:type="dxa"/>
            <w:shd w:val="clear" w:color="auto" w:fill="D6E3BC" w:themeFill="accent3" w:themeFillTint="66"/>
            <w:vAlign w:val="center"/>
          </w:tcPr>
          <w:p w14:paraId="44AE4E37" w14:textId="77777777" w:rsidR="00DE18A1" w:rsidRDefault="00DE18A1" w:rsidP="00DE18A1">
            <w:pPr>
              <w:jc w:val="center"/>
            </w:pPr>
            <w:r>
              <w:rPr>
                <w:rFonts w:hint="eastAsia"/>
              </w:rPr>
              <w:t>提交时间</w:t>
            </w:r>
          </w:p>
        </w:tc>
        <w:tc>
          <w:tcPr>
            <w:tcW w:w="993" w:type="dxa"/>
            <w:shd w:val="clear" w:color="auto" w:fill="D6E3BC" w:themeFill="accent3" w:themeFillTint="66"/>
            <w:vAlign w:val="center"/>
          </w:tcPr>
          <w:p w14:paraId="6DFB61AE" w14:textId="77777777" w:rsidR="00DE18A1" w:rsidRDefault="00DE18A1" w:rsidP="00DE18A1">
            <w:pPr>
              <w:jc w:val="center"/>
            </w:pPr>
            <w:r>
              <w:rPr>
                <w:rFonts w:hint="eastAsia"/>
              </w:rPr>
              <w:t>备注</w:t>
            </w:r>
          </w:p>
        </w:tc>
      </w:tr>
      <w:tr w:rsidR="001A0B89" w14:paraId="3593C8BB" w14:textId="77777777" w:rsidTr="00F3643B">
        <w:trPr>
          <w:trHeight w:val="454"/>
        </w:trPr>
        <w:tc>
          <w:tcPr>
            <w:tcW w:w="817" w:type="dxa"/>
          </w:tcPr>
          <w:p w14:paraId="1170CE79" w14:textId="77777777" w:rsidR="001A0B89" w:rsidRPr="006023B6" w:rsidRDefault="001A0B89" w:rsidP="001B1515">
            <w:pPr>
              <w:pStyle w:val="af0"/>
              <w:numPr>
                <w:ilvl w:val="0"/>
                <w:numId w:val="7"/>
              </w:numPr>
              <w:ind w:firstLineChars="0"/>
              <w:rPr>
                <w:rFonts w:asciiTheme="minorEastAsia" w:eastAsiaTheme="minorEastAsia" w:hAnsiTheme="minorEastAsia"/>
                <w:sz w:val="21"/>
                <w:szCs w:val="21"/>
              </w:rPr>
            </w:pPr>
          </w:p>
        </w:tc>
        <w:tc>
          <w:tcPr>
            <w:tcW w:w="5812" w:type="dxa"/>
          </w:tcPr>
          <w:p w14:paraId="2FADAFDB" w14:textId="77777777" w:rsidR="001A0B89" w:rsidRPr="006023B6" w:rsidRDefault="001A0B89" w:rsidP="001A0B89">
            <w:pPr>
              <w:rPr>
                <w:rFonts w:asciiTheme="minorEastAsia" w:eastAsiaTheme="minorEastAsia" w:hAnsiTheme="minorEastAsia"/>
                <w:sz w:val="21"/>
                <w:szCs w:val="21"/>
              </w:rPr>
            </w:pPr>
            <w:r w:rsidRPr="006023B6">
              <w:rPr>
                <w:rFonts w:asciiTheme="minorEastAsia" w:eastAsiaTheme="minorEastAsia" w:hAnsiTheme="minorEastAsia" w:hint="eastAsia"/>
                <w:sz w:val="21"/>
                <w:szCs w:val="21"/>
              </w:rPr>
              <w:t>核动力运行研究201</w:t>
            </w:r>
            <w:r>
              <w:rPr>
                <w:rFonts w:asciiTheme="minorEastAsia" w:eastAsiaTheme="minorEastAsia" w:hAnsiTheme="minorEastAsia" w:hint="eastAsia"/>
                <w:sz w:val="21"/>
                <w:szCs w:val="21"/>
              </w:rPr>
              <w:t>6</w:t>
            </w:r>
            <w:r w:rsidRPr="006023B6">
              <w:rPr>
                <w:rFonts w:asciiTheme="minorEastAsia" w:eastAsiaTheme="minorEastAsia" w:hAnsiTheme="minorEastAsia" w:hint="eastAsia"/>
                <w:sz w:val="21"/>
                <w:szCs w:val="21"/>
              </w:rPr>
              <w:t>年第</w:t>
            </w:r>
            <w:r w:rsidR="00F33125">
              <w:rPr>
                <w:rFonts w:asciiTheme="minorEastAsia" w:eastAsiaTheme="minorEastAsia" w:hAnsiTheme="minorEastAsia" w:hint="eastAsia"/>
                <w:sz w:val="21"/>
                <w:szCs w:val="21"/>
              </w:rPr>
              <w:t>4</w:t>
            </w:r>
            <w:r w:rsidRPr="006023B6">
              <w:rPr>
                <w:rFonts w:asciiTheme="minorEastAsia" w:eastAsiaTheme="minorEastAsia" w:hAnsiTheme="minorEastAsia" w:hint="eastAsia"/>
                <w:sz w:val="21"/>
                <w:szCs w:val="21"/>
              </w:rPr>
              <w:t>期</w:t>
            </w:r>
          </w:p>
        </w:tc>
        <w:tc>
          <w:tcPr>
            <w:tcW w:w="1581" w:type="dxa"/>
          </w:tcPr>
          <w:p w14:paraId="35402B5E" w14:textId="77777777" w:rsidR="001A0B89" w:rsidRPr="006023B6" w:rsidRDefault="001A0B89" w:rsidP="00935E63">
            <w:pPr>
              <w:rPr>
                <w:rFonts w:asciiTheme="minorEastAsia" w:eastAsiaTheme="minorEastAsia" w:hAnsiTheme="minorEastAsia"/>
                <w:sz w:val="21"/>
                <w:szCs w:val="21"/>
              </w:rPr>
            </w:pPr>
            <w:r w:rsidRPr="006023B6">
              <w:rPr>
                <w:rFonts w:asciiTheme="minorEastAsia" w:eastAsiaTheme="minorEastAsia" w:hAnsiTheme="minorEastAsia" w:hint="eastAsia"/>
                <w:sz w:val="21"/>
                <w:szCs w:val="21"/>
              </w:rPr>
              <w:t>201</w:t>
            </w:r>
            <w:r w:rsidR="00F33125">
              <w:rPr>
                <w:rFonts w:asciiTheme="minorEastAsia" w:eastAsiaTheme="minorEastAsia" w:hAnsiTheme="minorEastAsia" w:hint="eastAsia"/>
                <w:sz w:val="21"/>
                <w:szCs w:val="21"/>
              </w:rPr>
              <w:t>7</w:t>
            </w:r>
            <w:r w:rsidRPr="006023B6">
              <w:rPr>
                <w:rFonts w:asciiTheme="minorEastAsia" w:eastAsiaTheme="minorEastAsia" w:hAnsiTheme="minorEastAsia" w:hint="eastAsia"/>
                <w:sz w:val="21"/>
                <w:szCs w:val="21"/>
              </w:rPr>
              <w:t>-</w:t>
            </w:r>
            <w:r w:rsidR="00F33125">
              <w:rPr>
                <w:rFonts w:asciiTheme="minorEastAsia" w:eastAsiaTheme="minorEastAsia" w:hAnsiTheme="minorEastAsia" w:hint="eastAsia"/>
                <w:sz w:val="21"/>
                <w:szCs w:val="21"/>
              </w:rPr>
              <w:t>01</w:t>
            </w:r>
            <w:r w:rsidRPr="006023B6">
              <w:rPr>
                <w:rFonts w:asciiTheme="minorEastAsia" w:eastAsiaTheme="minorEastAsia" w:hAnsiTheme="minorEastAsia" w:hint="eastAsia"/>
                <w:sz w:val="21"/>
                <w:szCs w:val="21"/>
              </w:rPr>
              <w:t>-</w:t>
            </w:r>
            <w:r w:rsidR="00F33125">
              <w:rPr>
                <w:rFonts w:asciiTheme="minorEastAsia" w:eastAsiaTheme="minorEastAsia" w:hAnsiTheme="minorEastAsia" w:hint="eastAsia"/>
                <w:sz w:val="21"/>
                <w:szCs w:val="21"/>
              </w:rPr>
              <w:t>13</w:t>
            </w:r>
          </w:p>
        </w:tc>
        <w:tc>
          <w:tcPr>
            <w:tcW w:w="993" w:type="dxa"/>
          </w:tcPr>
          <w:p w14:paraId="79CC8192" w14:textId="77777777" w:rsidR="001A0B89" w:rsidRPr="006023B6" w:rsidRDefault="001A0B89" w:rsidP="00935E63">
            <w:pPr>
              <w:rPr>
                <w:rFonts w:asciiTheme="minorEastAsia" w:eastAsiaTheme="minorEastAsia" w:hAnsiTheme="minorEastAsia"/>
                <w:sz w:val="21"/>
                <w:szCs w:val="21"/>
              </w:rPr>
            </w:pPr>
            <w:r w:rsidRPr="006023B6">
              <w:rPr>
                <w:rFonts w:asciiTheme="minorEastAsia" w:eastAsiaTheme="minorEastAsia" w:hAnsiTheme="minorEastAsia" w:hint="eastAsia"/>
                <w:sz w:val="21"/>
                <w:szCs w:val="21"/>
              </w:rPr>
              <w:t>1</w:t>
            </w:r>
            <w:r w:rsidR="00F33125">
              <w:rPr>
                <w:rFonts w:asciiTheme="minorEastAsia" w:eastAsiaTheme="minorEastAsia" w:hAnsiTheme="minorEastAsia" w:hint="eastAsia"/>
                <w:sz w:val="21"/>
                <w:szCs w:val="21"/>
              </w:rPr>
              <w:t>3</w:t>
            </w:r>
            <w:r w:rsidRPr="006023B6">
              <w:rPr>
                <w:rFonts w:asciiTheme="minorEastAsia" w:eastAsiaTheme="minorEastAsia" w:hAnsiTheme="minorEastAsia" w:hint="eastAsia"/>
                <w:sz w:val="21"/>
                <w:szCs w:val="21"/>
              </w:rPr>
              <w:t>篇</w:t>
            </w:r>
          </w:p>
        </w:tc>
      </w:tr>
      <w:tr w:rsidR="00202F8B" w14:paraId="234796A1" w14:textId="77777777" w:rsidTr="000E462E">
        <w:trPr>
          <w:trHeight w:val="454"/>
        </w:trPr>
        <w:tc>
          <w:tcPr>
            <w:tcW w:w="817" w:type="dxa"/>
            <w:shd w:val="clear" w:color="auto" w:fill="auto"/>
          </w:tcPr>
          <w:p w14:paraId="0188902B" w14:textId="77777777" w:rsidR="00202F8B" w:rsidRPr="000E462E" w:rsidRDefault="00202F8B" w:rsidP="001B1515">
            <w:pPr>
              <w:pStyle w:val="af0"/>
              <w:numPr>
                <w:ilvl w:val="0"/>
                <w:numId w:val="7"/>
              </w:numPr>
              <w:ind w:firstLineChars="0"/>
              <w:rPr>
                <w:rFonts w:asciiTheme="minorEastAsia" w:eastAsiaTheme="minorEastAsia" w:hAnsiTheme="minorEastAsia"/>
                <w:sz w:val="21"/>
                <w:szCs w:val="21"/>
              </w:rPr>
            </w:pPr>
          </w:p>
        </w:tc>
        <w:tc>
          <w:tcPr>
            <w:tcW w:w="5812" w:type="dxa"/>
            <w:shd w:val="clear" w:color="auto" w:fill="auto"/>
          </w:tcPr>
          <w:p w14:paraId="6F0F7A1D" w14:textId="77777777" w:rsidR="00202F8B" w:rsidRPr="000E462E" w:rsidRDefault="00202F8B" w:rsidP="00F50C29">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核动力运行研究2017年第1期</w:t>
            </w:r>
          </w:p>
        </w:tc>
        <w:tc>
          <w:tcPr>
            <w:tcW w:w="1581" w:type="dxa"/>
            <w:shd w:val="clear" w:color="auto" w:fill="auto"/>
          </w:tcPr>
          <w:p w14:paraId="3FCCA917" w14:textId="77777777" w:rsidR="00202F8B" w:rsidRPr="000E462E" w:rsidRDefault="00202F8B" w:rsidP="00F50C29">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2017-04-10</w:t>
            </w:r>
          </w:p>
        </w:tc>
        <w:tc>
          <w:tcPr>
            <w:tcW w:w="993" w:type="dxa"/>
            <w:shd w:val="clear" w:color="auto" w:fill="auto"/>
          </w:tcPr>
          <w:p w14:paraId="297FB4CB" w14:textId="77777777" w:rsidR="00202F8B" w:rsidRPr="000E462E" w:rsidRDefault="00202F8B" w:rsidP="00F50C29">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5</w:t>
            </w:r>
            <w:r w:rsidR="00CC6DC5" w:rsidRPr="000E462E">
              <w:rPr>
                <w:rFonts w:asciiTheme="minorEastAsia" w:eastAsiaTheme="minorEastAsia" w:hAnsiTheme="minorEastAsia" w:hint="eastAsia"/>
                <w:sz w:val="21"/>
                <w:szCs w:val="21"/>
              </w:rPr>
              <w:t>5</w:t>
            </w:r>
            <w:r w:rsidRPr="000E462E">
              <w:rPr>
                <w:rFonts w:asciiTheme="minorEastAsia" w:eastAsiaTheme="minorEastAsia" w:hAnsiTheme="minorEastAsia" w:hint="eastAsia"/>
                <w:sz w:val="21"/>
                <w:szCs w:val="21"/>
              </w:rPr>
              <w:t>篇</w:t>
            </w:r>
          </w:p>
        </w:tc>
      </w:tr>
      <w:tr w:rsidR="00D538BD" w14:paraId="7421FD8A" w14:textId="77777777" w:rsidTr="00F3643B">
        <w:trPr>
          <w:trHeight w:val="454"/>
        </w:trPr>
        <w:tc>
          <w:tcPr>
            <w:tcW w:w="817" w:type="dxa"/>
          </w:tcPr>
          <w:p w14:paraId="0C6A71E3" w14:textId="77777777" w:rsidR="00D538BD" w:rsidRPr="006023B6" w:rsidRDefault="00D538BD" w:rsidP="00D538BD">
            <w:pPr>
              <w:pStyle w:val="af0"/>
              <w:numPr>
                <w:ilvl w:val="0"/>
                <w:numId w:val="7"/>
              </w:numPr>
              <w:ind w:firstLineChars="0"/>
              <w:rPr>
                <w:rFonts w:asciiTheme="minorEastAsia" w:eastAsiaTheme="minorEastAsia" w:hAnsiTheme="minorEastAsia"/>
                <w:sz w:val="21"/>
                <w:szCs w:val="21"/>
              </w:rPr>
            </w:pPr>
          </w:p>
        </w:tc>
        <w:tc>
          <w:tcPr>
            <w:tcW w:w="5812" w:type="dxa"/>
          </w:tcPr>
          <w:p w14:paraId="6A9FCB4F" w14:textId="0F8B834F" w:rsidR="00D538BD" w:rsidRPr="000E462E" w:rsidRDefault="00FB17AA" w:rsidP="00D538BD">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核动力运行研究2017年第</w:t>
            </w:r>
            <w:r w:rsidRPr="000E462E">
              <w:rPr>
                <w:rFonts w:asciiTheme="minorEastAsia" w:eastAsiaTheme="minorEastAsia" w:hAnsiTheme="minorEastAsia"/>
                <w:sz w:val="21"/>
                <w:szCs w:val="21"/>
              </w:rPr>
              <w:t>2</w:t>
            </w:r>
            <w:r w:rsidRPr="000E462E">
              <w:rPr>
                <w:rFonts w:asciiTheme="minorEastAsia" w:eastAsiaTheme="minorEastAsia" w:hAnsiTheme="minorEastAsia" w:hint="eastAsia"/>
                <w:sz w:val="21"/>
                <w:szCs w:val="21"/>
              </w:rPr>
              <w:t>期</w:t>
            </w:r>
          </w:p>
        </w:tc>
        <w:tc>
          <w:tcPr>
            <w:tcW w:w="1581" w:type="dxa"/>
          </w:tcPr>
          <w:p w14:paraId="0F47783C" w14:textId="77777777" w:rsidR="00D538BD" w:rsidRPr="000E462E" w:rsidRDefault="00D538BD" w:rsidP="00D538BD">
            <w:pPr>
              <w:rPr>
                <w:rFonts w:asciiTheme="minorEastAsia" w:eastAsiaTheme="minorEastAsia" w:hAnsiTheme="minorEastAsia"/>
                <w:sz w:val="21"/>
                <w:szCs w:val="21"/>
              </w:rPr>
            </w:pPr>
            <w:r w:rsidRPr="000E462E">
              <w:rPr>
                <w:rFonts w:asciiTheme="minorEastAsia" w:eastAsiaTheme="minorEastAsia" w:hAnsiTheme="minorEastAsia"/>
                <w:sz w:val="21"/>
                <w:szCs w:val="21"/>
              </w:rPr>
              <w:t>2017</w:t>
            </w:r>
            <w:r w:rsidRPr="000E462E">
              <w:rPr>
                <w:rFonts w:asciiTheme="minorEastAsia" w:eastAsiaTheme="minorEastAsia" w:hAnsiTheme="minorEastAsia" w:hint="eastAsia"/>
                <w:sz w:val="21"/>
                <w:szCs w:val="21"/>
              </w:rPr>
              <w:t>-</w:t>
            </w:r>
            <w:r w:rsidRPr="000E462E">
              <w:rPr>
                <w:rFonts w:asciiTheme="minorEastAsia" w:eastAsiaTheme="minorEastAsia" w:hAnsiTheme="minorEastAsia"/>
                <w:sz w:val="21"/>
                <w:szCs w:val="21"/>
              </w:rPr>
              <w:t>07</w:t>
            </w:r>
            <w:r w:rsidRPr="000E462E">
              <w:rPr>
                <w:rFonts w:asciiTheme="minorEastAsia" w:eastAsiaTheme="minorEastAsia" w:hAnsiTheme="minorEastAsia" w:hint="eastAsia"/>
                <w:sz w:val="21"/>
                <w:szCs w:val="21"/>
              </w:rPr>
              <w:t>-</w:t>
            </w:r>
            <w:r w:rsidRPr="000E462E">
              <w:rPr>
                <w:rFonts w:asciiTheme="minorEastAsia" w:eastAsiaTheme="minorEastAsia" w:hAnsiTheme="minorEastAsia"/>
                <w:sz w:val="21"/>
                <w:szCs w:val="21"/>
              </w:rPr>
              <w:t>13</w:t>
            </w:r>
          </w:p>
        </w:tc>
        <w:tc>
          <w:tcPr>
            <w:tcW w:w="993" w:type="dxa"/>
          </w:tcPr>
          <w:p w14:paraId="43DC43CE" w14:textId="77777777" w:rsidR="00D538BD" w:rsidRPr="000E462E" w:rsidRDefault="00E47362" w:rsidP="00D538BD">
            <w:pPr>
              <w:rPr>
                <w:rFonts w:asciiTheme="minorEastAsia" w:eastAsiaTheme="minorEastAsia" w:hAnsiTheme="minorEastAsia"/>
                <w:sz w:val="21"/>
                <w:szCs w:val="21"/>
              </w:rPr>
            </w:pPr>
            <w:r>
              <w:rPr>
                <w:rFonts w:asciiTheme="minorEastAsia" w:eastAsiaTheme="minorEastAsia" w:hAnsiTheme="minorEastAsia"/>
                <w:sz w:val="21"/>
                <w:szCs w:val="21"/>
              </w:rPr>
              <w:t>17</w:t>
            </w:r>
            <w:r w:rsidR="000E462E" w:rsidRPr="000E462E">
              <w:rPr>
                <w:rFonts w:asciiTheme="minorEastAsia" w:eastAsiaTheme="minorEastAsia" w:hAnsiTheme="minorEastAsia" w:hint="eastAsia"/>
                <w:sz w:val="21"/>
                <w:szCs w:val="21"/>
              </w:rPr>
              <w:t>篇</w:t>
            </w:r>
          </w:p>
        </w:tc>
      </w:tr>
      <w:tr w:rsidR="00FB17AA" w14:paraId="45DC1426" w14:textId="77777777" w:rsidTr="00F3643B">
        <w:trPr>
          <w:trHeight w:val="454"/>
        </w:trPr>
        <w:tc>
          <w:tcPr>
            <w:tcW w:w="817" w:type="dxa"/>
          </w:tcPr>
          <w:p w14:paraId="1D4D7010" w14:textId="77777777" w:rsidR="00FB17AA" w:rsidRPr="006023B6" w:rsidRDefault="00FB17AA" w:rsidP="00FB17AA">
            <w:pPr>
              <w:pStyle w:val="af0"/>
              <w:numPr>
                <w:ilvl w:val="0"/>
                <w:numId w:val="7"/>
              </w:numPr>
              <w:ind w:firstLineChars="0"/>
              <w:rPr>
                <w:rFonts w:asciiTheme="minorEastAsia" w:eastAsiaTheme="minorEastAsia" w:hAnsiTheme="minorEastAsia"/>
                <w:sz w:val="21"/>
                <w:szCs w:val="21"/>
              </w:rPr>
            </w:pPr>
          </w:p>
        </w:tc>
        <w:tc>
          <w:tcPr>
            <w:tcW w:w="5812" w:type="dxa"/>
          </w:tcPr>
          <w:p w14:paraId="3ED0EA8F" w14:textId="4E35019A" w:rsidR="00FB17AA" w:rsidRPr="000E462E" w:rsidRDefault="00FB17AA" w:rsidP="00FB17AA">
            <w:pPr>
              <w:rPr>
                <w:rFonts w:asciiTheme="minorEastAsia" w:eastAsiaTheme="minorEastAsia" w:hAnsiTheme="minorEastAsia"/>
                <w:sz w:val="21"/>
                <w:szCs w:val="21"/>
              </w:rPr>
            </w:pPr>
            <w:r w:rsidRPr="000E462E">
              <w:rPr>
                <w:rFonts w:asciiTheme="minorEastAsia" w:eastAsiaTheme="minorEastAsia" w:hAnsiTheme="minorEastAsia" w:hint="eastAsia"/>
                <w:sz w:val="21"/>
                <w:szCs w:val="21"/>
              </w:rPr>
              <w:t>核动力运行研究2017年第</w:t>
            </w:r>
            <w:r>
              <w:rPr>
                <w:rFonts w:asciiTheme="minorEastAsia" w:eastAsiaTheme="minorEastAsia" w:hAnsiTheme="minorEastAsia"/>
                <w:sz w:val="21"/>
                <w:szCs w:val="21"/>
              </w:rPr>
              <w:t>3</w:t>
            </w:r>
            <w:r w:rsidRPr="000E462E">
              <w:rPr>
                <w:rFonts w:asciiTheme="minorEastAsia" w:eastAsiaTheme="minorEastAsia" w:hAnsiTheme="minorEastAsia" w:hint="eastAsia"/>
                <w:sz w:val="21"/>
                <w:szCs w:val="21"/>
              </w:rPr>
              <w:t>期</w:t>
            </w:r>
          </w:p>
        </w:tc>
        <w:tc>
          <w:tcPr>
            <w:tcW w:w="1581" w:type="dxa"/>
          </w:tcPr>
          <w:p w14:paraId="6FC33422" w14:textId="3AD117AE" w:rsidR="00FB17AA" w:rsidRPr="000E462E" w:rsidRDefault="00FB17AA" w:rsidP="00FB17AA">
            <w:pPr>
              <w:rPr>
                <w:rFonts w:asciiTheme="minorEastAsia" w:eastAsiaTheme="minorEastAsia" w:hAnsiTheme="minorEastAsia"/>
                <w:sz w:val="21"/>
                <w:szCs w:val="21"/>
              </w:rPr>
            </w:pPr>
            <w:r w:rsidRPr="000E462E">
              <w:rPr>
                <w:rFonts w:asciiTheme="minorEastAsia" w:eastAsiaTheme="minorEastAsia" w:hAnsiTheme="minorEastAsia"/>
                <w:sz w:val="21"/>
                <w:szCs w:val="21"/>
              </w:rPr>
              <w:t>2017</w:t>
            </w:r>
            <w:r w:rsidRPr="000E462E">
              <w:rPr>
                <w:rFonts w:asciiTheme="minorEastAsia" w:eastAsiaTheme="minorEastAsia" w:hAnsiTheme="minorEastAsia" w:hint="eastAsia"/>
                <w:sz w:val="21"/>
                <w:szCs w:val="21"/>
              </w:rPr>
              <w:t>-</w:t>
            </w:r>
            <w:r>
              <w:rPr>
                <w:rFonts w:asciiTheme="minorEastAsia" w:eastAsiaTheme="minorEastAsia" w:hAnsiTheme="minorEastAsia"/>
                <w:sz w:val="21"/>
                <w:szCs w:val="21"/>
              </w:rPr>
              <w:t>10</w:t>
            </w:r>
            <w:r w:rsidRPr="000E462E">
              <w:rPr>
                <w:rFonts w:asciiTheme="minorEastAsia" w:eastAsiaTheme="minorEastAsia" w:hAnsiTheme="minorEastAsia" w:hint="eastAsia"/>
                <w:sz w:val="21"/>
                <w:szCs w:val="21"/>
              </w:rPr>
              <w:t>-</w:t>
            </w:r>
            <w:r w:rsidRPr="000E462E">
              <w:rPr>
                <w:rFonts w:asciiTheme="minorEastAsia" w:eastAsiaTheme="minorEastAsia" w:hAnsiTheme="minorEastAsia"/>
                <w:sz w:val="21"/>
                <w:szCs w:val="21"/>
              </w:rPr>
              <w:t>1</w:t>
            </w:r>
            <w:r>
              <w:rPr>
                <w:rFonts w:asciiTheme="minorEastAsia" w:eastAsiaTheme="minorEastAsia" w:hAnsiTheme="minorEastAsia"/>
                <w:sz w:val="21"/>
                <w:szCs w:val="21"/>
              </w:rPr>
              <w:t>9</w:t>
            </w:r>
          </w:p>
        </w:tc>
        <w:tc>
          <w:tcPr>
            <w:tcW w:w="993" w:type="dxa"/>
          </w:tcPr>
          <w:p w14:paraId="2EB3E16E" w14:textId="01739C22" w:rsidR="00FB17AA" w:rsidRDefault="00FB17AA" w:rsidP="00FB17AA">
            <w:pPr>
              <w:rPr>
                <w:rFonts w:asciiTheme="minorEastAsia" w:eastAsiaTheme="minorEastAsia" w:hAnsiTheme="minorEastAsia"/>
                <w:sz w:val="21"/>
                <w:szCs w:val="21"/>
              </w:rPr>
            </w:pPr>
            <w:r>
              <w:rPr>
                <w:rFonts w:asciiTheme="minorEastAsia" w:eastAsiaTheme="minorEastAsia" w:hAnsiTheme="minorEastAsia" w:hint="eastAsia"/>
                <w:sz w:val="21"/>
                <w:szCs w:val="21"/>
              </w:rPr>
              <w:t>14篇</w:t>
            </w:r>
          </w:p>
        </w:tc>
      </w:tr>
    </w:tbl>
    <w:p w14:paraId="570890D1" w14:textId="77777777" w:rsidR="004614BE" w:rsidRDefault="004614BE" w:rsidP="006E5FF8">
      <w:pPr>
        <w:snapToGrid w:val="0"/>
        <w:spacing w:beforeLines="50" w:before="163" w:afterLines="50" w:after="163"/>
        <w:jc w:val="center"/>
        <w:rPr>
          <w:rFonts w:asciiTheme="minorEastAsia" w:eastAsiaTheme="minorEastAsia" w:hAnsiTheme="minorEastAsia"/>
        </w:rPr>
      </w:pPr>
    </w:p>
    <w:p w14:paraId="7EA87B29" w14:textId="77777777" w:rsidR="004614BE" w:rsidRDefault="004614BE">
      <w:pPr>
        <w:widowControl/>
        <w:jc w:val="left"/>
        <w:rPr>
          <w:rFonts w:asciiTheme="minorEastAsia" w:eastAsiaTheme="minorEastAsia" w:hAnsiTheme="minorEastAsia"/>
        </w:rPr>
      </w:pPr>
      <w:r>
        <w:rPr>
          <w:rFonts w:asciiTheme="minorEastAsia" w:eastAsiaTheme="minorEastAsia" w:hAnsiTheme="minorEastAsia"/>
        </w:rPr>
        <w:br w:type="page"/>
      </w:r>
    </w:p>
    <w:p w14:paraId="2089E0E9" w14:textId="77777777" w:rsidR="00DE18A1" w:rsidRPr="00761B57" w:rsidRDefault="00761B57" w:rsidP="00761B57">
      <w:pPr>
        <w:pStyle w:val="2"/>
        <w:snapToGrid w:val="0"/>
        <w:spacing w:before="0" w:after="0" w:line="400" w:lineRule="exact"/>
        <w:rPr>
          <w:rFonts w:ascii="Times New Roman" w:hAnsi="Times New Roman"/>
          <w:szCs w:val="24"/>
        </w:rPr>
      </w:pPr>
      <w:bookmarkStart w:id="17" w:name="_Toc467845921"/>
      <w:r w:rsidRPr="00761B57">
        <w:rPr>
          <w:rFonts w:ascii="Times New Roman" w:hAnsi="Times New Roman"/>
          <w:szCs w:val="24"/>
        </w:rPr>
        <w:lastRenderedPageBreak/>
        <w:t>2.</w:t>
      </w:r>
      <w:r w:rsidRPr="00761B57">
        <w:rPr>
          <w:rFonts w:ascii="Times New Roman" w:hAnsi="Times New Roman" w:hint="eastAsia"/>
          <w:szCs w:val="24"/>
        </w:rPr>
        <w:t>2</w:t>
      </w:r>
      <w:r w:rsidRPr="00761B57">
        <w:rPr>
          <w:rFonts w:ascii="Times New Roman" w:hAnsi="Times New Roman" w:hint="eastAsia"/>
          <w:szCs w:val="24"/>
        </w:rPr>
        <w:t>核电动态、行业信息</w:t>
      </w:r>
      <w:bookmarkEnd w:id="17"/>
    </w:p>
    <w:p w14:paraId="64861EC9" w14:textId="77777777" w:rsidR="00D80B35" w:rsidRDefault="00D435C0" w:rsidP="006E5FF8">
      <w:pPr>
        <w:snapToGrid w:val="0"/>
        <w:spacing w:beforeLines="50" w:before="163" w:afterLines="50" w:after="163"/>
        <w:jc w:val="cente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2</w:t>
      </w:r>
      <w:r w:rsidRPr="00071566">
        <w:rPr>
          <w:rFonts w:eastAsiaTheme="minorEastAsia"/>
        </w:rPr>
        <w:t>-</w:t>
      </w:r>
      <w:r w:rsidR="004614BE" w:rsidRPr="00071566">
        <w:rPr>
          <w:rFonts w:eastAsiaTheme="minorEastAsia"/>
        </w:rPr>
        <w:t>1</w:t>
      </w:r>
      <w:r w:rsidRPr="00A44482">
        <w:rPr>
          <w:rFonts w:asciiTheme="minorEastAsia" w:eastAsiaTheme="minorEastAsia" w:hAnsiTheme="minorEastAsia"/>
        </w:rPr>
        <w:t xml:space="preserve"> </w:t>
      </w:r>
      <w:r w:rsidR="00CD5ED1" w:rsidRPr="004A3B1A">
        <w:rPr>
          <w:rFonts w:hint="eastAsia"/>
        </w:rPr>
        <w:t>核电动态、行业信息</w:t>
      </w:r>
    </w:p>
    <w:tbl>
      <w:tblPr>
        <w:tblpPr w:leftFromText="180" w:rightFromText="180" w:vertAnchor="text" w:tblpY="1"/>
        <w:tblOverlap w:val="never"/>
        <w:tblW w:w="9180" w:type="dxa"/>
        <w:tblLook w:val="04A0" w:firstRow="1" w:lastRow="0" w:firstColumn="1" w:lastColumn="0" w:noHBand="0" w:noVBand="1"/>
      </w:tblPr>
      <w:tblGrid>
        <w:gridCol w:w="652"/>
        <w:gridCol w:w="7262"/>
        <w:gridCol w:w="1266"/>
      </w:tblGrid>
      <w:tr w:rsidR="00B807EF" w:rsidRPr="00A64F6D" w14:paraId="20460BE4" w14:textId="77777777" w:rsidTr="00965160">
        <w:trPr>
          <w:trHeight w:val="514"/>
          <w:tblHeader/>
        </w:trPr>
        <w:tc>
          <w:tcPr>
            <w:tcW w:w="652"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0858048D" w14:textId="77777777" w:rsidR="00B807EF" w:rsidRPr="006A557B" w:rsidRDefault="00B807EF" w:rsidP="00C31633">
            <w:pPr>
              <w:widowControl/>
              <w:jc w:val="center"/>
              <w:rPr>
                <w:rFonts w:ascii="Arial" w:hAnsi="Arial" w:cs="Arial"/>
                <w:b/>
                <w:bCs/>
                <w:color w:val="000000"/>
                <w:kern w:val="0"/>
                <w:sz w:val="21"/>
                <w:szCs w:val="21"/>
              </w:rPr>
            </w:pPr>
            <w:r w:rsidRPr="006A557B">
              <w:rPr>
                <w:rFonts w:ascii="Arial" w:hAnsi="Arial" w:cs="Arial" w:hint="eastAsia"/>
                <w:b/>
                <w:bCs/>
                <w:color w:val="000000"/>
                <w:kern w:val="0"/>
                <w:sz w:val="21"/>
                <w:szCs w:val="21"/>
              </w:rPr>
              <w:t>序号</w:t>
            </w:r>
          </w:p>
        </w:tc>
        <w:tc>
          <w:tcPr>
            <w:tcW w:w="7262" w:type="dxa"/>
            <w:tcBorders>
              <w:top w:val="single" w:sz="4" w:space="0" w:color="000000"/>
              <w:left w:val="nil"/>
              <w:bottom w:val="single" w:sz="4" w:space="0" w:color="000000"/>
              <w:right w:val="single" w:sz="4" w:space="0" w:color="000000"/>
            </w:tcBorders>
            <w:shd w:val="clear" w:color="auto" w:fill="C2D69B" w:themeFill="accent3" w:themeFillTint="99"/>
            <w:vAlign w:val="center"/>
          </w:tcPr>
          <w:p w14:paraId="33B34E8B" w14:textId="77777777" w:rsidR="00B807EF" w:rsidRPr="006A557B" w:rsidRDefault="00C80192" w:rsidP="00C31633">
            <w:pPr>
              <w:widowControl/>
              <w:jc w:val="center"/>
              <w:rPr>
                <w:rFonts w:ascii="Arial" w:hAnsi="Arial" w:cs="Arial"/>
                <w:b/>
                <w:bCs/>
                <w:color w:val="000000"/>
                <w:kern w:val="0"/>
                <w:sz w:val="21"/>
                <w:szCs w:val="21"/>
              </w:rPr>
            </w:pPr>
            <w:r>
              <w:rPr>
                <w:rFonts w:ascii="Arial" w:hAnsi="Arial" w:cs="Arial" w:hint="eastAsia"/>
                <w:b/>
                <w:bCs/>
                <w:color w:val="000000"/>
                <w:kern w:val="0"/>
                <w:sz w:val="21"/>
                <w:szCs w:val="21"/>
              </w:rPr>
              <w:t>新闻</w:t>
            </w:r>
            <w:r w:rsidR="00B807EF" w:rsidRPr="006A557B">
              <w:rPr>
                <w:rFonts w:ascii="Arial" w:hAnsi="Arial" w:cs="Arial"/>
                <w:b/>
                <w:bCs/>
                <w:color w:val="000000"/>
                <w:kern w:val="0"/>
                <w:sz w:val="21"/>
                <w:szCs w:val="21"/>
              </w:rPr>
              <w:t>标题</w:t>
            </w:r>
          </w:p>
        </w:tc>
        <w:tc>
          <w:tcPr>
            <w:tcW w:w="1266" w:type="dxa"/>
            <w:tcBorders>
              <w:top w:val="single" w:sz="4" w:space="0" w:color="000000"/>
              <w:left w:val="nil"/>
              <w:bottom w:val="single" w:sz="4" w:space="0" w:color="000000"/>
              <w:right w:val="single" w:sz="4" w:space="0" w:color="000000"/>
            </w:tcBorders>
            <w:shd w:val="clear" w:color="auto" w:fill="C2D69B" w:themeFill="accent3" w:themeFillTint="99"/>
            <w:vAlign w:val="center"/>
          </w:tcPr>
          <w:p w14:paraId="00D9029E" w14:textId="77777777" w:rsidR="00B807EF" w:rsidRPr="006A557B" w:rsidRDefault="00B807EF" w:rsidP="00C31633">
            <w:pPr>
              <w:widowControl/>
              <w:jc w:val="center"/>
              <w:rPr>
                <w:rFonts w:ascii="Arial" w:hAnsi="Arial" w:cs="Arial"/>
                <w:b/>
                <w:bCs/>
                <w:color w:val="000000"/>
                <w:kern w:val="0"/>
                <w:sz w:val="21"/>
                <w:szCs w:val="21"/>
              </w:rPr>
            </w:pPr>
            <w:r w:rsidRPr="006A557B">
              <w:rPr>
                <w:rFonts w:ascii="Arial" w:hAnsi="Arial" w:cs="Arial"/>
                <w:b/>
                <w:bCs/>
                <w:color w:val="000000"/>
                <w:kern w:val="0"/>
                <w:sz w:val="21"/>
                <w:szCs w:val="21"/>
              </w:rPr>
              <w:t>发布日期</w:t>
            </w:r>
          </w:p>
        </w:tc>
      </w:tr>
      <w:tr w:rsidR="00205F4D" w:rsidRPr="00A64F6D" w14:paraId="6BF20BE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42EEEA"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D4581E"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俄媒称中国将竞标埃及在地中海第二座核电站项目</w:t>
            </w:r>
          </w:p>
        </w:tc>
        <w:tc>
          <w:tcPr>
            <w:tcW w:w="1266" w:type="dxa"/>
            <w:tcBorders>
              <w:top w:val="single" w:sz="4" w:space="0" w:color="000000"/>
              <w:left w:val="nil"/>
              <w:bottom w:val="single" w:sz="4" w:space="0" w:color="000000"/>
              <w:right w:val="single" w:sz="4" w:space="0" w:color="000000"/>
            </w:tcBorders>
            <w:shd w:val="clear" w:color="auto" w:fill="auto"/>
            <w:noWrap/>
          </w:tcPr>
          <w:p w14:paraId="5145559B"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14:paraId="1DCC50A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C05D29"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1C2D49F"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海阳核电</w:t>
            </w:r>
            <w:r w:rsidRPr="00D8003C">
              <w:rPr>
                <w:rFonts w:cs="Arial" w:hint="eastAsia"/>
                <w:color w:val="000000"/>
                <w:kern w:val="0"/>
                <w:sz w:val="21"/>
                <w:szCs w:val="21"/>
              </w:rPr>
              <w:t>1</w:t>
            </w:r>
            <w:r w:rsidRPr="00D8003C">
              <w:rPr>
                <w:rFonts w:cs="Arial" w:hint="eastAsia"/>
                <w:color w:val="000000"/>
                <w:kern w:val="0"/>
                <w:sz w:val="21"/>
                <w:szCs w:val="21"/>
              </w:rPr>
              <w:t>号机组非核冲转试验成功</w:t>
            </w:r>
          </w:p>
        </w:tc>
        <w:tc>
          <w:tcPr>
            <w:tcW w:w="1266" w:type="dxa"/>
            <w:tcBorders>
              <w:top w:val="single" w:sz="4" w:space="0" w:color="000000"/>
              <w:left w:val="nil"/>
              <w:bottom w:val="single" w:sz="4" w:space="0" w:color="000000"/>
              <w:right w:val="single" w:sz="4" w:space="0" w:color="000000"/>
            </w:tcBorders>
            <w:shd w:val="clear" w:color="auto" w:fill="auto"/>
            <w:noWrap/>
          </w:tcPr>
          <w:p w14:paraId="3A63B2BA"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14:paraId="30BE642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23FE526"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846B6A7"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中核建中与福清核电签署“华龙一号”示范工程首堆燃料组件采购合同</w:t>
            </w:r>
          </w:p>
        </w:tc>
        <w:tc>
          <w:tcPr>
            <w:tcW w:w="1266" w:type="dxa"/>
            <w:tcBorders>
              <w:top w:val="single" w:sz="4" w:space="0" w:color="000000"/>
              <w:left w:val="nil"/>
              <w:bottom w:val="single" w:sz="4" w:space="0" w:color="000000"/>
              <w:right w:val="single" w:sz="4" w:space="0" w:color="000000"/>
            </w:tcBorders>
            <w:shd w:val="clear" w:color="auto" w:fill="auto"/>
            <w:noWrap/>
          </w:tcPr>
          <w:p w14:paraId="3BD9E1F6"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14:paraId="1B3E780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315C29B"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4D766E3"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中核集团成功研制华龙一号全球首台蒸汽发生器</w:t>
            </w:r>
          </w:p>
        </w:tc>
        <w:tc>
          <w:tcPr>
            <w:tcW w:w="1266" w:type="dxa"/>
            <w:tcBorders>
              <w:top w:val="single" w:sz="4" w:space="0" w:color="000000"/>
              <w:left w:val="nil"/>
              <w:bottom w:val="single" w:sz="4" w:space="0" w:color="000000"/>
              <w:right w:val="single" w:sz="4" w:space="0" w:color="000000"/>
            </w:tcBorders>
            <w:shd w:val="clear" w:color="auto" w:fill="auto"/>
            <w:noWrap/>
          </w:tcPr>
          <w:p w14:paraId="1692DD3F"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28</w:t>
            </w:r>
          </w:p>
        </w:tc>
      </w:tr>
      <w:tr w:rsidR="00205F4D" w:rsidRPr="00A64F6D" w14:paraId="3BA3790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68E8818"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507D05E"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国产首台自主设计制造</w:t>
            </w:r>
            <w:r w:rsidRPr="00D8003C">
              <w:rPr>
                <w:rFonts w:cs="Arial" w:hint="eastAsia"/>
                <w:color w:val="000000"/>
                <w:kern w:val="0"/>
                <w:sz w:val="21"/>
                <w:szCs w:val="21"/>
              </w:rPr>
              <w:t>CAP1000</w:t>
            </w:r>
            <w:r w:rsidRPr="00D8003C">
              <w:rPr>
                <w:rFonts w:cs="Arial" w:hint="eastAsia"/>
                <w:color w:val="000000"/>
                <w:kern w:val="0"/>
                <w:sz w:val="21"/>
                <w:szCs w:val="21"/>
              </w:rPr>
              <w:t>蒸汽发生器水压试验成功</w:t>
            </w:r>
          </w:p>
        </w:tc>
        <w:tc>
          <w:tcPr>
            <w:tcW w:w="1266" w:type="dxa"/>
            <w:tcBorders>
              <w:top w:val="single" w:sz="4" w:space="0" w:color="000000"/>
              <w:left w:val="nil"/>
              <w:bottom w:val="single" w:sz="4" w:space="0" w:color="000000"/>
              <w:right w:val="single" w:sz="4" w:space="0" w:color="000000"/>
            </w:tcBorders>
            <w:shd w:val="clear" w:color="auto" w:fill="auto"/>
            <w:noWrap/>
          </w:tcPr>
          <w:p w14:paraId="77D18335"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29</w:t>
            </w:r>
          </w:p>
        </w:tc>
      </w:tr>
      <w:tr w:rsidR="00205F4D" w:rsidRPr="00A64F6D" w14:paraId="0BBCCB6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669CE5"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09DBC22"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中核集团出海竞逐万亿国际市场</w:t>
            </w:r>
          </w:p>
        </w:tc>
        <w:tc>
          <w:tcPr>
            <w:tcW w:w="1266" w:type="dxa"/>
            <w:tcBorders>
              <w:top w:val="single" w:sz="4" w:space="0" w:color="000000"/>
              <w:left w:val="nil"/>
              <w:bottom w:val="single" w:sz="4" w:space="0" w:color="000000"/>
              <w:right w:val="single" w:sz="4" w:space="0" w:color="000000"/>
            </w:tcBorders>
            <w:shd w:val="clear" w:color="auto" w:fill="auto"/>
            <w:noWrap/>
          </w:tcPr>
          <w:p w14:paraId="7E472E01"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29</w:t>
            </w:r>
          </w:p>
        </w:tc>
      </w:tr>
      <w:tr w:rsidR="00205F4D" w:rsidRPr="00A64F6D" w14:paraId="3D9AB0F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4D4361C"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C2CCE80" w14:textId="77777777" w:rsidR="00205F4D" w:rsidRPr="00860133" w:rsidRDefault="00205F4D" w:rsidP="00205F4D">
            <w:pPr>
              <w:widowControl/>
              <w:jc w:val="left"/>
              <w:rPr>
                <w:rFonts w:cs="Arial"/>
                <w:color w:val="000000"/>
                <w:kern w:val="0"/>
                <w:sz w:val="21"/>
                <w:szCs w:val="21"/>
              </w:rPr>
            </w:pPr>
            <w:r w:rsidRPr="00D8003C">
              <w:rPr>
                <w:rFonts w:cs="Arial" w:hint="eastAsia"/>
                <w:color w:val="000000"/>
                <w:kern w:val="0"/>
                <w:sz w:val="21"/>
                <w:szCs w:val="21"/>
              </w:rPr>
              <w:t>瑞士公投否决加快关闭核电站动议</w:t>
            </w:r>
          </w:p>
        </w:tc>
        <w:tc>
          <w:tcPr>
            <w:tcW w:w="1266" w:type="dxa"/>
            <w:tcBorders>
              <w:top w:val="single" w:sz="4" w:space="0" w:color="000000"/>
              <w:left w:val="nil"/>
              <w:bottom w:val="single" w:sz="4" w:space="0" w:color="000000"/>
              <w:right w:val="single" w:sz="4" w:space="0" w:color="000000"/>
            </w:tcBorders>
            <w:shd w:val="clear" w:color="auto" w:fill="auto"/>
            <w:noWrap/>
          </w:tcPr>
          <w:p w14:paraId="1DFAE7C8"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29</w:t>
            </w:r>
          </w:p>
        </w:tc>
      </w:tr>
      <w:tr w:rsidR="00205F4D" w:rsidRPr="00A64F6D" w14:paraId="32605D8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847867"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F0C04D9" w14:textId="77777777" w:rsidR="00205F4D" w:rsidRPr="00860133" w:rsidRDefault="00205F4D" w:rsidP="00205F4D">
            <w:pPr>
              <w:widowControl/>
              <w:jc w:val="left"/>
              <w:rPr>
                <w:rFonts w:cs="Arial"/>
                <w:color w:val="000000"/>
                <w:kern w:val="0"/>
                <w:sz w:val="21"/>
                <w:szCs w:val="21"/>
              </w:rPr>
            </w:pPr>
            <w:r w:rsidRPr="00186D7B">
              <w:rPr>
                <w:rFonts w:cs="Arial" w:hint="eastAsia"/>
                <w:color w:val="000000"/>
                <w:kern w:val="0"/>
                <w:sz w:val="21"/>
                <w:szCs w:val="21"/>
              </w:rPr>
              <w:t>新一代锆合金管材</w:t>
            </w:r>
            <w:r w:rsidRPr="00186D7B">
              <w:rPr>
                <w:rFonts w:cs="Arial"/>
                <w:color w:val="000000"/>
                <w:kern w:val="0"/>
                <w:sz w:val="21"/>
                <w:szCs w:val="21"/>
              </w:rPr>
              <w:t>N45</w:t>
            </w:r>
            <w:r w:rsidRPr="00186D7B">
              <w:rPr>
                <w:rFonts w:cs="Arial" w:hint="eastAsia"/>
                <w:color w:val="000000"/>
                <w:kern w:val="0"/>
                <w:sz w:val="21"/>
                <w:szCs w:val="21"/>
              </w:rPr>
              <w:t>研制取得重要成果</w:t>
            </w:r>
          </w:p>
        </w:tc>
        <w:tc>
          <w:tcPr>
            <w:tcW w:w="1266" w:type="dxa"/>
            <w:tcBorders>
              <w:top w:val="single" w:sz="4" w:space="0" w:color="000000"/>
              <w:left w:val="nil"/>
              <w:bottom w:val="single" w:sz="4" w:space="0" w:color="000000"/>
              <w:right w:val="single" w:sz="4" w:space="0" w:color="000000"/>
            </w:tcBorders>
            <w:shd w:val="clear" w:color="auto" w:fill="auto"/>
            <w:noWrap/>
          </w:tcPr>
          <w:p w14:paraId="6B22D55E"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30</w:t>
            </w:r>
          </w:p>
        </w:tc>
      </w:tr>
      <w:tr w:rsidR="00205F4D" w:rsidRPr="00A64F6D" w14:paraId="3131574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5EFD623"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CF6C000" w14:textId="77777777" w:rsidR="00205F4D" w:rsidRPr="00860133" w:rsidRDefault="00205F4D" w:rsidP="00205F4D">
            <w:pPr>
              <w:widowControl/>
              <w:jc w:val="left"/>
              <w:rPr>
                <w:rFonts w:cs="Arial"/>
                <w:color w:val="000000"/>
                <w:kern w:val="0"/>
                <w:sz w:val="21"/>
                <w:szCs w:val="21"/>
              </w:rPr>
            </w:pPr>
            <w:r w:rsidRPr="00186D7B">
              <w:rPr>
                <w:rFonts w:cs="Arial" w:hint="eastAsia"/>
                <w:color w:val="000000"/>
                <w:kern w:val="0"/>
                <w:sz w:val="21"/>
                <w:szCs w:val="21"/>
              </w:rPr>
              <w:t>海阳核电</w:t>
            </w:r>
            <w:r w:rsidRPr="00186D7B">
              <w:rPr>
                <w:rFonts w:cs="Arial"/>
                <w:color w:val="000000"/>
                <w:kern w:val="0"/>
                <w:sz w:val="21"/>
                <w:szCs w:val="21"/>
              </w:rPr>
              <w:t>2</w:t>
            </w:r>
            <w:r w:rsidRPr="00186D7B">
              <w:rPr>
                <w:rFonts w:cs="Arial" w:hint="eastAsia"/>
                <w:color w:val="000000"/>
                <w:kern w:val="0"/>
                <w:sz w:val="21"/>
                <w:szCs w:val="21"/>
              </w:rPr>
              <w:t>号机组</w:t>
            </w:r>
            <w:r w:rsidRPr="00186D7B">
              <w:rPr>
                <w:rFonts w:cs="Arial"/>
                <w:color w:val="000000"/>
                <w:kern w:val="0"/>
                <w:sz w:val="21"/>
                <w:szCs w:val="21"/>
              </w:rPr>
              <w:t>500KV</w:t>
            </w:r>
            <w:r w:rsidRPr="00186D7B">
              <w:rPr>
                <w:rFonts w:cs="Arial" w:hint="eastAsia"/>
                <w:color w:val="000000"/>
                <w:kern w:val="0"/>
                <w:sz w:val="21"/>
                <w:szCs w:val="21"/>
              </w:rPr>
              <w:t>主变首次受电工作成功</w:t>
            </w:r>
          </w:p>
        </w:tc>
        <w:tc>
          <w:tcPr>
            <w:tcW w:w="1266" w:type="dxa"/>
            <w:tcBorders>
              <w:top w:val="single" w:sz="4" w:space="0" w:color="000000"/>
              <w:left w:val="nil"/>
              <w:bottom w:val="single" w:sz="4" w:space="0" w:color="000000"/>
              <w:right w:val="single" w:sz="4" w:space="0" w:color="000000"/>
            </w:tcBorders>
            <w:shd w:val="clear" w:color="auto" w:fill="auto"/>
            <w:noWrap/>
          </w:tcPr>
          <w:p w14:paraId="31309E30"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30</w:t>
            </w:r>
          </w:p>
        </w:tc>
      </w:tr>
      <w:tr w:rsidR="00205F4D" w:rsidRPr="00A64F6D" w14:paraId="26A16D9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EE0F57"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3CF608F" w14:textId="77777777" w:rsidR="00205F4D" w:rsidRPr="00860133" w:rsidRDefault="00205F4D" w:rsidP="00205F4D">
            <w:pPr>
              <w:widowControl/>
              <w:jc w:val="left"/>
              <w:rPr>
                <w:rFonts w:cs="Arial"/>
                <w:color w:val="000000"/>
                <w:kern w:val="0"/>
                <w:sz w:val="21"/>
                <w:szCs w:val="21"/>
              </w:rPr>
            </w:pPr>
            <w:r w:rsidRPr="00186D7B">
              <w:rPr>
                <w:rFonts w:cs="Arial" w:hint="eastAsia"/>
                <w:color w:val="000000"/>
                <w:kern w:val="0"/>
                <w:sz w:val="21"/>
                <w:szCs w:val="21"/>
              </w:rPr>
              <w:t>华龙一号首堆示范工程柴油机主贮油罐吊装就位</w:t>
            </w:r>
          </w:p>
        </w:tc>
        <w:tc>
          <w:tcPr>
            <w:tcW w:w="1266" w:type="dxa"/>
            <w:tcBorders>
              <w:top w:val="single" w:sz="4" w:space="0" w:color="000000"/>
              <w:left w:val="nil"/>
              <w:bottom w:val="single" w:sz="4" w:space="0" w:color="000000"/>
              <w:right w:val="single" w:sz="4" w:space="0" w:color="000000"/>
            </w:tcBorders>
            <w:shd w:val="clear" w:color="auto" w:fill="auto"/>
            <w:noWrap/>
          </w:tcPr>
          <w:p w14:paraId="25B833A1"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11</w:t>
            </w:r>
            <w:r w:rsidRPr="00A6611C">
              <w:rPr>
                <w:rFonts w:hint="eastAsia"/>
                <w:sz w:val="21"/>
                <w:szCs w:val="21"/>
              </w:rPr>
              <w:t>-</w:t>
            </w:r>
            <w:r>
              <w:rPr>
                <w:rFonts w:hint="eastAsia"/>
                <w:sz w:val="21"/>
                <w:szCs w:val="21"/>
              </w:rPr>
              <w:t>30</w:t>
            </w:r>
          </w:p>
        </w:tc>
      </w:tr>
      <w:tr w:rsidR="00205F4D" w:rsidRPr="00A64F6D" w14:paraId="0A7A6E3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F74734"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E735295" w14:textId="77777777"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中国核电宣传文化中心揭牌</w:t>
            </w:r>
          </w:p>
        </w:tc>
        <w:tc>
          <w:tcPr>
            <w:tcW w:w="1266" w:type="dxa"/>
            <w:tcBorders>
              <w:top w:val="single" w:sz="4" w:space="0" w:color="000000"/>
              <w:left w:val="nil"/>
              <w:bottom w:val="single" w:sz="4" w:space="0" w:color="000000"/>
              <w:right w:val="single" w:sz="4" w:space="0" w:color="000000"/>
            </w:tcBorders>
            <w:shd w:val="clear" w:color="auto" w:fill="auto"/>
            <w:noWrap/>
          </w:tcPr>
          <w:p w14:paraId="6933FCE9"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05</w:t>
            </w:r>
          </w:p>
        </w:tc>
      </w:tr>
      <w:tr w:rsidR="00205F4D" w:rsidRPr="00A64F6D" w14:paraId="197FE56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5E3A361"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8FF80D3" w14:textId="77777777"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芬兰核电建设把良好沟通工作贯穿项目始终</w:t>
            </w:r>
          </w:p>
        </w:tc>
        <w:tc>
          <w:tcPr>
            <w:tcW w:w="1266" w:type="dxa"/>
            <w:tcBorders>
              <w:top w:val="single" w:sz="4" w:space="0" w:color="000000"/>
              <w:left w:val="nil"/>
              <w:bottom w:val="single" w:sz="4" w:space="0" w:color="000000"/>
              <w:right w:val="single" w:sz="4" w:space="0" w:color="000000"/>
            </w:tcBorders>
            <w:shd w:val="clear" w:color="auto" w:fill="auto"/>
            <w:noWrap/>
          </w:tcPr>
          <w:p w14:paraId="5CFE0E85"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05</w:t>
            </w:r>
          </w:p>
        </w:tc>
      </w:tr>
      <w:tr w:rsidR="00205F4D" w:rsidRPr="00A64F6D" w14:paraId="000C602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9149A8"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2C3A1AD" w14:textId="77777777"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福清核电</w:t>
            </w:r>
            <w:r w:rsidRPr="002C2C78">
              <w:rPr>
                <w:rFonts w:cs="Arial"/>
                <w:color w:val="000000"/>
                <w:kern w:val="0"/>
                <w:sz w:val="21"/>
                <w:szCs w:val="21"/>
              </w:rPr>
              <w:t>4</w:t>
            </w:r>
            <w:r w:rsidRPr="002C2C78">
              <w:rPr>
                <w:rFonts w:cs="Arial" w:hint="eastAsia"/>
                <w:color w:val="000000"/>
                <w:kern w:val="0"/>
                <w:sz w:val="21"/>
                <w:szCs w:val="21"/>
              </w:rPr>
              <w:t>号机组冷态开盖功能试验顺利完成</w:t>
            </w:r>
          </w:p>
        </w:tc>
        <w:tc>
          <w:tcPr>
            <w:tcW w:w="1266" w:type="dxa"/>
            <w:tcBorders>
              <w:top w:val="single" w:sz="4" w:space="0" w:color="000000"/>
              <w:left w:val="nil"/>
              <w:bottom w:val="single" w:sz="4" w:space="0" w:color="000000"/>
              <w:right w:val="single" w:sz="4" w:space="0" w:color="000000"/>
            </w:tcBorders>
            <w:shd w:val="clear" w:color="auto" w:fill="auto"/>
            <w:noWrap/>
          </w:tcPr>
          <w:p w14:paraId="761E360C"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05</w:t>
            </w:r>
          </w:p>
        </w:tc>
      </w:tr>
      <w:tr w:rsidR="00205F4D" w:rsidRPr="00A64F6D" w14:paraId="2C13364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5D159F5"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750922" w14:textId="77777777"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田湾核电</w:t>
            </w:r>
            <w:r w:rsidRPr="002C2C78">
              <w:rPr>
                <w:rFonts w:cs="Arial"/>
                <w:color w:val="000000"/>
                <w:kern w:val="0"/>
                <w:sz w:val="21"/>
                <w:szCs w:val="21"/>
              </w:rPr>
              <w:t>3</w:t>
            </w:r>
            <w:r w:rsidRPr="002C2C78">
              <w:rPr>
                <w:rFonts w:cs="Arial" w:hint="eastAsia"/>
                <w:color w:val="000000"/>
                <w:kern w:val="0"/>
                <w:sz w:val="21"/>
                <w:szCs w:val="21"/>
              </w:rPr>
              <w:t>号机组主泵电机单体调试全部结束</w:t>
            </w:r>
          </w:p>
        </w:tc>
        <w:tc>
          <w:tcPr>
            <w:tcW w:w="1266" w:type="dxa"/>
            <w:tcBorders>
              <w:top w:val="single" w:sz="4" w:space="0" w:color="000000"/>
              <w:left w:val="nil"/>
              <w:bottom w:val="single" w:sz="4" w:space="0" w:color="000000"/>
              <w:right w:val="single" w:sz="4" w:space="0" w:color="000000"/>
            </w:tcBorders>
            <w:shd w:val="clear" w:color="auto" w:fill="auto"/>
            <w:noWrap/>
          </w:tcPr>
          <w:p w14:paraId="53EC5204"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07</w:t>
            </w:r>
          </w:p>
        </w:tc>
      </w:tr>
      <w:tr w:rsidR="00205F4D" w:rsidRPr="00A64F6D" w14:paraId="4186511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8150412"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4A2A09" w14:textId="77777777" w:rsidR="00205F4D" w:rsidRPr="00860133" w:rsidRDefault="00205F4D" w:rsidP="00205F4D">
            <w:pPr>
              <w:widowControl/>
              <w:jc w:val="left"/>
              <w:rPr>
                <w:rFonts w:cs="Arial"/>
                <w:color w:val="000000"/>
                <w:kern w:val="0"/>
                <w:sz w:val="21"/>
                <w:szCs w:val="21"/>
              </w:rPr>
            </w:pPr>
            <w:r w:rsidRPr="002C2C78">
              <w:rPr>
                <w:rFonts w:cs="Arial" w:hint="eastAsia"/>
                <w:color w:val="000000"/>
                <w:kern w:val="0"/>
                <w:sz w:val="21"/>
                <w:szCs w:val="21"/>
              </w:rPr>
              <w:t>福建省核电厂环境辐射防护办法出台</w:t>
            </w:r>
            <w:r w:rsidRPr="002C2C78">
              <w:rPr>
                <w:rFonts w:cs="Arial"/>
                <w:color w:val="000000"/>
                <w:kern w:val="0"/>
                <w:sz w:val="21"/>
                <w:szCs w:val="21"/>
              </w:rPr>
              <w:t xml:space="preserve"> </w:t>
            </w:r>
            <w:r w:rsidRPr="002C2C78">
              <w:rPr>
                <w:rFonts w:cs="Arial" w:hint="eastAsia"/>
                <w:color w:val="000000"/>
                <w:kern w:val="0"/>
                <w:sz w:val="21"/>
                <w:szCs w:val="21"/>
              </w:rPr>
              <w:t>明年起施行</w:t>
            </w:r>
          </w:p>
        </w:tc>
        <w:tc>
          <w:tcPr>
            <w:tcW w:w="1266" w:type="dxa"/>
            <w:tcBorders>
              <w:top w:val="single" w:sz="4" w:space="0" w:color="000000"/>
              <w:left w:val="nil"/>
              <w:bottom w:val="single" w:sz="4" w:space="0" w:color="000000"/>
              <w:right w:val="single" w:sz="4" w:space="0" w:color="000000"/>
            </w:tcBorders>
            <w:shd w:val="clear" w:color="auto" w:fill="auto"/>
            <w:noWrap/>
          </w:tcPr>
          <w:p w14:paraId="0D3B9315"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07</w:t>
            </w:r>
          </w:p>
        </w:tc>
      </w:tr>
      <w:tr w:rsidR="00205F4D" w:rsidRPr="00A64F6D" w14:paraId="1C387A8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8E2A01F"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925B642" w14:textId="77777777" w:rsidR="00205F4D" w:rsidRPr="00860133" w:rsidRDefault="00205F4D" w:rsidP="00205F4D">
            <w:pPr>
              <w:widowControl/>
              <w:jc w:val="left"/>
              <w:rPr>
                <w:rFonts w:cs="Arial"/>
                <w:color w:val="000000"/>
                <w:kern w:val="0"/>
                <w:sz w:val="21"/>
                <w:szCs w:val="21"/>
              </w:rPr>
            </w:pPr>
            <w:r w:rsidRPr="002C2C78">
              <w:rPr>
                <w:rFonts w:cs="Arial"/>
                <w:color w:val="000000"/>
                <w:kern w:val="0"/>
                <w:sz w:val="21"/>
                <w:szCs w:val="21"/>
              </w:rPr>
              <w:t>2016</w:t>
            </w:r>
            <w:r w:rsidRPr="002C2C78">
              <w:rPr>
                <w:rFonts w:cs="Arial" w:hint="eastAsia"/>
                <w:color w:val="000000"/>
                <w:kern w:val="0"/>
                <w:sz w:val="21"/>
                <w:szCs w:val="21"/>
              </w:rPr>
              <w:t>年核进出口法律法规宣贯会在京举行</w:t>
            </w:r>
          </w:p>
        </w:tc>
        <w:tc>
          <w:tcPr>
            <w:tcW w:w="1266" w:type="dxa"/>
            <w:tcBorders>
              <w:top w:val="single" w:sz="4" w:space="0" w:color="000000"/>
              <w:left w:val="nil"/>
              <w:bottom w:val="single" w:sz="4" w:space="0" w:color="000000"/>
              <w:right w:val="single" w:sz="4" w:space="0" w:color="000000"/>
            </w:tcBorders>
            <w:shd w:val="clear" w:color="auto" w:fill="auto"/>
            <w:noWrap/>
          </w:tcPr>
          <w:p w14:paraId="06CDB229"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7</w:t>
            </w:r>
          </w:p>
        </w:tc>
      </w:tr>
      <w:tr w:rsidR="00205F4D" w:rsidRPr="00A64F6D" w14:paraId="1252A18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DC075C3"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B729DF2" w14:textId="77777777" w:rsidR="00205F4D" w:rsidRPr="002C2C78" w:rsidRDefault="00205F4D" w:rsidP="00205F4D">
            <w:pPr>
              <w:widowControl/>
              <w:jc w:val="left"/>
              <w:rPr>
                <w:rFonts w:cs="Arial"/>
                <w:color w:val="000000"/>
                <w:kern w:val="0"/>
                <w:sz w:val="21"/>
                <w:szCs w:val="21"/>
              </w:rPr>
            </w:pPr>
            <w:r w:rsidRPr="00381FBB">
              <w:rPr>
                <w:rFonts w:cs="Arial"/>
                <w:color w:val="000000"/>
                <w:kern w:val="0"/>
                <w:sz w:val="21"/>
                <w:szCs w:val="21"/>
              </w:rPr>
              <w:t>国务院印发《</w:t>
            </w:r>
            <w:r w:rsidRPr="00381FBB">
              <w:rPr>
                <w:rFonts w:cs="Arial"/>
                <w:color w:val="000000"/>
                <w:kern w:val="0"/>
                <w:sz w:val="21"/>
                <w:szCs w:val="21"/>
              </w:rPr>
              <w:t>“</w:t>
            </w:r>
            <w:r w:rsidRPr="00381FBB">
              <w:rPr>
                <w:rFonts w:cs="Arial"/>
                <w:color w:val="000000"/>
                <w:kern w:val="0"/>
                <w:sz w:val="21"/>
                <w:szCs w:val="21"/>
              </w:rPr>
              <w:t>十三五</w:t>
            </w:r>
            <w:r w:rsidRPr="00381FBB">
              <w:rPr>
                <w:rFonts w:cs="Arial"/>
                <w:color w:val="000000"/>
                <w:kern w:val="0"/>
                <w:sz w:val="21"/>
                <w:szCs w:val="21"/>
              </w:rPr>
              <w:t>”</w:t>
            </w:r>
            <w:r w:rsidRPr="00381FBB">
              <w:rPr>
                <w:rFonts w:cs="Arial"/>
                <w:color w:val="000000"/>
                <w:kern w:val="0"/>
                <w:sz w:val="21"/>
                <w:szCs w:val="21"/>
              </w:rPr>
              <w:t>生态环境保护规划》中提出加强核与辐射安全管理</w:t>
            </w:r>
          </w:p>
        </w:tc>
        <w:tc>
          <w:tcPr>
            <w:tcW w:w="1266" w:type="dxa"/>
            <w:tcBorders>
              <w:top w:val="single" w:sz="4" w:space="0" w:color="000000"/>
              <w:left w:val="nil"/>
              <w:bottom w:val="single" w:sz="4" w:space="0" w:color="000000"/>
              <w:right w:val="single" w:sz="4" w:space="0" w:color="000000"/>
            </w:tcBorders>
            <w:shd w:val="clear" w:color="auto" w:fill="auto"/>
            <w:noWrap/>
          </w:tcPr>
          <w:p w14:paraId="17221A2B"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08</w:t>
            </w:r>
          </w:p>
        </w:tc>
      </w:tr>
      <w:tr w:rsidR="00205F4D" w:rsidRPr="00A64F6D" w14:paraId="3181A96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70AF9C8"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B1D234E" w14:textId="77777777" w:rsidR="00205F4D" w:rsidRPr="00860133" w:rsidRDefault="00205F4D" w:rsidP="00205F4D">
            <w:pPr>
              <w:widowControl/>
              <w:jc w:val="left"/>
              <w:rPr>
                <w:rFonts w:cs="Arial"/>
                <w:color w:val="000000"/>
                <w:kern w:val="0"/>
                <w:sz w:val="21"/>
                <w:szCs w:val="21"/>
              </w:rPr>
            </w:pPr>
            <w:r w:rsidRPr="00381FBB">
              <w:rPr>
                <w:rFonts w:cs="Arial"/>
                <w:color w:val="000000"/>
                <w:kern w:val="0"/>
                <w:sz w:val="21"/>
                <w:szCs w:val="21"/>
              </w:rPr>
              <w:t>环保部公布现行有效的国家环保部门规章目录</w:t>
            </w:r>
          </w:p>
        </w:tc>
        <w:tc>
          <w:tcPr>
            <w:tcW w:w="1266" w:type="dxa"/>
            <w:tcBorders>
              <w:top w:val="single" w:sz="4" w:space="0" w:color="000000"/>
              <w:left w:val="nil"/>
              <w:bottom w:val="single" w:sz="4" w:space="0" w:color="000000"/>
              <w:right w:val="single" w:sz="4" w:space="0" w:color="000000"/>
            </w:tcBorders>
            <w:shd w:val="clear" w:color="auto" w:fill="auto"/>
            <w:noWrap/>
          </w:tcPr>
          <w:p w14:paraId="37E04346"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08</w:t>
            </w:r>
          </w:p>
        </w:tc>
      </w:tr>
      <w:tr w:rsidR="00205F4D" w:rsidRPr="00A64F6D" w14:paraId="6C9AA90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64C8725"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E96F28" w14:textId="77777777" w:rsidR="00205F4D" w:rsidRPr="00860133" w:rsidRDefault="00205F4D" w:rsidP="00205F4D">
            <w:pPr>
              <w:widowControl/>
              <w:jc w:val="left"/>
              <w:rPr>
                <w:rFonts w:cs="Arial"/>
                <w:color w:val="000000"/>
                <w:kern w:val="0"/>
                <w:sz w:val="21"/>
                <w:szCs w:val="21"/>
              </w:rPr>
            </w:pPr>
            <w:r w:rsidRPr="00381FBB">
              <w:rPr>
                <w:rFonts w:cs="Arial"/>
                <w:color w:val="000000"/>
                <w:kern w:val="0"/>
                <w:sz w:val="21"/>
                <w:szCs w:val="21"/>
              </w:rPr>
              <w:t>中核二三中标徐大堡一期核岛安装工程</w:t>
            </w:r>
          </w:p>
        </w:tc>
        <w:tc>
          <w:tcPr>
            <w:tcW w:w="1266" w:type="dxa"/>
            <w:tcBorders>
              <w:top w:val="single" w:sz="4" w:space="0" w:color="000000"/>
              <w:left w:val="nil"/>
              <w:bottom w:val="single" w:sz="4" w:space="0" w:color="000000"/>
              <w:right w:val="single" w:sz="4" w:space="0" w:color="000000"/>
            </w:tcBorders>
            <w:shd w:val="clear" w:color="auto" w:fill="auto"/>
            <w:noWrap/>
          </w:tcPr>
          <w:p w14:paraId="265A2DC5"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08</w:t>
            </w:r>
          </w:p>
        </w:tc>
      </w:tr>
      <w:tr w:rsidR="00205F4D" w:rsidRPr="00A64F6D" w14:paraId="2B50A6D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453F9F8"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4A95305" w14:textId="77777777" w:rsidR="00205F4D" w:rsidRPr="00381FBB" w:rsidRDefault="00205F4D" w:rsidP="00205F4D">
            <w:pPr>
              <w:widowControl/>
              <w:jc w:val="left"/>
              <w:rPr>
                <w:rFonts w:cs="Arial"/>
                <w:color w:val="000000"/>
                <w:kern w:val="0"/>
                <w:sz w:val="21"/>
                <w:szCs w:val="21"/>
              </w:rPr>
            </w:pPr>
            <w:r w:rsidRPr="00381FBB">
              <w:rPr>
                <w:rFonts w:cs="Arial" w:hint="eastAsia"/>
                <w:color w:val="000000"/>
                <w:kern w:val="0"/>
                <w:sz w:val="21"/>
                <w:szCs w:val="21"/>
              </w:rPr>
              <w:t>中国原子能科学研究院中标“华龙一号”核电装备采购项目</w:t>
            </w:r>
          </w:p>
        </w:tc>
        <w:tc>
          <w:tcPr>
            <w:tcW w:w="1266" w:type="dxa"/>
            <w:tcBorders>
              <w:top w:val="single" w:sz="4" w:space="0" w:color="000000"/>
              <w:left w:val="nil"/>
              <w:bottom w:val="single" w:sz="4" w:space="0" w:color="000000"/>
              <w:right w:val="single" w:sz="4" w:space="0" w:color="000000"/>
            </w:tcBorders>
            <w:shd w:val="clear" w:color="auto" w:fill="auto"/>
            <w:noWrap/>
          </w:tcPr>
          <w:p w14:paraId="0EE2BBF0"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09</w:t>
            </w:r>
          </w:p>
        </w:tc>
      </w:tr>
      <w:tr w:rsidR="00205F4D" w:rsidRPr="00A64F6D" w14:paraId="73C9396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01DC9AB"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CE821C" w14:textId="77777777" w:rsidR="00205F4D" w:rsidRPr="00381FBB" w:rsidRDefault="00205F4D" w:rsidP="00205F4D">
            <w:pPr>
              <w:widowControl/>
              <w:jc w:val="left"/>
              <w:rPr>
                <w:rFonts w:cs="Arial"/>
                <w:color w:val="000000"/>
                <w:kern w:val="0"/>
                <w:sz w:val="21"/>
                <w:szCs w:val="21"/>
              </w:rPr>
            </w:pPr>
            <w:r w:rsidRPr="00381FBB">
              <w:rPr>
                <w:rFonts w:cs="Arial"/>
                <w:color w:val="000000"/>
                <w:kern w:val="0"/>
                <w:sz w:val="21"/>
                <w:szCs w:val="21"/>
              </w:rPr>
              <w:t>IAEA</w:t>
            </w:r>
            <w:r w:rsidRPr="00381FBB">
              <w:rPr>
                <w:rFonts w:cs="Arial" w:hint="eastAsia"/>
                <w:color w:val="000000"/>
                <w:kern w:val="0"/>
                <w:sz w:val="21"/>
                <w:szCs w:val="21"/>
              </w:rPr>
              <w:t>在维也纳召开核安保会议</w:t>
            </w:r>
          </w:p>
        </w:tc>
        <w:tc>
          <w:tcPr>
            <w:tcW w:w="1266" w:type="dxa"/>
            <w:tcBorders>
              <w:top w:val="single" w:sz="4" w:space="0" w:color="000000"/>
              <w:left w:val="nil"/>
              <w:bottom w:val="single" w:sz="4" w:space="0" w:color="000000"/>
              <w:right w:val="single" w:sz="4" w:space="0" w:color="000000"/>
            </w:tcBorders>
            <w:shd w:val="clear" w:color="auto" w:fill="auto"/>
            <w:noWrap/>
          </w:tcPr>
          <w:p w14:paraId="0A622F9C"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09</w:t>
            </w:r>
          </w:p>
        </w:tc>
      </w:tr>
      <w:tr w:rsidR="00205F4D" w:rsidRPr="00A64F6D" w14:paraId="4BE7A88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AD0EED" w14:textId="77777777" w:rsidR="00205F4D" w:rsidRPr="008F5CAC" w:rsidRDefault="00205F4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F22452E" w14:textId="77777777" w:rsidR="00205F4D" w:rsidRPr="00381FBB" w:rsidRDefault="00205F4D" w:rsidP="00205F4D">
            <w:pPr>
              <w:widowControl/>
              <w:jc w:val="left"/>
              <w:rPr>
                <w:rFonts w:cs="Arial"/>
                <w:color w:val="000000"/>
                <w:kern w:val="0"/>
                <w:sz w:val="21"/>
                <w:szCs w:val="21"/>
              </w:rPr>
            </w:pPr>
            <w:r w:rsidRPr="00381FBB">
              <w:rPr>
                <w:rFonts w:cs="Arial" w:hint="eastAsia"/>
                <w:color w:val="000000"/>
                <w:kern w:val="0"/>
                <w:sz w:val="21"/>
                <w:szCs w:val="21"/>
              </w:rPr>
              <w:t>美国向</w:t>
            </w:r>
            <w:r w:rsidRPr="00381FBB">
              <w:rPr>
                <w:rFonts w:cs="Arial"/>
                <w:color w:val="000000"/>
                <w:kern w:val="0"/>
                <w:sz w:val="21"/>
                <w:szCs w:val="21"/>
              </w:rPr>
              <w:t>IAEA</w:t>
            </w:r>
            <w:r w:rsidRPr="00381FBB">
              <w:rPr>
                <w:rFonts w:cs="Arial" w:hint="eastAsia"/>
                <w:color w:val="000000"/>
                <w:kern w:val="0"/>
                <w:sz w:val="21"/>
                <w:szCs w:val="21"/>
              </w:rPr>
              <w:t>承诺监测核查处置六公吨冗余钚</w:t>
            </w:r>
          </w:p>
        </w:tc>
        <w:tc>
          <w:tcPr>
            <w:tcW w:w="1266" w:type="dxa"/>
            <w:tcBorders>
              <w:top w:val="single" w:sz="4" w:space="0" w:color="000000"/>
              <w:left w:val="nil"/>
              <w:bottom w:val="single" w:sz="4" w:space="0" w:color="000000"/>
              <w:right w:val="single" w:sz="4" w:space="0" w:color="000000"/>
            </w:tcBorders>
            <w:shd w:val="clear" w:color="auto" w:fill="auto"/>
            <w:noWrap/>
          </w:tcPr>
          <w:p w14:paraId="70C4E08E" w14:textId="77777777" w:rsidR="00205F4D" w:rsidRPr="00BD422B" w:rsidRDefault="00205F4D" w:rsidP="00205F4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09</w:t>
            </w:r>
          </w:p>
        </w:tc>
      </w:tr>
      <w:tr w:rsidR="002C6E31" w:rsidRPr="00C9579A" w14:paraId="60CB4A8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13980D7" w14:textId="77777777" w:rsidR="002C6E31" w:rsidRPr="008F5CAC" w:rsidRDefault="002C6E31"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106F40" w14:textId="77777777" w:rsidR="002C6E31" w:rsidRPr="00381FBB" w:rsidRDefault="002C6E31" w:rsidP="002C6E31">
            <w:pPr>
              <w:widowControl/>
              <w:jc w:val="left"/>
              <w:rPr>
                <w:rFonts w:cs="Arial"/>
                <w:color w:val="000000"/>
                <w:kern w:val="0"/>
                <w:sz w:val="21"/>
                <w:szCs w:val="21"/>
              </w:rPr>
            </w:pPr>
            <w:r w:rsidRPr="00381FBB">
              <w:rPr>
                <w:rFonts w:cs="Arial" w:hint="eastAsia"/>
                <w:color w:val="000000"/>
                <w:kern w:val="0"/>
                <w:sz w:val="21"/>
                <w:szCs w:val="21"/>
              </w:rPr>
              <w:t>法国因材料问题停运的核电站反应堆有望恢复运行</w:t>
            </w:r>
          </w:p>
        </w:tc>
        <w:tc>
          <w:tcPr>
            <w:tcW w:w="1266" w:type="dxa"/>
            <w:tcBorders>
              <w:top w:val="single" w:sz="4" w:space="0" w:color="000000"/>
              <w:left w:val="nil"/>
              <w:bottom w:val="single" w:sz="4" w:space="0" w:color="000000"/>
              <w:right w:val="single" w:sz="4" w:space="0" w:color="000000"/>
            </w:tcBorders>
            <w:shd w:val="clear" w:color="auto" w:fill="auto"/>
            <w:noWrap/>
          </w:tcPr>
          <w:p w14:paraId="1F88DE77" w14:textId="77777777" w:rsidR="002C6E31" w:rsidRPr="00BD422B" w:rsidRDefault="002C6E31" w:rsidP="002C6E31">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12</w:t>
            </w:r>
          </w:p>
        </w:tc>
      </w:tr>
      <w:tr w:rsidR="002C6E31" w:rsidRPr="00C9579A" w14:paraId="2A3861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F61771" w14:textId="77777777" w:rsidR="002C6E31" w:rsidRPr="008F5CAC" w:rsidRDefault="002C6E31"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8EE4F6D" w14:textId="77777777" w:rsidR="002C6E31" w:rsidRPr="00381FBB" w:rsidRDefault="002C6E31" w:rsidP="002C6E31">
            <w:pPr>
              <w:widowControl/>
              <w:jc w:val="left"/>
              <w:rPr>
                <w:rFonts w:cs="Arial"/>
                <w:color w:val="000000"/>
                <w:kern w:val="0"/>
                <w:sz w:val="21"/>
                <w:szCs w:val="21"/>
              </w:rPr>
            </w:pPr>
            <w:r w:rsidRPr="00381FBB">
              <w:rPr>
                <w:rFonts w:cs="Arial" w:hint="eastAsia"/>
                <w:color w:val="000000"/>
                <w:kern w:val="0"/>
                <w:sz w:val="21"/>
                <w:szCs w:val="21"/>
              </w:rPr>
              <w:t>“华龙一号”首堆福清核电</w:t>
            </w:r>
            <w:r w:rsidRPr="00381FBB">
              <w:rPr>
                <w:rFonts w:cs="Arial" w:hint="eastAsia"/>
                <w:color w:val="000000"/>
                <w:kern w:val="0"/>
                <w:sz w:val="21"/>
                <w:szCs w:val="21"/>
              </w:rPr>
              <w:t>5</w:t>
            </w:r>
            <w:r w:rsidRPr="00381FBB">
              <w:rPr>
                <w:rFonts w:cs="Arial" w:hint="eastAsia"/>
                <w:color w:val="000000"/>
                <w:kern w:val="0"/>
                <w:sz w:val="21"/>
                <w:szCs w:val="21"/>
              </w:rPr>
              <w:t>号机组安全壳环吊钢牛腿全部焊接完成</w:t>
            </w:r>
          </w:p>
        </w:tc>
        <w:tc>
          <w:tcPr>
            <w:tcW w:w="1266" w:type="dxa"/>
            <w:tcBorders>
              <w:top w:val="single" w:sz="4" w:space="0" w:color="000000"/>
              <w:left w:val="nil"/>
              <w:bottom w:val="single" w:sz="4" w:space="0" w:color="000000"/>
              <w:right w:val="single" w:sz="4" w:space="0" w:color="000000"/>
            </w:tcBorders>
            <w:shd w:val="clear" w:color="auto" w:fill="auto"/>
            <w:noWrap/>
          </w:tcPr>
          <w:p w14:paraId="3969C85D" w14:textId="77777777" w:rsidR="002C6E31" w:rsidRPr="00BD422B" w:rsidRDefault="002C6E31" w:rsidP="002C6E31">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12</w:t>
            </w:r>
          </w:p>
        </w:tc>
      </w:tr>
      <w:tr w:rsidR="002C6E31" w:rsidRPr="00C9579A" w14:paraId="33C9E34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FFC14DC" w14:textId="77777777" w:rsidR="002C6E31" w:rsidRPr="008F5CAC" w:rsidRDefault="002C6E31"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B9213A" w14:textId="77777777" w:rsidR="002C6E31" w:rsidRPr="00381FBB" w:rsidRDefault="002C6E31" w:rsidP="002C6E31">
            <w:pPr>
              <w:widowControl/>
              <w:jc w:val="left"/>
              <w:rPr>
                <w:rFonts w:cs="Arial"/>
                <w:color w:val="000000"/>
                <w:kern w:val="0"/>
                <w:sz w:val="21"/>
                <w:szCs w:val="21"/>
              </w:rPr>
            </w:pPr>
            <w:r w:rsidRPr="00381FBB">
              <w:rPr>
                <w:rFonts w:cs="Arial" w:hint="eastAsia"/>
                <w:color w:val="000000"/>
                <w:kern w:val="0"/>
                <w:sz w:val="21"/>
                <w:szCs w:val="21"/>
              </w:rPr>
              <w:t>我国率先突破热核聚变工程核心技术</w:t>
            </w:r>
          </w:p>
        </w:tc>
        <w:tc>
          <w:tcPr>
            <w:tcW w:w="1266" w:type="dxa"/>
            <w:tcBorders>
              <w:top w:val="single" w:sz="4" w:space="0" w:color="000000"/>
              <w:left w:val="nil"/>
              <w:bottom w:val="single" w:sz="4" w:space="0" w:color="000000"/>
              <w:right w:val="single" w:sz="4" w:space="0" w:color="000000"/>
            </w:tcBorders>
            <w:shd w:val="clear" w:color="auto" w:fill="auto"/>
            <w:noWrap/>
          </w:tcPr>
          <w:p w14:paraId="1D3C77BA" w14:textId="77777777" w:rsidR="002C6E31" w:rsidRPr="00BD422B" w:rsidRDefault="002C6E31" w:rsidP="002C6E31">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12</w:t>
            </w:r>
          </w:p>
        </w:tc>
      </w:tr>
      <w:tr w:rsidR="0033457A" w:rsidRPr="00C9579A" w14:paraId="554A6FE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31FEF6E" w14:textId="77777777" w:rsidR="0033457A" w:rsidRPr="008F5CAC" w:rsidRDefault="0033457A"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B313F5A" w14:textId="77777777" w:rsidR="0033457A" w:rsidRPr="00381FBB" w:rsidRDefault="0033457A" w:rsidP="0033457A">
            <w:pPr>
              <w:widowControl/>
              <w:jc w:val="left"/>
              <w:rPr>
                <w:rFonts w:cs="Arial"/>
                <w:color w:val="000000"/>
                <w:kern w:val="0"/>
                <w:sz w:val="21"/>
                <w:szCs w:val="21"/>
              </w:rPr>
            </w:pPr>
            <w:r w:rsidRPr="00381FBB">
              <w:rPr>
                <w:rFonts w:cs="Arial"/>
                <w:color w:val="000000"/>
                <w:kern w:val="0"/>
                <w:sz w:val="21"/>
                <w:szCs w:val="21"/>
              </w:rPr>
              <w:t>聚变核电站来了：人类获得永久能源</w:t>
            </w:r>
          </w:p>
        </w:tc>
        <w:tc>
          <w:tcPr>
            <w:tcW w:w="1266" w:type="dxa"/>
            <w:tcBorders>
              <w:top w:val="single" w:sz="4" w:space="0" w:color="000000"/>
              <w:left w:val="nil"/>
              <w:bottom w:val="single" w:sz="4" w:space="0" w:color="000000"/>
              <w:right w:val="single" w:sz="4" w:space="0" w:color="000000"/>
            </w:tcBorders>
            <w:shd w:val="clear" w:color="auto" w:fill="auto"/>
            <w:noWrap/>
          </w:tcPr>
          <w:p w14:paraId="0B584B39" w14:textId="77777777" w:rsidR="0033457A" w:rsidRPr="00BD422B" w:rsidRDefault="0033457A" w:rsidP="0033457A">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13</w:t>
            </w:r>
          </w:p>
        </w:tc>
      </w:tr>
      <w:tr w:rsidR="0033457A" w:rsidRPr="00C9579A" w14:paraId="4AAD82C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B47CA4" w14:textId="77777777" w:rsidR="0033457A" w:rsidRPr="008F5CAC" w:rsidRDefault="0033457A"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E1E5321" w14:textId="77777777" w:rsidR="0033457A" w:rsidRPr="00381FBB" w:rsidRDefault="0033457A" w:rsidP="0033457A">
            <w:pPr>
              <w:widowControl/>
              <w:jc w:val="left"/>
              <w:rPr>
                <w:rFonts w:cs="Arial"/>
                <w:color w:val="000000"/>
                <w:kern w:val="0"/>
                <w:sz w:val="21"/>
                <w:szCs w:val="21"/>
              </w:rPr>
            </w:pPr>
            <w:r w:rsidRPr="00381FBB">
              <w:rPr>
                <w:rFonts w:cs="Arial" w:hint="eastAsia"/>
                <w:color w:val="000000"/>
                <w:kern w:val="0"/>
                <w:sz w:val="21"/>
                <w:szCs w:val="21"/>
              </w:rPr>
              <w:t>规划相继发布</w:t>
            </w:r>
            <w:r w:rsidRPr="00381FBB">
              <w:rPr>
                <w:rFonts w:cs="Arial" w:hint="eastAsia"/>
                <w:color w:val="000000"/>
                <w:kern w:val="0"/>
                <w:sz w:val="21"/>
                <w:szCs w:val="21"/>
              </w:rPr>
              <w:t xml:space="preserve"> </w:t>
            </w:r>
            <w:r w:rsidRPr="00381FBB">
              <w:rPr>
                <w:rFonts w:cs="Arial" w:hint="eastAsia"/>
                <w:color w:val="000000"/>
                <w:kern w:val="0"/>
                <w:sz w:val="21"/>
                <w:szCs w:val="21"/>
              </w:rPr>
              <w:t>核电建设有望加速</w:t>
            </w:r>
          </w:p>
        </w:tc>
        <w:tc>
          <w:tcPr>
            <w:tcW w:w="1266" w:type="dxa"/>
            <w:tcBorders>
              <w:top w:val="single" w:sz="4" w:space="0" w:color="000000"/>
              <w:left w:val="nil"/>
              <w:bottom w:val="single" w:sz="4" w:space="0" w:color="000000"/>
              <w:right w:val="single" w:sz="4" w:space="0" w:color="000000"/>
            </w:tcBorders>
            <w:shd w:val="clear" w:color="auto" w:fill="auto"/>
            <w:noWrap/>
          </w:tcPr>
          <w:p w14:paraId="4C67F1A1" w14:textId="77777777" w:rsidR="0033457A" w:rsidRPr="00BD422B" w:rsidRDefault="0033457A" w:rsidP="0033457A">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13</w:t>
            </w:r>
          </w:p>
        </w:tc>
      </w:tr>
      <w:tr w:rsidR="00A77D6D" w:rsidRPr="00C9579A" w14:paraId="499F44C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7E1B13" w14:textId="77777777" w:rsidR="00A77D6D" w:rsidRPr="008F5CAC" w:rsidRDefault="00A77D6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9E1967F" w14:textId="77777777" w:rsidR="00A77D6D" w:rsidRPr="00381FBB" w:rsidRDefault="00A77D6D" w:rsidP="00A77D6D">
            <w:pPr>
              <w:widowControl/>
              <w:jc w:val="left"/>
              <w:rPr>
                <w:rFonts w:cs="Arial"/>
                <w:color w:val="000000"/>
                <w:kern w:val="0"/>
                <w:sz w:val="21"/>
                <w:szCs w:val="21"/>
              </w:rPr>
            </w:pPr>
            <w:r w:rsidRPr="00381FBB">
              <w:rPr>
                <w:rFonts w:cs="Arial" w:hint="eastAsia"/>
                <w:color w:val="000000"/>
                <w:kern w:val="0"/>
                <w:sz w:val="21"/>
                <w:szCs w:val="21"/>
              </w:rPr>
              <w:t>《核电厂安全级软件危害性分析应用指南》发布</w:t>
            </w:r>
          </w:p>
        </w:tc>
        <w:tc>
          <w:tcPr>
            <w:tcW w:w="1266" w:type="dxa"/>
            <w:tcBorders>
              <w:top w:val="single" w:sz="4" w:space="0" w:color="000000"/>
              <w:left w:val="nil"/>
              <w:bottom w:val="single" w:sz="4" w:space="0" w:color="000000"/>
              <w:right w:val="single" w:sz="4" w:space="0" w:color="000000"/>
            </w:tcBorders>
            <w:shd w:val="clear" w:color="auto" w:fill="auto"/>
            <w:noWrap/>
          </w:tcPr>
          <w:p w14:paraId="0E5763E0" w14:textId="77777777" w:rsidR="00A77D6D" w:rsidRPr="00BD422B" w:rsidRDefault="00A77D6D" w:rsidP="00A77D6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14</w:t>
            </w:r>
          </w:p>
        </w:tc>
      </w:tr>
      <w:tr w:rsidR="00A77D6D" w:rsidRPr="00C9579A" w14:paraId="396CFE9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1DFC79" w14:textId="77777777" w:rsidR="00A77D6D" w:rsidRPr="008F5CAC" w:rsidRDefault="00A77D6D"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F6BB606" w14:textId="77777777" w:rsidR="00A77D6D" w:rsidRPr="00381FBB" w:rsidRDefault="00A77D6D" w:rsidP="00A77D6D">
            <w:pPr>
              <w:widowControl/>
              <w:jc w:val="left"/>
              <w:rPr>
                <w:rFonts w:cs="Arial"/>
                <w:color w:val="000000"/>
                <w:kern w:val="0"/>
                <w:sz w:val="21"/>
                <w:szCs w:val="21"/>
              </w:rPr>
            </w:pPr>
            <w:r w:rsidRPr="00381FBB">
              <w:rPr>
                <w:rFonts w:cs="Arial" w:hint="eastAsia"/>
                <w:color w:val="000000"/>
                <w:kern w:val="0"/>
                <w:sz w:val="21"/>
                <w:szCs w:val="21"/>
              </w:rPr>
              <w:t>南非修订核电发展计划</w:t>
            </w:r>
          </w:p>
        </w:tc>
        <w:tc>
          <w:tcPr>
            <w:tcW w:w="1266" w:type="dxa"/>
            <w:tcBorders>
              <w:top w:val="single" w:sz="4" w:space="0" w:color="000000"/>
              <w:left w:val="nil"/>
              <w:bottom w:val="single" w:sz="4" w:space="0" w:color="000000"/>
              <w:right w:val="single" w:sz="4" w:space="0" w:color="000000"/>
            </w:tcBorders>
            <w:shd w:val="clear" w:color="auto" w:fill="auto"/>
            <w:noWrap/>
          </w:tcPr>
          <w:p w14:paraId="4232FEFD" w14:textId="77777777" w:rsidR="00A77D6D" w:rsidRPr="00BD422B" w:rsidRDefault="00A77D6D" w:rsidP="00A77D6D">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14</w:t>
            </w:r>
          </w:p>
        </w:tc>
      </w:tr>
      <w:tr w:rsidR="00CF551C" w:rsidRPr="00C9579A" w14:paraId="1DA82A7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56F8FB1" w14:textId="77777777" w:rsidR="00CF551C" w:rsidRPr="008F5CAC" w:rsidRDefault="00CF551C"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E852EA" w14:textId="77777777"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秦山精神新内涵正式发布</w:t>
            </w:r>
          </w:p>
        </w:tc>
        <w:tc>
          <w:tcPr>
            <w:tcW w:w="1266" w:type="dxa"/>
            <w:tcBorders>
              <w:top w:val="single" w:sz="4" w:space="0" w:color="000000"/>
              <w:left w:val="nil"/>
              <w:bottom w:val="single" w:sz="4" w:space="0" w:color="000000"/>
              <w:right w:val="single" w:sz="4" w:space="0" w:color="000000"/>
            </w:tcBorders>
            <w:shd w:val="clear" w:color="auto" w:fill="auto"/>
            <w:noWrap/>
          </w:tcPr>
          <w:p w14:paraId="42C1BE23" w14:textId="77777777" w:rsidR="00CF551C" w:rsidRPr="006856F9"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15</w:t>
            </w:r>
          </w:p>
        </w:tc>
      </w:tr>
      <w:tr w:rsidR="00CF551C" w:rsidRPr="00C9579A" w14:paraId="0186264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7720AB2" w14:textId="77777777" w:rsidR="00CF551C" w:rsidRPr="008F5CAC" w:rsidRDefault="00CF551C"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D1124FB" w14:textId="77777777"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中国代表呼吁推进核领域技术合作</w:t>
            </w:r>
          </w:p>
        </w:tc>
        <w:tc>
          <w:tcPr>
            <w:tcW w:w="1266" w:type="dxa"/>
            <w:tcBorders>
              <w:top w:val="single" w:sz="4" w:space="0" w:color="000000"/>
              <w:left w:val="nil"/>
              <w:bottom w:val="single" w:sz="4" w:space="0" w:color="000000"/>
              <w:right w:val="single" w:sz="4" w:space="0" w:color="000000"/>
            </w:tcBorders>
            <w:shd w:val="clear" w:color="auto" w:fill="auto"/>
            <w:noWrap/>
          </w:tcPr>
          <w:p w14:paraId="25C4949E" w14:textId="77777777"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15</w:t>
            </w:r>
          </w:p>
        </w:tc>
      </w:tr>
      <w:tr w:rsidR="00CF551C" w:rsidRPr="00C9579A" w14:paraId="6357C1B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781498" w14:textId="77777777" w:rsidR="00CF551C" w:rsidRPr="008F5CAC" w:rsidRDefault="00CF551C"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3BABCAD" w14:textId="77777777"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海阳核电核运营期保险海外路演取得成功</w:t>
            </w:r>
          </w:p>
        </w:tc>
        <w:tc>
          <w:tcPr>
            <w:tcW w:w="1266" w:type="dxa"/>
            <w:tcBorders>
              <w:top w:val="single" w:sz="4" w:space="0" w:color="000000"/>
              <w:left w:val="nil"/>
              <w:bottom w:val="single" w:sz="4" w:space="0" w:color="000000"/>
              <w:right w:val="single" w:sz="4" w:space="0" w:color="000000"/>
            </w:tcBorders>
            <w:shd w:val="clear" w:color="auto" w:fill="auto"/>
            <w:noWrap/>
          </w:tcPr>
          <w:p w14:paraId="4DE4F354" w14:textId="77777777"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15</w:t>
            </w:r>
          </w:p>
        </w:tc>
      </w:tr>
      <w:tr w:rsidR="00CF551C" w:rsidRPr="00C9579A" w14:paraId="7AF4F97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8B00DC8" w14:textId="77777777" w:rsidR="00CF551C" w:rsidRPr="008F5CAC" w:rsidRDefault="00CF551C"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50D8C3E" w14:textId="77777777"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俄罗斯成功在快堆测试铀钚混合核燃料</w:t>
            </w:r>
          </w:p>
        </w:tc>
        <w:tc>
          <w:tcPr>
            <w:tcW w:w="1266" w:type="dxa"/>
            <w:tcBorders>
              <w:top w:val="single" w:sz="4" w:space="0" w:color="000000"/>
              <w:left w:val="nil"/>
              <w:bottom w:val="single" w:sz="4" w:space="0" w:color="000000"/>
              <w:right w:val="single" w:sz="4" w:space="0" w:color="000000"/>
            </w:tcBorders>
            <w:shd w:val="clear" w:color="auto" w:fill="auto"/>
            <w:noWrap/>
          </w:tcPr>
          <w:p w14:paraId="03CA1785" w14:textId="77777777"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19</w:t>
            </w:r>
          </w:p>
        </w:tc>
      </w:tr>
      <w:tr w:rsidR="00CF551C" w:rsidRPr="00C9579A" w14:paraId="53D42CF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144F1C" w14:textId="77777777" w:rsidR="00CF551C" w:rsidRPr="008F5CAC" w:rsidRDefault="00CF551C"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2BB438" w14:textId="77777777" w:rsidR="00CF551C" w:rsidRPr="00381FBB" w:rsidRDefault="00CF551C" w:rsidP="00CF551C">
            <w:pPr>
              <w:widowControl/>
              <w:jc w:val="left"/>
              <w:rPr>
                <w:rFonts w:cs="Arial"/>
                <w:color w:val="000000"/>
                <w:kern w:val="0"/>
                <w:sz w:val="21"/>
                <w:szCs w:val="21"/>
              </w:rPr>
            </w:pPr>
            <w:r w:rsidRPr="00381FBB">
              <w:rPr>
                <w:rFonts w:cs="Arial" w:hint="eastAsia"/>
                <w:color w:val="000000"/>
                <w:kern w:val="0"/>
                <w:sz w:val="21"/>
                <w:szCs w:val="21"/>
              </w:rPr>
              <w:t>IAEA</w:t>
            </w:r>
            <w:r w:rsidRPr="00381FBB">
              <w:rPr>
                <w:rFonts w:cs="Arial" w:hint="eastAsia"/>
                <w:color w:val="000000"/>
                <w:kern w:val="0"/>
                <w:sz w:val="21"/>
                <w:szCs w:val="21"/>
              </w:rPr>
              <w:t>总干事提示核能在可持续发展中的作用</w:t>
            </w:r>
          </w:p>
        </w:tc>
        <w:tc>
          <w:tcPr>
            <w:tcW w:w="1266" w:type="dxa"/>
            <w:tcBorders>
              <w:top w:val="single" w:sz="4" w:space="0" w:color="000000"/>
              <w:left w:val="nil"/>
              <w:bottom w:val="single" w:sz="4" w:space="0" w:color="000000"/>
              <w:right w:val="single" w:sz="4" w:space="0" w:color="000000"/>
            </w:tcBorders>
            <w:shd w:val="clear" w:color="auto" w:fill="auto"/>
            <w:noWrap/>
          </w:tcPr>
          <w:p w14:paraId="70ADBA62" w14:textId="77777777" w:rsidR="00CF551C" w:rsidRPr="00BD422B" w:rsidRDefault="00CF551C" w:rsidP="00CF551C">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19</w:t>
            </w:r>
          </w:p>
        </w:tc>
      </w:tr>
      <w:tr w:rsidR="001D7B48" w:rsidRPr="00C9579A" w14:paraId="387A598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DCE318A" w14:textId="77777777" w:rsidR="001D7B48" w:rsidRPr="008F5CAC" w:rsidRDefault="001D7B48"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4F2FE2" w14:textId="77777777" w:rsidR="001D7B48" w:rsidRPr="00381FBB" w:rsidRDefault="001D7B48" w:rsidP="001D7B48">
            <w:pPr>
              <w:widowControl/>
              <w:jc w:val="left"/>
              <w:rPr>
                <w:rFonts w:cs="Arial"/>
                <w:color w:val="000000"/>
                <w:kern w:val="0"/>
                <w:sz w:val="21"/>
                <w:szCs w:val="21"/>
              </w:rPr>
            </w:pPr>
            <w:r w:rsidRPr="00381FBB">
              <w:rPr>
                <w:rFonts w:cs="Arial" w:hint="eastAsia"/>
                <w:color w:val="000000"/>
                <w:kern w:val="0"/>
                <w:sz w:val="21"/>
                <w:szCs w:val="21"/>
              </w:rPr>
              <w:t>中广核新增一核领域国家级实验室</w:t>
            </w:r>
          </w:p>
        </w:tc>
        <w:tc>
          <w:tcPr>
            <w:tcW w:w="1266" w:type="dxa"/>
            <w:tcBorders>
              <w:top w:val="single" w:sz="4" w:space="0" w:color="000000"/>
              <w:left w:val="nil"/>
              <w:bottom w:val="single" w:sz="4" w:space="0" w:color="000000"/>
              <w:right w:val="single" w:sz="4" w:space="0" w:color="000000"/>
            </w:tcBorders>
            <w:shd w:val="clear" w:color="auto" w:fill="auto"/>
            <w:noWrap/>
          </w:tcPr>
          <w:p w14:paraId="0AECC626" w14:textId="77777777" w:rsidR="001D7B48" w:rsidRPr="00BD422B" w:rsidRDefault="001D7B48" w:rsidP="001D7B48">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20</w:t>
            </w:r>
          </w:p>
        </w:tc>
      </w:tr>
      <w:tr w:rsidR="001D7B48" w:rsidRPr="00C9579A" w14:paraId="66DA181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C85818" w14:textId="77777777" w:rsidR="001D7B48" w:rsidRPr="008F5CAC" w:rsidRDefault="001D7B48"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8E86D54" w14:textId="77777777" w:rsidR="001D7B48" w:rsidRPr="00381FBB" w:rsidRDefault="001D7B48" w:rsidP="001D7B48">
            <w:pPr>
              <w:widowControl/>
              <w:jc w:val="left"/>
              <w:rPr>
                <w:rFonts w:cs="Arial"/>
                <w:color w:val="000000"/>
                <w:kern w:val="0"/>
                <w:sz w:val="21"/>
                <w:szCs w:val="21"/>
              </w:rPr>
            </w:pPr>
            <w:r w:rsidRPr="00381FBB">
              <w:rPr>
                <w:rFonts w:cs="Arial" w:hint="eastAsia"/>
                <w:color w:val="000000"/>
                <w:kern w:val="0"/>
                <w:sz w:val="21"/>
                <w:szCs w:val="21"/>
              </w:rPr>
              <w:t>田湾核电</w:t>
            </w:r>
            <w:r w:rsidRPr="00381FBB">
              <w:rPr>
                <w:rFonts w:cs="Arial" w:hint="eastAsia"/>
                <w:color w:val="000000"/>
                <w:kern w:val="0"/>
                <w:sz w:val="21"/>
                <w:szCs w:val="21"/>
              </w:rPr>
              <w:t>3</w:t>
            </w:r>
            <w:r w:rsidRPr="00381FBB">
              <w:rPr>
                <w:rFonts w:cs="Arial" w:hint="eastAsia"/>
                <w:color w:val="000000"/>
                <w:kern w:val="0"/>
                <w:sz w:val="21"/>
                <w:szCs w:val="21"/>
              </w:rPr>
              <w:t>号机组一、二回路强度水压试验完成</w:t>
            </w:r>
          </w:p>
        </w:tc>
        <w:tc>
          <w:tcPr>
            <w:tcW w:w="1266" w:type="dxa"/>
            <w:tcBorders>
              <w:top w:val="single" w:sz="4" w:space="0" w:color="000000"/>
              <w:left w:val="nil"/>
              <w:bottom w:val="single" w:sz="4" w:space="0" w:color="000000"/>
              <w:right w:val="single" w:sz="4" w:space="0" w:color="000000"/>
            </w:tcBorders>
            <w:shd w:val="clear" w:color="auto" w:fill="auto"/>
            <w:noWrap/>
          </w:tcPr>
          <w:p w14:paraId="17B71CD7" w14:textId="77777777" w:rsidR="001D7B48" w:rsidRPr="00BD422B" w:rsidRDefault="001D7B48" w:rsidP="001D7B48">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20</w:t>
            </w:r>
          </w:p>
        </w:tc>
      </w:tr>
      <w:tr w:rsidR="00673C40" w:rsidRPr="00C9579A" w14:paraId="3B6465E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7DB9FE5" w14:textId="77777777" w:rsidR="00673C40" w:rsidRPr="008F5CAC" w:rsidRDefault="00673C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F91F719" w14:textId="77777777" w:rsidR="00673C40" w:rsidRPr="00381FBB" w:rsidRDefault="00673C40" w:rsidP="00673C40">
            <w:pPr>
              <w:widowControl/>
              <w:jc w:val="left"/>
              <w:rPr>
                <w:rFonts w:cs="Arial"/>
                <w:color w:val="000000"/>
                <w:kern w:val="0"/>
                <w:sz w:val="21"/>
                <w:szCs w:val="21"/>
              </w:rPr>
            </w:pPr>
            <w:r w:rsidRPr="00381FBB">
              <w:rPr>
                <w:rFonts w:cs="Arial" w:hint="eastAsia"/>
                <w:color w:val="000000"/>
                <w:kern w:val="0"/>
                <w:sz w:val="21"/>
                <w:szCs w:val="21"/>
              </w:rPr>
              <w:t>国务院印发《“十三五”国家战略性新兴产业发展规划》</w:t>
            </w:r>
          </w:p>
        </w:tc>
        <w:tc>
          <w:tcPr>
            <w:tcW w:w="1266" w:type="dxa"/>
            <w:tcBorders>
              <w:top w:val="single" w:sz="4" w:space="0" w:color="000000"/>
              <w:left w:val="nil"/>
              <w:bottom w:val="single" w:sz="4" w:space="0" w:color="000000"/>
              <w:right w:val="single" w:sz="4" w:space="0" w:color="000000"/>
            </w:tcBorders>
            <w:shd w:val="clear" w:color="auto" w:fill="auto"/>
            <w:noWrap/>
          </w:tcPr>
          <w:p w14:paraId="3DC14AEE" w14:textId="77777777"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22</w:t>
            </w:r>
          </w:p>
        </w:tc>
      </w:tr>
      <w:tr w:rsidR="00673C40" w:rsidRPr="00C9579A" w14:paraId="097099B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5A70A4B" w14:textId="77777777" w:rsidR="00673C40" w:rsidRPr="008F5CAC" w:rsidRDefault="00673C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442A6E1" w14:textId="77777777" w:rsidR="00673C40" w:rsidRPr="00381FBB" w:rsidRDefault="00673C40" w:rsidP="00673C40">
            <w:pPr>
              <w:widowControl/>
              <w:jc w:val="left"/>
              <w:rPr>
                <w:rFonts w:cs="Arial"/>
                <w:color w:val="000000"/>
                <w:kern w:val="0"/>
                <w:sz w:val="21"/>
                <w:szCs w:val="21"/>
              </w:rPr>
            </w:pPr>
            <w:r w:rsidRPr="00381FBB">
              <w:rPr>
                <w:rFonts w:cs="Arial" w:hint="eastAsia"/>
                <w:color w:val="000000"/>
                <w:kern w:val="0"/>
                <w:sz w:val="21"/>
                <w:szCs w:val="21"/>
              </w:rPr>
              <w:t>《第四代核能技术</w:t>
            </w:r>
            <w:r w:rsidRPr="00381FBB">
              <w:rPr>
                <w:rFonts w:cs="Arial" w:hint="eastAsia"/>
                <w:color w:val="000000"/>
                <w:kern w:val="0"/>
                <w:sz w:val="21"/>
                <w:szCs w:val="21"/>
              </w:rPr>
              <w:t>60</w:t>
            </w:r>
            <w:r w:rsidRPr="00381FBB">
              <w:rPr>
                <w:rFonts w:cs="Arial" w:hint="eastAsia"/>
                <w:color w:val="000000"/>
                <w:kern w:val="0"/>
                <w:sz w:val="21"/>
                <w:szCs w:val="21"/>
              </w:rPr>
              <w:t>万千瓦高温气冷堆核电站技术方案》发布</w:t>
            </w:r>
          </w:p>
        </w:tc>
        <w:tc>
          <w:tcPr>
            <w:tcW w:w="1266" w:type="dxa"/>
            <w:tcBorders>
              <w:top w:val="single" w:sz="4" w:space="0" w:color="000000"/>
              <w:left w:val="nil"/>
              <w:bottom w:val="single" w:sz="4" w:space="0" w:color="000000"/>
              <w:right w:val="single" w:sz="4" w:space="0" w:color="000000"/>
            </w:tcBorders>
            <w:shd w:val="clear" w:color="auto" w:fill="auto"/>
            <w:noWrap/>
          </w:tcPr>
          <w:p w14:paraId="4C08D217" w14:textId="77777777"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22</w:t>
            </w:r>
          </w:p>
        </w:tc>
      </w:tr>
      <w:tr w:rsidR="00673C40" w:rsidRPr="00C9579A" w14:paraId="687495D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C5E7C2" w14:textId="77777777" w:rsidR="00673C40" w:rsidRPr="008F5CAC" w:rsidRDefault="00673C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658D4FF" w14:textId="77777777" w:rsidR="00673C40" w:rsidRPr="00381FBB" w:rsidRDefault="00673C40" w:rsidP="00673C40">
            <w:pPr>
              <w:widowControl/>
              <w:jc w:val="left"/>
              <w:rPr>
                <w:rFonts w:cs="Arial"/>
                <w:color w:val="000000"/>
                <w:kern w:val="0"/>
                <w:sz w:val="21"/>
                <w:szCs w:val="21"/>
              </w:rPr>
            </w:pPr>
            <w:r w:rsidRPr="00381FBB">
              <w:rPr>
                <w:rFonts w:cs="Arial" w:hint="eastAsia"/>
                <w:color w:val="000000"/>
                <w:kern w:val="0"/>
                <w:sz w:val="21"/>
                <w:szCs w:val="21"/>
              </w:rPr>
              <w:t>日本公布高放废物处置库选址准则</w:t>
            </w:r>
          </w:p>
        </w:tc>
        <w:tc>
          <w:tcPr>
            <w:tcW w:w="1266" w:type="dxa"/>
            <w:tcBorders>
              <w:top w:val="single" w:sz="4" w:space="0" w:color="000000"/>
              <w:left w:val="nil"/>
              <w:bottom w:val="single" w:sz="4" w:space="0" w:color="000000"/>
              <w:right w:val="single" w:sz="4" w:space="0" w:color="000000"/>
            </w:tcBorders>
            <w:shd w:val="clear" w:color="auto" w:fill="auto"/>
            <w:noWrap/>
          </w:tcPr>
          <w:p w14:paraId="38EFF41C" w14:textId="77777777"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22</w:t>
            </w:r>
          </w:p>
        </w:tc>
      </w:tr>
      <w:tr w:rsidR="00673C40" w:rsidRPr="00C9579A" w14:paraId="1B039A5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A601E5" w14:textId="77777777" w:rsidR="00673C40" w:rsidRPr="008F5CAC" w:rsidRDefault="00673C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A39A64" w14:textId="77777777" w:rsidR="00673C40" w:rsidRPr="00860133" w:rsidRDefault="00140CA1" w:rsidP="00673C40">
            <w:pPr>
              <w:widowControl/>
              <w:jc w:val="left"/>
              <w:rPr>
                <w:rFonts w:cs="Arial"/>
                <w:color w:val="000000"/>
                <w:kern w:val="0"/>
                <w:sz w:val="21"/>
                <w:szCs w:val="21"/>
              </w:rPr>
            </w:pPr>
            <w:r w:rsidRPr="00140CA1">
              <w:rPr>
                <w:rFonts w:cs="Arial" w:hint="eastAsia"/>
                <w:color w:val="000000"/>
                <w:kern w:val="0"/>
                <w:sz w:val="21"/>
                <w:szCs w:val="21"/>
              </w:rPr>
              <w:t>“十三五”首个华龙一号核电机组——防城港</w:t>
            </w:r>
            <w:r w:rsidRPr="00140CA1">
              <w:rPr>
                <w:rFonts w:cs="Arial" w:hint="eastAsia"/>
                <w:color w:val="000000"/>
                <w:kern w:val="0"/>
                <w:sz w:val="21"/>
                <w:szCs w:val="21"/>
              </w:rPr>
              <w:t>4</w:t>
            </w:r>
            <w:r w:rsidRPr="00140CA1">
              <w:rPr>
                <w:rFonts w:cs="Arial" w:hint="eastAsia"/>
                <w:color w:val="000000"/>
                <w:kern w:val="0"/>
                <w:sz w:val="21"/>
                <w:szCs w:val="21"/>
              </w:rPr>
              <w:t>号机组开工</w:t>
            </w:r>
          </w:p>
        </w:tc>
        <w:tc>
          <w:tcPr>
            <w:tcW w:w="1266" w:type="dxa"/>
            <w:tcBorders>
              <w:top w:val="single" w:sz="4" w:space="0" w:color="000000"/>
              <w:left w:val="nil"/>
              <w:bottom w:val="single" w:sz="4" w:space="0" w:color="000000"/>
              <w:right w:val="single" w:sz="4" w:space="0" w:color="000000"/>
            </w:tcBorders>
            <w:shd w:val="clear" w:color="auto" w:fill="auto"/>
            <w:noWrap/>
          </w:tcPr>
          <w:p w14:paraId="4166ACE5" w14:textId="77777777" w:rsidR="00673C40" w:rsidRPr="00BD422B" w:rsidRDefault="00673C40"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w:t>
            </w:r>
            <w:r w:rsidR="00140CA1">
              <w:rPr>
                <w:rFonts w:hint="eastAsia"/>
                <w:sz w:val="21"/>
                <w:szCs w:val="21"/>
              </w:rPr>
              <w:t>6</w:t>
            </w:r>
          </w:p>
        </w:tc>
      </w:tr>
      <w:tr w:rsidR="00673C40" w:rsidRPr="00C9579A" w14:paraId="6B55B6D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445E56E" w14:textId="77777777" w:rsidR="00673C40" w:rsidRPr="008F5CAC" w:rsidRDefault="00673C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87FB2A2" w14:textId="77777777" w:rsidR="00673C40" w:rsidRPr="00860133" w:rsidRDefault="00140CA1" w:rsidP="00673C40">
            <w:pPr>
              <w:widowControl/>
              <w:jc w:val="left"/>
              <w:rPr>
                <w:rFonts w:cs="Arial"/>
                <w:color w:val="000000"/>
                <w:kern w:val="0"/>
                <w:sz w:val="21"/>
                <w:szCs w:val="21"/>
              </w:rPr>
            </w:pPr>
            <w:r w:rsidRPr="00140CA1">
              <w:rPr>
                <w:rFonts w:cs="Arial" w:hint="eastAsia"/>
                <w:color w:val="000000"/>
                <w:kern w:val="0"/>
                <w:sz w:val="21"/>
                <w:szCs w:val="21"/>
              </w:rPr>
              <w:t>海阳核电</w:t>
            </w:r>
            <w:r w:rsidRPr="00140CA1">
              <w:rPr>
                <w:rFonts w:cs="Arial" w:hint="eastAsia"/>
                <w:color w:val="000000"/>
                <w:kern w:val="0"/>
                <w:sz w:val="21"/>
                <w:szCs w:val="21"/>
              </w:rPr>
              <w:t>2</w:t>
            </w:r>
            <w:r w:rsidRPr="00140CA1">
              <w:rPr>
                <w:rFonts w:cs="Arial" w:hint="eastAsia"/>
                <w:color w:val="000000"/>
                <w:kern w:val="0"/>
                <w:sz w:val="21"/>
                <w:szCs w:val="21"/>
              </w:rPr>
              <w:t>号机组蒸汽发生器二次侧水压试验成功</w:t>
            </w:r>
          </w:p>
        </w:tc>
        <w:tc>
          <w:tcPr>
            <w:tcW w:w="1266" w:type="dxa"/>
            <w:tcBorders>
              <w:top w:val="single" w:sz="4" w:space="0" w:color="000000"/>
              <w:left w:val="nil"/>
              <w:bottom w:val="single" w:sz="4" w:space="0" w:color="000000"/>
              <w:right w:val="single" w:sz="4" w:space="0" w:color="000000"/>
            </w:tcBorders>
            <w:shd w:val="clear" w:color="auto" w:fill="auto"/>
            <w:noWrap/>
          </w:tcPr>
          <w:p w14:paraId="15F4CC7E" w14:textId="77777777" w:rsidR="00673C40" w:rsidRPr="00BD422B" w:rsidRDefault="00140CA1"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26</w:t>
            </w:r>
          </w:p>
        </w:tc>
      </w:tr>
      <w:tr w:rsidR="00673C40" w:rsidRPr="00C9579A" w14:paraId="6300468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2554C39" w14:textId="77777777" w:rsidR="00673C40" w:rsidRPr="008F5CAC" w:rsidRDefault="00673C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59FE00" w14:textId="77777777" w:rsidR="00673C40" w:rsidRPr="00860133" w:rsidRDefault="00140CA1" w:rsidP="00673C40">
            <w:pPr>
              <w:widowControl/>
              <w:jc w:val="left"/>
              <w:rPr>
                <w:rFonts w:cs="Arial"/>
                <w:color w:val="000000"/>
                <w:kern w:val="0"/>
                <w:sz w:val="21"/>
                <w:szCs w:val="21"/>
              </w:rPr>
            </w:pPr>
            <w:r w:rsidRPr="00140CA1">
              <w:rPr>
                <w:rFonts w:cs="Arial" w:hint="eastAsia"/>
                <w:color w:val="000000"/>
                <w:kern w:val="0"/>
                <w:sz w:val="21"/>
                <w:szCs w:val="21"/>
              </w:rPr>
              <w:t>海阳核电厂</w:t>
            </w:r>
            <w:r w:rsidRPr="00140CA1">
              <w:rPr>
                <w:rFonts w:cs="Arial" w:hint="eastAsia"/>
                <w:color w:val="000000"/>
                <w:kern w:val="0"/>
                <w:sz w:val="21"/>
                <w:szCs w:val="21"/>
              </w:rPr>
              <w:t>1</w:t>
            </w:r>
            <w:r w:rsidRPr="00140CA1">
              <w:rPr>
                <w:rFonts w:cs="Arial" w:hint="eastAsia"/>
                <w:color w:val="000000"/>
                <w:kern w:val="0"/>
                <w:sz w:val="21"/>
                <w:szCs w:val="21"/>
              </w:rPr>
              <w:t>号机组首次装料前场内综合应急演习成功举行</w:t>
            </w:r>
          </w:p>
        </w:tc>
        <w:tc>
          <w:tcPr>
            <w:tcW w:w="1266" w:type="dxa"/>
            <w:tcBorders>
              <w:top w:val="single" w:sz="4" w:space="0" w:color="000000"/>
              <w:left w:val="nil"/>
              <w:bottom w:val="single" w:sz="4" w:space="0" w:color="000000"/>
              <w:right w:val="single" w:sz="4" w:space="0" w:color="000000"/>
            </w:tcBorders>
            <w:shd w:val="clear" w:color="auto" w:fill="auto"/>
            <w:noWrap/>
          </w:tcPr>
          <w:p w14:paraId="707210ED" w14:textId="77777777" w:rsidR="00673C40" w:rsidRPr="00BD422B" w:rsidRDefault="00140CA1" w:rsidP="00673C40">
            <w:pPr>
              <w:jc w:val="center"/>
              <w:rPr>
                <w:sz w:val="21"/>
                <w:szCs w:val="21"/>
              </w:rPr>
            </w:pPr>
            <w:r w:rsidRPr="00A6611C">
              <w:rPr>
                <w:rFonts w:hint="eastAsia"/>
                <w:sz w:val="21"/>
                <w:szCs w:val="21"/>
              </w:rPr>
              <w:t>201</w:t>
            </w:r>
            <w:r>
              <w:rPr>
                <w:rFonts w:hint="eastAsia"/>
                <w:sz w:val="21"/>
                <w:szCs w:val="21"/>
              </w:rPr>
              <w:t>6</w:t>
            </w:r>
            <w:r w:rsidRPr="00A6611C">
              <w:rPr>
                <w:rFonts w:hint="eastAsia"/>
                <w:sz w:val="21"/>
                <w:szCs w:val="21"/>
              </w:rPr>
              <w:t>-</w:t>
            </w:r>
            <w:r>
              <w:rPr>
                <w:rFonts w:hint="eastAsia"/>
                <w:sz w:val="21"/>
                <w:szCs w:val="21"/>
              </w:rPr>
              <w:t>12</w:t>
            </w:r>
            <w:r w:rsidRPr="00A6611C">
              <w:rPr>
                <w:rFonts w:hint="eastAsia"/>
                <w:sz w:val="21"/>
                <w:szCs w:val="21"/>
              </w:rPr>
              <w:t>-</w:t>
            </w:r>
            <w:r>
              <w:rPr>
                <w:rFonts w:hint="eastAsia"/>
                <w:sz w:val="21"/>
                <w:szCs w:val="21"/>
              </w:rPr>
              <w:t>26</w:t>
            </w:r>
          </w:p>
        </w:tc>
      </w:tr>
      <w:tr w:rsidR="00D07940" w:rsidRPr="00C9579A" w14:paraId="3D55A0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C9DF785" w14:textId="77777777" w:rsidR="00D07940" w:rsidRPr="008F5CAC" w:rsidRDefault="00D079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32D5A51" w14:textId="77777777" w:rsidR="00D07940" w:rsidRPr="00860133" w:rsidRDefault="00D07940" w:rsidP="00D07940">
            <w:pPr>
              <w:widowControl/>
              <w:jc w:val="left"/>
              <w:rPr>
                <w:rFonts w:cs="Arial"/>
                <w:color w:val="000000"/>
                <w:kern w:val="0"/>
                <w:sz w:val="21"/>
                <w:szCs w:val="21"/>
              </w:rPr>
            </w:pPr>
            <w:r w:rsidRPr="00D07940">
              <w:rPr>
                <w:rFonts w:cs="Arial" w:hint="eastAsia"/>
                <w:color w:val="000000"/>
                <w:kern w:val="0"/>
                <w:sz w:val="21"/>
                <w:szCs w:val="21"/>
              </w:rPr>
              <w:t>日英签署核能合作备忘录</w:t>
            </w:r>
            <w:r w:rsidRPr="00D07940">
              <w:rPr>
                <w:rFonts w:cs="Arial" w:hint="eastAsia"/>
                <w:color w:val="000000"/>
                <w:kern w:val="0"/>
                <w:sz w:val="21"/>
                <w:szCs w:val="21"/>
              </w:rPr>
              <w:t xml:space="preserve"> </w:t>
            </w:r>
            <w:r w:rsidRPr="00D07940">
              <w:rPr>
                <w:rFonts w:cs="Arial" w:hint="eastAsia"/>
                <w:color w:val="000000"/>
                <w:kern w:val="0"/>
                <w:sz w:val="21"/>
                <w:szCs w:val="21"/>
              </w:rPr>
              <w:t>日本拟在英新建核电站</w:t>
            </w:r>
          </w:p>
        </w:tc>
        <w:tc>
          <w:tcPr>
            <w:tcW w:w="1266" w:type="dxa"/>
            <w:tcBorders>
              <w:top w:val="single" w:sz="4" w:space="0" w:color="000000"/>
              <w:left w:val="nil"/>
              <w:bottom w:val="single" w:sz="4" w:space="0" w:color="000000"/>
              <w:right w:val="single" w:sz="4" w:space="0" w:color="000000"/>
            </w:tcBorders>
            <w:shd w:val="clear" w:color="auto" w:fill="auto"/>
            <w:noWrap/>
          </w:tcPr>
          <w:p w14:paraId="2DEECDB0" w14:textId="77777777" w:rsidR="00D07940" w:rsidRPr="006856F9" w:rsidRDefault="00D07940" w:rsidP="00D07940">
            <w:pPr>
              <w:jc w:val="center"/>
              <w:rPr>
                <w:sz w:val="21"/>
                <w:szCs w:val="21"/>
              </w:rPr>
            </w:pPr>
            <w:r>
              <w:rPr>
                <w:rFonts w:hint="eastAsia"/>
                <w:sz w:val="21"/>
                <w:szCs w:val="21"/>
              </w:rPr>
              <w:t>2016</w:t>
            </w:r>
            <w:r w:rsidRPr="006856F9">
              <w:rPr>
                <w:rFonts w:hint="eastAsia"/>
                <w:sz w:val="21"/>
                <w:szCs w:val="21"/>
              </w:rPr>
              <w:t>-</w:t>
            </w:r>
            <w:r>
              <w:rPr>
                <w:rFonts w:hint="eastAsia"/>
                <w:sz w:val="21"/>
                <w:szCs w:val="21"/>
              </w:rPr>
              <w:t>12</w:t>
            </w:r>
            <w:r w:rsidRPr="006856F9">
              <w:rPr>
                <w:rFonts w:hint="eastAsia"/>
                <w:sz w:val="21"/>
                <w:szCs w:val="21"/>
              </w:rPr>
              <w:t>-</w:t>
            </w:r>
            <w:r>
              <w:rPr>
                <w:rFonts w:hint="eastAsia"/>
                <w:sz w:val="21"/>
                <w:szCs w:val="21"/>
              </w:rPr>
              <w:t>28</w:t>
            </w:r>
          </w:p>
        </w:tc>
      </w:tr>
      <w:tr w:rsidR="00D07940" w:rsidRPr="00C9579A" w14:paraId="69111A5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0C2CBF" w14:textId="77777777" w:rsidR="00D07940" w:rsidRPr="008F5CAC" w:rsidRDefault="00D079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31D6425" w14:textId="77777777" w:rsidR="00D07940" w:rsidRPr="00860133" w:rsidRDefault="00D07940" w:rsidP="00D07940">
            <w:pPr>
              <w:widowControl/>
              <w:jc w:val="left"/>
              <w:rPr>
                <w:rFonts w:cs="Arial"/>
                <w:color w:val="000000"/>
                <w:kern w:val="0"/>
                <w:sz w:val="21"/>
                <w:szCs w:val="21"/>
              </w:rPr>
            </w:pPr>
            <w:r w:rsidRPr="00D07940">
              <w:rPr>
                <w:rFonts w:cs="Arial" w:hint="eastAsia"/>
                <w:color w:val="000000"/>
                <w:kern w:val="0"/>
                <w:sz w:val="21"/>
                <w:szCs w:val="21"/>
              </w:rPr>
              <w:t>自主研发的</w:t>
            </w:r>
            <w:r w:rsidRPr="00D07940">
              <w:rPr>
                <w:rFonts w:cs="Arial" w:hint="eastAsia"/>
                <w:color w:val="000000"/>
                <w:kern w:val="0"/>
                <w:sz w:val="21"/>
                <w:szCs w:val="21"/>
              </w:rPr>
              <w:t>AP1000</w:t>
            </w:r>
            <w:r w:rsidRPr="00D07940">
              <w:rPr>
                <w:rFonts w:cs="Arial" w:hint="eastAsia"/>
                <w:color w:val="000000"/>
                <w:kern w:val="0"/>
                <w:sz w:val="21"/>
                <w:szCs w:val="21"/>
              </w:rPr>
              <w:t>格架条带冲制模具通过批量冲制试验验证</w:t>
            </w:r>
          </w:p>
        </w:tc>
        <w:tc>
          <w:tcPr>
            <w:tcW w:w="1266" w:type="dxa"/>
            <w:tcBorders>
              <w:top w:val="single" w:sz="4" w:space="0" w:color="000000"/>
              <w:left w:val="nil"/>
              <w:bottom w:val="single" w:sz="4" w:space="0" w:color="000000"/>
              <w:right w:val="single" w:sz="4" w:space="0" w:color="000000"/>
            </w:tcBorders>
            <w:shd w:val="clear" w:color="auto" w:fill="auto"/>
            <w:noWrap/>
          </w:tcPr>
          <w:p w14:paraId="1997A13B" w14:textId="77777777" w:rsidR="00D07940" w:rsidRPr="006856F9" w:rsidRDefault="00D07940" w:rsidP="00D07940">
            <w:pPr>
              <w:jc w:val="center"/>
              <w:rPr>
                <w:sz w:val="21"/>
                <w:szCs w:val="21"/>
              </w:rPr>
            </w:pPr>
            <w:r>
              <w:rPr>
                <w:rFonts w:hint="eastAsia"/>
                <w:sz w:val="21"/>
                <w:szCs w:val="21"/>
              </w:rPr>
              <w:t>2016</w:t>
            </w:r>
            <w:r w:rsidRPr="006856F9">
              <w:rPr>
                <w:rFonts w:hint="eastAsia"/>
                <w:sz w:val="21"/>
                <w:szCs w:val="21"/>
              </w:rPr>
              <w:t>-</w:t>
            </w:r>
            <w:r>
              <w:rPr>
                <w:rFonts w:hint="eastAsia"/>
                <w:sz w:val="21"/>
                <w:szCs w:val="21"/>
              </w:rPr>
              <w:t>12</w:t>
            </w:r>
            <w:r w:rsidRPr="006856F9">
              <w:rPr>
                <w:rFonts w:hint="eastAsia"/>
                <w:sz w:val="21"/>
                <w:szCs w:val="21"/>
              </w:rPr>
              <w:t>-</w:t>
            </w:r>
            <w:r>
              <w:rPr>
                <w:rFonts w:hint="eastAsia"/>
                <w:sz w:val="21"/>
                <w:szCs w:val="21"/>
              </w:rPr>
              <w:t>28</w:t>
            </w:r>
          </w:p>
        </w:tc>
      </w:tr>
      <w:tr w:rsidR="00D07940" w:rsidRPr="00C9579A" w14:paraId="5E1DA5F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02C7E81" w14:textId="77777777" w:rsidR="00D07940" w:rsidRPr="008F5CAC" w:rsidRDefault="00D079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5FE0137" w14:textId="77777777" w:rsidR="00D07940" w:rsidRPr="00860133" w:rsidRDefault="00D07940" w:rsidP="00D07940">
            <w:pPr>
              <w:widowControl/>
              <w:jc w:val="left"/>
              <w:rPr>
                <w:rFonts w:cs="Arial"/>
                <w:color w:val="000000"/>
                <w:kern w:val="0"/>
                <w:sz w:val="21"/>
                <w:szCs w:val="21"/>
              </w:rPr>
            </w:pPr>
            <w:r w:rsidRPr="00D07940">
              <w:rPr>
                <w:rFonts w:cs="Arial" w:hint="eastAsia"/>
                <w:color w:val="000000"/>
                <w:kern w:val="0"/>
                <w:sz w:val="21"/>
                <w:szCs w:val="21"/>
              </w:rPr>
              <w:t>发达国家如何破除“邻避效应”</w:t>
            </w:r>
          </w:p>
        </w:tc>
        <w:tc>
          <w:tcPr>
            <w:tcW w:w="1266" w:type="dxa"/>
            <w:tcBorders>
              <w:top w:val="single" w:sz="4" w:space="0" w:color="000000"/>
              <w:left w:val="nil"/>
              <w:bottom w:val="single" w:sz="4" w:space="0" w:color="000000"/>
              <w:right w:val="single" w:sz="4" w:space="0" w:color="000000"/>
            </w:tcBorders>
            <w:shd w:val="clear" w:color="auto" w:fill="auto"/>
            <w:noWrap/>
          </w:tcPr>
          <w:p w14:paraId="0C817978" w14:textId="77777777" w:rsidR="00D07940" w:rsidRPr="00677C94" w:rsidRDefault="00D07940" w:rsidP="00D07940">
            <w:pPr>
              <w:jc w:val="center"/>
              <w:rPr>
                <w:color w:val="000000" w:themeColor="text1"/>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w:t>
            </w:r>
            <w:r w:rsidR="00CE400E">
              <w:rPr>
                <w:rFonts w:hint="eastAsia"/>
                <w:color w:val="000000" w:themeColor="text1"/>
                <w:sz w:val="21"/>
                <w:szCs w:val="21"/>
              </w:rPr>
              <w:t>8</w:t>
            </w:r>
          </w:p>
        </w:tc>
      </w:tr>
      <w:tr w:rsidR="00D07940" w:rsidRPr="00C9579A" w14:paraId="447F879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273F4FB" w14:textId="77777777" w:rsidR="00D07940" w:rsidRPr="008F5CAC" w:rsidRDefault="00D079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58A0046" w14:textId="77777777" w:rsidR="00D07940" w:rsidRPr="00860133" w:rsidRDefault="00CE400E" w:rsidP="00D07940">
            <w:pPr>
              <w:widowControl/>
              <w:jc w:val="left"/>
              <w:rPr>
                <w:rFonts w:cs="Arial"/>
                <w:color w:val="000000"/>
                <w:kern w:val="0"/>
                <w:sz w:val="21"/>
                <w:szCs w:val="21"/>
              </w:rPr>
            </w:pPr>
            <w:r w:rsidRPr="00CE400E">
              <w:rPr>
                <w:rFonts w:cs="Arial" w:hint="eastAsia"/>
                <w:color w:val="000000"/>
                <w:kern w:val="0"/>
                <w:sz w:val="21"/>
                <w:szCs w:val="21"/>
              </w:rPr>
              <w:t>中国核动力研究设计院突破首个超临界流体用换热器技术</w:t>
            </w:r>
          </w:p>
        </w:tc>
        <w:tc>
          <w:tcPr>
            <w:tcW w:w="1266" w:type="dxa"/>
            <w:tcBorders>
              <w:top w:val="single" w:sz="4" w:space="0" w:color="000000"/>
              <w:left w:val="nil"/>
              <w:bottom w:val="single" w:sz="4" w:space="0" w:color="000000"/>
              <w:right w:val="single" w:sz="4" w:space="0" w:color="000000"/>
            </w:tcBorders>
            <w:shd w:val="clear" w:color="auto" w:fill="auto"/>
            <w:noWrap/>
          </w:tcPr>
          <w:p w14:paraId="3A395506" w14:textId="77777777" w:rsidR="00D07940" w:rsidRPr="00BD422B" w:rsidRDefault="00CE400E" w:rsidP="00D07940">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-29</w:t>
            </w:r>
          </w:p>
        </w:tc>
      </w:tr>
      <w:tr w:rsidR="00D07940" w:rsidRPr="00C9579A" w14:paraId="3A78546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B829A54" w14:textId="77777777" w:rsidR="00D07940" w:rsidRPr="008F5CAC" w:rsidRDefault="00D079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C6771DE" w14:textId="77777777" w:rsidR="00D07940" w:rsidRPr="00860133" w:rsidRDefault="00CE400E" w:rsidP="00D07940">
            <w:pPr>
              <w:widowControl/>
              <w:jc w:val="left"/>
              <w:rPr>
                <w:rFonts w:cs="Arial"/>
                <w:color w:val="000000"/>
                <w:kern w:val="0"/>
                <w:sz w:val="21"/>
                <w:szCs w:val="21"/>
              </w:rPr>
            </w:pPr>
            <w:r w:rsidRPr="00CE400E">
              <w:rPr>
                <w:rFonts w:cs="Arial" w:hint="eastAsia"/>
                <w:color w:val="000000"/>
                <w:kern w:val="0"/>
                <w:sz w:val="21"/>
                <w:szCs w:val="21"/>
              </w:rPr>
              <w:t>郑明光：以设计推动设备制造能力提升</w:t>
            </w:r>
          </w:p>
        </w:tc>
        <w:tc>
          <w:tcPr>
            <w:tcW w:w="1266" w:type="dxa"/>
            <w:tcBorders>
              <w:top w:val="single" w:sz="4" w:space="0" w:color="000000"/>
              <w:left w:val="nil"/>
              <w:bottom w:val="single" w:sz="4" w:space="0" w:color="000000"/>
              <w:right w:val="single" w:sz="4" w:space="0" w:color="000000"/>
            </w:tcBorders>
            <w:shd w:val="clear" w:color="auto" w:fill="auto"/>
            <w:noWrap/>
          </w:tcPr>
          <w:p w14:paraId="7788141B" w14:textId="77777777" w:rsidR="00D07940" w:rsidRPr="00BD422B" w:rsidRDefault="00CE400E" w:rsidP="00D07940">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-29</w:t>
            </w:r>
          </w:p>
        </w:tc>
      </w:tr>
      <w:tr w:rsidR="00D07940" w:rsidRPr="00C9579A" w14:paraId="1C49195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54BED48" w14:textId="77777777" w:rsidR="00D07940" w:rsidRPr="008F5CAC" w:rsidRDefault="00D07940"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CDABD85" w14:textId="77777777" w:rsidR="00D07940" w:rsidRPr="00CE400E" w:rsidRDefault="00CE400E" w:rsidP="00D07940">
            <w:pPr>
              <w:widowControl/>
              <w:jc w:val="left"/>
              <w:rPr>
                <w:rFonts w:cs="Arial"/>
                <w:color w:val="000000"/>
                <w:kern w:val="0"/>
                <w:sz w:val="21"/>
                <w:szCs w:val="21"/>
              </w:rPr>
            </w:pPr>
            <w:r w:rsidRPr="00CE400E">
              <w:rPr>
                <w:rFonts w:cs="Arial" w:hint="eastAsia"/>
                <w:color w:val="000000"/>
                <w:kern w:val="0"/>
                <w:sz w:val="21"/>
                <w:szCs w:val="21"/>
              </w:rPr>
              <w:t>中国核动力研究设计院突破首个超临界流体用换热器技术</w:t>
            </w:r>
          </w:p>
        </w:tc>
        <w:tc>
          <w:tcPr>
            <w:tcW w:w="1266" w:type="dxa"/>
            <w:tcBorders>
              <w:top w:val="single" w:sz="4" w:space="0" w:color="000000"/>
              <w:left w:val="nil"/>
              <w:bottom w:val="single" w:sz="4" w:space="0" w:color="000000"/>
              <w:right w:val="single" w:sz="4" w:space="0" w:color="000000"/>
            </w:tcBorders>
            <w:shd w:val="clear" w:color="auto" w:fill="auto"/>
            <w:noWrap/>
          </w:tcPr>
          <w:p w14:paraId="2EA57368" w14:textId="77777777" w:rsidR="00D07940" w:rsidRPr="006856F9" w:rsidRDefault="00CE400E" w:rsidP="00D07940">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-29</w:t>
            </w:r>
          </w:p>
        </w:tc>
      </w:tr>
      <w:tr w:rsidR="00D84874" w:rsidRPr="00C9579A" w14:paraId="18CAEE3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B5D5600" w14:textId="77777777" w:rsidR="00D84874" w:rsidRPr="008F5CAC" w:rsidRDefault="00D84874"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6B91778" w14:textId="77777777" w:rsidR="00D84874" w:rsidRPr="003023D9" w:rsidRDefault="00D84874" w:rsidP="00D84874">
            <w:pPr>
              <w:widowControl/>
              <w:jc w:val="left"/>
              <w:rPr>
                <w:rFonts w:cs="Arial"/>
                <w:color w:val="000000"/>
                <w:kern w:val="0"/>
                <w:sz w:val="21"/>
                <w:szCs w:val="21"/>
              </w:rPr>
            </w:pPr>
            <w:r w:rsidRPr="003023D9">
              <w:rPr>
                <w:rFonts w:cs="Arial" w:hint="eastAsia"/>
                <w:color w:val="000000"/>
                <w:kern w:val="0"/>
                <w:sz w:val="21"/>
                <w:szCs w:val="21"/>
              </w:rPr>
              <w:t>AP1000</w:t>
            </w:r>
            <w:r w:rsidRPr="003023D9">
              <w:rPr>
                <w:rFonts w:cs="Arial" w:hint="eastAsia"/>
                <w:color w:val="000000"/>
                <w:kern w:val="0"/>
                <w:sz w:val="21"/>
                <w:szCs w:val="21"/>
              </w:rPr>
              <w:t>在役检查技术在全球首堆成功应用</w:t>
            </w:r>
          </w:p>
        </w:tc>
        <w:tc>
          <w:tcPr>
            <w:tcW w:w="1266" w:type="dxa"/>
            <w:tcBorders>
              <w:top w:val="single" w:sz="4" w:space="0" w:color="000000"/>
              <w:left w:val="nil"/>
              <w:bottom w:val="single" w:sz="4" w:space="0" w:color="000000"/>
              <w:right w:val="single" w:sz="4" w:space="0" w:color="000000"/>
            </w:tcBorders>
            <w:shd w:val="clear" w:color="auto" w:fill="auto"/>
            <w:noWrap/>
          </w:tcPr>
          <w:p w14:paraId="05C6056E" w14:textId="77777777" w:rsidR="00D84874" w:rsidRPr="006856F9" w:rsidRDefault="00D84874" w:rsidP="00D84874">
            <w:pPr>
              <w:jc w:val="center"/>
              <w:rPr>
                <w:sz w:val="21"/>
                <w:szCs w:val="21"/>
              </w:rPr>
            </w:pPr>
            <w:r w:rsidRPr="00677C94">
              <w:rPr>
                <w:rFonts w:hint="eastAsia"/>
                <w:color w:val="000000" w:themeColor="text1"/>
                <w:sz w:val="21"/>
                <w:szCs w:val="21"/>
              </w:rPr>
              <w:t>2016-</w:t>
            </w:r>
            <w:r>
              <w:rPr>
                <w:rFonts w:hint="eastAsia"/>
                <w:color w:val="000000" w:themeColor="text1"/>
                <w:sz w:val="21"/>
                <w:szCs w:val="21"/>
              </w:rPr>
              <w:t>12</w:t>
            </w:r>
            <w:r w:rsidRPr="00677C94">
              <w:rPr>
                <w:rFonts w:hint="eastAsia"/>
                <w:color w:val="000000" w:themeColor="text1"/>
                <w:sz w:val="21"/>
                <w:szCs w:val="21"/>
              </w:rPr>
              <w:t>-</w:t>
            </w:r>
            <w:r>
              <w:rPr>
                <w:rFonts w:hint="eastAsia"/>
                <w:color w:val="000000" w:themeColor="text1"/>
                <w:sz w:val="21"/>
                <w:szCs w:val="21"/>
              </w:rPr>
              <w:t>30</w:t>
            </w:r>
          </w:p>
        </w:tc>
      </w:tr>
      <w:tr w:rsidR="00D84874" w:rsidRPr="00C9579A" w14:paraId="06904B7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C2219C9" w14:textId="77777777" w:rsidR="00D84874" w:rsidRPr="008F5CAC" w:rsidRDefault="00D84874"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3441162" w14:textId="77777777" w:rsidR="00D84874" w:rsidRPr="00860133" w:rsidRDefault="003023D9" w:rsidP="00D84874">
            <w:pPr>
              <w:widowControl/>
              <w:jc w:val="left"/>
              <w:rPr>
                <w:rFonts w:cs="Arial"/>
                <w:color w:val="000000"/>
                <w:kern w:val="0"/>
                <w:sz w:val="21"/>
                <w:szCs w:val="21"/>
              </w:rPr>
            </w:pPr>
            <w:r w:rsidRPr="003023D9">
              <w:rPr>
                <w:rFonts w:cs="Arial" w:hint="eastAsia"/>
                <w:color w:val="000000"/>
                <w:kern w:val="0"/>
                <w:sz w:val="21"/>
                <w:szCs w:val="21"/>
              </w:rPr>
              <w:t>2016</w:t>
            </w:r>
            <w:r w:rsidRPr="003023D9">
              <w:rPr>
                <w:rFonts w:cs="Arial" w:hint="eastAsia"/>
                <w:color w:val="000000"/>
                <w:kern w:val="0"/>
                <w:sz w:val="21"/>
                <w:szCs w:val="21"/>
              </w:rPr>
              <w:t>年国外核领域十大事件</w:t>
            </w:r>
          </w:p>
        </w:tc>
        <w:tc>
          <w:tcPr>
            <w:tcW w:w="1266" w:type="dxa"/>
            <w:tcBorders>
              <w:top w:val="single" w:sz="4" w:space="0" w:color="000000"/>
              <w:left w:val="nil"/>
              <w:bottom w:val="single" w:sz="4" w:space="0" w:color="000000"/>
              <w:right w:val="single" w:sz="4" w:space="0" w:color="000000"/>
            </w:tcBorders>
            <w:shd w:val="clear" w:color="auto" w:fill="auto"/>
            <w:noWrap/>
          </w:tcPr>
          <w:p w14:paraId="655B9C83" w14:textId="77777777" w:rsidR="00D84874" w:rsidRPr="006856F9" w:rsidRDefault="00D84874" w:rsidP="003023D9">
            <w:pPr>
              <w:jc w:val="center"/>
              <w:rPr>
                <w:sz w:val="21"/>
                <w:szCs w:val="21"/>
              </w:rPr>
            </w:pPr>
            <w:r w:rsidRPr="006856F9">
              <w:rPr>
                <w:rFonts w:hint="eastAsia"/>
                <w:sz w:val="21"/>
                <w:szCs w:val="21"/>
              </w:rPr>
              <w:t>201</w:t>
            </w:r>
            <w:r w:rsidR="003023D9">
              <w:rPr>
                <w:rFonts w:hint="eastAsia"/>
                <w:sz w:val="21"/>
                <w:szCs w:val="21"/>
              </w:rPr>
              <w:t>7</w:t>
            </w:r>
            <w:r w:rsidRPr="006856F9">
              <w:rPr>
                <w:rFonts w:hint="eastAsia"/>
                <w:sz w:val="21"/>
                <w:szCs w:val="21"/>
              </w:rPr>
              <w:t>-0</w:t>
            </w:r>
            <w:r>
              <w:rPr>
                <w:rFonts w:hint="eastAsia"/>
                <w:sz w:val="21"/>
                <w:szCs w:val="21"/>
              </w:rPr>
              <w:t>1</w:t>
            </w:r>
            <w:r w:rsidRPr="006856F9">
              <w:rPr>
                <w:rFonts w:hint="eastAsia"/>
                <w:sz w:val="21"/>
                <w:szCs w:val="21"/>
              </w:rPr>
              <w:t>-</w:t>
            </w:r>
            <w:r w:rsidR="003023D9">
              <w:rPr>
                <w:rFonts w:hint="eastAsia"/>
                <w:sz w:val="21"/>
                <w:szCs w:val="21"/>
              </w:rPr>
              <w:t>03</w:t>
            </w:r>
          </w:p>
        </w:tc>
      </w:tr>
      <w:tr w:rsidR="00D84874" w:rsidRPr="00C9579A" w14:paraId="595A983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8AC316E" w14:textId="77777777" w:rsidR="00D84874" w:rsidRPr="008F5CAC" w:rsidRDefault="00D84874"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0F125F3" w14:textId="77777777" w:rsidR="00D84874" w:rsidRPr="00860133" w:rsidRDefault="003023D9" w:rsidP="00D84874">
            <w:pPr>
              <w:widowControl/>
              <w:jc w:val="left"/>
              <w:rPr>
                <w:rFonts w:cs="Arial"/>
                <w:color w:val="000000"/>
                <w:kern w:val="0"/>
                <w:sz w:val="21"/>
                <w:szCs w:val="21"/>
              </w:rPr>
            </w:pPr>
            <w:r w:rsidRPr="003023D9">
              <w:rPr>
                <w:rFonts w:cs="Arial" w:hint="eastAsia"/>
                <w:color w:val="000000"/>
                <w:kern w:val="0"/>
                <w:sz w:val="21"/>
                <w:szCs w:val="21"/>
              </w:rPr>
              <w:t>打造核电“走出去”的国家名片</w:t>
            </w:r>
          </w:p>
        </w:tc>
        <w:tc>
          <w:tcPr>
            <w:tcW w:w="1266" w:type="dxa"/>
            <w:tcBorders>
              <w:top w:val="single" w:sz="4" w:space="0" w:color="000000"/>
              <w:left w:val="nil"/>
              <w:bottom w:val="single" w:sz="4" w:space="0" w:color="000000"/>
              <w:right w:val="single" w:sz="4" w:space="0" w:color="000000"/>
            </w:tcBorders>
            <w:shd w:val="clear" w:color="auto" w:fill="auto"/>
            <w:noWrap/>
          </w:tcPr>
          <w:p w14:paraId="2E499EB7" w14:textId="77777777" w:rsidR="00D84874" w:rsidRPr="006856F9" w:rsidRDefault="00D84874" w:rsidP="00D84874">
            <w:pPr>
              <w:jc w:val="center"/>
              <w:rPr>
                <w:sz w:val="21"/>
                <w:szCs w:val="21"/>
              </w:rPr>
            </w:pPr>
            <w:r w:rsidRPr="006856F9">
              <w:rPr>
                <w:rFonts w:hint="eastAsia"/>
                <w:sz w:val="21"/>
                <w:szCs w:val="21"/>
              </w:rPr>
              <w:t>201</w:t>
            </w:r>
            <w:r w:rsidR="003023D9">
              <w:rPr>
                <w:rFonts w:hint="eastAsia"/>
                <w:sz w:val="21"/>
                <w:szCs w:val="21"/>
              </w:rPr>
              <w:t>7</w:t>
            </w:r>
            <w:r w:rsidRPr="006856F9">
              <w:rPr>
                <w:rFonts w:hint="eastAsia"/>
                <w:sz w:val="21"/>
                <w:szCs w:val="21"/>
              </w:rPr>
              <w:t>-0</w:t>
            </w:r>
            <w:r>
              <w:rPr>
                <w:rFonts w:hint="eastAsia"/>
                <w:sz w:val="21"/>
                <w:szCs w:val="21"/>
              </w:rPr>
              <w:t>1</w:t>
            </w:r>
            <w:r w:rsidRPr="006856F9">
              <w:rPr>
                <w:rFonts w:hint="eastAsia"/>
                <w:sz w:val="21"/>
                <w:szCs w:val="21"/>
              </w:rPr>
              <w:t>-</w:t>
            </w:r>
            <w:r w:rsidR="003023D9">
              <w:rPr>
                <w:rFonts w:hint="eastAsia"/>
                <w:sz w:val="21"/>
                <w:szCs w:val="21"/>
              </w:rPr>
              <w:t>03</w:t>
            </w:r>
          </w:p>
        </w:tc>
      </w:tr>
      <w:tr w:rsidR="006A4E29" w:rsidRPr="00C9579A" w14:paraId="018E84C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38F3A20"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8B58890" w14:textId="77777777" w:rsidR="006A4E29" w:rsidRPr="00860133" w:rsidRDefault="006A4E29" w:rsidP="006A4E29">
            <w:pPr>
              <w:widowControl/>
              <w:jc w:val="left"/>
              <w:rPr>
                <w:rFonts w:cs="Arial"/>
                <w:color w:val="000000"/>
                <w:kern w:val="0"/>
                <w:sz w:val="21"/>
                <w:szCs w:val="21"/>
              </w:rPr>
            </w:pPr>
            <w:r w:rsidRPr="00F33125">
              <w:rPr>
                <w:rFonts w:cs="Arial" w:hint="eastAsia"/>
                <w:color w:val="000000"/>
                <w:kern w:val="0"/>
                <w:sz w:val="21"/>
                <w:szCs w:val="21"/>
              </w:rPr>
              <w:t>全年</w:t>
            </w:r>
            <w:r w:rsidRPr="00F33125">
              <w:rPr>
                <w:rFonts w:cs="Arial" w:hint="eastAsia"/>
                <w:color w:val="000000"/>
                <w:kern w:val="0"/>
                <w:sz w:val="21"/>
                <w:szCs w:val="21"/>
              </w:rPr>
              <w:t>4</w:t>
            </w:r>
            <w:r w:rsidRPr="00F33125">
              <w:rPr>
                <w:rFonts w:cs="Arial" w:hint="eastAsia"/>
                <w:color w:val="000000"/>
                <w:kern w:val="0"/>
                <w:sz w:val="21"/>
                <w:szCs w:val="21"/>
              </w:rPr>
              <w:t>万余人参观大亚湾核电基地</w:t>
            </w:r>
          </w:p>
        </w:tc>
        <w:tc>
          <w:tcPr>
            <w:tcW w:w="1266" w:type="dxa"/>
            <w:tcBorders>
              <w:top w:val="single" w:sz="4" w:space="0" w:color="000000"/>
              <w:left w:val="nil"/>
              <w:bottom w:val="single" w:sz="4" w:space="0" w:color="000000"/>
              <w:right w:val="single" w:sz="4" w:space="0" w:color="000000"/>
            </w:tcBorders>
            <w:shd w:val="clear" w:color="auto" w:fill="auto"/>
            <w:noWrap/>
          </w:tcPr>
          <w:p w14:paraId="5744B2DC" w14:textId="77777777" w:rsidR="006A4E29" w:rsidRPr="006856F9" w:rsidRDefault="006A4E29" w:rsidP="006A4E29">
            <w:pPr>
              <w:jc w:val="center"/>
              <w:rPr>
                <w:sz w:val="21"/>
                <w:szCs w:val="21"/>
              </w:rPr>
            </w:pPr>
            <w:r w:rsidRPr="006856F9">
              <w:rPr>
                <w:rFonts w:hint="eastAsia"/>
                <w:sz w:val="21"/>
                <w:szCs w:val="21"/>
              </w:rPr>
              <w:t>201</w:t>
            </w:r>
            <w:r>
              <w:rPr>
                <w:rFonts w:hint="eastAsia"/>
                <w:sz w:val="21"/>
                <w:szCs w:val="21"/>
              </w:rPr>
              <w:t>7</w:t>
            </w:r>
            <w:r w:rsidRPr="006856F9">
              <w:rPr>
                <w:rFonts w:hint="eastAsia"/>
                <w:sz w:val="21"/>
                <w:szCs w:val="21"/>
              </w:rPr>
              <w:t>-0</w:t>
            </w:r>
            <w:r>
              <w:rPr>
                <w:rFonts w:hint="eastAsia"/>
                <w:sz w:val="21"/>
                <w:szCs w:val="21"/>
              </w:rPr>
              <w:t>113</w:t>
            </w:r>
          </w:p>
        </w:tc>
      </w:tr>
      <w:tr w:rsidR="006A4E29" w:rsidRPr="00C9579A" w14:paraId="786F8E6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387A9FE"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9152DD" w14:textId="77777777" w:rsidR="006A4E29" w:rsidRPr="00860133" w:rsidRDefault="006A4E29" w:rsidP="006A4E29">
            <w:pPr>
              <w:widowControl/>
              <w:jc w:val="left"/>
              <w:rPr>
                <w:rFonts w:cs="Arial"/>
                <w:color w:val="000000"/>
                <w:kern w:val="0"/>
                <w:sz w:val="21"/>
                <w:szCs w:val="21"/>
              </w:rPr>
            </w:pPr>
            <w:r w:rsidRPr="00F33125">
              <w:rPr>
                <w:rFonts w:cs="Arial" w:hint="eastAsia"/>
                <w:color w:val="000000"/>
                <w:kern w:val="0"/>
                <w:sz w:val="21"/>
                <w:szCs w:val="21"/>
              </w:rPr>
              <w:t>俄罗斯与三国签署核合作协议</w:t>
            </w:r>
          </w:p>
        </w:tc>
        <w:tc>
          <w:tcPr>
            <w:tcW w:w="1266" w:type="dxa"/>
            <w:tcBorders>
              <w:top w:val="single" w:sz="4" w:space="0" w:color="000000"/>
              <w:left w:val="nil"/>
              <w:bottom w:val="single" w:sz="4" w:space="0" w:color="000000"/>
              <w:right w:val="single" w:sz="4" w:space="0" w:color="000000"/>
            </w:tcBorders>
            <w:shd w:val="clear" w:color="auto" w:fill="auto"/>
            <w:noWrap/>
          </w:tcPr>
          <w:p w14:paraId="6024A234" w14:textId="77777777" w:rsidR="006A4E29" w:rsidRPr="006856F9" w:rsidRDefault="006A4E29" w:rsidP="006A4E29">
            <w:pPr>
              <w:jc w:val="center"/>
              <w:rPr>
                <w:sz w:val="21"/>
                <w:szCs w:val="21"/>
              </w:rPr>
            </w:pPr>
            <w:r w:rsidRPr="006856F9">
              <w:rPr>
                <w:rFonts w:hint="eastAsia"/>
                <w:sz w:val="21"/>
                <w:szCs w:val="21"/>
              </w:rPr>
              <w:t>201</w:t>
            </w:r>
            <w:r>
              <w:rPr>
                <w:rFonts w:hint="eastAsia"/>
                <w:sz w:val="21"/>
                <w:szCs w:val="21"/>
              </w:rPr>
              <w:t>7</w:t>
            </w:r>
            <w:r w:rsidRPr="006856F9">
              <w:rPr>
                <w:rFonts w:hint="eastAsia"/>
                <w:sz w:val="21"/>
                <w:szCs w:val="21"/>
              </w:rPr>
              <w:t>-0</w:t>
            </w:r>
            <w:r>
              <w:rPr>
                <w:rFonts w:hint="eastAsia"/>
                <w:sz w:val="21"/>
                <w:szCs w:val="21"/>
              </w:rPr>
              <w:t>1</w:t>
            </w:r>
            <w:r w:rsidRPr="006856F9">
              <w:rPr>
                <w:rFonts w:hint="eastAsia"/>
                <w:sz w:val="21"/>
                <w:szCs w:val="21"/>
              </w:rPr>
              <w:t>-</w:t>
            </w:r>
            <w:r>
              <w:rPr>
                <w:rFonts w:hint="eastAsia"/>
                <w:sz w:val="21"/>
                <w:szCs w:val="21"/>
              </w:rPr>
              <w:t>13</w:t>
            </w:r>
          </w:p>
        </w:tc>
      </w:tr>
      <w:tr w:rsidR="006A4E29" w:rsidRPr="00C9579A" w14:paraId="63CE408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B66293"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1F08FEB" w14:textId="77777777" w:rsidR="006A4E29" w:rsidRPr="00860133" w:rsidRDefault="006A4E29" w:rsidP="006A4E29">
            <w:pPr>
              <w:widowControl/>
              <w:jc w:val="left"/>
              <w:rPr>
                <w:rFonts w:cs="Arial"/>
                <w:color w:val="000000"/>
                <w:kern w:val="0"/>
                <w:sz w:val="21"/>
                <w:szCs w:val="21"/>
              </w:rPr>
            </w:pPr>
            <w:r w:rsidRPr="00F33125">
              <w:rPr>
                <w:rFonts w:cs="Arial" w:hint="eastAsia"/>
                <w:color w:val="000000"/>
                <w:kern w:val="0"/>
                <w:sz w:val="21"/>
                <w:szCs w:val="21"/>
              </w:rPr>
              <w:t>刘华：扎实推进核与辐射安全监管现代化建设</w:t>
            </w:r>
          </w:p>
        </w:tc>
        <w:tc>
          <w:tcPr>
            <w:tcW w:w="1266" w:type="dxa"/>
            <w:tcBorders>
              <w:top w:val="single" w:sz="4" w:space="0" w:color="000000"/>
              <w:left w:val="nil"/>
              <w:bottom w:val="single" w:sz="4" w:space="0" w:color="000000"/>
              <w:right w:val="single" w:sz="4" w:space="0" w:color="000000"/>
            </w:tcBorders>
            <w:shd w:val="clear" w:color="auto" w:fill="auto"/>
            <w:noWrap/>
          </w:tcPr>
          <w:p w14:paraId="34CE2781" w14:textId="77777777" w:rsidR="006A4E29" w:rsidRPr="006856F9" w:rsidRDefault="006A4E29" w:rsidP="006A4E29">
            <w:pPr>
              <w:jc w:val="center"/>
              <w:rPr>
                <w:sz w:val="21"/>
                <w:szCs w:val="21"/>
              </w:rPr>
            </w:pPr>
            <w:r w:rsidRPr="006856F9">
              <w:rPr>
                <w:rFonts w:hint="eastAsia"/>
                <w:sz w:val="21"/>
                <w:szCs w:val="21"/>
              </w:rPr>
              <w:t>201</w:t>
            </w:r>
            <w:r>
              <w:rPr>
                <w:rFonts w:hint="eastAsia"/>
                <w:sz w:val="21"/>
                <w:szCs w:val="21"/>
              </w:rPr>
              <w:t>7</w:t>
            </w:r>
            <w:r w:rsidRPr="006856F9">
              <w:rPr>
                <w:rFonts w:hint="eastAsia"/>
                <w:sz w:val="21"/>
                <w:szCs w:val="21"/>
              </w:rPr>
              <w:t>-0</w:t>
            </w:r>
            <w:r>
              <w:rPr>
                <w:rFonts w:hint="eastAsia"/>
                <w:sz w:val="21"/>
                <w:szCs w:val="21"/>
              </w:rPr>
              <w:t>1</w:t>
            </w:r>
            <w:r w:rsidR="00636904">
              <w:rPr>
                <w:rFonts w:hint="eastAsia"/>
                <w:sz w:val="21"/>
                <w:szCs w:val="21"/>
              </w:rPr>
              <w:t>-</w:t>
            </w:r>
            <w:r>
              <w:rPr>
                <w:rFonts w:hint="eastAsia"/>
                <w:sz w:val="21"/>
                <w:szCs w:val="21"/>
              </w:rPr>
              <w:t>13</w:t>
            </w:r>
          </w:p>
        </w:tc>
      </w:tr>
      <w:tr w:rsidR="006A4E29" w:rsidRPr="00C9579A" w14:paraId="5F4B2A8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A8E4B83"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F3E3F1" w14:textId="77777777" w:rsidR="006A4E29" w:rsidRPr="00860133" w:rsidRDefault="00A02604" w:rsidP="006A4E29">
            <w:pPr>
              <w:widowControl/>
              <w:jc w:val="left"/>
              <w:rPr>
                <w:rFonts w:cs="Arial"/>
                <w:color w:val="000000"/>
                <w:kern w:val="0"/>
                <w:sz w:val="21"/>
                <w:szCs w:val="21"/>
              </w:rPr>
            </w:pPr>
            <w:r w:rsidRPr="00A02604">
              <w:rPr>
                <w:rFonts w:cs="Arial" w:hint="eastAsia"/>
                <w:color w:val="000000"/>
                <w:kern w:val="0"/>
                <w:sz w:val="21"/>
                <w:szCs w:val="21"/>
              </w:rPr>
              <w:t>首迎最严技术审查</w:t>
            </w:r>
            <w:r w:rsidRPr="00A02604">
              <w:rPr>
                <w:rFonts w:cs="Arial" w:hint="eastAsia"/>
                <w:color w:val="000000"/>
                <w:kern w:val="0"/>
                <w:sz w:val="21"/>
                <w:szCs w:val="21"/>
              </w:rPr>
              <w:t xml:space="preserve"> </w:t>
            </w:r>
            <w:r w:rsidRPr="00A02604">
              <w:rPr>
                <w:rFonts w:cs="Arial" w:hint="eastAsia"/>
                <w:color w:val="000000"/>
                <w:kern w:val="0"/>
                <w:sz w:val="21"/>
                <w:szCs w:val="21"/>
              </w:rPr>
              <w:t>华龙一号打开“走出去”窗口</w:t>
            </w:r>
          </w:p>
        </w:tc>
        <w:tc>
          <w:tcPr>
            <w:tcW w:w="1266" w:type="dxa"/>
            <w:tcBorders>
              <w:top w:val="single" w:sz="4" w:space="0" w:color="000000"/>
              <w:left w:val="nil"/>
              <w:bottom w:val="single" w:sz="4" w:space="0" w:color="000000"/>
              <w:right w:val="single" w:sz="4" w:space="0" w:color="000000"/>
            </w:tcBorders>
            <w:shd w:val="clear" w:color="auto" w:fill="auto"/>
            <w:noWrap/>
          </w:tcPr>
          <w:p w14:paraId="0A7C5811" w14:textId="77777777" w:rsidR="006A4E29" w:rsidRPr="006856F9" w:rsidRDefault="006A4E29" w:rsidP="006A4E29">
            <w:pPr>
              <w:jc w:val="center"/>
              <w:rPr>
                <w:sz w:val="21"/>
                <w:szCs w:val="21"/>
              </w:rPr>
            </w:pPr>
            <w:r>
              <w:rPr>
                <w:rFonts w:hint="eastAsia"/>
                <w:sz w:val="21"/>
                <w:szCs w:val="21"/>
              </w:rPr>
              <w:t>2017</w:t>
            </w:r>
            <w:r w:rsidRPr="006856F9">
              <w:rPr>
                <w:rFonts w:hint="eastAsia"/>
                <w:sz w:val="21"/>
                <w:szCs w:val="21"/>
              </w:rPr>
              <w:t>-0</w:t>
            </w:r>
            <w:r>
              <w:rPr>
                <w:rFonts w:hint="eastAsia"/>
                <w:sz w:val="21"/>
                <w:szCs w:val="21"/>
              </w:rPr>
              <w:t>1</w:t>
            </w:r>
            <w:r w:rsidRPr="006856F9">
              <w:rPr>
                <w:rFonts w:hint="eastAsia"/>
                <w:sz w:val="21"/>
                <w:szCs w:val="21"/>
              </w:rPr>
              <w:t>-</w:t>
            </w:r>
            <w:r w:rsidR="00636904">
              <w:rPr>
                <w:rFonts w:hint="eastAsia"/>
                <w:sz w:val="21"/>
                <w:szCs w:val="21"/>
              </w:rPr>
              <w:t>16</w:t>
            </w:r>
          </w:p>
        </w:tc>
      </w:tr>
      <w:tr w:rsidR="006A4E29" w:rsidRPr="00C9579A" w14:paraId="188DB5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ABC9F8"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702722" w14:textId="77777777" w:rsidR="006A4E29" w:rsidRPr="00860133" w:rsidRDefault="00F165F9" w:rsidP="006A4E29">
            <w:pPr>
              <w:widowControl/>
              <w:jc w:val="left"/>
              <w:rPr>
                <w:rFonts w:cs="Arial"/>
                <w:color w:val="000000"/>
                <w:kern w:val="0"/>
                <w:sz w:val="21"/>
                <w:szCs w:val="21"/>
              </w:rPr>
            </w:pPr>
            <w:r w:rsidRPr="00F165F9">
              <w:rPr>
                <w:rFonts w:cs="Arial" w:hint="eastAsia"/>
                <w:color w:val="000000"/>
                <w:kern w:val="0"/>
                <w:sz w:val="21"/>
                <w:szCs w:val="21"/>
              </w:rPr>
              <w:t>俄赞签署一系列核合作备忘录</w:t>
            </w:r>
          </w:p>
        </w:tc>
        <w:tc>
          <w:tcPr>
            <w:tcW w:w="1266" w:type="dxa"/>
            <w:tcBorders>
              <w:top w:val="single" w:sz="4" w:space="0" w:color="000000"/>
              <w:left w:val="nil"/>
              <w:bottom w:val="single" w:sz="4" w:space="0" w:color="000000"/>
              <w:right w:val="single" w:sz="4" w:space="0" w:color="000000"/>
            </w:tcBorders>
            <w:shd w:val="clear" w:color="auto" w:fill="auto"/>
            <w:noWrap/>
          </w:tcPr>
          <w:p w14:paraId="6799F660" w14:textId="77777777" w:rsidR="006A4E29" w:rsidRPr="006856F9" w:rsidRDefault="006A4E29" w:rsidP="006A4E29">
            <w:pPr>
              <w:jc w:val="center"/>
              <w:rPr>
                <w:sz w:val="21"/>
                <w:szCs w:val="21"/>
              </w:rPr>
            </w:pPr>
            <w:r>
              <w:rPr>
                <w:rFonts w:hint="eastAsia"/>
                <w:sz w:val="21"/>
                <w:szCs w:val="21"/>
              </w:rPr>
              <w:t>2017</w:t>
            </w:r>
            <w:r w:rsidRPr="006856F9">
              <w:rPr>
                <w:rFonts w:hint="eastAsia"/>
                <w:sz w:val="21"/>
                <w:szCs w:val="21"/>
              </w:rPr>
              <w:t>-0</w:t>
            </w:r>
            <w:r>
              <w:rPr>
                <w:rFonts w:hint="eastAsia"/>
                <w:sz w:val="21"/>
                <w:szCs w:val="21"/>
              </w:rPr>
              <w:t>1</w:t>
            </w:r>
            <w:r w:rsidRPr="006856F9">
              <w:rPr>
                <w:rFonts w:hint="eastAsia"/>
                <w:sz w:val="21"/>
                <w:szCs w:val="21"/>
              </w:rPr>
              <w:t>-</w:t>
            </w:r>
            <w:r w:rsidR="00F165F9">
              <w:rPr>
                <w:rFonts w:hint="eastAsia"/>
                <w:sz w:val="21"/>
                <w:szCs w:val="21"/>
              </w:rPr>
              <w:t>17</w:t>
            </w:r>
          </w:p>
        </w:tc>
      </w:tr>
      <w:tr w:rsidR="006A4E29" w:rsidRPr="00C9579A" w14:paraId="3DDB95E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F7761FC"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1F6CC85" w14:textId="77777777" w:rsidR="006A4E29" w:rsidRPr="00860133" w:rsidRDefault="00F165F9" w:rsidP="006A4E29">
            <w:pPr>
              <w:widowControl/>
              <w:jc w:val="left"/>
              <w:rPr>
                <w:rFonts w:cs="Arial"/>
                <w:color w:val="000000"/>
                <w:kern w:val="0"/>
                <w:sz w:val="21"/>
                <w:szCs w:val="21"/>
              </w:rPr>
            </w:pPr>
            <w:r w:rsidRPr="00F165F9">
              <w:rPr>
                <w:rFonts w:cs="Arial" w:hint="eastAsia"/>
                <w:color w:val="000000"/>
                <w:kern w:val="0"/>
                <w:sz w:val="21"/>
                <w:szCs w:val="21"/>
              </w:rPr>
              <w:t>AP1000</w:t>
            </w:r>
            <w:r w:rsidRPr="00F165F9">
              <w:rPr>
                <w:rFonts w:cs="Arial" w:hint="eastAsia"/>
                <w:color w:val="000000"/>
                <w:kern w:val="0"/>
                <w:sz w:val="21"/>
                <w:szCs w:val="21"/>
              </w:rPr>
              <w:t>国产化燃料组件进入批量化生产阶段</w:t>
            </w:r>
          </w:p>
        </w:tc>
        <w:tc>
          <w:tcPr>
            <w:tcW w:w="1266" w:type="dxa"/>
            <w:tcBorders>
              <w:top w:val="single" w:sz="4" w:space="0" w:color="000000"/>
              <w:left w:val="nil"/>
              <w:bottom w:val="single" w:sz="4" w:space="0" w:color="000000"/>
              <w:right w:val="single" w:sz="4" w:space="0" w:color="000000"/>
            </w:tcBorders>
            <w:shd w:val="clear" w:color="auto" w:fill="auto"/>
            <w:noWrap/>
          </w:tcPr>
          <w:p w14:paraId="24111190" w14:textId="77777777" w:rsidR="006A4E29" w:rsidRPr="00677C94" w:rsidRDefault="006A4E29" w:rsidP="006A4E29">
            <w:pPr>
              <w:jc w:val="center"/>
              <w:rPr>
                <w:color w:val="000000" w:themeColor="text1"/>
                <w:sz w:val="21"/>
                <w:szCs w:val="21"/>
              </w:rPr>
            </w:pPr>
            <w:r w:rsidRPr="00677C94">
              <w:rPr>
                <w:rFonts w:hint="eastAsia"/>
                <w:color w:val="000000" w:themeColor="text1"/>
                <w:sz w:val="21"/>
                <w:szCs w:val="21"/>
              </w:rPr>
              <w:t>201</w:t>
            </w:r>
            <w:r>
              <w:rPr>
                <w:rFonts w:hint="eastAsia"/>
                <w:color w:val="000000" w:themeColor="text1"/>
                <w:sz w:val="21"/>
                <w:szCs w:val="21"/>
              </w:rPr>
              <w:t>7</w:t>
            </w:r>
            <w:r w:rsidRPr="00677C94">
              <w:rPr>
                <w:rFonts w:hint="eastAsia"/>
                <w:color w:val="000000" w:themeColor="text1"/>
                <w:sz w:val="21"/>
                <w:szCs w:val="21"/>
              </w:rPr>
              <w:t>-01-</w:t>
            </w:r>
            <w:r w:rsidR="00F165F9">
              <w:rPr>
                <w:rFonts w:hint="eastAsia"/>
                <w:color w:val="000000" w:themeColor="text1"/>
                <w:sz w:val="21"/>
                <w:szCs w:val="21"/>
              </w:rPr>
              <w:t>17</w:t>
            </w:r>
          </w:p>
        </w:tc>
      </w:tr>
      <w:tr w:rsidR="006A4E29" w:rsidRPr="00C9579A" w14:paraId="4C6FC6B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C12C1E5"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A53525" w14:textId="77777777" w:rsidR="006A4E29" w:rsidRPr="00860133" w:rsidRDefault="00F165F9" w:rsidP="006A4E29">
            <w:pPr>
              <w:widowControl/>
              <w:jc w:val="left"/>
              <w:rPr>
                <w:rFonts w:cs="Arial"/>
                <w:color w:val="000000"/>
                <w:kern w:val="0"/>
                <w:sz w:val="21"/>
                <w:szCs w:val="21"/>
              </w:rPr>
            </w:pPr>
            <w:r w:rsidRPr="00F165F9">
              <w:rPr>
                <w:rFonts w:cs="Arial" w:hint="eastAsia"/>
                <w:color w:val="000000"/>
                <w:kern w:val="0"/>
                <w:sz w:val="21"/>
                <w:szCs w:val="21"/>
              </w:rPr>
              <w:t>传统核电站已经过时了？微型核反应堆设计：更安全经济</w:t>
            </w:r>
          </w:p>
        </w:tc>
        <w:tc>
          <w:tcPr>
            <w:tcW w:w="1266" w:type="dxa"/>
            <w:tcBorders>
              <w:top w:val="single" w:sz="4" w:space="0" w:color="000000"/>
              <w:left w:val="nil"/>
              <w:bottom w:val="single" w:sz="4" w:space="0" w:color="000000"/>
              <w:right w:val="single" w:sz="4" w:space="0" w:color="000000"/>
            </w:tcBorders>
            <w:shd w:val="clear" w:color="auto" w:fill="auto"/>
            <w:noWrap/>
          </w:tcPr>
          <w:p w14:paraId="6AF4CD2A" w14:textId="77777777" w:rsidR="006A4E29" w:rsidRPr="00677C94" w:rsidRDefault="006A4E29" w:rsidP="00551623">
            <w:pPr>
              <w:jc w:val="center"/>
              <w:rPr>
                <w:color w:val="000000" w:themeColor="text1"/>
                <w:sz w:val="21"/>
                <w:szCs w:val="21"/>
              </w:rPr>
            </w:pPr>
            <w:r w:rsidRPr="00677C94">
              <w:rPr>
                <w:rFonts w:hint="eastAsia"/>
                <w:color w:val="000000" w:themeColor="text1"/>
                <w:sz w:val="21"/>
                <w:szCs w:val="21"/>
              </w:rPr>
              <w:t>201</w:t>
            </w:r>
            <w:r w:rsidR="00551623">
              <w:rPr>
                <w:rFonts w:hint="eastAsia"/>
                <w:color w:val="000000" w:themeColor="text1"/>
                <w:sz w:val="21"/>
                <w:szCs w:val="21"/>
              </w:rPr>
              <w:t>7</w:t>
            </w:r>
            <w:r w:rsidRPr="00677C94">
              <w:rPr>
                <w:rFonts w:hint="eastAsia"/>
                <w:color w:val="000000" w:themeColor="text1"/>
                <w:sz w:val="21"/>
                <w:szCs w:val="21"/>
              </w:rPr>
              <w:t>-01-</w:t>
            </w:r>
            <w:r w:rsidR="00F165F9">
              <w:rPr>
                <w:rFonts w:hint="eastAsia"/>
                <w:color w:val="000000" w:themeColor="text1"/>
                <w:sz w:val="21"/>
                <w:szCs w:val="21"/>
              </w:rPr>
              <w:t>17</w:t>
            </w:r>
          </w:p>
        </w:tc>
      </w:tr>
      <w:tr w:rsidR="006A4E29" w:rsidRPr="00C9579A" w14:paraId="2384BA4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726F0BB"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BEE341D" w14:textId="77777777" w:rsidR="006A4E29" w:rsidRPr="00860133" w:rsidRDefault="00F2766C" w:rsidP="006A4E29">
            <w:pPr>
              <w:widowControl/>
              <w:jc w:val="left"/>
              <w:rPr>
                <w:rFonts w:cs="Arial"/>
                <w:color w:val="000000"/>
                <w:kern w:val="0"/>
                <w:sz w:val="21"/>
                <w:szCs w:val="21"/>
              </w:rPr>
            </w:pPr>
            <w:r>
              <w:rPr>
                <w:rFonts w:cs="Arial" w:hint="eastAsia"/>
                <w:color w:val="000000"/>
                <w:kern w:val="0"/>
                <w:sz w:val="21"/>
                <w:szCs w:val="21"/>
              </w:rPr>
              <w:t>“</w:t>
            </w:r>
            <w:r w:rsidR="00CA6C9C" w:rsidRPr="00CA6C9C">
              <w:rPr>
                <w:rFonts w:cs="Arial" w:hint="eastAsia"/>
                <w:color w:val="000000"/>
                <w:kern w:val="0"/>
                <w:sz w:val="21"/>
                <w:szCs w:val="21"/>
              </w:rPr>
              <w:t>恐核心理”如何解？</w:t>
            </w:r>
            <w:r w:rsidR="00CA6C9C" w:rsidRPr="00CA6C9C">
              <w:rPr>
                <w:rFonts w:cs="Arial" w:hint="eastAsia"/>
                <w:color w:val="000000"/>
                <w:kern w:val="0"/>
                <w:sz w:val="21"/>
                <w:szCs w:val="21"/>
              </w:rPr>
              <w:t xml:space="preserve"> </w:t>
            </w:r>
            <w:r w:rsidR="00CA6C9C" w:rsidRPr="00CA6C9C">
              <w:rPr>
                <w:rFonts w:cs="Arial" w:hint="eastAsia"/>
                <w:color w:val="000000"/>
                <w:kern w:val="0"/>
                <w:sz w:val="21"/>
                <w:szCs w:val="21"/>
              </w:rPr>
              <w:t>“邻避效应”怎么破</w:t>
            </w:r>
          </w:p>
        </w:tc>
        <w:tc>
          <w:tcPr>
            <w:tcW w:w="1266" w:type="dxa"/>
            <w:tcBorders>
              <w:top w:val="single" w:sz="4" w:space="0" w:color="000000"/>
              <w:left w:val="nil"/>
              <w:bottom w:val="single" w:sz="4" w:space="0" w:color="000000"/>
              <w:right w:val="single" w:sz="4" w:space="0" w:color="000000"/>
            </w:tcBorders>
            <w:shd w:val="clear" w:color="auto" w:fill="auto"/>
            <w:noWrap/>
          </w:tcPr>
          <w:p w14:paraId="6C5211E0" w14:textId="77777777" w:rsidR="006A4E29" w:rsidRPr="006856F9" w:rsidRDefault="006A4E29" w:rsidP="00551623">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CA6C9C">
              <w:rPr>
                <w:rFonts w:hint="eastAsia"/>
                <w:sz w:val="21"/>
                <w:szCs w:val="21"/>
              </w:rPr>
              <w:t>1</w:t>
            </w:r>
            <w:r>
              <w:rPr>
                <w:rFonts w:hint="eastAsia"/>
                <w:sz w:val="21"/>
                <w:szCs w:val="21"/>
              </w:rPr>
              <w:t>-</w:t>
            </w:r>
            <w:r w:rsidR="00CA6C9C">
              <w:rPr>
                <w:rFonts w:hint="eastAsia"/>
                <w:sz w:val="21"/>
                <w:szCs w:val="21"/>
              </w:rPr>
              <w:t>18</w:t>
            </w:r>
          </w:p>
        </w:tc>
      </w:tr>
      <w:tr w:rsidR="006A4E29" w:rsidRPr="00C9579A" w14:paraId="11AA1DE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5EC2CF6"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0859F0D" w14:textId="77777777" w:rsidR="006A4E29" w:rsidRPr="00860133" w:rsidRDefault="00CA6C9C" w:rsidP="006A4E29">
            <w:pPr>
              <w:widowControl/>
              <w:jc w:val="left"/>
              <w:rPr>
                <w:rFonts w:cs="Arial"/>
                <w:color w:val="000000"/>
                <w:kern w:val="0"/>
                <w:sz w:val="21"/>
                <w:szCs w:val="21"/>
              </w:rPr>
            </w:pPr>
            <w:r w:rsidRPr="00CA6C9C">
              <w:rPr>
                <w:rFonts w:cs="Arial" w:hint="eastAsia"/>
                <w:color w:val="000000"/>
                <w:kern w:val="0"/>
                <w:sz w:val="21"/>
                <w:szCs w:val="21"/>
              </w:rPr>
              <w:t>美国将开展废物处置实验</w:t>
            </w:r>
          </w:p>
        </w:tc>
        <w:tc>
          <w:tcPr>
            <w:tcW w:w="1266" w:type="dxa"/>
            <w:tcBorders>
              <w:top w:val="single" w:sz="4" w:space="0" w:color="000000"/>
              <w:left w:val="nil"/>
              <w:bottom w:val="single" w:sz="4" w:space="0" w:color="000000"/>
              <w:right w:val="single" w:sz="4" w:space="0" w:color="000000"/>
            </w:tcBorders>
            <w:shd w:val="clear" w:color="auto" w:fill="auto"/>
            <w:noWrap/>
          </w:tcPr>
          <w:p w14:paraId="61338CB6" w14:textId="77777777" w:rsidR="006A4E29" w:rsidRPr="006856F9" w:rsidRDefault="006A4E29" w:rsidP="00551623">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CA6C9C">
              <w:rPr>
                <w:rFonts w:hint="eastAsia"/>
                <w:sz w:val="21"/>
                <w:szCs w:val="21"/>
              </w:rPr>
              <w:t>1</w:t>
            </w:r>
            <w:r>
              <w:rPr>
                <w:rFonts w:hint="eastAsia"/>
                <w:sz w:val="21"/>
                <w:szCs w:val="21"/>
              </w:rPr>
              <w:t>-</w:t>
            </w:r>
            <w:r w:rsidR="00CA6C9C">
              <w:rPr>
                <w:rFonts w:hint="eastAsia"/>
                <w:sz w:val="21"/>
                <w:szCs w:val="21"/>
              </w:rPr>
              <w:t>18</w:t>
            </w:r>
          </w:p>
        </w:tc>
      </w:tr>
      <w:tr w:rsidR="006A4E29" w:rsidRPr="00C9579A" w14:paraId="1C37AEE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649DD17"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AB3A1B6" w14:textId="77777777" w:rsidR="006A4E29" w:rsidRPr="00860133" w:rsidRDefault="002C175F" w:rsidP="006A4E29">
            <w:pPr>
              <w:widowControl/>
              <w:jc w:val="left"/>
              <w:rPr>
                <w:rFonts w:cs="Arial"/>
                <w:color w:val="000000"/>
                <w:kern w:val="0"/>
                <w:sz w:val="21"/>
                <w:szCs w:val="21"/>
              </w:rPr>
            </w:pPr>
            <w:r w:rsidRPr="002C175F">
              <w:rPr>
                <w:rFonts w:cs="Arial" w:hint="eastAsia"/>
                <w:color w:val="000000"/>
                <w:kern w:val="0"/>
                <w:sz w:val="21"/>
                <w:szCs w:val="21"/>
              </w:rPr>
              <w:t>“华龙一号”首套稳压器波动管完成预验收</w:t>
            </w:r>
          </w:p>
        </w:tc>
        <w:tc>
          <w:tcPr>
            <w:tcW w:w="1266" w:type="dxa"/>
            <w:tcBorders>
              <w:top w:val="single" w:sz="4" w:space="0" w:color="000000"/>
              <w:left w:val="nil"/>
              <w:bottom w:val="single" w:sz="4" w:space="0" w:color="000000"/>
              <w:right w:val="single" w:sz="4" w:space="0" w:color="000000"/>
            </w:tcBorders>
            <w:shd w:val="clear" w:color="auto" w:fill="auto"/>
            <w:noWrap/>
          </w:tcPr>
          <w:p w14:paraId="784F7B3C" w14:textId="77777777" w:rsidR="006A4E29" w:rsidRPr="006856F9" w:rsidRDefault="006A4E29" w:rsidP="006A4E29">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2C175F">
              <w:rPr>
                <w:rFonts w:hint="eastAsia"/>
                <w:sz w:val="21"/>
                <w:szCs w:val="21"/>
              </w:rPr>
              <w:t>1</w:t>
            </w:r>
            <w:r>
              <w:rPr>
                <w:rFonts w:hint="eastAsia"/>
                <w:sz w:val="21"/>
                <w:szCs w:val="21"/>
              </w:rPr>
              <w:t>-</w:t>
            </w:r>
            <w:r w:rsidR="002C175F">
              <w:rPr>
                <w:rFonts w:hint="eastAsia"/>
                <w:sz w:val="21"/>
                <w:szCs w:val="21"/>
              </w:rPr>
              <w:t>19</w:t>
            </w:r>
          </w:p>
        </w:tc>
      </w:tr>
      <w:tr w:rsidR="006A4E29" w:rsidRPr="00C9579A" w14:paraId="561893F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F3C8771"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024B923" w14:textId="77777777" w:rsidR="006A4E29" w:rsidRPr="00860133" w:rsidRDefault="002C175F" w:rsidP="006A4E29">
            <w:pPr>
              <w:widowControl/>
              <w:jc w:val="left"/>
              <w:rPr>
                <w:rFonts w:cs="Arial"/>
                <w:color w:val="000000"/>
                <w:kern w:val="0"/>
                <w:sz w:val="21"/>
                <w:szCs w:val="21"/>
              </w:rPr>
            </w:pPr>
            <w:r w:rsidRPr="002C175F">
              <w:rPr>
                <w:rFonts w:cs="Arial" w:hint="eastAsia"/>
                <w:color w:val="000000"/>
                <w:kern w:val="0"/>
                <w:sz w:val="21"/>
                <w:szCs w:val="21"/>
              </w:rPr>
              <w:t>全球铀市场回暖起步？</w:t>
            </w:r>
          </w:p>
        </w:tc>
        <w:tc>
          <w:tcPr>
            <w:tcW w:w="1266" w:type="dxa"/>
            <w:tcBorders>
              <w:top w:val="single" w:sz="4" w:space="0" w:color="000000"/>
              <w:left w:val="nil"/>
              <w:bottom w:val="single" w:sz="4" w:space="0" w:color="000000"/>
              <w:right w:val="single" w:sz="4" w:space="0" w:color="000000"/>
            </w:tcBorders>
            <w:shd w:val="clear" w:color="auto" w:fill="auto"/>
            <w:noWrap/>
          </w:tcPr>
          <w:p w14:paraId="4BDF71AB" w14:textId="77777777" w:rsidR="006A4E29" w:rsidRPr="006856F9" w:rsidRDefault="006A4E29" w:rsidP="006A4E29">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2C175F">
              <w:rPr>
                <w:rFonts w:hint="eastAsia"/>
                <w:sz w:val="21"/>
                <w:szCs w:val="21"/>
              </w:rPr>
              <w:t>1</w:t>
            </w:r>
            <w:r>
              <w:rPr>
                <w:rFonts w:hint="eastAsia"/>
                <w:sz w:val="21"/>
                <w:szCs w:val="21"/>
              </w:rPr>
              <w:t>-</w:t>
            </w:r>
            <w:r w:rsidR="002C175F">
              <w:rPr>
                <w:rFonts w:hint="eastAsia"/>
                <w:sz w:val="21"/>
                <w:szCs w:val="21"/>
              </w:rPr>
              <w:t>19</w:t>
            </w:r>
          </w:p>
        </w:tc>
      </w:tr>
      <w:tr w:rsidR="006A4E29" w:rsidRPr="00C9579A" w14:paraId="33B9D9E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7F2868A" w14:textId="77777777" w:rsidR="006A4E29" w:rsidRPr="008F5CAC"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E201AFF" w14:textId="77777777" w:rsidR="006A4E29" w:rsidRPr="00860133" w:rsidRDefault="002C175F" w:rsidP="006A4E29">
            <w:pPr>
              <w:widowControl/>
              <w:jc w:val="left"/>
              <w:rPr>
                <w:rFonts w:cs="Arial"/>
                <w:color w:val="000000"/>
                <w:kern w:val="0"/>
                <w:sz w:val="21"/>
                <w:szCs w:val="21"/>
              </w:rPr>
            </w:pPr>
            <w:r w:rsidRPr="002C175F">
              <w:rPr>
                <w:rFonts w:cs="Arial" w:hint="eastAsia"/>
                <w:color w:val="000000"/>
                <w:kern w:val="0"/>
                <w:sz w:val="21"/>
                <w:szCs w:val="21"/>
              </w:rPr>
              <w:t>CAP1400</w:t>
            </w:r>
            <w:r w:rsidRPr="002C175F">
              <w:rPr>
                <w:rFonts w:cs="Arial" w:hint="eastAsia"/>
                <w:color w:val="000000"/>
                <w:kern w:val="0"/>
                <w:sz w:val="21"/>
                <w:szCs w:val="21"/>
              </w:rPr>
              <w:t>重大专项四项科技成果通过鉴定</w:t>
            </w:r>
          </w:p>
        </w:tc>
        <w:tc>
          <w:tcPr>
            <w:tcW w:w="1266" w:type="dxa"/>
            <w:tcBorders>
              <w:top w:val="single" w:sz="4" w:space="0" w:color="000000"/>
              <w:left w:val="nil"/>
              <w:bottom w:val="single" w:sz="4" w:space="0" w:color="000000"/>
              <w:right w:val="single" w:sz="4" w:space="0" w:color="000000"/>
            </w:tcBorders>
            <w:shd w:val="clear" w:color="auto" w:fill="auto"/>
            <w:noWrap/>
          </w:tcPr>
          <w:p w14:paraId="30B891B0" w14:textId="77777777" w:rsidR="006A4E29" w:rsidRPr="006856F9" w:rsidRDefault="006A4E29" w:rsidP="006A4E29">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2C175F">
              <w:rPr>
                <w:rFonts w:hint="eastAsia"/>
                <w:sz w:val="21"/>
                <w:szCs w:val="21"/>
              </w:rPr>
              <w:t>1</w:t>
            </w:r>
            <w:r>
              <w:rPr>
                <w:rFonts w:hint="eastAsia"/>
                <w:sz w:val="21"/>
                <w:szCs w:val="21"/>
              </w:rPr>
              <w:t>-</w:t>
            </w:r>
            <w:r w:rsidR="002C175F">
              <w:rPr>
                <w:rFonts w:hint="eastAsia"/>
                <w:sz w:val="21"/>
                <w:szCs w:val="21"/>
              </w:rPr>
              <w:t>19</w:t>
            </w:r>
          </w:p>
        </w:tc>
      </w:tr>
      <w:tr w:rsidR="006A4E29" w:rsidRPr="00C9579A" w14:paraId="1745F49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BE8C835" w14:textId="77777777" w:rsidR="006A4E29" w:rsidRPr="00175597"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C5584ED" w14:textId="77777777" w:rsidR="006A4E29" w:rsidRPr="00175597" w:rsidRDefault="00713540" w:rsidP="00FF2B9E">
            <w:pPr>
              <w:widowControl/>
              <w:jc w:val="left"/>
              <w:rPr>
                <w:rFonts w:cs="Arial"/>
                <w:color w:val="000000"/>
                <w:kern w:val="0"/>
                <w:sz w:val="21"/>
                <w:szCs w:val="21"/>
              </w:rPr>
            </w:pPr>
            <w:r w:rsidRPr="00175597">
              <w:rPr>
                <w:rFonts w:cs="Arial" w:hint="eastAsia"/>
                <w:color w:val="000000"/>
                <w:kern w:val="0"/>
                <w:sz w:val="21"/>
                <w:szCs w:val="21"/>
              </w:rPr>
              <w:t>科技部副部长阴和俊</w:t>
            </w:r>
            <w:r w:rsidR="00FF2B9E" w:rsidRPr="00175597">
              <w:rPr>
                <w:rFonts w:cs="Arial" w:hint="eastAsia"/>
                <w:color w:val="000000"/>
                <w:kern w:val="0"/>
                <w:sz w:val="21"/>
                <w:szCs w:val="21"/>
              </w:rPr>
              <w:t xml:space="preserve"> </w:t>
            </w:r>
            <w:r w:rsidRPr="00175597">
              <w:rPr>
                <w:rFonts w:cs="Arial" w:hint="eastAsia"/>
                <w:color w:val="000000"/>
                <w:kern w:val="0"/>
                <w:sz w:val="21"/>
                <w:szCs w:val="21"/>
              </w:rPr>
              <w:t>调研</w:t>
            </w:r>
            <w:r w:rsidRPr="00175597">
              <w:rPr>
                <w:rFonts w:cs="Arial" w:hint="eastAsia"/>
                <w:color w:val="000000"/>
                <w:kern w:val="0"/>
                <w:sz w:val="21"/>
                <w:szCs w:val="21"/>
              </w:rPr>
              <w:t>CAP1400</w:t>
            </w:r>
            <w:r w:rsidRPr="00175597">
              <w:rPr>
                <w:rFonts w:cs="Arial" w:hint="eastAsia"/>
                <w:color w:val="000000"/>
                <w:kern w:val="0"/>
                <w:sz w:val="21"/>
                <w:szCs w:val="21"/>
              </w:rPr>
              <w:t>示范工程</w:t>
            </w:r>
          </w:p>
        </w:tc>
        <w:tc>
          <w:tcPr>
            <w:tcW w:w="1266" w:type="dxa"/>
            <w:tcBorders>
              <w:top w:val="single" w:sz="4" w:space="0" w:color="000000"/>
              <w:left w:val="nil"/>
              <w:bottom w:val="single" w:sz="4" w:space="0" w:color="000000"/>
              <w:right w:val="single" w:sz="4" w:space="0" w:color="000000"/>
            </w:tcBorders>
            <w:shd w:val="clear" w:color="auto" w:fill="auto"/>
            <w:noWrap/>
          </w:tcPr>
          <w:p w14:paraId="67D952AF" w14:textId="77777777" w:rsidR="006A4E29" w:rsidRPr="00175597" w:rsidRDefault="006A4E29" w:rsidP="006A4E29">
            <w:pPr>
              <w:jc w:val="center"/>
              <w:rPr>
                <w:b/>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713540" w:rsidRPr="00175597">
              <w:rPr>
                <w:rFonts w:hint="eastAsia"/>
                <w:sz w:val="21"/>
                <w:szCs w:val="21"/>
              </w:rPr>
              <w:t>1</w:t>
            </w:r>
            <w:r w:rsidRPr="00175597">
              <w:rPr>
                <w:rFonts w:hint="eastAsia"/>
                <w:sz w:val="21"/>
                <w:szCs w:val="21"/>
              </w:rPr>
              <w:t>-</w:t>
            </w:r>
            <w:r w:rsidR="00713540" w:rsidRPr="00175597">
              <w:rPr>
                <w:rFonts w:hint="eastAsia"/>
                <w:sz w:val="21"/>
                <w:szCs w:val="21"/>
              </w:rPr>
              <w:t>20</w:t>
            </w:r>
          </w:p>
        </w:tc>
      </w:tr>
      <w:tr w:rsidR="006A4E29" w:rsidRPr="00C9579A" w14:paraId="0EDD6D0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C43537" w14:textId="77777777" w:rsidR="006A4E29" w:rsidRPr="00175597"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F3A7752" w14:textId="77777777" w:rsidR="006A4E29" w:rsidRPr="00175597" w:rsidRDefault="00096B4C" w:rsidP="006A4E29">
            <w:pPr>
              <w:widowControl/>
              <w:jc w:val="left"/>
              <w:rPr>
                <w:rFonts w:cs="Arial"/>
                <w:color w:val="000000"/>
                <w:kern w:val="0"/>
                <w:sz w:val="21"/>
                <w:szCs w:val="21"/>
              </w:rPr>
            </w:pPr>
            <w:r w:rsidRPr="00175597">
              <w:rPr>
                <w:rFonts w:cs="Arial" w:hint="eastAsia"/>
                <w:color w:val="000000"/>
                <w:kern w:val="0"/>
                <w:sz w:val="21"/>
                <w:szCs w:val="21"/>
              </w:rPr>
              <w:t>中核集团自主研发质子治癌医疗设备核心部件研制成功</w:t>
            </w:r>
          </w:p>
        </w:tc>
        <w:tc>
          <w:tcPr>
            <w:tcW w:w="1266" w:type="dxa"/>
            <w:tcBorders>
              <w:top w:val="single" w:sz="4" w:space="0" w:color="000000"/>
              <w:left w:val="nil"/>
              <w:bottom w:val="single" w:sz="4" w:space="0" w:color="000000"/>
              <w:right w:val="single" w:sz="4" w:space="0" w:color="000000"/>
            </w:tcBorders>
            <w:shd w:val="clear" w:color="auto" w:fill="auto"/>
            <w:noWrap/>
          </w:tcPr>
          <w:p w14:paraId="51002D79" w14:textId="77777777" w:rsidR="006A4E29" w:rsidRPr="00175597" w:rsidRDefault="006A4E29" w:rsidP="006A4E29">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096B4C" w:rsidRPr="00175597">
              <w:rPr>
                <w:rFonts w:hint="eastAsia"/>
                <w:sz w:val="21"/>
                <w:szCs w:val="21"/>
              </w:rPr>
              <w:t>1</w:t>
            </w:r>
            <w:r w:rsidRPr="00175597">
              <w:rPr>
                <w:rFonts w:hint="eastAsia"/>
                <w:sz w:val="21"/>
                <w:szCs w:val="21"/>
              </w:rPr>
              <w:t>-</w:t>
            </w:r>
            <w:r w:rsidR="00096B4C" w:rsidRPr="00175597">
              <w:rPr>
                <w:rFonts w:hint="eastAsia"/>
                <w:sz w:val="21"/>
                <w:szCs w:val="21"/>
              </w:rPr>
              <w:t>21</w:t>
            </w:r>
          </w:p>
        </w:tc>
      </w:tr>
      <w:tr w:rsidR="006A4E29" w:rsidRPr="00C9579A" w14:paraId="4C94596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AB5E02" w14:textId="77777777" w:rsidR="006A4E29" w:rsidRPr="00175597"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C4257BB" w14:textId="77777777" w:rsidR="006A4E29" w:rsidRPr="00175597" w:rsidRDefault="00096B4C" w:rsidP="006A4E29">
            <w:pPr>
              <w:widowControl/>
              <w:jc w:val="left"/>
              <w:rPr>
                <w:rFonts w:cs="Arial"/>
                <w:color w:val="000000"/>
                <w:kern w:val="0"/>
                <w:sz w:val="21"/>
                <w:szCs w:val="21"/>
              </w:rPr>
            </w:pPr>
            <w:r w:rsidRPr="00175597">
              <w:rPr>
                <w:rFonts w:cs="Arial" w:hint="eastAsia"/>
                <w:color w:val="000000"/>
                <w:kern w:val="0"/>
                <w:sz w:val="21"/>
                <w:szCs w:val="21"/>
              </w:rPr>
              <w:t>英国投资开发核设施退役创新技术</w:t>
            </w:r>
          </w:p>
        </w:tc>
        <w:tc>
          <w:tcPr>
            <w:tcW w:w="1266" w:type="dxa"/>
            <w:tcBorders>
              <w:top w:val="single" w:sz="4" w:space="0" w:color="000000"/>
              <w:left w:val="nil"/>
              <w:bottom w:val="single" w:sz="4" w:space="0" w:color="000000"/>
              <w:right w:val="single" w:sz="4" w:space="0" w:color="000000"/>
            </w:tcBorders>
            <w:shd w:val="clear" w:color="auto" w:fill="auto"/>
            <w:noWrap/>
          </w:tcPr>
          <w:p w14:paraId="282C7514" w14:textId="77777777" w:rsidR="006A4E29" w:rsidRPr="00175597" w:rsidRDefault="006A4E29" w:rsidP="006A4E29">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096B4C" w:rsidRPr="00175597">
              <w:rPr>
                <w:rFonts w:hint="eastAsia"/>
                <w:sz w:val="21"/>
                <w:szCs w:val="21"/>
              </w:rPr>
              <w:t>1-2</w:t>
            </w:r>
            <w:r w:rsidR="00396AB5" w:rsidRPr="00175597">
              <w:rPr>
                <w:rFonts w:hint="eastAsia"/>
                <w:sz w:val="21"/>
                <w:szCs w:val="21"/>
              </w:rPr>
              <w:t>2</w:t>
            </w:r>
          </w:p>
        </w:tc>
      </w:tr>
      <w:tr w:rsidR="006A4E29" w:rsidRPr="00C9579A" w14:paraId="72EB296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37B0A4" w14:textId="77777777" w:rsidR="006A4E29" w:rsidRPr="00175597" w:rsidRDefault="006A4E29"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80820E" w14:textId="77777777" w:rsidR="006A4E29" w:rsidRPr="00175597" w:rsidRDefault="00096B4C" w:rsidP="006A4E29">
            <w:pPr>
              <w:widowControl/>
              <w:jc w:val="left"/>
              <w:rPr>
                <w:rFonts w:cs="Arial"/>
                <w:color w:val="000000"/>
                <w:kern w:val="0"/>
                <w:sz w:val="21"/>
                <w:szCs w:val="21"/>
              </w:rPr>
            </w:pPr>
            <w:r w:rsidRPr="00175597">
              <w:rPr>
                <w:rFonts w:cs="Arial" w:hint="eastAsia"/>
                <w:color w:val="000000"/>
                <w:kern w:val="0"/>
                <w:sz w:val="21"/>
                <w:szCs w:val="21"/>
              </w:rPr>
              <w:t>法国完成安全评估后重新启动</w:t>
            </w:r>
            <w:r w:rsidRPr="00175597">
              <w:rPr>
                <w:rFonts w:cs="Arial" w:hint="eastAsia"/>
                <w:color w:val="000000"/>
                <w:kern w:val="0"/>
                <w:sz w:val="21"/>
                <w:szCs w:val="21"/>
              </w:rPr>
              <w:t>9</w:t>
            </w:r>
            <w:r w:rsidRPr="00175597">
              <w:rPr>
                <w:rFonts w:cs="Arial" w:hint="eastAsia"/>
                <w:color w:val="000000"/>
                <w:kern w:val="0"/>
                <w:sz w:val="21"/>
                <w:szCs w:val="21"/>
              </w:rPr>
              <w:t>座反应堆</w:t>
            </w:r>
          </w:p>
        </w:tc>
        <w:tc>
          <w:tcPr>
            <w:tcW w:w="1266" w:type="dxa"/>
            <w:tcBorders>
              <w:top w:val="single" w:sz="4" w:space="0" w:color="000000"/>
              <w:left w:val="nil"/>
              <w:bottom w:val="single" w:sz="4" w:space="0" w:color="000000"/>
              <w:right w:val="single" w:sz="4" w:space="0" w:color="000000"/>
            </w:tcBorders>
            <w:shd w:val="clear" w:color="auto" w:fill="auto"/>
            <w:noWrap/>
          </w:tcPr>
          <w:p w14:paraId="260A444E" w14:textId="77777777" w:rsidR="006A4E29" w:rsidRPr="00175597" w:rsidRDefault="006A4E29"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w:t>
            </w:r>
            <w:r w:rsidR="00096B4C" w:rsidRPr="00175597">
              <w:rPr>
                <w:rFonts w:hint="eastAsia"/>
                <w:sz w:val="21"/>
                <w:szCs w:val="21"/>
              </w:rPr>
              <w:t>01</w:t>
            </w:r>
            <w:r w:rsidRPr="00175597">
              <w:rPr>
                <w:rFonts w:hint="eastAsia"/>
                <w:sz w:val="21"/>
                <w:szCs w:val="21"/>
              </w:rPr>
              <w:t>-</w:t>
            </w:r>
            <w:r w:rsidR="00096B4C" w:rsidRPr="00175597">
              <w:rPr>
                <w:rFonts w:hint="eastAsia"/>
                <w:sz w:val="21"/>
                <w:szCs w:val="21"/>
              </w:rPr>
              <w:t>2</w:t>
            </w:r>
            <w:r w:rsidR="00396AB5" w:rsidRPr="00175597">
              <w:rPr>
                <w:rFonts w:hint="eastAsia"/>
                <w:sz w:val="21"/>
                <w:szCs w:val="21"/>
              </w:rPr>
              <w:t>2</w:t>
            </w:r>
          </w:p>
        </w:tc>
      </w:tr>
      <w:tr w:rsidR="00396AB5" w:rsidRPr="00C9579A" w14:paraId="6EC38D1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2A0D9D8" w14:textId="77777777" w:rsidR="00396AB5" w:rsidRPr="00175597"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D20392" w14:textId="77777777" w:rsidR="00396AB5" w:rsidRPr="00175597" w:rsidRDefault="00396AB5" w:rsidP="00396AB5">
            <w:pPr>
              <w:widowControl/>
              <w:jc w:val="left"/>
              <w:rPr>
                <w:rFonts w:cs="Arial"/>
                <w:color w:val="000000"/>
                <w:kern w:val="0"/>
                <w:sz w:val="21"/>
                <w:szCs w:val="21"/>
              </w:rPr>
            </w:pPr>
            <w:r w:rsidRPr="00175597">
              <w:rPr>
                <w:rFonts w:cs="Arial" w:hint="eastAsia"/>
                <w:color w:val="000000"/>
                <w:kern w:val="0"/>
                <w:sz w:val="21"/>
                <w:szCs w:val="21"/>
              </w:rPr>
              <w:t>俄罗斯和伊朗签署进一步加强核能合作协议</w:t>
            </w:r>
          </w:p>
        </w:tc>
        <w:tc>
          <w:tcPr>
            <w:tcW w:w="1266" w:type="dxa"/>
            <w:tcBorders>
              <w:top w:val="single" w:sz="4" w:space="0" w:color="000000"/>
              <w:left w:val="nil"/>
              <w:bottom w:val="single" w:sz="4" w:space="0" w:color="000000"/>
              <w:right w:val="single" w:sz="4" w:space="0" w:color="000000"/>
            </w:tcBorders>
            <w:shd w:val="clear" w:color="auto" w:fill="auto"/>
            <w:noWrap/>
          </w:tcPr>
          <w:p w14:paraId="26DFB22F" w14:textId="77777777" w:rsidR="00396AB5" w:rsidRPr="00175597" w:rsidRDefault="00396AB5"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-01-23</w:t>
            </w:r>
          </w:p>
        </w:tc>
      </w:tr>
      <w:tr w:rsidR="00396AB5" w:rsidRPr="00C9579A" w14:paraId="3C34C4A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097BC8" w14:textId="77777777" w:rsidR="00396AB5" w:rsidRPr="00175597"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9DE9761" w14:textId="77777777" w:rsidR="00396AB5" w:rsidRPr="00175597" w:rsidRDefault="00396AB5" w:rsidP="00396AB5">
            <w:pPr>
              <w:widowControl/>
              <w:jc w:val="left"/>
              <w:rPr>
                <w:rFonts w:cs="Arial"/>
                <w:color w:val="000000"/>
                <w:kern w:val="0"/>
                <w:sz w:val="21"/>
                <w:szCs w:val="21"/>
              </w:rPr>
            </w:pPr>
            <w:r w:rsidRPr="00175597">
              <w:rPr>
                <w:rFonts w:cs="Arial" w:hint="eastAsia"/>
                <w:color w:val="000000"/>
                <w:kern w:val="0"/>
                <w:sz w:val="21"/>
                <w:szCs w:val="21"/>
              </w:rPr>
              <w:t>我国核电站乏燃料安全管理有保障</w:t>
            </w:r>
          </w:p>
        </w:tc>
        <w:tc>
          <w:tcPr>
            <w:tcW w:w="1266" w:type="dxa"/>
            <w:tcBorders>
              <w:top w:val="single" w:sz="4" w:space="0" w:color="000000"/>
              <w:left w:val="nil"/>
              <w:bottom w:val="single" w:sz="4" w:space="0" w:color="000000"/>
              <w:right w:val="single" w:sz="4" w:space="0" w:color="000000"/>
            </w:tcBorders>
            <w:shd w:val="clear" w:color="auto" w:fill="auto"/>
            <w:noWrap/>
          </w:tcPr>
          <w:p w14:paraId="3B62110C" w14:textId="77777777" w:rsidR="00396AB5" w:rsidRPr="00175597" w:rsidRDefault="00396AB5"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-01-23</w:t>
            </w:r>
          </w:p>
        </w:tc>
      </w:tr>
      <w:tr w:rsidR="00396AB5" w:rsidRPr="00C9579A" w14:paraId="4A6B0AC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F69764A" w14:textId="77777777" w:rsidR="00396AB5" w:rsidRPr="00175597"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BEBC821" w14:textId="77777777" w:rsidR="00396AB5" w:rsidRPr="00175597" w:rsidRDefault="00A66DEF" w:rsidP="00396AB5">
            <w:pPr>
              <w:widowControl/>
              <w:jc w:val="left"/>
              <w:rPr>
                <w:rFonts w:cs="Arial"/>
                <w:color w:val="000000"/>
                <w:kern w:val="0"/>
                <w:sz w:val="21"/>
                <w:szCs w:val="21"/>
              </w:rPr>
            </w:pPr>
            <w:r w:rsidRPr="00175597">
              <w:rPr>
                <w:rFonts w:cs="Arial"/>
                <w:color w:val="000000"/>
                <w:kern w:val="0"/>
                <w:sz w:val="21"/>
                <w:szCs w:val="21"/>
              </w:rPr>
              <w:t>中核集团全面掌握</w:t>
            </w:r>
            <w:r w:rsidRPr="00175597">
              <w:rPr>
                <w:rFonts w:cs="Arial"/>
                <w:color w:val="000000"/>
                <w:kern w:val="0"/>
                <w:sz w:val="21"/>
                <w:szCs w:val="21"/>
              </w:rPr>
              <w:t>VVER</w:t>
            </w:r>
            <w:r w:rsidRPr="00175597">
              <w:rPr>
                <w:rFonts w:cs="Arial"/>
                <w:color w:val="000000"/>
                <w:kern w:val="0"/>
                <w:sz w:val="21"/>
                <w:szCs w:val="21"/>
              </w:rPr>
              <w:t>机组关键设备在役检查技术</w:t>
            </w:r>
          </w:p>
        </w:tc>
        <w:tc>
          <w:tcPr>
            <w:tcW w:w="1266" w:type="dxa"/>
            <w:tcBorders>
              <w:top w:val="single" w:sz="4" w:space="0" w:color="000000"/>
              <w:left w:val="nil"/>
              <w:bottom w:val="single" w:sz="4" w:space="0" w:color="000000"/>
              <w:right w:val="single" w:sz="4" w:space="0" w:color="000000"/>
            </w:tcBorders>
            <w:shd w:val="clear" w:color="auto" w:fill="auto"/>
            <w:noWrap/>
          </w:tcPr>
          <w:p w14:paraId="3F696C43" w14:textId="77777777" w:rsidR="00396AB5" w:rsidRPr="00175597" w:rsidRDefault="00396AB5" w:rsidP="00396AB5">
            <w:pPr>
              <w:jc w:val="center"/>
              <w:rPr>
                <w:sz w:val="21"/>
                <w:szCs w:val="21"/>
              </w:rPr>
            </w:pPr>
            <w:r w:rsidRPr="00175597">
              <w:rPr>
                <w:rFonts w:hint="eastAsia"/>
                <w:sz w:val="21"/>
                <w:szCs w:val="21"/>
              </w:rPr>
              <w:t>201</w:t>
            </w:r>
            <w:r w:rsidR="00551623" w:rsidRPr="00175597">
              <w:rPr>
                <w:rFonts w:hint="eastAsia"/>
                <w:sz w:val="21"/>
                <w:szCs w:val="21"/>
              </w:rPr>
              <w:t>7</w:t>
            </w:r>
            <w:r w:rsidRPr="00175597">
              <w:rPr>
                <w:rFonts w:hint="eastAsia"/>
                <w:sz w:val="21"/>
                <w:szCs w:val="21"/>
              </w:rPr>
              <w:t>-0</w:t>
            </w:r>
            <w:r w:rsidR="00A66DEF" w:rsidRPr="00175597">
              <w:rPr>
                <w:rFonts w:hint="eastAsia"/>
                <w:sz w:val="21"/>
                <w:szCs w:val="21"/>
              </w:rPr>
              <w:t>2</w:t>
            </w:r>
            <w:r w:rsidRPr="00175597">
              <w:rPr>
                <w:rFonts w:hint="eastAsia"/>
                <w:sz w:val="21"/>
                <w:szCs w:val="21"/>
              </w:rPr>
              <w:t>-</w:t>
            </w:r>
            <w:r w:rsidR="00A66DEF" w:rsidRPr="00175597">
              <w:rPr>
                <w:rFonts w:hint="eastAsia"/>
                <w:sz w:val="21"/>
                <w:szCs w:val="21"/>
              </w:rPr>
              <w:t>07</w:t>
            </w:r>
          </w:p>
        </w:tc>
      </w:tr>
      <w:tr w:rsidR="00396AB5" w:rsidRPr="00C9579A" w14:paraId="00CB7AB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7883B60"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05A7A44" w14:textId="77777777" w:rsidR="00396AB5" w:rsidRPr="009A4509" w:rsidRDefault="009A4509" w:rsidP="009A4509">
            <w:pPr>
              <w:widowControl/>
              <w:jc w:val="left"/>
              <w:rPr>
                <w:rFonts w:cs="Arial"/>
                <w:color w:val="000000"/>
                <w:kern w:val="0"/>
                <w:sz w:val="21"/>
                <w:szCs w:val="21"/>
              </w:rPr>
            </w:pPr>
            <w:r w:rsidRPr="009A4509">
              <w:rPr>
                <w:rFonts w:cs="Arial" w:hint="eastAsia"/>
                <w:color w:val="000000"/>
                <w:kern w:val="0"/>
                <w:sz w:val="21"/>
                <w:szCs w:val="21"/>
              </w:rPr>
              <w:t>开采铀矿石不用挖，还能把最强放射源留在地下</w:t>
            </w:r>
          </w:p>
        </w:tc>
        <w:tc>
          <w:tcPr>
            <w:tcW w:w="1266" w:type="dxa"/>
            <w:tcBorders>
              <w:top w:val="single" w:sz="4" w:space="0" w:color="000000"/>
              <w:left w:val="nil"/>
              <w:bottom w:val="single" w:sz="4" w:space="0" w:color="000000"/>
              <w:right w:val="single" w:sz="4" w:space="0" w:color="000000"/>
            </w:tcBorders>
            <w:shd w:val="clear" w:color="auto" w:fill="auto"/>
            <w:noWrap/>
          </w:tcPr>
          <w:p w14:paraId="7A113281"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w:t>
            </w:r>
            <w:r w:rsidR="00A66DEF">
              <w:rPr>
                <w:rFonts w:hint="eastAsia"/>
                <w:sz w:val="21"/>
                <w:szCs w:val="21"/>
              </w:rPr>
              <w:t>2</w:t>
            </w:r>
            <w:r>
              <w:rPr>
                <w:rFonts w:hint="eastAsia"/>
                <w:sz w:val="21"/>
                <w:szCs w:val="21"/>
              </w:rPr>
              <w:t>-</w:t>
            </w:r>
            <w:r w:rsidR="00A66DEF">
              <w:rPr>
                <w:rFonts w:hint="eastAsia"/>
                <w:sz w:val="21"/>
                <w:szCs w:val="21"/>
              </w:rPr>
              <w:t>0</w:t>
            </w:r>
            <w:r w:rsidR="009A4509">
              <w:rPr>
                <w:rFonts w:hint="eastAsia"/>
                <w:sz w:val="21"/>
                <w:szCs w:val="21"/>
              </w:rPr>
              <w:t>9</w:t>
            </w:r>
          </w:p>
        </w:tc>
      </w:tr>
      <w:tr w:rsidR="00396AB5" w:rsidRPr="00C9579A" w14:paraId="2DCBA39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2FC86D"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28C06F" w14:textId="77777777" w:rsidR="00396AB5" w:rsidRPr="00860133" w:rsidRDefault="009A4509" w:rsidP="00396AB5">
            <w:pPr>
              <w:widowControl/>
              <w:jc w:val="left"/>
              <w:rPr>
                <w:rFonts w:cs="Arial"/>
                <w:color w:val="000000"/>
                <w:kern w:val="0"/>
                <w:sz w:val="21"/>
                <w:szCs w:val="21"/>
              </w:rPr>
            </w:pPr>
            <w:r w:rsidRPr="009A4509">
              <w:rPr>
                <w:rFonts w:cs="Arial" w:hint="eastAsia"/>
                <w:color w:val="000000"/>
                <w:kern w:val="0"/>
                <w:sz w:val="21"/>
                <w:szCs w:val="21"/>
              </w:rPr>
              <w:t>核能协会发布我国</w:t>
            </w:r>
            <w:r w:rsidRPr="009A4509">
              <w:rPr>
                <w:rFonts w:cs="Arial" w:hint="eastAsia"/>
                <w:color w:val="000000"/>
                <w:kern w:val="0"/>
                <w:sz w:val="21"/>
                <w:szCs w:val="21"/>
              </w:rPr>
              <w:t>2016</w:t>
            </w:r>
            <w:r w:rsidRPr="009A4509">
              <w:rPr>
                <w:rFonts w:cs="Arial" w:hint="eastAsia"/>
                <w:color w:val="000000"/>
                <w:kern w:val="0"/>
                <w:sz w:val="21"/>
                <w:szCs w:val="21"/>
              </w:rPr>
              <w:t>年核电运行报告</w:t>
            </w:r>
          </w:p>
        </w:tc>
        <w:tc>
          <w:tcPr>
            <w:tcW w:w="1266" w:type="dxa"/>
            <w:tcBorders>
              <w:top w:val="single" w:sz="4" w:space="0" w:color="000000"/>
              <w:left w:val="nil"/>
              <w:bottom w:val="single" w:sz="4" w:space="0" w:color="000000"/>
              <w:right w:val="single" w:sz="4" w:space="0" w:color="000000"/>
            </w:tcBorders>
            <w:shd w:val="clear" w:color="auto" w:fill="auto"/>
            <w:noWrap/>
          </w:tcPr>
          <w:p w14:paraId="0B6B4891"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A66DEF">
              <w:rPr>
                <w:rFonts w:hint="eastAsia"/>
                <w:sz w:val="21"/>
                <w:szCs w:val="21"/>
              </w:rPr>
              <w:t>0</w:t>
            </w:r>
            <w:r w:rsidR="009A4509">
              <w:rPr>
                <w:rFonts w:hint="eastAsia"/>
                <w:sz w:val="21"/>
                <w:szCs w:val="21"/>
              </w:rPr>
              <w:t>9</w:t>
            </w:r>
          </w:p>
        </w:tc>
      </w:tr>
      <w:tr w:rsidR="00396AB5" w:rsidRPr="00C9579A" w14:paraId="0FCA2CA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84EB0B0"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DD46EC" w14:textId="77777777" w:rsidR="00396AB5" w:rsidRPr="00860133" w:rsidRDefault="00F165C1" w:rsidP="00396AB5">
            <w:pPr>
              <w:widowControl/>
              <w:jc w:val="left"/>
              <w:rPr>
                <w:rFonts w:cs="Arial"/>
                <w:color w:val="000000"/>
                <w:kern w:val="0"/>
                <w:sz w:val="21"/>
                <w:szCs w:val="21"/>
              </w:rPr>
            </w:pPr>
            <w:r w:rsidRPr="00F165C1">
              <w:rPr>
                <w:rFonts w:cs="Arial" w:hint="eastAsia"/>
                <w:color w:val="000000"/>
                <w:kern w:val="0"/>
                <w:sz w:val="21"/>
                <w:szCs w:val="21"/>
              </w:rPr>
              <w:t>为什么中国核电站安全性世界一流</w:t>
            </w:r>
          </w:p>
        </w:tc>
        <w:tc>
          <w:tcPr>
            <w:tcW w:w="1266" w:type="dxa"/>
            <w:tcBorders>
              <w:top w:val="single" w:sz="4" w:space="0" w:color="000000"/>
              <w:left w:val="nil"/>
              <w:bottom w:val="single" w:sz="4" w:space="0" w:color="000000"/>
              <w:right w:val="single" w:sz="4" w:space="0" w:color="000000"/>
            </w:tcBorders>
            <w:shd w:val="clear" w:color="auto" w:fill="auto"/>
            <w:noWrap/>
          </w:tcPr>
          <w:p w14:paraId="2CF6B6A9"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-02-1</w:t>
            </w:r>
            <w:r w:rsidR="009A4509">
              <w:rPr>
                <w:rFonts w:hint="eastAsia"/>
                <w:sz w:val="21"/>
                <w:szCs w:val="21"/>
              </w:rPr>
              <w:t>0</w:t>
            </w:r>
          </w:p>
        </w:tc>
      </w:tr>
      <w:tr w:rsidR="00396AB5" w:rsidRPr="00C9579A" w14:paraId="7DE9A02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20433B"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2C02798" w14:textId="77777777" w:rsidR="00396AB5" w:rsidRPr="00860133" w:rsidRDefault="00F165C1" w:rsidP="00396AB5">
            <w:pPr>
              <w:widowControl/>
              <w:jc w:val="left"/>
              <w:rPr>
                <w:rFonts w:cs="Arial"/>
                <w:color w:val="000000"/>
                <w:kern w:val="0"/>
                <w:sz w:val="21"/>
                <w:szCs w:val="21"/>
              </w:rPr>
            </w:pPr>
            <w:r w:rsidRPr="00F165C1">
              <w:rPr>
                <w:rFonts w:cs="Arial"/>
                <w:color w:val="000000"/>
                <w:kern w:val="0"/>
                <w:sz w:val="21"/>
                <w:szCs w:val="21"/>
              </w:rPr>
              <w:t>日媒</w:t>
            </w:r>
            <w:r w:rsidRPr="00F165C1">
              <w:rPr>
                <w:rFonts w:cs="Arial"/>
                <w:color w:val="000000"/>
                <w:kern w:val="0"/>
                <w:sz w:val="21"/>
                <w:szCs w:val="21"/>
              </w:rPr>
              <w:t>:</w:t>
            </w:r>
            <w:r w:rsidRPr="00F165C1">
              <w:rPr>
                <w:rFonts w:cs="Arial"/>
                <w:color w:val="000000"/>
                <w:kern w:val="0"/>
                <w:sz w:val="21"/>
                <w:szCs w:val="21"/>
              </w:rPr>
              <w:t>福岛核电站辐射刷新最高值</w:t>
            </w:r>
            <w:r w:rsidRPr="00F165C1">
              <w:rPr>
                <w:rFonts w:cs="Arial"/>
                <w:color w:val="000000"/>
                <w:kern w:val="0"/>
                <w:sz w:val="21"/>
                <w:szCs w:val="21"/>
              </w:rPr>
              <w:t xml:space="preserve"> </w:t>
            </w:r>
            <w:r w:rsidRPr="00F165C1">
              <w:rPr>
                <w:rFonts w:cs="Arial"/>
                <w:color w:val="000000"/>
                <w:kern w:val="0"/>
                <w:sz w:val="21"/>
                <w:szCs w:val="21"/>
              </w:rPr>
              <w:t>机器人</w:t>
            </w:r>
            <w:r w:rsidRPr="00F165C1">
              <w:rPr>
                <w:rFonts w:cs="Arial"/>
                <w:color w:val="000000"/>
                <w:kern w:val="0"/>
                <w:sz w:val="21"/>
                <w:szCs w:val="21"/>
              </w:rPr>
              <w:t>"</w:t>
            </w:r>
            <w:r w:rsidRPr="00F165C1">
              <w:rPr>
                <w:rFonts w:cs="Arial"/>
                <w:color w:val="000000"/>
                <w:kern w:val="0"/>
                <w:sz w:val="21"/>
                <w:szCs w:val="21"/>
              </w:rPr>
              <w:t>活不过</w:t>
            </w:r>
            <w:r w:rsidRPr="00F165C1">
              <w:rPr>
                <w:rFonts w:cs="Arial"/>
                <w:color w:val="000000"/>
                <w:kern w:val="0"/>
                <w:sz w:val="21"/>
                <w:szCs w:val="21"/>
              </w:rPr>
              <w:t>"2</w:t>
            </w:r>
            <w:r w:rsidRPr="00F165C1">
              <w:rPr>
                <w:rFonts w:cs="Arial"/>
                <w:color w:val="000000"/>
                <w:kern w:val="0"/>
                <w:sz w:val="21"/>
                <w:szCs w:val="21"/>
              </w:rPr>
              <w:t>小时</w:t>
            </w:r>
          </w:p>
        </w:tc>
        <w:tc>
          <w:tcPr>
            <w:tcW w:w="1266" w:type="dxa"/>
            <w:tcBorders>
              <w:top w:val="single" w:sz="4" w:space="0" w:color="000000"/>
              <w:left w:val="nil"/>
              <w:bottom w:val="single" w:sz="4" w:space="0" w:color="000000"/>
              <w:right w:val="single" w:sz="4" w:space="0" w:color="000000"/>
            </w:tcBorders>
            <w:shd w:val="clear" w:color="auto" w:fill="auto"/>
            <w:noWrap/>
          </w:tcPr>
          <w:p w14:paraId="40BBC10B" w14:textId="77777777" w:rsidR="00396AB5" w:rsidRPr="00BD422B" w:rsidRDefault="00396AB5" w:rsidP="009A4509">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9A4509">
              <w:rPr>
                <w:rFonts w:hint="eastAsia"/>
                <w:sz w:val="21"/>
                <w:szCs w:val="21"/>
              </w:rPr>
              <w:t>10</w:t>
            </w:r>
          </w:p>
        </w:tc>
      </w:tr>
      <w:tr w:rsidR="00396AB5" w:rsidRPr="00C9579A" w14:paraId="00194B6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6B109BA"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CEE23C" w14:textId="77777777" w:rsidR="00396AB5" w:rsidRPr="00860133" w:rsidRDefault="00F13004" w:rsidP="00396AB5">
            <w:pPr>
              <w:widowControl/>
              <w:jc w:val="left"/>
              <w:rPr>
                <w:rFonts w:cs="Arial"/>
                <w:color w:val="000000"/>
                <w:kern w:val="0"/>
                <w:sz w:val="21"/>
                <w:szCs w:val="21"/>
              </w:rPr>
            </w:pPr>
            <w:r w:rsidRPr="00F13004">
              <w:rPr>
                <w:rFonts w:cs="Arial" w:hint="eastAsia"/>
                <w:color w:val="000000"/>
                <w:kern w:val="0"/>
                <w:sz w:val="21"/>
                <w:szCs w:val="21"/>
              </w:rPr>
              <w:t>核工业“十三五”规划宣贯会：谱写跨越发展新篇章</w:t>
            </w:r>
          </w:p>
        </w:tc>
        <w:tc>
          <w:tcPr>
            <w:tcW w:w="1266" w:type="dxa"/>
            <w:tcBorders>
              <w:top w:val="single" w:sz="4" w:space="0" w:color="000000"/>
              <w:left w:val="nil"/>
              <w:bottom w:val="single" w:sz="4" w:space="0" w:color="000000"/>
              <w:right w:val="single" w:sz="4" w:space="0" w:color="000000"/>
            </w:tcBorders>
            <w:shd w:val="clear" w:color="auto" w:fill="auto"/>
            <w:noWrap/>
          </w:tcPr>
          <w:p w14:paraId="2BCA0472"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9A4509">
              <w:rPr>
                <w:rFonts w:hint="eastAsia"/>
                <w:sz w:val="21"/>
                <w:szCs w:val="21"/>
              </w:rPr>
              <w:t>1</w:t>
            </w:r>
            <w:r w:rsidR="00F165C1">
              <w:rPr>
                <w:rFonts w:hint="eastAsia"/>
                <w:sz w:val="21"/>
                <w:szCs w:val="21"/>
              </w:rPr>
              <w:t>3</w:t>
            </w:r>
          </w:p>
        </w:tc>
      </w:tr>
      <w:tr w:rsidR="00396AB5" w:rsidRPr="00C9579A" w14:paraId="52DD1EE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6F6F69"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11EEAD" w14:textId="77777777" w:rsidR="00396AB5" w:rsidRPr="00860133" w:rsidRDefault="00D63832" w:rsidP="00396AB5">
            <w:pPr>
              <w:widowControl/>
              <w:jc w:val="left"/>
              <w:rPr>
                <w:rFonts w:cs="Arial"/>
                <w:color w:val="000000"/>
                <w:kern w:val="0"/>
                <w:sz w:val="21"/>
                <w:szCs w:val="21"/>
              </w:rPr>
            </w:pPr>
            <w:r>
              <w:rPr>
                <w:rFonts w:cs="Arial" w:hint="eastAsia"/>
                <w:color w:val="000000"/>
                <w:kern w:val="0"/>
                <w:sz w:val="21"/>
                <w:szCs w:val="21"/>
              </w:rPr>
              <w:t>“</w:t>
            </w:r>
            <w:r w:rsidR="00F13004" w:rsidRPr="00F13004">
              <w:rPr>
                <w:rFonts w:cs="Arial" w:hint="eastAsia"/>
                <w:color w:val="000000"/>
                <w:kern w:val="0"/>
                <w:sz w:val="21"/>
                <w:szCs w:val="21"/>
              </w:rPr>
              <w:t>华龙一号”首堆示范工程环吊提前到货</w:t>
            </w:r>
          </w:p>
        </w:tc>
        <w:tc>
          <w:tcPr>
            <w:tcW w:w="1266" w:type="dxa"/>
            <w:tcBorders>
              <w:top w:val="single" w:sz="4" w:space="0" w:color="000000"/>
              <w:left w:val="nil"/>
              <w:bottom w:val="single" w:sz="4" w:space="0" w:color="000000"/>
              <w:right w:val="single" w:sz="4" w:space="0" w:color="000000"/>
            </w:tcBorders>
            <w:shd w:val="clear" w:color="auto" w:fill="auto"/>
            <w:noWrap/>
          </w:tcPr>
          <w:p w14:paraId="6DFE6106"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65C1">
              <w:rPr>
                <w:rFonts w:hint="eastAsia"/>
                <w:sz w:val="21"/>
                <w:szCs w:val="21"/>
              </w:rPr>
              <w:t>13</w:t>
            </w:r>
          </w:p>
        </w:tc>
      </w:tr>
      <w:tr w:rsidR="00396AB5" w:rsidRPr="00C9579A" w14:paraId="02F475C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7F6C01D"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34BD41" w14:textId="77777777" w:rsidR="00396AB5" w:rsidRPr="00860133" w:rsidRDefault="00833BEB" w:rsidP="00396AB5">
            <w:pPr>
              <w:widowControl/>
              <w:jc w:val="left"/>
              <w:rPr>
                <w:rFonts w:cs="Arial"/>
                <w:color w:val="000000"/>
                <w:kern w:val="0"/>
                <w:sz w:val="21"/>
                <w:szCs w:val="21"/>
              </w:rPr>
            </w:pPr>
            <w:r w:rsidRPr="00833BEB">
              <w:rPr>
                <w:rFonts w:cs="Arial" w:hint="eastAsia"/>
                <w:color w:val="000000"/>
                <w:kern w:val="0"/>
                <w:sz w:val="21"/>
                <w:szCs w:val="21"/>
              </w:rPr>
              <w:t>核工业“十三五”要完成哪些目标</w:t>
            </w:r>
          </w:p>
        </w:tc>
        <w:tc>
          <w:tcPr>
            <w:tcW w:w="1266" w:type="dxa"/>
            <w:tcBorders>
              <w:top w:val="single" w:sz="4" w:space="0" w:color="000000"/>
              <w:left w:val="nil"/>
              <w:bottom w:val="single" w:sz="4" w:space="0" w:color="000000"/>
              <w:right w:val="single" w:sz="4" w:space="0" w:color="000000"/>
            </w:tcBorders>
            <w:shd w:val="clear" w:color="auto" w:fill="auto"/>
            <w:noWrap/>
          </w:tcPr>
          <w:p w14:paraId="224D1A3E"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65C1">
              <w:rPr>
                <w:rFonts w:hint="eastAsia"/>
                <w:sz w:val="21"/>
                <w:szCs w:val="21"/>
              </w:rPr>
              <w:t>14</w:t>
            </w:r>
          </w:p>
        </w:tc>
      </w:tr>
      <w:tr w:rsidR="00396AB5" w:rsidRPr="00C9579A" w14:paraId="64C9DE4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756D7B6"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9E5675" w14:textId="77777777" w:rsidR="00396AB5" w:rsidRPr="00860133" w:rsidRDefault="00833BEB" w:rsidP="00396AB5">
            <w:pPr>
              <w:widowControl/>
              <w:jc w:val="left"/>
              <w:rPr>
                <w:rFonts w:cs="Arial"/>
                <w:color w:val="000000"/>
                <w:kern w:val="0"/>
                <w:sz w:val="21"/>
                <w:szCs w:val="21"/>
              </w:rPr>
            </w:pPr>
            <w:r w:rsidRPr="00833BEB">
              <w:rPr>
                <w:rFonts w:cs="Arial"/>
                <w:color w:val="000000"/>
                <w:kern w:val="0"/>
                <w:sz w:val="21"/>
                <w:szCs w:val="21"/>
              </w:rPr>
              <w:t>核电站选址确定</w:t>
            </w:r>
            <w:r w:rsidRPr="00833BEB">
              <w:rPr>
                <w:rFonts w:cs="Arial"/>
                <w:color w:val="000000"/>
                <w:kern w:val="0"/>
                <w:sz w:val="21"/>
                <w:szCs w:val="21"/>
              </w:rPr>
              <w:t xml:space="preserve"> </w:t>
            </w:r>
            <w:r w:rsidRPr="00833BEB">
              <w:rPr>
                <w:rFonts w:cs="Arial"/>
                <w:color w:val="000000"/>
                <w:kern w:val="0"/>
                <w:sz w:val="21"/>
                <w:szCs w:val="21"/>
              </w:rPr>
              <w:t>中国有望到</w:t>
            </w:r>
            <w:r w:rsidRPr="00833BEB">
              <w:rPr>
                <w:rFonts w:cs="Arial"/>
                <w:color w:val="000000"/>
                <w:kern w:val="0"/>
                <w:sz w:val="21"/>
                <w:szCs w:val="21"/>
              </w:rPr>
              <w:t>2026</w:t>
            </w:r>
            <w:r w:rsidRPr="00833BEB">
              <w:rPr>
                <w:rFonts w:cs="Arial"/>
                <w:color w:val="000000"/>
                <w:kern w:val="0"/>
                <w:sz w:val="21"/>
                <w:szCs w:val="21"/>
              </w:rPr>
              <w:t>年成为最大核电国家</w:t>
            </w:r>
          </w:p>
        </w:tc>
        <w:tc>
          <w:tcPr>
            <w:tcW w:w="1266" w:type="dxa"/>
            <w:tcBorders>
              <w:top w:val="single" w:sz="4" w:space="0" w:color="000000"/>
              <w:left w:val="nil"/>
              <w:bottom w:val="single" w:sz="4" w:space="0" w:color="000000"/>
              <w:right w:val="single" w:sz="4" w:space="0" w:color="000000"/>
            </w:tcBorders>
            <w:shd w:val="clear" w:color="auto" w:fill="auto"/>
            <w:noWrap/>
          </w:tcPr>
          <w:p w14:paraId="2A67A24B"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3004">
              <w:rPr>
                <w:rFonts w:hint="eastAsia"/>
                <w:sz w:val="21"/>
                <w:szCs w:val="21"/>
              </w:rPr>
              <w:t>14</w:t>
            </w:r>
          </w:p>
        </w:tc>
      </w:tr>
      <w:tr w:rsidR="00396AB5" w:rsidRPr="00C9579A" w14:paraId="673ED20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F612B20"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DC04297" w14:textId="77777777" w:rsidR="00396AB5" w:rsidRPr="00860133" w:rsidRDefault="00AC01C4" w:rsidP="00396AB5">
            <w:pPr>
              <w:widowControl/>
              <w:jc w:val="left"/>
              <w:rPr>
                <w:rFonts w:cs="Arial"/>
                <w:color w:val="000000"/>
                <w:kern w:val="0"/>
                <w:sz w:val="21"/>
                <w:szCs w:val="21"/>
              </w:rPr>
            </w:pPr>
            <w:r w:rsidRPr="00AC01C4">
              <w:rPr>
                <w:rFonts w:cs="Arial" w:hint="eastAsia"/>
                <w:color w:val="000000"/>
                <w:kern w:val="0"/>
                <w:sz w:val="21"/>
                <w:szCs w:val="21"/>
              </w:rPr>
              <w:t>美欲借小堆重领世界核能技术浪潮</w:t>
            </w:r>
          </w:p>
        </w:tc>
        <w:tc>
          <w:tcPr>
            <w:tcW w:w="1266" w:type="dxa"/>
            <w:tcBorders>
              <w:top w:val="single" w:sz="4" w:space="0" w:color="000000"/>
              <w:left w:val="nil"/>
              <w:bottom w:val="single" w:sz="4" w:space="0" w:color="000000"/>
              <w:right w:val="single" w:sz="4" w:space="0" w:color="000000"/>
            </w:tcBorders>
            <w:shd w:val="clear" w:color="auto" w:fill="auto"/>
            <w:noWrap/>
          </w:tcPr>
          <w:p w14:paraId="13C77E23"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F13004">
              <w:rPr>
                <w:rFonts w:hint="eastAsia"/>
                <w:sz w:val="21"/>
                <w:szCs w:val="21"/>
              </w:rPr>
              <w:t>15</w:t>
            </w:r>
          </w:p>
        </w:tc>
      </w:tr>
      <w:tr w:rsidR="00396AB5" w:rsidRPr="00C9579A" w14:paraId="4C0C63B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0CB4DA"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2830CA0" w14:textId="77777777" w:rsidR="00396AB5" w:rsidRPr="00860133" w:rsidRDefault="00AC01C4" w:rsidP="00396AB5">
            <w:pPr>
              <w:widowControl/>
              <w:jc w:val="left"/>
              <w:rPr>
                <w:rFonts w:cs="Arial"/>
                <w:color w:val="000000"/>
                <w:kern w:val="0"/>
                <w:sz w:val="21"/>
                <w:szCs w:val="21"/>
              </w:rPr>
            </w:pPr>
            <w:r w:rsidRPr="00AC01C4">
              <w:rPr>
                <w:rFonts w:cs="Arial" w:hint="eastAsia"/>
                <w:color w:val="000000"/>
                <w:kern w:val="0"/>
                <w:sz w:val="21"/>
                <w:szCs w:val="21"/>
              </w:rPr>
              <w:t>中国首台出口欧洲核电设备发运</w:t>
            </w:r>
          </w:p>
        </w:tc>
        <w:tc>
          <w:tcPr>
            <w:tcW w:w="1266" w:type="dxa"/>
            <w:tcBorders>
              <w:top w:val="single" w:sz="4" w:space="0" w:color="000000"/>
              <w:left w:val="nil"/>
              <w:bottom w:val="single" w:sz="4" w:space="0" w:color="000000"/>
              <w:right w:val="single" w:sz="4" w:space="0" w:color="000000"/>
            </w:tcBorders>
            <w:shd w:val="clear" w:color="auto" w:fill="auto"/>
            <w:noWrap/>
          </w:tcPr>
          <w:p w14:paraId="688832A9" w14:textId="77777777" w:rsidR="00396AB5" w:rsidRPr="00BD422B" w:rsidRDefault="00396AB5" w:rsidP="00396AB5">
            <w:pPr>
              <w:jc w:val="center"/>
              <w:rPr>
                <w:sz w:val="21"/>
                <w:szCs w:val="21"/>
              </w:rPr>
            </w:pPr>
            <w:r>
              <w:rPr>
                <w:rFonts w:hint="eastAsia"/>
                <w:sz w:val="21"/>
                <w:szCs w:val="21"/>
              </w:rPr>
              <w:t>201</w:t>
            </w:r>
            <w:r w:rsidR="00551623">
              <w:rPr>
                <w:rFonts w:hint="eastAsia"/>
                <w:sz w:val="21"/>
                <w:szCs w:val="21"/>
              </w:rPr>
              <w:t>7</w:t>
            </w:r>
            <w:r>
              <w:rPr>
                <w:rFonts w:hint="eastAsia"/>
                <w:sz w:val="21"/>
                <w:szCs w:val="21"/>
              </w:rPr>
              <w:t>-02-</w:t>
            </w:r>
            <w:r w:rsidR="00833BEB">
              <w:rPr>
                <w:rFonts w:hint="eastAsia"/>
                <w:sz w:val="21"/>
                <w:szCs w:val="21"/>
              </w:rPr>
              <w:t>15</w:t>
            </w:r>
          </w:p>
        </w:tc>
      </w:tr>
      <w:tr w:rsidR="00396AB5" w:rsidRPr="00C9579A" w14:paraId="25ED294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5B74E0" w14:textId="77777777" w:rsidR="00396AB5" w:rsidRPr="008F5CAC" w:rsidRDefault="00396AB5"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9F6AB9" w14:textId="77777777" w:rsidR="00396AB5" w:rsidRPr="00860133" w:rsidRDefault="00551623" w:rsidP="00396AB5">
            <w:pPr>
              <w:widowControl/>
              <w:jc w:val="left"/>
              <w:rPr>
                <w:rFonts w:cs="Arial"/>
                <w:color w:val="000000"/>
                <w:kern w:val="0"/>
                <w:sz w:val="21"/>
                <w:szCs w:val="21"/>
              </w:rPr>
            </w:pPr>
            <w:r w:rsidRPr="00551623">
              <w:rPr>
                <w:rFonts w:cs="Arial" w:hint="eastAsia"/>
                <w:color w:val="000000"/>
                <w:kern w:val="0"/>
                <w:sz w:val="21"/>
                <w:szCs w:val="21"/>
              </w:rPr>
              <w:t>国家能源局印发《</w:t>
            </w:r>
            <w:r w:rsidRPr="00551623">
              <w:rPr>
                <w:rFonts w:cs="Arial" w:hint="eastAsia"/>
                <w:color w:val="000000"/>
                <w:kern w:val="0"/>
                <w:sz w:val="21"/>
                <w:szCs w:val="21"/>
              </w:rPr>
              <w:t>2017</w:t>
            </w:r>
            <w:r w:rsidRPr="00551623">
              <w:rPr>
                <w:rFonts w:cs="Arial" w:hint="eastAsia"/>
                <w:color w:val="000000"/>
                <w:kern w:val="0"/>
                <w:sz w:val="21"/>
                <w:szCs w:val="21"/>
              </w:rPr>
              <w:t>年能源工作指导意见》</w:t>
            </w:r>
          </w:p>
        </w:tc>
        <w:tc>
          <w:tcPr>
            <w:tcW w:w="1266" w:type="dxa"/>
            <w:tcBorders>
              <w:top w:val="single" w:sz="4" w:space="0" w:color="000000"/>
              <w:left w:val="nil"/>
              <w:bottom w:val="single" w:sz="4" w:space="0" w:color="000000"/>
              <w:right w:val="single" w:sz="4" w:space="0" w:color="000000"/>
            </w:tcBorders>
            <w:shd w:val="clear" w:color="auto" w:fill="auto"/>
            <w:noWrap/>
          </w:tcPr>
          <w:p w14:paraId="53CE21A2" w14:textId="77777777" w:rsidR="00396AB5" w:rsidRPr="00BD422B" w:rsidRDefault="00551623" w:rsidP="00396AB5">
            <w:pPr>
              <w:jc w:val="center"/>
              <w:rPr>
                <w:sz w:val="21"/>
                <w:szCs w:val="21"/>
              </w:rPr>
            </w:pPr>
            <w:r>
              <w:rPr>
                <w:rFonts w:hint="eastAsia"/>
                <w:sz w:val="21"/>
                <w:szCs w:val="21"/>
              </w:rPr>
              <w:t>2017-02-20</w:t>
            </w:r>
          </w:p>
        </w:tc>
      </w:tr>
      <w:tr w:rsidR="00551623" w:rsidRPr="00551623" w14:paraId="27DE296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6566CEE" w14:textId="77777777" w:rsidR="00551623" w:rsidRPr="008F5CAC" w:rsidRDefault="00551623" w:rsidP="001B1515">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C9DA6E7" w14:textId="77777777" w:rsidR="00551623" w:rsidRPr="00551623" w:rsidRDefault="00551623" w:rsidP="00396AB5">
            <w:pPr>
              <w:widowControl/>
              <w:jc w:val="left"/>
              <w:rPr>
                <w:rFonts w:cs="Arial"/>
                <w:color w:val="000000"/>
                <w:kern w:val="0"/>
                <w:sz w:val="21"/>
                <w:szCs w:val="21"/>
                <w:highlight w:val="yellow"/>
              </w:rPr>
            </w:pPr>
            <w:r w:rsidRPr="00551623">
              <w:rPr>
                <w:rFonts w:cs="Arial" w:hint="eastAsia"/>
                <w:color w:val="000000"/>
                <w:kern w:val="0"/>
                <w:sz w:val="21"/>
                <w:szCs w:val="21"/>
                <w:highlight w:val="yellow"/>
              </w:rPr>
              <w:t>核领域标准化建设概览</w:t>
            </w:r>
          </w:p>
        </w:tc>
        <w:tc>
          <w:tcPr>
            <w:tcW w:w="1266" w:type="dxa"/>
            <w:tcBorders>
              <w:top w:val="single" w:sz="4" w:space="0" w:color="000000"/>
              <w:left w:val="nil"/>
              <w:bottom w:val="single" w:sz="4" w:space="0" w:color="000000"/>
              <w:right w:val="single" w:sz="4" w:space="0" w:color="000000"/>
            </w:tcBorders>
            <w:shd w:val="clear" w:color="auto" w:fill="auto"/>
            <w:noWrap/>
          </w:tcPr>
          <w:p w14:paraId="1718A77D" w14:textId="77777777" w:rsidR="00551623" w:rsidRPr="00551623" w:rsidRDefault="00551623" w:rsidP="00396AB5">
            <w:pPr>
              <w:jc w:val="center"/>
              <w:rPr>
                <w:sz w:val="21"/>
                <w:szCs w:val="21"/>
                <w:highlight w:val="yellow"/>
              </w:rPr>
            </w:pPr>
            <w:r w:rsidRPr="00551623">
              <w:rPr>
                <w:rFonts w:hint="eastAsia"/>
                <w:sz w:val="21"/>
                <w:szCs w:val="21"/>
                <w:highlight w:val="yellow"/>
              </w:rPr>
              <w:t>2017-02-20</w:t>
            </w:r>
          </w:p>
        </w:tc>
      </w:tr>
      <w:tr w:rsidR="00551623" w:rsidRPr="00C9579A" w14:paraId="5AFFEB6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0E6F05F" w14:textId="77777777" w:rsidR="00551623" w:rsidRPr="008F5CAC" w:rsidRDefault="00551623" w:rsidP="0055162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6A0167A" w14:textId="77777777"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刘华调研海南核电</w:t>
            </w:r>
            <w:r w:rsidRPr="00551623">
              <w:rPr>
                <w:rFonts w:cs="Arial" w:hint="eastAsia"/>
                <w:color w:val="000000"/>
                <w:kern w:val="0"/>
                <w:sz w:val="21"/>
                <w:szCs w:val="21"/>
              </w:rPr>
              <w:t>:</w:t>
            </w:r>
            <w:r w:rsidRPr="00551623">
              <w:rPr>
                <w:rFonts w:cs="Arial" w:hint="eastAsia"/>
                <w:color w:val="000000"/>
                <w:kern w:val="0"/>
                <w:sz w:val="21"/>
                <w:szCs w:val="21"/>
              </w:rPr>
              <w:t>千方百计保安全</w:t>
            </w:r>
            <w:r w:rsidRPr="00551623">
              <w:rPr>
                <w:rFonts w:cs="Arial" w:hint="eastAsia"/>
                <w:color w:val="000000"/>
                <w:kern w:val="0"/>
                <w:sz w:val="21"/>
                <w:szCs w:val="21"/>
              </w:rPr>
              <w:t xml:space="preserve"> </w:t>
            </w:r>
            <w:r w:rsidRPr="00551623">
              <w:rPr>
                <w:rFonts w:cs="Arial" w:hint="eastAsia"/>
                <w:color w:val="000000"/>
                <w:kern w:val="0"/>
                <w:sz w:val="21"/>
                <w:szCs w:val="21"/>
              </w:rPr>
              <w:t>创新引领可持续发展</w:t>
            </w:r>
          </w:p>
        </w:tc>
        <w:tc>
          <w:tcPr>
            <w:tcW w:w="1266" w:type="dxa"/>
            <w:tcBorders>
              <w:top w:val="single" w:sz="4" w:space="0" w:color="000000"/>
              <w:left w:val="nil"/>
              <w:bottom w:val="single" w:sz="4" w:space="0" w:color="000000"/>
              <w:right w:val="single" w:sz="4" w:space="0" w:color="000000"/>
            </w:tcBorders>
            <w:shd w:val="clear" w:color="auto" w:fill="auto"/>
            <w:noWrap/>
          </w:tcPr>
          <w:p w14:paraId="468AEF02" w14:textId="77777777" w:rsidR="00551623" w:rsidRDefault="00551623" w:rsidP="00551623">
            <w:pPr>
              <w:jc w:val="center"/>
              <w:rPr>
                <w:sz w:val="21"/>
                <w:szCs w:val="21"/>
              </w:rPr>
            </w:pPr>
            <w:r>
              <w:rPr>
                <w:rFonts w:hint="eastAsia"/>
                <w:sz w:val="21"/>
                <w:szCs w:val="21"/>
              </w:rPr>
              <w:t>2017-02-21</w:t>
            </w:r>
          </w:p>
        </w:tc>
      </w:tr>
      <w:tr w:rsidR="00551623" w:rsidRPr="00C9579A" w14:paraId="1699645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6F6B9CB" w14:textId="77777777" w:rsidR="00551623" w:rsidRPr="008F5CAC" w:rsidRDefault="00551623" w:rsidP="0055162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2425F62" w14:textId="77777777"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27</w:t>
            </w:r>
            <w:r w:rsidRPr="00551623">
              <w:rPr>
                <w:rFonts w:cs="Arial" w:hint="eastAsia"/>
                <w:color w:val="000000"/>
                <w:kern w:val="0"/>
                <w:sz w:val="21"/>
                <w:szCs w:val="21"/>
              </w:rPr>
              <w:t>家公司对南非核电建设项目感兴趣</w:t>
            </w:r>
          </w:p>
        </w:tc>
        <w:tc>
          <w:tcPr>
            <w:tcW w:w="1266" w:type="dxa"/>
            <w:tcBorders>
              <w:top w:val="single" w:sz="4" w:space="0" w:color="000000"/>
              <w:left w:val="nil"/>
              <w:bottom w:val="single" w:sz="4" w:space="0" w:color="000000"/>
              <w:right w:val="single" w:sz="4" w:space="0" w:color="000000"/>
            </w:tcBorders>
            <w:shd w:val="clear" w:color="auto" w:fill="auto"/>
            <w:noWrap/>
          </w:tcPr>
          <w:p w14:paraId="27522D1C" w14:textId="77777777" w:rsidR="00551623" w:rsidRPr="00BD422B" w:rsidRDefault="00551623" w:rsidP="00551623">
            <w:pPr>
              <w:jc w:val="center"/>
              <w:rPr>
                <w:sz w:val="21"/>
                <w:szCs w:val="21"/>
              </w:rPr>
            </w:pPr>
            <w:r>
              <w:rPr>
                <w:rFonts w:hint="eastAsia"/>
                <w:sz w:val="21"/>
                <w:szCs w:val="21"/>
              </w:rPr>
              <w:t>2017-02-21</w:t>
            </w:r>
          </w:p>
        </w:tc>
      </w:tr>
      <w:tr w:rsidR="00551623" w:rsidRPr="00C9579A" w14:paraId="796C68D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5AB16EE" w14:textId="77777777" w:rsidR="00551623" w:rsidRPr="008F5CAC" w:rsidRDefault="00551623" w:rsidP="0055162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F9B5A36" w14:textId="77777777"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俄为加企供应钴</w:t>
            </w:r>
            <w:r w:rsidRPr="00551623">
              <w:rPr>
                <w:rFonts w:cs="Arial" w:hint="eastAsia"/>
                <w:color w:val="000000"/>
                <w:kern w:val="0"/>
                <w:sz w:val="21"/>
                <w:szCs w:val="21"/>
              </w:rPr>
              <w:t>-60</w:t>
            </w:r>
          </w:p>
        </w:tc>
        <w:tc>
          <w:tcPr>
            <w:tcW w:w="1266" w:type="dxa"/>
            <w:tcBorders>
              <w:top w:val="single" w:sz="4" w:space="0" w:color="000000"/>
              <w:left w:val="nil"/>
              <w:bottom w:val="single" w:sz="4" w:space="0" w:color="000000"/>
              <w:right w:val="single" w:sz="4" w:space="0" w:color="000000"/>
            </w:tcBorders>
            <w:shd w:val="clear" w:color="auto" w:fill="auto"/>
            <w:noWrap/>
          </w:tcPr>
          <w:p w14:paraId="65E0BAD5" w14:textId="77777777" w:rsidR="00551623" w:rsidRPr="00BD422B" w:rsidRDefault="00551623" w:rsidP="00551623">
            <w:pPr>
              <w:jc w:val="center"/>
              <w:rPr>
                <w:sz w:val="21"/>
                <w:szCs w:val="21"/>
              </w:rPr>
            </w:pPr>
            <w:r>
              <w:rPr>
                <w:rFonts w:hint="eastAsia"/>
                <w:sz w:val="21"/>
                <w:szCs w:val="21"/>
              </w:rPr>
              <w:t>2017-02-21</w:t>
            </w:r>
          </w:p>
        </w:tc>
      </w:tr>
      <w:tr w:rsidR="00551623" w:rsidRPr="00C9579A" w14:paraId="1FCB290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EFE52A0" w14:textId="77777777" w:rsidR="00551623" w:rsidRPr="008F5CAC" w:rsidRDefault="00551623" w:rsidP="0055162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DB4943A" w14:textId="77777777" w:rsidR="00551623" w:rsidRPr="00860133" w:rsidRDefault="00551623" w:rsidP="00551623">
            <w:pPr>
              <w:widowControl/>
              <w:jc w:val="left"/>
              <w:rPr>
                <w:rFonts w:cs="Arial"/>
                <w:color w:val="000000"/>
                <w:kern w:val="0"/>
                <w:sz w:val="21"/>
                <w:szCs w:val="21"/>
              </w:rPr>
            </w:pPr>
            <w:r w:rsidRPr="00551623">
              <w:rPr>
                <w:rFonts w:cs="Arial" w:hint="eastAsia"/>
                <w:color w:val="000000"/>
                <w:kern w:val="0"/>
                <w:sz w:val="21"/>
                <w:szCs w:val="21"/>
              </w:rPr>
              <w:t>国核管会完成新反应堆评审</w:t>
            </w:r>
          </w:p>
        </w:tc>
        <w:tc>
          <w:tcPr>
            <w:tcW w:w="1266" w:type="dxa"/>
            <w:tcBorders>
              <w:top w:val="single" w:sz="4" w:space="0" w:color="000000"/>
              <w:left w:val="nil"/>
              <w:bottom w:val="single" w:sz="4" w:space="0" w:color="000000"/>
              <w:right w:val="single" w:sz="4" w:space="0" w:color="000000"/>
            </w:tcBorders>
            <w:shd w:val="clear" w:color="auto" w:fill="auto"/>
            <w:noWrap/>
          </w:tcPr>
          <w:p w14:paraId="63A72F36" w14:textId="77777777" w:rsidR="00551623" w:rsidRPr="00BD422B" w:rsidRDefault="00551623" w:rsidP="00551623">
            <w:pPr>
              <w:jc w:val="center"/>
              <w:rPr>
                <w:sz w:val="21"/>
                <w:szCs w:val="21"/>
              </w:rPr>
            </w:pPr>
            <w:r>
              <w:rPr>
                <w:rFonts w:hint="eastAsia"/>
                <w:sz w:val="21"/>
                <w:szCs w:val="21"/>
              </w:rPr>
              <w:t>2017-02-21</w:t>
            </w:r>
          </w:p>
        </w:tc>
      </w:tr>
      <w:tr w:rsidR="00551623" w:rsidRPr="00C9579A" w14:paraId="2798914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FF18F10" w14:textId="77777777" w:rsidR="00551623" w:rsidRPr="008F5CAC" w:rsidRDefault="00551623" w:rsidP="0055162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10A4863" w14:textId="77777777" w:rsidR="00551623" w:rsidRPr="00860133" w:rsidRDefault="00960BDE" w:rsidP="00551623">
            <w:pPr>
              <w:widowControl/>
              <w:jc w:val="left"/>
              <w:rPr>
                <w:rFonts w:cs="Arial"/>
                <w:color w:val="000000"/>
                <w:kern w:val="0"/>
                <w:sz w:val="21"/>
                <w:szCs w:val="21"/>
              </w:rPr>
            </w:pPr>
            <w:r w:rsidRPr="00960BDE">
              <w:rPr>
                <w:rFonts w:cs="Arial" w:hint="eastAsia"/>
                <w:color w:val="000000"/>
                <w:kern w:val="0"/>
                <w:sz w:val="21"/>
                <w:szCs w:val="21"/>
              </w:rPr>
              <w:t>全国人大法工委副主任许安标赴原子能院调研核安全立法</w:t>
            </w:r>
          </w:p>
        </w:tc>
        <w:tc>
          <w:tcPr>
            <w:tcW w:w="1266" w:type="dxa"/>
            <w:tcBorders>
              <w:top w:val="single" w:sz="4" w:space="0" w:color="000000"/>
              <w:left w:val="nil"/>
              <w:bottom w:val="single" w:sz="4" w:space="0" w:color="000000"/>
              <w:right w:val="single" w:sz="4" w:space="0" w:color="000000"/>
            </w:tcBorders>
            <w:shd w:val="clear" w:color="auto" w:fill="auto"/>
            <w:noWrap/>
          </w:tcPr>
          <w:p w14:paraId="02879CD7" w14:textId="77777777" w:rsidR="00551623" w:rsidRPr="00BD422B" w:rsidRDefault="00551623" w:rsidP="00551623">
            <w:pPr>
              <w:jc w:val="center"/>
              <w:rPr>
                <w:sz w:val="21"/>
                <w:szCs w:val="21"/>
              </w:rPr>
            </w:pPr>
            <w:r>
              <w:rPr>
                <w:rFonts w:hint="eastAsia"/>
                <w:sz w:val="21"/>
                <w:szCs w:val="21"/>
              </w:rPr>
              <w:t>2017-02-22</w:t>
            </w:r>
          </w:p>
        </w:tc>
      </w:tr>
      <w:tr w:rsidR="00551623" w:rsidRPr="00C9579A" w14:paraId="5D0F721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0A972A" w14:textId="77777777" w:rsidR="00551623" w:rsidRPr="008F5CAC" w:rsidRDefault="00551623" w:rsidP="0055162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855F831" w14:textId="77777777" w:rsidR="00551623" w:rsidRPr="00860133" w:rsidRDefault="00960BDE" w:rsidP="00551623">
            <w:pPr>
              <w:widowControl/>
              <w:jc w:val="left"/>
              <w:rPr>
                <w:rFonts w:cs="Arial"/>
                <w:color w:val="000000"/>
                <w:kern w:val="0"/>
                <w:sz w:val="21"/>
                <w:szCs w:val="21"/>
              </w:rPr>
            </w:pPr>
            <w:r w:rsidRPr="00960BDE">
              <w:rPr>
                <w:rFonts w:cs="Arial" w:hint="eastAsia"/>
                <w:color w:val="000000"/>
                <w:kern w:val="0"/>
                <w:sz w:val="21"/>
                <w:szCs w:val="21"/>
              </w:rPr>
              <w:t>俄罗斯先进燃料研究台架投入运行</w:t>
            </w:r>
          </w:p>
        </w:tc>
        <w:tc>
          <w:tcPr>
            <w:tcW w:w="1266" w:type="dxa"/>
            <w:tcBorders>
              <w:top w:val="single" w:sz="4" w:space="0" w:color="000000"/>
              <w:left w:val="nil"/>
              <w:bottom w:val="single" w:sz="4" w:space="0" w:color="000000"/>
              <w:right w:val="single" w:sz="4" w:space="0" w:color="000000"/>
            </w:tcBorders>
            <w:shd w:val="clear" w:color="auto" w:fill="auto"/>
            <w:noWrap/>
          </w:tcPr>
          <w:p w14:paraId="451F4E66" w14:textId="77777777" w:rsidR="00551623" w:rsidRPr="00BD422B" w:rsidRDefault="00551623" w:rsidP="00551623">
            <w:pPr>
              <w:jc w:val="center"/>
              <w:rPr>
                <w:sz w:val="21"/>
                <w:szCs w:val="21"/>
              </w:rPr>
            </w:pPr>
            <w:r>
              <w:rPr>
                <w:rFonts w:hint="eastAsia"/>
                <w:sz w:val="21"/>
                <w:szCs w:val="21"/>
              </w:rPr>
              <w:t>2017-02-2</w:t>
            </w:r>
            <w:r w:rsidR="00960BDE">
              <w:rPr>
                <w:rFonts w:hint="eastAsia"/>
                <w:sz w:val="21"/>
                <w:szCs w:val="21"/>
              </w:rPr>
              <w:t>2</w:t>
            </w:r>
          </w:p>
        </w:tc>
      </w:tr>
      <w:tr w:rsidR="00960BDE" w:rsidRPr="00C9579A" w14:paraId="7F8D961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49826A2" w14:textId="77777777" w:rsidR="00960BDE" w:rsidRPr="008F5CAC" w:rsidRDefault="00960BDE" w:rsidP="00960BD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C0EE5A0" w14:textId="77777777" w:rsidR="00960BDE" w:rsidRPr="00860133" w:rsidRDefault="00960BDE" w:rsidP="00960BDE">
            <w:pPr>
              <w:widowControl/>
              <w:jc w:val="left"/>
              <w:rPr>
                <w:rFonts w:cs="Arial"/>
                <w:color w:val="000000"/>
                <w:kern w:val="0"/>
                <w:sz w:val="21"/>
                <w:szCs w:val="21"/>
              </w:rPr>
            </w:pPr>
            <w:r w:rsidRPr="00960BDE">
              <w:rPr>
                <w:rFonts w:cs="Arial" w:hint="eastAsia"/>
                <w:color w:val="000000"/>
                <w:kern w:val="0"/>
                <w:sz w:val="21"/>
                <w:szCs w:val="21"/>
              </w:rPr>
              <w:t>田湾核电</w:t>
            </w:r>
            <w:r w:rsidRPr="00960BDE">
              <w:rPr>
                <w:rFonts w:cs="Arial" w:hint="eastAsia"/>
                <w:color w:val="000000"/>
                <w:kern w:val="0"/>
                <w:sz w:val="21"/>
                <w:szCs w:val="21"/>
              </w:rPr>
              <w:t>3</w:t>
            </w:r>
            <w:r w:rsidRPr="00960BDE">
              <w:rPr>
                <w:rFonts w:cs="Arial" w:hint="eastAsia"/>
                <w:color w:val="000000"/>
                <w:kern w:val="0"/>
                <w:sz w:val="21"/>
                <w:szCs w:val="21"/>
              </w:rPr>
              <w:t>号机组核岛水喷雾系统实喷试验完成</w:t>
            </w:r>
          </w:p>
        </w:tc>
        <w:tc>
          <w:tcPr>
            <w:tcW w:w="1266" w:type="dxa"/>
            <w:tcBorders>
              <w:top w:val="single" w:sz="4" w:space="0" w:color="000000"/>
              <w:left w:val="nil"/>
              <w:bottom w:val="single" w:sz="4" w:space="0" w:color="000000"/>
              <w:right w:val="single" w:sz="4" w:space="0" w:color="000000"/>
            </w:tcBorders>
            <w:shd w:val="clear" w:color="auto" w:fill="auto"/>
            <w:noWrap/>
          </w:tcPr>
          <w:p w14:paraId="728BFD9E" w14:textId="77777777" w:rsidR="00960BDE" w:rsidRPr="00BD422B" w:rsidRDefault="00960BDE" w:rsidP="00960BDE">
            <w:pPr>
              <w:jc w:val="center"/>
              <w:rPr>
                <w:sz w:val="21"/>
                <w:szCs w:val="21"/>
              </w:rPr>
            </w:pPr>
            <w:r>
              <w:rPr>
                <w:rFonts w:hint="eastAsia"/>
                <w:sz w:val="21"/>
                <w:szCs w:val="21"/>
              </w:rPr>
              <w:t>2017-02-22</w:t>
            </w:r>
          </w:p>
        </w:tc>
      </w:tr>
      <w:tr w:rsidR="00960BDE" w:rsidRPr="00C9579A" w14:paraId="0AA79E9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5C34485" w14:textId="77777777" w:rsidR="00960BDE" w:rsidRPr="008F5CAC" w:rsidRDefault="00960BDE" w:rsidP="00960BD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F2898A0" w14:textId="77777777" w:rsidR="00960BDE" w:rsidRPr="00860133" w:rsidRDefault="00237542" w:rsidP="00960BDE">
            <w:pPr>
              <w:widowControl/>
              <w:jc w:val="left"/>
              <w:rPr>
                <w:rFonts w:cs="Arial"/>
                <w:color w:val="000000"/>
                <w:kern w:val="0"/>
                <w:sz w:val="21"/>
                <w:szCs w:val="21"/>
              </w:rPr>
            </w:pPr>
            <w:r w:rsidRPr="00237542">
              <w:rPr>
                <w:rFonts w:cs="Arial" w:hint="eastAsia"/>
                <w:color w:val="000000"/>
                <w:kern w:val="0"/>
                <w:sz w:val="21"/>
                <w:szCs w:val="21"/>
              </w:rPr>
              <w:t>国家能源局与国际能源署签署三年合作方案</w:t>
            </w:r>
          </w:p>
        </w:tc>
        <w:tc>
          <w:tcPr>
            <w:tcW w:w="1266" w:type="dxa"/>
            <w:tcBorders>
              <w:top w:val="single" w:sz="4" w:space="0" w:color="000000"/>
              <w:left w:val="nil"/>
              <w:bottom w:val="single" w:sz="4" w:space="0" w:color="000000"/>
              <w:right w:val="single" w:sz="4" w:space="0" w:color="000000"/>
            </w:tcBorders>
            <w:shd w:val="clear" w:color="auto" w:fill="auto"/>
            <w:noWrap/>
          </w:tcPr>
          <w:p w14:paraId="33742B23" w14:textId="77777777" w:rsidR="00960BDE" w:rsidRPr="00BD422B" w:rsidRDefault="00960BDE" w:rsidP="00960BDE">
            <w:pPr>
              <w:jc w:val="center"/>
              <w:rPr>
                <w:sz w:val="21"/>
                <w:szCs w:val="21"/>
              </w:rPr>
            </w:pPr>
            <w:r>
              <w:rPr>
                <w:rFonts w:hint="eastAsia"/>
                <w:sz w:val="21"/>
                <w:szCs w:val="21"/>
              </w:rPr>
              <w:t>2017-02-23</w:t>
            </w:r>
          </w:p>
        </w:tc>
      </w:tr>
      <w:tr w:rsidR="00960BDE" w:rsidRPr="00C9579A" w14:paraId="37A325C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7C5F52" w14:textId="77777777" w:rsidR="00960BDE" w:rsidRPr="008F5CAC" w:rsidRDefault="00960BDE" w:rsidP="00960BD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D61C3C6" w14:textId="77777777" w:rsidR="00960BDE" w:rsidRPr="00860133" w:rsidRDefault="00237542" w:rsidP="00960BDE">
            <w:pPr>
              <w:widowControl/>
              <w:jc w:val="left"/>
              <w:rPr>
                <w:rFonts w:cs="Arial"/>
                <w:color w:val="000000"/>
                <w:kern w:val="0"/>
                <w:sz w:val="21"/>
                <w:szCs w:val="21"/>
              </w:rPr>
            </w:pPr>
            <w:r w:rsidRPr="00237542">
              <w:rPr>
                <w:rFonts w:cs="Arial" w:hint="eastAsia"/>
                <w:color w:val="000000"/>
                <w:kern w:val="0"/>
                <w:sz w:val="21"/>
                <w:szCs w:val="21"/>
              </w:rPr>
              <w:t>中核集团取得“快堆”系列型号国家商标注册证书</w:t>
            </w:r>
          </w:p>
        </w:tc>
        <w:tc>
          <w:tcPr>
            <w:tcW w:w="1266" w:type="dxa"/>
            <w:tcBorders>
              <w:top w:val="single" w:sz="4" w:space="0" w:color="000000"/>
              <w:left w:val="nil"/>
              <w:bottom w:val="single" w:sz="4" w:space="0" w:color="000000"/>
              <w:right w:val="single" w:sz="4" w:space="0" w:color="000000"/>
            </w:tcBorders>
            <w:shd w:val="clear" w:color="auto" w:fill="auto"/>
            <w:noWrap/>
          </w:tcPr>
          <w:p w14:paraId="3AA06DDA" w14:textId="77777777" w:rsidR="00960BDE" w:rsidRPr="00BD422B" w:rsidRDefault="00237542" w:rsidP="00960BDE">
            <w:pPr>
              <w:jc w:val="center"/>
              <w:rPr>
                <w:sz w:val="21"/>
                <w:szCs w:val="21"/>
              </w:rPr>
            </w:pPr>
            <w:r>
              <w:rPr>
                <w:rFonts w:hint="eastAsia"/>
                <w:sz w:val="21"/>
                <w:szCs w:val="21"/>
              </w:rPr>
              <w:t>2017-02-23</w:t>
            </w:r>
          </w:p>
        </w:tc>
      </w:tr>
      <w:tr w:rsidR="00960BDE" w:rsidRPr="00C9579A" w14:paraId="75EC1A0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8EC23A0" w14:textId="77777777" w:rsidR="00960BDE" w:rsidRPr="008F5CAC" w:rsidRDefault="00960BDE" w:rsidP="00960BD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1F61AD" w14:textId="77777777" w:rsidR="00960BDE" w:rsidRPr="00860133" w:rsidRDefault="00237542" w:rsidP="00960BDE">
            <w:pPr>
              <w:widowControl/>
              <w:jc w:val="left"/>
              <w:rPr>
                <w:rFonts w:cs="Arial"/>
                <w:color w:val="000000"/>
                <w:kern w:val="0"/>
                <w:sz w:val="21"/>
                <w:szCs w:val="21"/>
              </w:rPr>
            </w:pPr>
            <w:r w:rsidRPr="00237542">
              <w:rPr>
                <w:rFonts w:cs="Arial" w:hint="eastAsia"/>
                <w:color w:val="000000"/>
                <w:kern w:val="0"/>
                <w:sz w:val="21"/>
                <w:szCs w:val="21"/>
              </w:rPr>
              <w:t>俄罗斯核电工业成绩斐然</w:t>
            </w:r>
          </w:p>
        </w:tc>
        <w:tc>
          <w:tcPr>
            <w:tcW w:w="1266" w:type="dxa"/>
            <w:tcBorders>
              <w:top w:val="single" w:sz="4" w:space="0" w:color="000000"/>
              <w:left w:val="nil"/>
              <w:bottom w:val="single" w:sz="4" w:space="0" w:color="000000"/>
              <w:right w:val="single" w:sz="4" w:space="0" w:color="000000"/>
            </w:tcBorders>
            <w:shd w:val="clear" w:color="auto" w:fill="auto"/>
            <w:noWrap/>
          </w:tcPr>
          <w:p w14:paraId="5CF31EA9" w14:textId="77777777" w:rsidR="00960BDE" w:rsidRPr="00BD422B" w:rsidRDefault="00237542" w:rsidP="00960BDE">
            <w:pPr>
              <w:jc w:val="center"/>
              <w:rPr>
                <w:sz w:val="21"/>
                <w:szCs w:val="21"/>
              </w:rPr>
            </w:pPr>
            <w:r>
              <w:rPr>
                <w:rFonts w:hint="eastAsia"/>
                <w:sz w:val="21"/>
                <w:szCs w:val="21"/>
              </w:rPr>
              <w:t>2017-02-23</w:t>
            </w:r>
          </w:p>
        </w:tc>
      </w:tr>
      <w:tr w:rsidR="00C93F7F" w:rsidRPr="00C9579A" w14:paraId="50C2FF1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B04AB2" w14:textId="77777777" w:rsidR="00C93F7F" w:rsidRPr="008F5CAC" w:rsidRDefault="00C93F7F" w:rsidP="00C93F7F">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F2E971B" w14:textId="77777777" w:rsidR="00C93F7F" w:rsidRPr="00860133" w:rsidRDefault="00C93F7F" w:rsidP="00C93F7F">
            <w:pPr>
              <w:widowControl/>
              <w:jc w:val="left"/>
              <w:rPr>
                <w:rFonts w:cs="Arial"/>
                <w:color w:val="000000"/>
                <w:kern w:val="0"/>
                <w:sz w:val="21"/>
                <w:szCs w:val="21"/>
              </w:rPr>
            </w:pPr>
            <w:r w:rsidRPr="00C93F7F">
              <w:rPr>
                <w:rFonts w:cs="Arial" w:hint="eastAsia"/>
                <w:color w:val="000000"/>
                <w:kern w:val="0"/>
                <w:sz w:val="21"/>
                <w:szCs w:val="21"/>
              </w:rPr>
              <w:t>“美国核能效率倡议”确定了核能节约价值</w:t>
            </w:r>
          </w:p>
        </w:tc>
        <w:tc>
          <w:tcPr>
            <w:tcW w:w="1266" w:type="dxa"/>
            <w:tcBorders>
              <w:top w:val="single" w:sz="4" w:space="0" w:color="000000"/>
              <w:left w:val="nil"/>
              <w:bottom w:val="single" w:sz="4" w:space="0" w:color="000000"/>
              <w:right w:val="single" w:sz="4" w:space="0" w:color="000000"/>
            </w:tcBorders>
            <w:shd w:val="clear" w:color="auto" w:fill="auto"/>
            <w:noWrap/>
          </w:tcPr>
          <w:p w14:paraId="6967DE2B" w14:textId="77777777" w:rsidR="00C93F7F" w:rsidRPr="00BD422B" w:rsidRDefault="00C93F7F" w:rsidP="00C93F7F">
            <w:pPr>
              <w:jc w:val="center"/>
              <w:rPr>
                <w:sz w:val="21"/>
                <w:szCs w:val="21"/>
              </w:rPr>
            </w:pPr>
            <w:r>
              <w:rPr>
                <w:rFonts w:hint="eastAsia"/>
                <w:sz w:val="21"/>
                <w:szCs w:val="21"/>
              </w:rPr>
              <w:t>2017-02-24</w:t>
            </w:r>
          </w:p>
        </w:tc>
      </w:tr>
      <w:tr w:rsidR="00C93F7F" w:rsidRPr="00C9579A" w14:paraId="2EBB073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3C13600" w14:textId="77777777" w:rsidR="00C93F7F" w:rsidRPr="008F5CAC" w:rsidRDefault="00C93F7F" w:rsidP="00C93F7F">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64188A0" w14:textId="77777777" w:rsidR="00C93F7F" w:rsidRPr="00860133" w:rsidRDefault="00C93F7F" w:rsidP="00C93F7F">
            <w:pPr>
              <w:widowControl/>
              <w:jc w:val="left"/>
              <w:rPr>
                <w:rFonts w:cs="Arial"/>
                <w:color w:val="000000"/>
                <w:kern w:val="0"/>
                <w:sz w:val="21"/>
                <w:szCs w:val="21"/>
              </w:rPr>
            </w:pPr>
            <w:r w:rsidRPr="00C93F7F">
              <w:rPr>
                <w:rFonts w:cs="Arial" w:hint="eastAsia"/>
                <w:color w:val="000000"/>
                <w:kern w:val="0"/>
                <w:sz w:val="21"/>
                <w:szCs w:val="21"/>
              </w:rPr>
              <w:t>阿海珐将向澳大利亚核科学技术组织提供新型</w:t>
            </w:r>
            <w:r w:rsidRPr="00C93F7F">
              <w:rPr>
                <w:rFonts w:cs="Arial" w:hint="eastAsia"/>
                <w:color w:val="000000"/>
                <w:kern w:val="0"/>
                <w:sz w:val="21"/>
                <w:szCs w:val="21"/>
              </w:rPr>
              <w:t>TN81</w:t>
            </w:r>
            <w:r w:rsidRPr="00C93F7F">
              <w:rPr>
                <w:rFonts w:cs="Arial" w:hint="eastAsia"/>
                <w:color w:val="000000"/>
                <w:kern w:val="0"/>
                <w:sz w:val="21"/>
                <w:szCs w:val="21"/>
              </w:rPr>
              <w:t>桶</w:t>
            </w:r>
          </w:p>
        </w:tc>
        <w:tc>
          <w:tcPr>
            <w:tcW w:w="1266" w:type="dxa"/>
            <w:tcBorders>
              <w:top w:val="single" w:sz="4" w:space="0" w:color="000000"/>
              <w:left w:val="nil"/>
              <w:bottom w:val="single" w:sz="4" w:space="0" w:color="000000"/>
              <w:right w:val="single" w:sz="4" w:space="0" w:color="000000"/>
            </w:tcBorders>
            <w:shd w:val="clear" w:color="auto" w:fill="auto"/>
            <w:noWrap/>
          </w:tcPr>
          <w:p w14:paraId="1B2327D0" w14:textId="77777777" w:rsidR="00C93F7F" w:rsidRPr="00BD422B" w:rsidRDefault="00C93F7F" w:rsidP="00C93F7F">
            <w:pPr>
              <w:jc w:val="center"/>
              <w:rPr>
                <w:sz w:val="21"/>
                <w:szCs w:val="21"/>
              </w:rPr>
            </w:pPr>
            <w:r>
              <w:rPr>
                <w:rFonts w:hint="eastAsia"/>
                <w:sz w:val="21"/>
                <w:szCs w:val="21"/>
              </w:rPr>
              <w:t>2017-02-24</w:t>
            </w:r>
          </w:p>
        </w:tc>
      </w:tr>
      <w:tr w:rsidR="004A194C" w:rsidRPr="00C9579A" w14:paraId="42718EF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80FB838" w14:textId="77777777" w:rsidR="004A194C" w:rsidRPr="008F5CAC" w:rsidRDefault="004A194C" w:rsidP="004A194C">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E1B18E1" w14:textId="77777777" w:rsidR="004A194C" w:rsidRPr="00860133" w:rsidRDefault="004A194C" w:rsidP="004A194C">
            <w:pPr>
              <w:widowControl/>
              <w:jc w:val="left"/>
              <w:rPr>
                <w:rFonts w:cs="Arial"/>
                <w:color w:val="000000"/>
                <w:kern w:val="0"/>
                <w:sz w:val="21"/>
                <w:szCs w:val="21"/>
              </w:rPr>
            </w:pPr>
            <w:r w:rsidRPr="004A194C">
              <w:rPr>
                <w:rFonts w:cs="Arial" w:hint="eastAsia"/>
                <w:color w:val="000000"/>
                <w:kern w:val="0"/>
                <w:sz w:val="21"/>
                <w:szCs w:val="21"/>
              </w:rPr>
              <w:t>我国有能力安全发展核电</w:t>
            </w:r>
          </w:p>
        </w:tc>
        <w:tc>
          <w:tcPr>
            <w:tcW w:w="1266" w:type="dxa"/>
            <w:tcBorders>
              <w:top w:val="single" w:sz="4" w:space="0" w:color="000000"/>
              <w:left w:val="nil"/>
              <w:bottom w:val="single" w:sz="4" w:space="0" w:color="000000"/>
              <w:right w:val="single" w:sz="4" w:space="0" w:color="000000"/>
            </w:tcBorders>
            <w:shd w:val="clear" w:color="auto" w:fill="auto"/>
            <w:noWrap/>
          </w:tcPr>
          <w:p w14:paraId="20965618" w14:textId="77777777" w:rsidR="004A194C" w:rsidRPr="00BD422B" w:rsidRDefault="004A194C" w:rsidP="004A194C">
            <w:pPr>
              <w:jc w:val="center"/>
              <w:rPr>
                <w:sz w:val="21"/>
                <w:szCs w:val="21"/>
              </w:rPr>
            </w:pPr>
            <w:r>
              <w:rPr>
                <w:rFonts w:hint="eastAsia"/>
                <w:sz w:val="21"/>
                <w:szCs w:val="21"/>
              </w:rPr>
              <w:t>2017-02-27</w:t>
            </w:r>
          </w:p>
        </w:tc>
      </w:tr>
      <w:tr w:rsidR="004A194C" w:rsidRPr="00C9579A" w14:paraId="4516172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876990" w14:textId="77777777" w:rsidR="004A194C" w:rsidRPr="008F5CAC" w:rsidRDefault="004A194C" w:rsidP="004A194C">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E97121" w14:textId="77777777" w:rsidR="004A194C" w:rsidRPr="00860133" w:rsidRDefault="004A194C" w:rsidP="004A194C">
            <w:pPr>
              <w:widowControl/>
              <w:jc w:val="left"/>
              <w:rPr>
                <w:rFonts w:cs="Arial"/>
                <w:color w:val="000000"/>
                <w:kern w:val="0"/>
                <w:sz w:val="21"/>
                <w:szCs w:val="21"/>
              </w:rPr>
            </w:pPr>
            <w:r w:rsidRPr="004A194C">
              <w:rPr>
                <w:rFonts w:cs="Arial" w:hint="eastAsia"/>
                <w:color w:val="000000"/>
                <w:kern w:val="0"/>
                <w:sz w:val="21"/>
                <w:szCs w:val="21"/>
              </w:rPr>
              <w:t>欧盟、国际原子能机构同意加强核合作</w:t>
            </w:r>
          </w:p>
        </w:tc>
        <w:tc>
          <w:tcPr>
            <w:tcW w:w="1266" w:type="dxa"/>
            <w:tcBorders>
              <w:top w:val="single" w:sz="4" w:space="0" w:color="000000"/>
              <w:left w:val="nil"/>
              <w:bottom w:val="single" w:sz="4" w:space="0" w:color="000000"/>
              <w:right w:val="single" w:sz="4" w:space="0" w:color="000000"/>
            </w:tcBorders>
            <w:shd w:val="clear" w:color="auto" w:fill="auto"/>
            <w:noWrap/>
          </w:tcPr>
          <w:p w14:paraId="68A60B8D" w14:textId="77777777" w:rsidR="004A194C" w:rsidRPr="00BD422B" w:rsidRDefault="004A194C" w:rsidP="004A194C">
            <w:pPr>
              <w:jc w:val="center"/>
              <w:rPr>
                <w:sz w:val="21"/>
                <w:szCs w:val="21"/>
              </w:rPr>
            </w:pPr>
            <w:r>
              <w:rPr>
                <w:rFonts w:hint="eastAsia"/>
                <w:sz w:val="21"/>
                <w:szCs w:val="21"/>
              </w:rPr>
              <w:t>2017-02-27</w:t>
            </w:r>
          </w:p>
        </w:tc>
      </w:tr>
      <w:tr w:rsidR="004A194C" w:rsidRPr="00C9579A" w14:paraId="34AB30C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B82574D" w14:textId="77777777" w:rsidR="004A194C" w:rsidRPr="008F5CAC" w:rsidRDefault="004A194C" w:rsidP="004A194C">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25C3103" w14:textId="77777777" w:rsidR="004A194C" w:rsidRPr="00860133" w:rsidRDefault="004A194C" w:rsidP="004A194C">
            <w:pPr>
              <w:widowControl/>
              <w:jc w:val="left"/>
              <w:rPr>
                <w:rFonts w:cs="Arial"/>
                <w:color w:val="000000"/>
                <w:kern w:val="0"/>
                <w:sz w:val="21"/>
                <w:szCs w:val="21"/>
              </w:rPr>
            </w:pPr>
            <w:r w:rsidRPr="004A194C">
              <w:rPr>
                <w:rFonts w:cs="Arial" w:hint="eastAsia"/>
                <w:color w:val="000000"/>
                <w:kern w:val="0"/>
                <w:sz w:val="21"/>
                <w:szCs w:val="21"/>
              </w:rPr>
              <w:t>中法聚变联合研究中心合作谅解备忘录在京签署</w:t>
            </w:r>
          </w:p>
        </w:tc>
        <w:tc>
          <w:tcPr>
            <w:tcW w:w="1266" w:type="dxa"/>
            <w:tcBorders>
              <w:top w:val="single" w:sz="4" w:space="0" w:color="000000"/>
              <w:left w:val="nil"/>
              <w:bottom w:val="single" w:sz="4" w:space="0" w:color="000000"/>
              <w:right w:val="single" w:sz="4" w:space="0" w:color="000000"/>
            </w:tcBorders>
            <w:shd w:val="clear" w:color="auto" w:fill="auto"/>
            <w:noWrap/>
          </w:tcPr>
          <w:p w14:paraId="35D12CA9" w14:textId="77777777" w:rsidR="004A194C" w:rsidRPr="00BD422B" w:rsidRDefault="004A194C" w:rsidP="004A194C">
            <w:pPr>
              <w:jc w:val="center"/>
              <w:rPr>
                <w:sz w:val="21"/>
                <w:szCs w:val="21"/>
              </w:rPr>
            </w:pPr>
            <w:r>
              <w:rPr>
                <w:rFonts w:hint="eastAsia"/>
                <w:sz w:val="21"/>
                <w:szCs w:val="21"/>
              </w:rPr>
              <w:t>2017-02-27</w:t>
            </w:r>
          </w:p>
        </w:tc>
      </w:tr>
      <w:tr w:rsidR="00C233F9" w:rsidRPr="00C9579A" w14:paraId="009D150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67C0769" w14:textId="77777777" w:rsidR="00C233F9" w:rsidRPr="008F5CAC" w:rsidRDefault="00C233F9" w:rsidP="00C233F9">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34FFF0" w14:textId="77777777" w:rsidR="00C233F9" w:rsidRPr="00860133" w:rsidRDefault="00B65544" w:rsidP="00C233F9">
            <w:pPr>
              <w:widowControl/>
              <w:jc w:val="left"/>
              <w:rPr>
                <w:rFonts w:cs="Arial"/>
                <w:color w:val="000000"/>
                <w:kern w:val="0"/>
                <w:sz w:val="21"/>
                <w:szCs w:val="21"/>
              </w:rPr>
            </w:pPr>
            <w:r>
              <w:rPr>
                <w:rFonts w:ascii="Arial" w:hAnsi="Arial" w:cs="Arial"/>
                <w:sz w:val="18"/>
                <w:szCs w:val="18"/>
              </w:rPr>
              <w:t>中国核技术第一股上市</w:t>
            </w:r>
          </w:p>
        </w:tc>
        <w:tc>
          <w:tcPr>
            <w:tcW w:w="1266" w:type="dxa"/>
            <w:tcBorders>
              <w:top w:val="single" w:sz="4" w:space="0" w:color="000000"/>
              <w:left w:val="nil"/>
              <w:bottom w:val="single" w:sz="4" w:space="0" w:color="000000"/>
              <w:right w:val="single" w:sz="4" w:space="0" w:color="000000"/>
            </w:tcBorders>
            <w:shd w:val="clear" w:color="auto" w:fill="auto"/>
            <w:noWrap/>
          </w:tcPr>
          <w:p w14:paraId="2F4B8E41" w14:textId="77777777" w:rsidR="00C233F9" w:rsidRPr="00BD422B" w:rsidRDefault="00C233F9" w:rsidP="00C233F9">
            <w:pPr>
              <w:jc w:val="center"/>
              <w:rPr>
                <w:sz w:val="21"/>
                <w:szCs w:val="21"/>
              </w:rPr>
            </w:pPr>
            <w:r>
              <w:rPr>
                <w:rFonts w:hint="eastAsia"/>
                <w:sz w:val="21"/>
                <w:szCs w:val="21"/>
              </w:rPr>
              <w:t>2017-02-28</w:t>
            </w:r>
          </w:p>
        </w:tc>
      </w:tr>
      <w:tr w:rsidR="00C233F9" w:rsidRPr="00C9579A" w14:paraId="3757104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53C76FA" w14:textId="77777777" w:rsidR="00C233F9" w:rsidRPr="008F5CAC" w:rsidRDefault="00C233F9" w:rsidP="00C233F9">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BAD0899" w14:textId="77777777" w:rsidR="00C233F9" w:rsidRPr="00860133" w:rsidRDefault="00B65544" w:rsidP="00C233F9">
            <w:pPr>
              <w:widowControl/>
              <w:jc w:val="left"/>
              <w:rPr>
                <w:rFonts w:cs="Arial"/>
                <w:color w:val="000000"/>
                <w:kern w:val="0"/>
                <w:sz w:val="21"/>
                <w:szCs w:val="21"/>
              </w:rPr>
            </w:pPr>
            <w:r w:rsidRPr="00B65544">
              <w:rPr>
                <w:rFonts w:cs="Arial" w:hint="eastAsia"/>
                <w:color w:val="000000"/>
                <w:kern w:val="0"/>
                <w:sz w:val="21"/>
                <w:szCs w:val="21"/>
              </w:rPr>
              <w:t>核电保障消纳办法正式出台</w:t>
            </w:r>
          </w:p>
        </w:tc>
        <w:tc>
          <w:tcPr>
            <w:tcW w:w="1266" w:type="dxa"/>
            <w:tcBorders>
              <w:top w:val="single" w:sz="4" w:space="0" w:color="000000"/>
              <w:left w:val="nil"/>
              <w:bottom w:val="single" w:sz="4" w:space="0" w:color="000000"/>
              <w:right w:val="single" w:sz="4" w:space="0" w:color="000000"/>
            </w:tcBorders>
            <w:shd w:val="clear" w:color="auto" w:fill="auto"/>
            <w:noWrap/>
          </w:tcPr>
          <w:p w14:paraId="582FA844" w14:textId="77777777" w:rsidR="00C233F9" w:rsidRPr="00BD422B" w:rsidRDefault="00C233F9" w:rsidP="00C233F9">
            <w:pPr>
              <w:jc w:val="center"/>
              <w:rPr>
                <w:sz w:val="21"/>
                <w:szCs w:val="21"/>
              </w:rPr>
            </w:pPr>
            <w:r>
              <w:rPr>
                <w:rFonts w:hint="eastAsia"/>
                <w:sz w:val="21"/>
                <w:szCs w:val="21"/>
              </w:rPr>
              <w:t>2017-0</w:t>
            </w:r>
            <w:r w:rsidR="00B65544">
              <w:rPr>
                <w:rFonts w:hint="eastAsia"/>
                <w:sz w:val="21"/>
                <w:szCs w:val="21"/>
              </w:rPr>
              <w:t>3</w:t>
            </w:r>
            <w:r>
              <w:rPr>
                <w:rFonts w:hint="eastAsia"/>
                <w:sz w:val="21"/>
                <w:szCs w:val="21"/>
              </w:rPr>
              <w:t>-</w:t>
            </w:r>
            <w:r w:rsidR="00B65544">
              <w:rPr>
                <w:rFonts w:hint="eastAsia"/>
                <w:sz w:val="21"/>
                <w:szCs w:val="21"/>
              </w:rPr>
              <w:t>01</w:t>
            </w:r>
          </w:p>
        </w:tc>
      </w:tr>
      <w:tr w:rsidR="00C233F9" w:rsidRPr="00C9579A" w14:paraId="6D3CDE8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2178427" w14:textId="77777777" w:rsidR="00C233F9" w:rsidRPr="008F5CAC" w:rsidRDefault="00C233F9" w:rsidP="00C233F9">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358D47" w14:textId="77777777" w:rsidR="00C233F9" w:rsidRPr="00860133" w:rsidRDefault="00B65544" w:rsidP="00C233F9">
            <w:pPr>
              <w:widowControl/>
              <w:jc w:val="left"/>
              <w:rPr>
                <w:rFonts w:cs="Arial"/>
                <w:color w:val="000000"/>
                <w:kern w:val="0"/>
                <w:sz w:val="21"/>
                <w:szCs w:val="21"/>
              </w:rPr>
            </w:pPr>
            <w:r w:rsidRPr="00B65544">
              <w:rPr>
                <w:rFonts w:cs="Arial" w:hint="eastAsia"/>
                <w:color w:val="000000"/>
                <w:kern w:val="0"/>
                <w:sz w:val="21"/>
                <w:szCs w:val="21"/>
              </w:rPr>
              <w:t>田湾核电</w:t>
            </w:r>
            <w:r w:rsidRPr="00B65544">
              <w:rPr>
                <w:rFonts w:cs="Arial" w:hint="eastAsia"/>
                <w:color w:val="000000"/>
                <w:kern w:val="0"/>
                <w:sz w:val="21"/>
                <w:szCs w:val="21"/>
              </w:rPr>
              <w:t>3</w:t>
            </w:r>
            <w:r w:rsidRPr="00B65544">
              <w:rPr>
                <w:rFonts w:cs="Arial" w:hint="eastAsia"/>
                <w:color w:val="000000"/>
                <w:kern w:val="0"/>
                <w:sz w:val="21"/>
                <w:szCs w:val="21"/>
              </w:rPr>
              <w:t>号机组顺利完成安全壳密封与强度试验工程节点</w:t>
            </w:r>
          </w:p>
        </w:tc>
        <w:tc>
          <w:tcPr>
            <w:tcW w:w="1266" w:type="dxa"/>
            <w:tcBorders>
              <w:top w:val="single" w:sz="4" w:space="0" w:color="000000"/>
              <w:left w:val="nil"/>
              <w:bottom w:val="single" w:sz="4" w:space="0" w:color="000000"/>
              <w:right w:val="single" w:sz="4" w:space="0" w:color="000000"/>
            </w:tcBorders>
            <w:shd w:val="clear" w:color="auto" w:fill="auto"/>
            <w:noWrap/>
          </w:tcPr>
          <w:p w14:paraId="5079D713" w14:textId="77777777" w:rsidR="00C233F9" w:rsidRPr="00BD422B" w:rsidRDefault="00B65544" w:rsidP="00C233F9">
            <w:pPr>
              <w:jc w:val="center"/>
              <w:rPr>
                <w:sz w:val="21"/>
                <w:szCs w:val="21"/>
              </w:rPr>
            </w:pPr>
            <w:r>
              <w:rPr>
                <w:rFonts w:hint="eastAsia"/>
                <w:sz w:val="21"/>
                <w:szCs w:val="21"/>
              </w:rPr>
              <w:t>2017-03-01</w:t>
            </w:r>
          </w:p>
        </w:tc>
      </w:tr>
      <w:tr w:rsidR="00C233F9" w:rsidRPr="00C9579A" w14:paraId="55C8FF4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331A6BA" w14:textId="77777777" w:rsidR="00C233F9" w:rsidRPr="008F5CAC" w:rsidRDefault="00C233F9" w:rsidP="00C233F9">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2D604B7" w14:textId="77777777" w:rsidR="00C233F9" w:rsidRPr="00860133" w:rsidRDefault="00B65544" w:rsidP="00C233F9">
            <w:pPr>
              <w:widowControl/>
              <w:jc w:val="left"/>
              <w:rPr>
                <w:rFonts w:cs="Arial"/>
                <w:color w:val="000000"/>
                <w:kern w:val="0"/>
                <w:sz w:val="21"/>
                <w:szCs w:val="21"/>
              </w:rPr>
            </w:pPr>
            <w:r w:rsidRPr="00B65544">
              <w:rPr>
                <w:rFonts w:cs="Arial" w:hint="eastAsia"/>
                <w:color w:val="000000"/>
                <w:kern w:val="0"/>
                <w:sz w:val="21"/>
                <w:szCs w:val="21"/>
              </w:rPr>
              <w:t>印度选择</w:t>
            </w:r>
            <w:r w:rsidRPr="00B65544">
              <w:rPr>
                <w:rFonts w:cs="Arial" w:hint="eastAsia"/>
                <w:color w:val="000000"/>
                <w:kern w:val="0"/>
                <w:sz w:val="21"/>
                <w:szCs w:val="21"/>
              </w:rPr>
              <w:t>1200</w:t>
            </w:r>
            <w:r w:rsidRPr="00B65544">
              <w:rPr>
                <w:rFonts w:cs="Arial" w:hint="eastAsia"/>
                <w:color w:val="000000"/>
                <w:kern w:val="0"/>
                <w:sz w:val="21"/>
                <w:szCs w:val="21"/>
              </w:rPr>
              <w:t>兆瓦压水堆</w:t>
            </w:r>
          </w:p>
        </w:tc>
        <w:tc>
          <w:tcPr>
            <w:tcW w:w="1266" w:type="dxa"/>
            <w:tcBorders>
              <w:top w:val="single" w:sz="4" w:space="0" w:color="000000"/>
              <w:left w:val="nil"/>
              <w:bottom w:val="single" w:sz="4" w:space="0" w:color="000000"/>
              <w:right w:val="single" w:sz="4" w:space="0" w:color="000000"/>
            </w:tcBorders>
            <w:shd w:val="clear" w:color="auto" w:fill="auto"/>
            <w:noWrap/>
          </w:tcPr>
          <w:p w14:paraId="577F9D79" w14:textId="77777777" w:rsidR="00C233F9" w:rsidRPr="00BD422B" w:rsidRDefault="00B65544" w:rsidP="00C233F9">
            <w:pPr>
              <w:jc w:val="center"/>
              <w:rPr>
                <w:sz w:val="21"/>
                <w:szCs w:val="21"/>
              </w:rPr>
            </w:pPr>
            <w:r>
              <w:rPr>
                <w:rFonts w:hint="eastAsia"/>
                <w:sz w:val="21"/>
                <w:szCs w:val="21"/>
              </w:rPr>
              <w:t>2017-03-01</w:t>
            </w:r>
          </w:p>
        </w:tc>
      </w:tr>
      <w:tr w:rsidR="00CC0C13" w:rsidRPr="00C9579A" w14:paraId="3F610BF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F5215B" w14:textId="77777777" w:rsidR="00CC0C13" w:rsidRPr="008F5CAC" w:rsidRDefault="00CC0C13" w:rsidP="00CC0C1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90D5123" w14:textId="77777777" w:rsidR="00CC0C13" w:rsidRPr="00860133" w:rsidRDefault="001A28F2" w:rsidP="00CC0C13">
            <w:pPr>
              <w:widowControl/>
              <w:jc w:val="left"/>
              <w:rPr>
                <w:rFonts w:cs="Arial"/>
                <w:color w:val="000000"/>
                <w:kern w:val="0"/>
                <w:sz w:val="21"/>
                <w:szCs w:val="21"/>
              </w:rPr>
            </w:pPr>
            <w:r w:rsidRPr="001A28F2">
              <w:rPr>
                <w:rFonts w:cs="Arial" w:hint="eastAsia"/>
                <w:color w:val="000000"/>
                <w:kern w:val="0"/>
                <w:sz w:val="21"/>
                <w:szCs w:val="21"/>
              </w:rPr>
              <w:t>刘华福清调研</w:t>
            </w:r>
            <w:r w:rsidRPr="001A28F2">
              <w:rPr>
                <w:rFonts w:cs="Arial" w:hint="eastAsia"/>
                <w:color w:val="000000"/>
                <w:kern w:val="0"/>
                <w:sz w:val="21"/>
                <w:szCs w:val="21"/>
              </w:rPr>
              <w:t>:</w:t>
            </w:r>
            <w:r w:rsidRPr="001A28F2">
              <w:rPr>
                <w:rFonts w:cs="Arial" w:hint="eastAsia"/>
                <w:color w:val="000000"/>
                <w:kern w:val="0"/>
                <w:sz w:val="21"/>
                <w:szCs w:val="21"/>
              </w:rPr>
              <w:t>履行核安全主体责任铸国之重器</w:t>
            </w:r>
          </w:p>
        </w:tc>
        <w:tc>
          <w:tcPr>
            <w:tcW w:w="1266" w:type="dxa"/>
            <w:tcBorders>
              <w:top w:val="single" w:sz="4" w:space="0" w:color="000000"/>
              <w:left w:val="nil"/>
              <w:bottom w:val="single" w:sz="4" w:space="0" w:color="000000"/>
              <w:right w:val="single" w:sz="4" w:space="0" w:color="000000"/>
            </w:tcBorders>
            <w:shd w:val="clear" w:color="auto" w:fill="auto"/>
            <w:noWrap/>
          </w:tcPr>
          <w:p w14:paraId="1EEE8495" w14:textId="77777777" w:rsidR="00CC0C13" w:rsidRPr="00BD422B" w:rsidRDefault="00CC0C13" w:rsidP="00CC0C13">
            <w:pPr>
              <w:jc w:val="center"/>
              <w:rPr>
                <w:sz w:val="21"/>
                <w:szCs w:val="21"/>
              </w:rPr>
            </w:pPr>
            <w:r>
              <w:rPr>
                <w:rFonts w:hint="eastAsia"/>
                <w:sz w:val="21"/>
                <w:szCs w:val="21"/>
              </w:rPr>
              <w:t>2017-03-02</w:t>
            </w:r>
          </w:p>
        </w:tc>
      </w:tr>
      <w:tr w:rsidR="00CC0C13" w:rsidRPr="00C9579A" w14:paraId="51947BA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13DECB" w14:textId="77777777" w:rsidR="00CC0C13" w:rsidRPr="008F5CAC" w:rsidRDefault="00CC0C13" w:rsidP="00CC0C1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A56B4BD" w14:textId="77777777" w:rsidR="00CC0C13" w:rsidRPr="00860133" w:rsidRDefault="001A28F2" w:rsidP="00CC0C13">
            <w:pPr>
              <w:widowControl/>
              <w:jc w:val="left"/>
              <w:rPr>
                <w:rFonts w:cs="Arial"/>
                <w:color w:val="000000"/>
                <w:kern w:val="0"/>
                <w:sz w:val="21"/>
                <w:szCs w:val="21"/>
              </w:rPr>
            </w:pPr>
            <w:r w:rsidRPr="001A28F2">
              <w:rPr>
                <w:rFonts w:cs="Arial"/>
                <w:color w:val="000000"/>
                <w:kern w:val="0"/>
                <w:sz w:val="21"/>
                <w:szCs w:val="21"/>
              </w:rPr>
              <w:t>辐射致癌？日本前福岛核电站员工求定工伤</w:t>
            </w:r>
          </w:p>
        </w:tc>
        <w:tc>
          <w:tcPr>
            <w:tcW w:w="1266" w:type="dxa"/>
            <w:tcBorders>
              <w:top w:val="single" w:sz="4" w:space="0" w:color="000000"/>
              <w:left w:val="nil"/>
              <w:bottom w:val="single" w:sz="4" w:space="0" w:color="000000"/>
              <w:right w:val="single" w:sz="4" w:space="0" w:color="000000"/>
            </w:tcBorders>
            <w:shd w:val="clear" w:color="auto" w:fill="auto"/>
            <w:noWrap/>
          </w:tcPr>
          <w:p w14:paraId="4B6089D5" w14:textId="77777777" w:rsidR="00CC0C13" w:rsidRPr="00BD422B" w:rsidRDefault="00CC0C13" w:rsidP="00CC0C13">
            <w:pPr>
              <w:jc w:val="center"/>
              <w:rPr>
                <w:sz w:val="21"/>
                <w:szCs w:val="21"/>
              </w:rPr>
            </w:pPr>
            <w:r>
              <w:rPr>
                <w:rFonts w:hint="eastAsia"/>
                <w:sz w:val="21"/>
                <w:szCs w:val="21"/>
              </w:rPr>
              <w:t>2017-03-02</w:t>
            </w:r>
          </w:p>
        </w:tc>
      </w:tr>
      <w:tr w:rsidR="00CC0C13" w:rsidRPr="00C9579A" w14:paraId="1B5278D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59B11B" w14:textId="77777777" w:rsidR="00CC0C13" w:rsidRPr="008F5CAC" w:rsidRDefault="00CC0C13" w:rsidP="00CC0C13">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3EC2C0E" w14:textId="77777777" w:rsidR="00CC0C13" w:rsidRPr="001A28F2" w:rsidRDefault="001A28F2" w:rsidP="001A28F2">
            <w:pPr>
              <w:widowControl/>
              <w:jc w:val="left"/>
              <w:rPr>
                <w:rFonts w:cs="Arial"/>
                <w:color w:val="000000"/>
                <w:kern w:val="0"/>
                <w:sz w:val="21"/>
                <w:szCs w:val="21"/>
              </w:rPr>
            </w:pPr>
            <w:r w:rsidRPr="001A28F2">
              <w:rPr>
                <w:rFonts w:cs="Arial" w:hint="eastAsia"/>
                <w:color w:val="000000"/>
                <w:kern w:val="0"/>
                <w:sz w:val="21"/>
                <w:szCs w:val="21"/>
              </w:rPr>
              <w:t>2017</w:t>
            </w:r>
            <w:r w:rsidRPr="001A28F2">
              <w:rPr>
                <w:rFonts w:cs="Arial" w:hint="eastAsia"/>
                <w:color w:val="000000"/>
                <w:kern w:val="0"/>
                <w:sz w:val="21"/>
                <w:szCs w:val="21"/>
              </w:rPr>
              <w:t>年中国核电行业市场现状分析及装机量预测【图】</w:t>
            </w:r>
          </w:p>
        </w:tc>
        <w:tc>
          <w:tcPr>
            <w:tcW w:w="1266" w:type="dxa"/>
            <w:tcBorders>
              <w:top w:val="single" w:sz="4" w:space="0" w:color="000000"/>
              <w:left w:val="nil"/>
              <w:bottom w:val="single" w:sz="4" w:space="0" w:color="000000"/>
              <w:right w:val="single" w:sz="4" w:space="0" w:color="000000"/>
            </w:tcBorders>
            <w:shd w:val="clear" w:color="auto" w:fill="auto"/>
            <w:noWrap/>
          </w:tcPr>
          <w:p w14:paraId="0662E75C" w14:textId="77777777" w:rsidR="00CC0C13" w:rsidRPr="00BD422B" w:rsidRDefault="00CC0C13" w:rsidP="00CC0C13">
            <w:pPr>
              <w:jc w:val="center"/>
              <w:rPr>
                <w:sz w:val="21"/>
                <w:szCs w:val="21"/>
              </w:rPr>
            </w:pPr>
            <w:r>
              <w:rPr>
                <w:rFonts w:hint="eastAsia"/>
                <w:sz w:val="21"/>
                <w:szCs w:val="21"/>
              </w:rPr>
              <w:t>2017-03-02</w:t>
            </w:r>
          </w:p>
        </w:tc>
      </w:tr>
      <w:tr w:rsidR="009E3A37" w:rsidRPr="00C9579A" w14:paraId="7026CD0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5F25700" w14:textId="77777777" w:rsidR="009E3A37" w:rsidRPr="008F5CAC" w:rsidRDefault="009E3A37" w:rsidP="009E3A37">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0069BF" w14:textId="77777777" w:rsidR="009E3A37" w:rsidRPr="00860133" w:rsidRDefault="00E66C39" w:rsidP="009E3A37">
            <w:pPr>
              <w:widowControl/>
              <w:jc w:val="left"/>
              <w:rPr>
                <w:rFonts w:cs="Arial"/>
                <w:color w:val="000000"/>
                <w:kern w:val="0"/>
                <w:sz w:val="21"/>
                <w:szCs w:val="21"/>
              </w:rPr>
            </w:pPr>
            <w:r w:rsidRPr="00E66C39">
              <w:rPr>
                <w:rFonts w:cs="Arial" w:hint="eastAsia"/>
                <w:color w:val="000000"/>
                <w:kern w:val="0"/>
                <w:sz w:val="21"/>
                <w:szCs w:val="21"/>
              </w:rPr>
              <w:t>人民政协报：让核电强国“梦想照进现实”</w:t>
            </w:r>
          </w:p>
        </w:tc>
        <w:tc>
          <w:tcPr>
            <w:tcW w:w="1266" w:type="dxa"/>
            <w:tcBorders>
              <w:top w:val="single" w:sz="4" w:space="0" w:color="000000"/>
              <w:left w:val="nil"/>
              <w:bottom w:val="single" w:sz="4" w:space="0" w:color="000000"/>
              <w:right w:val="single" w:sz="4" w:space="0" w:color="000000"/>
            </w:tcBorders>
            <w:shd w:val="clear" w:color="auto" w:fill="auto"/>
            <w:noWrap/>
          </w:tcPr>
          <w:p w14:paraId="13E5C0EC" w14:textId="77777777" w:rsidR="009E3A37" w:rsidRPr="00BD422B" w:rsidRDefault="009E3A37" w:rsidP="009E3A37">
            <w:pPr>
              <w:jc w:val="center"/>
              <w:rPr>
                <w:sz w:val="21"/>
                <w:szCs w:val="21"/>
              </w:rPr>
            </w:pPr>
            <w:r>
              <w:rPr>
                <w:rFonts w:hint="eastAsia"/>
                <w:sz w:val="21"/>
                <w:szCs w:val="21"/>
              </w:rPr>
              <w:t>2017-03-03</w:t>
            </w:r>
          </w:p>
        </w:tc>
      </w:tr>
      <w:tr w:rsidR="009E3A37" w:rsidRPr="00C9579A" w14:paraId="094F8CE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B93DD89" w14:textId="77777777" w:rsidR="009E3A37" w:rsidRPr="008F5CAC" w:rsidRDefault="009E3A37" w:rsidP="009E3A37">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2A6848C" w14:textId="77777777" w:rsidR="009E3A37" w:rsidRPr="00860133" w:rsidRDefault="00E66C39" w:rsidP="009E3A37">
            <w:pPr>
              <w:widowControl/>
              <w:jc w:val="left"/>
              <w:rPr>
                <w:rFonts w:cs="Arial"/>
                <w:color w:val="000000"/>
                <w:kern w:val="0"/>
                <w:sz w:val="21"/>
                <w:szCs w:val="21"/>
              </w:rPr>
            </w:pPr>
            <w:r w:rsidRPr="00E66C39">
              <w:rPr>
                <w:rFonts w:cs="Arial"/>
                <w:color w:val="000000"/>
                <w:kern w:val="0"/>
                <w:sz w:val="21"/>
                <w:szCs w:val="21"/>
              </w:rPr>
              <w:t>还能放心去日本吗？先看看福岛第一核电站的最新通报</w:t>
            </w:r>
          </w:p>
        </w:tc>
        <w:tc>
          <w:tcPr>
            <w:tcW w:w="1266" w:type="dxa"/>
            <w:tcBorders>
              <w:top w:val="single" w:sz="4" w:space="0" w:color="000000"/>
              <w:left w:val="nil"/>
              <w:bottom w:val="single" w:sz="4" w:space="0" w:color="000000"/>
              <w:right w:val="single" w:sz="4" w:space="0" w:color="000000"/>
            </w:tcBorders>
            <w:shd w:val="clear" w:color="auto" w:fill="auto"/>
            <w:noWrap/>
          </w:tcPr>
          <w:p w14:paraId="1937B60B" w14:textId="77777777" w:rsidR="009E3A37" w:rsidRPr="00BD422B" w:rsidRDefault="009E3A37" w:rsidP="009E3A37">
            <w:pPr>
              <w:jc w:val="center"/>
              <w:rPr>
                <w:sz w:val="21"/>
                <w:szCs w:val="21"/>
              </w:rPr>
            </w:pPr>
            <w:r>
              <w:rPr>
                <w:rFonts w:hint="eastAsia"/>
                <w:sz w:val="21"/>
                <w:szCs w:val="21"/>
              </w:rPr>
              <w:t>2017-03-03</w:t>
            </w:r>
          </w:p>
        </w:tc>
      </w:tr>
      <w:tr w:rsidR="009E3A37" w:rsidRPr="00C9579A" w14:paraId="1E97230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BDD49A4" w14:textId="77777777" w:rsidR="009E3A37" w:rsidRPr="008F5CAC" w:rsidRDefault="009E3A37" w:rsidP="009E3A37">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35EFC9D" w14:textId="77777777" w:rsidR="009E3A37" w:rsidRPr="00860133" w:rsidRDefault="0075037F" w:rsidP="009E3A37">
            <w:pPr>
              <w:widowControl/>
              <w:jc w:val="left"/>
              <w:rPr>
                <w:rFonts w:cs="Arial"/>
                <w:color w:val="000000"/>
                <w:kern w:val="0"/>
                <w:sz w:val="21"/>
                <w:szCs w:val="21"/>
              </w:rPr>
            </w:pPr>
            <w:r>
              <w:rPr>
                <w:rFonts w:ascii="Arial" w:hAnsi="Arial" w:cs="Arial"/>
                <w:sz w:val="18"/>
                <w:szCs w:val="18"/>
              </w:rPr>
              <w:t>穆占英调研中国核电工程有限公司</w:t>
            </w:r>
            <w:r>
              <w:rPr>
                <w:rFonts w:ascii="Arial" w:hAnsi="Arial" w:cs="Arial"/>
                <w:sz w:val="18"/>
                <w:szCs w:val="18"/>
              </w:rPr>
              <w:t>:</w:t>
            </w:r>
            <w:r>
              <w:rPr>
                <w:rFonts w:ascii="Arial" w:hAnsi="Arial" w:cs="Arial"/>
                <w:sz w:val="18"/>
                <w:szCs w:val="18"/>
              </w:rPr>
              <w:t>利用大市场优势加速转型</w:t>
            </w:r>
          </w:p>
        </w:tc>
        <w:tc>
          <w:tcPr>
            <w:tcW w:w="1266" w:type="dxa"/>
            <w:tcBorders>
              <w:top w:val="single" w:sz="4" w:space="0" w:color="000000"/>
              <w:left w:val="nil"/>
              <w:bottom w:val="single" w:sz="4" w:space="0" w:color="000000"/>
              <w:right w:val="single" w:sz="4" w:space="0" w:color="000000"/>
            </w:tcBorders>
            <w:shd w:val="clear" w:color="auto" w:fill="auto"/>
            <w:noWrap/>
          </w:tcPr>
          <w:p w14:paraId="6E0DB2F4" w14:textId="77777777" w:rsidR="009E3A37" w:rsidRPr="00BD422B" w:rsidRDefault="009E3A37" w:rsidP="009E3A37">
            <w:pPr>
              <w:jc w:val="center"/>
              <w:rPr>
                <w:sz w:val="21"/>
                <w:szCs w:val="21"/>
              </w:rPr>
            </w:pPr>
            <w:r>
              <w:rPr>
                <w:rFonts w:hint="eastAsia"/>
                <w:sz w:val="21"/>
                <w:szCs w:val="21"/>
              </w:rPr>
              <w:t>2017-03-0</w:t>
            </w:r>
            <w:r w:rsidR="00E66C39">
              <w:rPr>
                <w:rFonts w:hint="eastAsia"/>
                <w:sz w:val="21"/>
                <w:szCs w:val="21"/>
              </w:rPr>
              <w:t>6</w:t>
            </w:r>
          </w:p>
        </w:tc>
      </w:tr>
      <w:tr w:rsidR="00E66C39" w:rsidRPr="00C9579A" w14:paraId="40F909E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7272B58" w14:textId="77777777" w:rsidR="00E66C39" w:rsidRPr="008F5CAC" w:rsidRDefault="00E66C39" w:rsidP="00E66C39">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4B68F1C" w14:textId="77777777" w:rsidR="00E66C39" w:rsidRPr="00860133" w:rsidRDefault="0075037F" w:rsidP="00E66C39">
            <w:pPr>
              <w:widowControl/>
              <w:jc w:val="left"/>
              <w:rPr>
                <w:rFonts w:cs="Arial"/>
                <w:color w:val="000000"/>
                <w:kern w:val="0"/>
                <w:sz w:val="21"/>
                <w:szCs w:val="21"/>
              </w:rPr>
            </w:pPr>
            <w:r w:rsidRPr="0075037F">
              <w:rPr>
                <w:rFonts w:cs="Arial" w:hint="eastAsia"/>
                <w:color w:val="000000"/>
                <w:kern w:val="0"/>
                <w:sz w:val="21"/>
                <w:szCs w:val="21"/>
              </w:rPr>
              <w:t>海阳核电</w:t>
            </w:r>
            <w:r w:rsidRPr="0075037F">
              <w:rPr>
                <w:rFonts w:cs="Arial" w:hint="eastAsia"/>
                <w:color w:val="000000"/>
                <w:kern w:val="0"/>
                <w:sz w:val="21"/>
                <w:szCs w:val="21"/>
              </w:rPr>
              <w:t>2</w:t>
            </w:r>
            <w:r w:rsidRPr="0075037F">
              <w:rPr>
                <w:rFonts w:cs="Arial" w:hint="eastAsia"/>
                <w:color w:val="000000"/>
                <w:kern w:val="0"/>
                <w:sz w:val="21"/>
                <w:szCs w:val="21"/>
              </w:rPr>
              <w:t>号机组主泵全部到场</w:t>
            </w:r>
          </w:p>
        </w:tc>
        <w:tc>
          <w:tcPr>
            <w:tcW w:w="1266" w:type="dxa"/>
            <w:tcBorders>
              <w:top w:val="single" w:sz="4" w:space="0" w:color="000000"/>
              <w:left w:val="nil"/>
              <w:bottom w:val="single" w:sz="4" w:space="0" w:color="000000"/>
              <w:right w:val="single" w:sz="4" w:space="0" w:color="000000"/>
            </w:tcBorders>
            <w:shd w:val="clear" w:color="auto" w:fill="auto"/>
            <w:noWrap/>
          </w:tcPr>
          <w:p w14:paraId="0A9CEB3C" w14:textId="77777777" w:rsidR="00E66C39" w:rsidRPr="00BD422B" w:rsidRDefault="00E66C39" w:rsidP="00E66C39">
            <w:pPr>
              <w:jc w:val="center"/>
              <w:rPr>
                <w:sz w:val="21"/>
                <w:szCs w:val="21"/>
              </w:rPr>
            </w:pPr>
            <w:r>
              <w:rPr>
                <w:rFonts w:hint="eastAsia"/>
                <w:sz w:val="21"/>
                <w:szCs w:val="21"/>
              </w:rPr>
              <w:t>2017-03-06</w:t>
            </w:r>
          </w:p>
        </w:tc>
      </w:tr>
      <w:tr w:rsidR="00E66C39" w:rsidRPr="00C9579A" w14:paraId="698F3F7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CFDCA19" w14:textId="77777777" w:rsidR="00E66C39" w:rsidRPr="008F5CAC" w:rsidRDefault="00E66C39" w:rsidP="00E66C39">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F3ED921" w14:textId="77777777" w:rsidR="00E66C39" w:rsidRPr="00860133" w:rsidRDefault="00BE183E" w:rsidP="00E66C39">
            <w:pPr>
              <w:widowControl/>
              <w:jc w:val="left"/>
              <w:rPr>
                <w:rFonts w:cs="Arial"/>
                <w:color w:val="000000"/>
                <w:kern w:val="0"/>
                <w:sz w:val="21"/>
                <w:szCs w:val="21"/>
              </w:rPr>
            </w:pPr>
            <w:r w:rsidRPr="00BE183E">
              <w:rPr>
                <w:rFonts w:cs="Arial" w:hint="eastAsia"/>
                <w:color w:val="000000"/>
                <w:kern w:val="0"/>
                <w:sz w:val="21"/>
                <w:szCs w:val="21"/>
              </w:rPr>
              <w:t>中广核技与印尼</w:t>
            </w:r>
            <w:r w:rsidRPr="00BE183E">
              <w:rPr>
                <w:rFonts w:cs="Arial" w:hint="eastAsia"/>
                <w:color w:val="000000"/>
                <w:kern w:val="0"/>
                <w:sz w:val="21"/>
                <w:szCs w:val="21"/>
              </w:rPr>
              <w:t>PT. ESH</w:t>
            </w:r>
            <w:r w:rsidRPr="00BE183E">
              <w:rPr>
                <w:rFonts w:cs="Arial" w:hint="eastAsia"/>
                <w:color w:val="000000"/>
                <w:kern w:val="0"/>
                <w:sz w:val="21"/>
                <w:szCs w:val="21"/>
              </w:rPr>
              <w:t>公司签署加速器系统供应合同</w:t>
            </w:r>
          </w:p>
        </w:tc>
        <w:tc>
          <w:tcPr>
            <w:tcW w:w="1266" w:type="dxa"/>
            <w:tcBorders>
              <w:top w:val="single" w:sz="4" w:space="0" w:color="000000"/>
              <w:left w:val="nil"/>
              <w:bottom w:val="single" w:sz="4" w:space="0" w:color="000000"/>
              <w:right w:val="single" w:sz="4" w:space="0" w:color="000000"/>
            </w:tcBorders>
            <w:shd w:val="clear" w:color="auto" w:fill="auto"/>
            <w:noWrap/>
          </w:tcPr>
          <w:p w14:paraId="491C9BBB" w14:textId="77777777" w:rsidR="00E66C39" w:rsidRPr="00BD422B" w:rsidRDefault="00E66C39" w:rsidP="00E66C39">
            <w:pPr>
              <w:jc w:val="center"/>
              <w:rPr>
                <w:sz w:val="21"/>
                <w:szCs w:val="21"/>
              </w:rPr>
            </w:pPr>
            <w:r>
              <w:rPr>
                <w:rFonts w:hint="eastAsia"/>
                <w:sz w:val="21"/>
                <w:szCs w:val="21"/>
              </w:rPr>
              <w:t>2017-03-0</w:t>
            </w:r>
            <w:r w:rsidR="00186E68">
              <w:rPr>
                <w:rFonts w:hint="eastAsia"/>
                <w:sz w:val="21"/>
                <w:szCs w:val="21"/>
              </w:rPr>
              <w:t>7</w:t>
            </w:r>
          </w:p>
        </w:tc>
      </w:tr>
      <w:tr w:rsidR="00186E68" w:rsidRPr="00C9579A" w14:paraId="7BE6C3A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78336C3" w14:textId="77777777" w:rsidR="00186E68" w:rsidRPr="008F5CAC" w:rsidRDefault="00186E68" w:rsidP="00186E68">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D8B1F4" w14:textId="77777777" w:rsidR="00186E68" w:rsidRPr="00860133" w:rsidRDefault="00BE183E" w:rsidP="00186E68">
            <w:pPr>
              <w:widowControl/>
              <w:jc w:val="left"/>
              <w:rPr>
                <w:rFonts w:cs="Arial"/>
                <w:color w:val="000000"/>
                <w:kern w:val="0"/>
                <w:sz w:val="21"/>
                <w:szCs w:val="21"/>
              </w:rPr>
            </w:pPr>
            <w:r w:rsidRPr="00BE183E">
              <w:rPr>
                <w:rFonts w:cs="Arial" w:hint="eastAsia"/>
                <w:color w:val="000000"/>
                <w:kern w:val="0"/>
                <w:sz w:val="21"/>
                <w:szCs w:val="21"/>
              </w:rPr>
              <w:t>刘华调研核动力院强调保障核设施与环境安全</w:t>
            </w:r>
          </w:p>
        </w:tc>
        <w:tc>
          <w:tcPr>
            <w:tcW w:w="1266" w:type="dxa"/>
            <w:tcBorders>
              <w:top w:val="single" w:sz="4" w:space="0" w:color="000000"/>
              <w:left w:val="nil"/>
              <w:bottom w:val="single" w:sz="4" w:space="0" w:color="000000"/>
              <w:right w:val="single" w:sz="4" w:space="0" w:color="000000"/>
            </w:tcBorders>
            <w:shd w:val="clear" w:color="auto" w:fill="auto"/>
            <w:noWrap/>
          </w:tcPr>
          <w:p w14:paraId="772FB2AE" w14:textId="77777777" w:rsidR="00186E68" w:rsidRPr="00BD422B" w:rsidRDefault="00186E68" w:rsidP="00186E68">
            <w:pPr>
              <w:jc w:val="center"/>
              <w:rPr>
                <w:sz w:val="21"/>
                <w:szCs w:val="21"/>
              </w:rPr>
            </w:pPr>
            <w:r>
              <w:rPr>
                <w:rFonts w:hint="eastAsia"/>
                <w:sz w:val="21"/>
                <w:szCs w:val="21"/>
              </w:rPr>
              <w:t>2017-03-07</w:t>
            </w:r>
          </w:p>
        </w:tc>
      </w:tr>
      <w:tr w:rsidR="00BE183E" w:rsidRPr="00C9579A" w14:paraId="0B2F762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EEBF298"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C69BD8"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核电消纳保障性政策落地咋这么难</w:t>
            </w:r>
          </w:p>
        </w:tc>
        <w:tc>
          <w:tcPr>
            <w:tcW w:w="1266" w:type="dxa"/>
            <w:tcBorders>
              <w:top w:val="single" w:sz="4" w:space="0" w:color="000000"/>
              <w:left w:val="nil"/>
              <w:bottom w:val="single" w:sz="4" w:space="0" w:color="000000"/>
              <w:right w:val="single" w:sz="4" w:space="0" w:color="000000"/>
            </w:tcBorders>
            <w:shd w:val="clear" w:color="auto" w:fill="auto"/>
            <w:noWrap/>
          </w:tcPr>
          <w:p w14:paraId="0A557328" w14:textId="77777777" w:rsidR="00BE183E" w:rsidRPr="00BD422B" w:rsidRDefault="00BE183E" w:rsidP="00BE183E">
            <w:pPr>
              <w:jc w:val="center"/>
              <w:rPr>
                <w:sz w:val="21"/>
                <w:szCs w:val="21"/>
              </w:rPr>
            </w:pPr>
            <w:r>
              <w:rPr>
                <w:rFonts w:hint="eastAsia"/>
                <w:sz w:val="21"/>
                <w:szCs w:val="21"/>
              </w:rPr>
              <w:t>2017-03-07</w:t>
            </w:r>
          </w:p>
        </w:tc>
      </w:tr>
      <w:tr w:rsidR="00BE183E" w:rsidRPr="00C9579A" w14:paraId="3125EF4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6D4D850"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E7B519A"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辽宁核电新型核电站用高温防火电缆获国家专利</w:t>
            </w:r>
          </w:p>
        </w:tc>
        <w:tc>
          <w:tcPr>
            <w:tcW w:w="1266" w:type="dxa"/>
            <w:tcBorders>
              <w:top w:val="single" w:sz="4" w:space="0" w:color="000000"/>
              <w:left w:val="nil"/>
              <w:bottom w:val="single" w:sz="4" w:space="0" w:color="000000"/>
              <w:right w:val="single" w:sz="4" w:space="0" w:color="000000"/>
            </w:tcBorders>
            <w:shd w:val="clear" w:color="auto" w:fill="auto"/>
            <w:noWrap/>
          </w:tcPr>
          <w:p w14:paraId="7BF640EE" w14:textId="77777777" w:rsidR="00BE183E" w:rsidRPr="00BD422B" w:rsidRDefault="00BE183E" w:rsidP="00BE183E">
            <w:pPr>
              <w:jc w:val="center"/>
              <w:rPr>
                <w:sz w:val="21"/>
                <w:szCs w:val="21"/>
              </w:rPr>
            </w:pPr>
            <w:r>
              <w:rPr>
                <w:rFonts w:hint="eastAsia"/>
                <w:sz w:val="21"/>
                <w:szCs w:val="21"/>
              </w:rPr>
              <w:t>2017-03-08</w:t>
            </w:r>
          </w:p>
        </w:tc>
      </w:tr>
      <w:tr w:rsidR="00BE183E" w:rsidRPr="00C9579A" w14:paraId="3A33C29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75A857D"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6BFD372"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中核研制新一代核安保与爆炸物探测装备</w:t>
            </w:r>
          </w:p>
        </w:tc>
        <w:tc>
          <w:tcPr>
            <w:tcW w:w="1266" w:type="dxa"/>
            <w:tcBorders>
              <w:top w:val="single" w:sz="4" w:space="0" w:color="000000"/>
              <w:left w:val="nil"/>
              <w:bottom w:val="single" w:sz="4" w:space="0" w:color="000000"/>
              <w:right w:val="single" w:sz="4" w:space="0" w:color="000000"/>
            </w:tcBorders>
            <w:shd w:val="clear" w:color="auto" w:fill="auto"/>
            <w:noWrap/>
          </w:tcPr>
          <w:p w14:paraId="081F7763" w14:textId="77777777" w:rsidR="00BE183E" w:rsidRPr="00BD422B" w:rsidRDefault="00BE183E" w:rsidP="00BE183E">
            <w:pPr>
              <w:jc w:val="center"/>
              <w:rPr>
                <w:sz w:val="21"/>
                <w:szCs w:val="21"/>
              </w:rPr>
            </w:pPr>
            <w:r>
              <w:rPr>
                <w:rFonts w:hint="eastAsia"/>
                <w:sz w:val="21"/>
                <w:szCs w:val="21"/>
              </w:rPr>
              <w:t>2017-03-08</w:t>
            </w:r>
          </w:p>
        </w:tc>
      </w:tr>
      <w:tr w:rsidR="00BE183E" w:rsidRPr="00C9579A" w14:paraId="318C1DB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BC17F4"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0EFDF55"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核电企业踊跃参加第十二届中国国际核电工业展览会</w:t>
            </w:r>
          </w:p>
        </w:tc>
        <w:tc>
          <w:tcPr>
            <w:tcW w:w="1266" w:type="dxa"/>
            <w:tcBorders>
              <w:top w:val="single" w:sz="4" w:space="0" w:color="000000"/>
              <w:left w:val="nil"/>
              <w:bottom w:val="single" w:sz="4" w:space="0" w:color="000000"/>
              <w:right w:val="single" w:sz="4" w:space="0" w:color="000000"/>
            </w:tcBorders>
            <w:shd w:val="clear" w:color="auto" w:fill="auto"/>
            <w:noWrap/>
          </w:tcPr>
          <w:p w14:paraId="4D5784BD" w14:textId="77777777" w:rsidR="00BE183E" w:rsidRPr="00BD422B" w:rsidRDefault="00BE183E" w:rsidP="00BE183E">
            <w:pPr>
              <w:jc w:val="center"/>
              <w:rPr>
                <w:sz w:val="21"/>
                <w:szCs w:val="21"/>
              </w:rPr>
            </w:pPr>
            <w:r>
              <w:rPr>
                <w:rFonts w:hint="eastAsia"/>
                <w:sz w:val="21"/>
                <w:szCs w:val="21"/>
              </w:rPr>
              <w:t>2017-03-08</w:t>
            </w:r>
          </w:p>
        </w:tc>
      </w:tr>
      <w:tr w:rsidR="00BE183E" w:rsidRPr="00C9579A" w14:paraId="4F8F368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75D44F4"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02B436C"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中核集团王寿君</w:t>
            </w:r>
            <w:r w:rsidRPr="00BE183E">
              <w:rPr>
                <w:rFonts w:cs="Arial" w:hint="eastAsia"/>
                <w:color w:val="000000"/>
                <w:kern w:val="0"/>
                <w:sz w:val="21"/>
                <w:szCs w:val="21"/>
              </w:rPr>
              <w:t>:</w:t>
            </w:r>
            <w:r w:rsidRPr="00BE183E">
              <w:rPr>
                <w:rFonts w:cs="Arial" w:hint="eastAsia"/>
                <w:color w:val="000000"/>
                <w:kern w:val="0"/>
                <w:sz w:val="21"/>
                <w:szCs w:val="21"/>
              </w:rPr>
              <w:t>中国必须建立一个强大的核工业</w:t>
            </w:r>
          </w:p>
        </w:tc>
        <w:tc>
          <w:tcPr>
            <w:tcW w:w="1266" w:type="dxa"/>
            <w:tcBorders>
              <w:top w:val="single" w:sz="4" w:space="0" w:color="000000"/>
              <w:left w:val="nil"/>
              <w:bottom w:val="single" w:sz="4" w:space="0" w:color="000000"/>
              <w:right w:val="single" w:sz="4" w:space="0" w:color="000000"/>
            </w:tcBorders>
            <w:shd w:val="clear" w:color="auto" w:fill="auto"/>
            <w:noWrap/>
          </w:tcPr>
          <w:p w14:paraId="16C6469A" w14:textId="77777777" w:rsidR="00BE183E" w:rsidRPr="00BD422B" w:rsidRDefault="00BE183E" w:rsidP="00BE183E">
            <w:pPr>
              <w:jc w:val="center"/>
              <w:rPr>
                <w:sz w:val="21"/>
                <w:szCs w:val="21"/>
              </w:rPr>
            </w:pPr>
            <w:r>
              <w:rPr>
                <w:rFonts w:hint="eastAsia"/>
                <w:sz w:val="21"/>
                <w:szCs w:val="21"/>
              </w:rPr>
              <w:t>2017-03-09</w:t>
            </w:r>
          </w:p>
        </w:tc>
      </w:tr>
      <w:tr w:rsidR="00BE183E" w:rsidRPr="00C9579A" w14:paraId="0DA4ABC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42C6E55"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7919E40"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国家电投王炳华：</w:t>
            </w:r>
            <w:r w:rsidRPr="00BE183E">
              <w:rPr>
                <w:rFonts w:cs="Arial" w:hint="eastAsia"/>
                <w:color w:val="000000"/>
                <w:kern w:val="0"/>
                <w:sz w:val="21"/>
                <w:szCs w:val="21"/>
              </w:rPr>
              <w:t>CAP1400</w:t>
            </w:r>
            <w:r w:rsidRPr="00BE183E">
              <w:rPr>
                <w:rFonts w:cs="Arial" w:hint="eastAsia"/>
                <w:color w:val="000000"/>
                <w:kern w:val="0"/>
                <w:sz w:val="21"/>
                <w:szCs w:val="21"/>
              </w:rPr>
              <w:t>将成三代核电批量化建设主力机型</w:t>
            </w:r>
          </w:p>
        </w:tc>
        <w:tc>
          <w:tcPr>
            <w:tcW w:w="1266" w:type="dxa"/>
            <w:tcBorders>
              <w:top w:val="single" w:sz="4" w:space="0" w:color="000000"/>
              <w:left w:val="nil"/>
              <w:bottom w:val="single" w:sz="4" w:space="0" w:color="000000"/>
              <w:right w:val="single" w:sz="4" w:space="0" w:color="000000"/>
            </w:tcBorders>
            <w:shd w:val="clear" w:color="auto" w:fill="auto"/>
            <w:noWrap/>
          </w:tcPr>
          <w:p w14:paraId="2870E241" w14:textId="77777777" w:rsidR="00BE183E" w:rsidRPr="00BD422B" w:rsidRDefault="00BE183E" w:rsidP="00BE183E">
            <w:pPr>
              <w:jc w:val="center"/>
              <w:rPr>
                <w:sz w:val="21"/>
                <w:szCs w:val="21"/>
              </w:rPr>
            </w:pPr>
            <w:r>
              <w:rPr>
                <w:rFonts w:hint="eastAsia"/>
                <w:sz w:val="21"/>
                <w:szCs w:val="21"/>
              </w:rPr>
              <w:t>2017-03-09</w:t>
            </w:r>
          </w:p>
        </w:tc>
      </w:tr>
      <w:tr w:rsidR="00BE183E" w:rsidRPr="00C9579A" w14:paraId="57EEF5D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15E0AA5"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FCB1544"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国家能源局批复“华龙一号”国家重大工程标准化示范实施方案</w:t>
            </w:r>
          </w:p>
        </w:tc>
        <w:tc>
          <w:tcPr>
            <w:tcW w:w="1266" w:type="dxa"/>
            <w:tcBorders>
              <w:top w:val="single" w:sz="4" w:space="0" w:color="000000"/>
              <w:left w:val="nil"/>
              <w:bottom w:val="single" w:sz="4" w:space="0" w:color="000000"/>
              <w:right w:val="single" w:sz="4" w:space="0" w:color="000000"/>
            </w:tcBorders>
            <w:shd w:val="clear" w:color="auto" w:fill="auto"/>
            <w:noWrap/>
          </w:tcPr>
          <w:p w14:paraId="7CFB8374" w14:textId="77777777" w:rsidR="00BE183E" w:rsidRPr="00C01D08" w:rsidRDefault="00BE183E" w:rsidP="00BE183E">
            <w:pPr>
              <w:jc w:val="center"/>
              <w:rPr>
                <w:rFonts w:ascii="Arial" w:hAnsi="Arial" w:cs="Arial"/>
                <w:color w:val="000000"/>
                <w:kern w:val="0"/>
                <w:sz w:val="21"/>
                <w:szCs w:val="21"/>
              </w:rPr>
            </w:pPr>
            <w:r>
              <w:rPr>
                <w:rFonts w:hint="eastAsia"/>
                <w:sz w:val="21"/>
                <w:szCs w:val="21"/>
              </w:rPr>
              <w:t>2017-03-10-</w:t>
            </w:r>
          </w:p>
        </w:tc>
      </w:tr>
      <w:tr w:rsidR="00BE183E" w:rsidRPr="00C9579A" w14:paraId="387BA13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55ACCC5"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76E5EDD"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核电规划缺乏延续性引关注</w:t>
            </w:r>
          </w:p>
        </w:tc>
        <w:tc>
          <w:tcPr>
            <w:tcW w:w="1266" w:type="dxa"/>
            <w:tcBorders>
              <w:top w:val="single" w:sz="4" w:space="0" w:color="000000"/>
              <w:left w:val="nil"/>
              <w:bottom w:val="single" w:sz="4" w:space="0" w:color="000000"/>
              <w:right w:val="single" w:sz="4" w:space="0" w:color="000000"/>
            </w:tcBorders>
            <w:shd w:val="clear" w:color="auto" w:fill="auto"/>
            <w:noWrap/>
          </w:tcPr>
          <w:p w14:paraId="3039E7BA" w14:textId="77777777" w:rsidR="00BE183E" w:rsidRPr="00BD422B" w:rsidRDefault="00BE183E" w:rsidP="00BE183E">
            <w:pPr>
              <w:jc w:val="center"/>
              <w:rPr>
                <w:sz w:val="21"/>
                <w:szCs w:val="21"/>
              </w:rPr>
            </w:pPr>
            <w:r>
              <w:rPr>
                <w:rFonts w:hint="eastAsia"/>
                <w:sz w:val="21"/>
                <w:szCs w:val="21"/>
              </w:rPr>
              <w:t>2017-03-10</w:t>
            </w:r>
          </w:p>
        </w:tc>
      </w:tr>
      <w:tr w:rsidR="00BE183E" w:rsidRPr="00C9579A" w14:paraId="790D5A4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9E38760"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8CD5F05"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中国大陆核电机组运行已达</w:t>
            </w:r>
            <w:r w:rsidRPr="00BE183E">
              <w:rPr>
                <w:rFonts w:cs="Arial" w:hint="eastAsia"/>
                <w:color w:val="000000"/>
                <w:kern w:val="0"/>
                <w:sz w:val="21"/>
                <w:szCs w:val="21"/>
              </w:rPr>
              <w:t>230.39</w:t>
            </w:r>
            <w:r w:rsidRPr="00BE183E">
              <w:rPr>
                <w:rFonts w:cs="Arial" w:hint="eastAsia"/>
                <w:color w:val="000000"/>
                <w:kern w:val="0"/>
                <w:sz w:val="21"/>
                <w:szCs w:val="21"/>
              </w:rPr>
              <w:t>堆年</w:t>
            </w:r>
          </w:p>
        </w:tc>
        <w:tc>
          <w:tcPr>
            <w:tcW w:w="1266" w:type="dxa"/>
            <w:tcBorders>
              <w:top w:val="single" w:sz="4" w:space="0" w:color="000000"/>
              <w:left w:val="nil"/>
              <w:bottom w:val="single" w:sz="4" w:space="0" w:color="000000"/>
              <w:right w:val="single" w:sz="4" w:space="0" w:color="000000"/>
            </w:tcBorders>
            <w:shd w:val="clear" w:color="auto" w:fill="auto"/>
            <w:noWrap/>
          </w:tcPr>
          <w:p w14:paraId="69C30114" w14:textId="77777777" w:rsidR="00BE183E" w:rsidRPr="00BD422B" w:rsidRDefault="00BE183E" w:rsidP="00BE183E">
            <w:pPr>
              <w:jc w:val="center"/>
              <w:rPr>
                <w:sz w:val="21"/>
                <w:szCs w:val="21"/>
              </w:rPr>
            </w:pPr>
            <w:r>
              <w:rPr>
                <w:rFonts w:hint="eastAsia"/>
                <w:sz w:val="21"/>
                <w:szCs w:val="21"/>
              </w:rPr>
              <w:t>2017-03-10</w:t>
            </w:r>
          </w:p>
        </w:tc>
      </w:tr>
      <w:tr w:rsidR="00BE183E" w:rsidRPr="00C9579A" w14:paraId="0D7F18D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04DDD05" w14:textId="77777777" w:rsidR="00BE183E" w:rsidRPr="008F5CAC" w:rsidRDefault="00BE183E" w:rsidP="00BE183E">
            <w:pPr>
              <w:widowControl/>
              <w:numPr>
                <w:ilvl w:val="0"/>
                <w:numId w:val="2"/>
              </w:numPr>
              <w:jc w:val="left"/>
              <w:rPr>
                <w:rFonts w:ascii="Arial" w:hAnsi="Arial"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24C057" w14:textId="77777777" w:rsidR="00BE183E" w:rsidRPr="00860133" w:rsidRDefault="00BE183E" w:rsidP="00BE183E">
            <w:pPr>
              <w:widowControl/>
              <w:jc w:val="left"/>
              <w:rPr>
                <w:rFonts w:cs="Arial"/>
                <w:color w:val="000000"/>
                <w:kern w:val="0"/>
                <w:sz w:val="21"/>
                <w:szCs w:val="21"/>
              </w:rPr>
            </w:pPr>
            <w:r w:rsidRPr="00BE183E">
              <w:rPr>
                <w:rFonts w:cs="Arial" w:hint="eastAsia"/>
                <w:color w:val="000000"/>
                <w:kern w:val="0"/>
                <w:sz w:val="21"/>
                <w:szCs w:val="21"/>
              </w:rPr>
              <w:t>人大代表郑砚国：多方努力，营造核电发展良好环境</w:t>
            </w:r>
          </w:p>
        </w:tc>
        <w:tc>
          <w:tcPr>
            <w:tcW w:w="1266" w:type="dxa"/>
            <w:tcBorders>
              <w:top w:val="single" w:sz="4" w:space="0" w:color="000000"/>
              <w:left w:val="nil"/>
              <w:bottom w:val="single" w:sz="4" w:space="0" w:color="000000"/>
              <w:right w:val="single" w:sz="4" w:space="0" w:color="000000"/>
            </w:tcBorders>
            <w:shd w:val="clear" w:color="auto" w:fill="auto"/>
            <w:noWrap/>
          </w:tcPr>
          <w:p w14:paraId="1AF393F0" w14:textId="77777777" w:rsidR="00BE183E" w:rsidRPr="00BD422B" w:rsidRDefault="002820A6" w:rsidP="00BE183E">
            <w:pPr>
              <w:jc w:val="center"/>
              <w:rPr>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BE183E" w:rsidRPr="002820A6" w14:paraId="3BBDE3E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E96C03" w14:textId="77777777" w:rsidR="00BE183E" w:rsidRPr="002820A6" w:rsidRDefault="00BE183E" w:rsidP="002820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8E1A2DB" w14:textId="77777777" w:rsidR="00BE183E" w:rsidRPr="00860133" w:rsidRDefault="002820A6" w:rsidP="00BE183E">
            <w:pPr>
              <w:widowControl/>
              <w:jc w:val="left"/>
              <w:rPr>
                <w:rFonts w:cs="Arial"/>
                <w:color w:val="000000"/>
                <w:kern w:val="0"/>
                <w:sz w:val="21"/>
                <w:szCs w:val="21"/>
              </w:rPr>
            </w:pPr>
            <w:r w:rsidRPr="002820A6">
              <w:rPr>
                <w:rFonts w:cs="Arial" w:hint="eastAsia"/>
                <w:color w:val="000000"/>
                <w:kern w:val="0"/>
                <w:sz w:val="21"/>
                <w:szCs w:val="21"/>
              </w:rPr>
              <w:t>田湾核电与保加利亚驻华大使探讨多元化战略合作</w:t>
            </w:r>
          </w:p>
        </w:tc>
        <w:tc>
          <w:tcPr>
            <w:tcW w:w="1266" w:type="dxa"/>
            <w:tcBorders>
              <w:top w:val="single" w:sz="4" w:space="0" w:color="000000"/>
              <w:left w:val="nil"/>
              <w:bottom w:val="single" w:sz="4" w:space="0" w:color="000000"/>
              <w:right w:val="single" w:sz="4" w:space="0" w:color="000000"/>
            </w:tcBorders>
            <w:shd w:val="clear" w:color="auto" w:fill="auto"/>
            <w:noWrap/>
          </w:tcPr>
          <w:p w14:paraId="23317763" w14:textId="77777777" w:rsidR="00BE183E"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BE183E" w:rsidRPr="002820A6" w14:paraId="7ECF5CC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DD3E67" w14:textId="77777777" w:rsidR="00BE183E" w:rsidRPr="002820A6" w:rsidRDefault="00BE183E" w:rsidP="002820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8AFF0AE" w14:textId="77777777" w:rsidR="00BE183E" w:rsidRPr="00860133" w:rsidRDefault="002820A6" w:rsidP="00BE183E">
            <w:pPr>
              <w:widowControl/>
              <w:jc w:val="left"/>
              <w:rPr>
                <w:rFonts w:cs="Arial"/>
                <w:color w:val="000000"/>
                <w:kern w:val="0"/>
                <w:sz w:val="21"/>
                <w:szCs w:val="21"/>
              </w:rPr>
            </w:pPr>
            <w:r w:rsidRPr="002820A6">
              <w:rPr>
                <w:rFonts w:cs="Arial" w:hint="eastAsia"/>
                <w:color w:val="000000"/>
                <w:kern w:val="0"/>
                <w:sz w:val="21"/>
                <w:szCs w:val="21"/>
              </w:rPr>
              <w:t>田湾核电</w:t>
            </w:r>
            <w:r w:rsidRPr="002820A6">
              <w:rPr>
                <w:rFonts w:cs="Arial" w:hint="eastAsia"/>
                <w:color w:val="000000"/>
                <w:kern w:val="0"/>
                <w:sz w:val="21"/>
                <w:szCs w:val="21"/>
              </w:rPr>
              <w:t>5</w:t>
            </w:r>
            <w:r w:rsidRPr="002820A6">
              <w:rPr>
                <w:rFonts w:cs="Arial" w:hint="eastAsia"/>
                <w:color w:val="000000"/>
                <w:kern w:val="0"/>
                <w:sz w:val="21"/>
                <w:szCs w:val="21"/>
              </w:rPr>
              <w:t>号机组应急柴油机主贮油罐吊装成功</w:t>
            </w:r>
          </w:p>
        </w:tc>
        <w:tc>
          <w:tcPr>
            <w:tcW w:w="1266" w:type="dxa"/>
            <w:tcBorders>
              <w:top w:val="single" w:sz="4" w:space="0" w:color="000000"/>
              <w:left w:val="nil"/>
              <w:bottom w:val="single" w:sz="4" w:space="0" w:color="000000"/>
              <w:right w:val="single" w:sz="4" w:space="0" w:color="000000"/>
            </w:tcBorders>
            <w:shd w:val="clear" w:color="auto" w:fill="auto"/>
            <w:noWrap/>
          </w:tcPr>
          <w:p w14:paraId="60B0EF0B" w14:textId="77777777" w:rsidR="00BE183E"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2820A6" w:rsidRPr="002820A6" w14:paraId="4784373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427FC36" w14:textId="77777777" w:rsidR="002820A6" w:rsidRPr="002820A6" w:rsidRDefault="002820A6" w:rsidP="002820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D03986E" w14:textId="77777777" w:rsidR="002820A6" w:rsidRPr="00860133" w:rsidRDefault="002820A6" w:rsidP="002820A6">
            <w:pPr>
              <w:widowControl/>
              <w:jc w:val="left"/>
              <w:rPr>
                <w:rFonts w:cs="Arial"/>
                <w:color w:val="000000"/>
                <w:kern w:val="0"/>
                <w:sz w:val="21"/>
                <w:szCs w:val="21"/>
              </w:rPr>
            </w:pPr>
            <w:r w:rsidRPr="002820A6">
              <w:rPr>
                <w:rFonts w:cs="Arial" w:hint="eastAsia"/>
                <w:color w:val="000000"/>
                <w:kern w:val="0"/>
                <w:sz w:val="21"/>
                <w:szCs w:val="21"/>
              </w:rPr>
              <w:t>田湾核电与保加利亚驻华大使探讨多元化战略合作</w:t>
            </w:r>
          </w:p>
        </w:tc>
        <w:tc>
          <w:tcPr>
            <w:tcW w:w="1266" w:type="dxa"/>
            <w:tcBorders>
              <w:top w:val="single" w:sz="4" w:space="0" w:color="000000"/>
              <w:left w:val="nil"/>
              <w:bottom w:val="single" w:sz="4" w:space="0" w:color="000000"/>
              <w:right w:val="single" w:sz="4" w:space="0" w:color="000000"/>
            </w:tcBorders>
            <w:shd w:val="clear" w:color="auto" w:fill="auto"/>
            <w:noWrap/>
          </w:tcPr>
          <w:p w14:paraId="4DFB94B1" w14:textId="77777777" w:rsidR="002820A6"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13</w:t>
            </w:r>
          </w:p>
        </w:tc>
      </w:tr>
      <w:tr w:rsidR="002820A6" w:rsidRPr="002820A6" w14:paraId="3E76D32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64849C6" w14:textId="77777777" w:rsidR="002820A6" w:rsidRPr="002820A6" w:rsidRDefault="002820A6" w:rsidP="002820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E42FB43" w14:textId="77777777" w:rsidR="002820A6" w:rsidRPr="00860133" w:rsidRDefault="002820A6" w:rsidP="002820A6">
            <w:pPr>
              <w:widowControl/>
              <w:jc w:val="left"/>
              <w:rPr>
                <w:rFonts w:cs="Arial"/>
                <w:color w:val="000000"/>
                <w:kern w:val="0"/>
                <w:sz w:val="21"/>
                <w:szCs w:val="21"/>
              </w:rPr>
            </w:pPr>
            <w:r w:rsidRPr="002820A6">
              <w:rPr>
                <w:rFonts w:cs="Arial" w:hint="eastAsia"/>
                <w:color w:val="000000"/>
                <w:kern w:val="0"/>
                <w:sz w:val="21"/>
                <w:szCs w:val="21"/>
              </w:rPr>
              <w:t>中美继续开展核技术合作——将在放射源安保等方面进行交流合作</w:t>
            </w:r>
          </w:p>
        </w:tc>
        <w:tc>
          <w:tcPr>
            <w:tcW w:w="1266" w:type="dxa"/>
            <w:tcBorders>
              <w:top w:val="single" w:sz="4" w:space="0" w:color="000000"/>
              <w:left w:val="nil"/>
              <w:bottom w:val="single" w:sz="4" w:space="0" w:color="000000"/>
              <w:right w:val="single" w:sz="4" w:space="0" w:color="000000"/>
            </w:tcBorders>
            <w:shd w:val="clear" w:color="auto" w:fill="auto"/>
            <w:noWrap/>
          </w:tcPr>
          <w:p w14:paraId="3AADF402" w14:textId="77777777" w:rsidR="002820A6"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2017-03-14</w:t>
            </w:r>
          </w:p>
        </w:tc>
      </w:tr>
      <w:tr w:rsidR="002820A6" w:rsidRPr="002820A6" w14:paraId="17B0C58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F907F79" w14:textId="77777777" w:rsidR="002820A6" w:rsidRPr="002820A6" w:rsidRDefault="002820A6" w:rsidP="002820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5773727" w14:textId="77777777" w:rsidR="002820A6" w:rsidRPr="00860133" w:rsidRDefault="002820A6" w:rsidP="002820A6">
            <w:pPr>
              <w:widowControl/>
              <w:jc w:val="left"/>
              <w:rPr>
                <w:rFonts w:cs="Arial"/>
                <w:color w:val="000000"/>
                <w:kern w:val="0"/>
                <w:sz w:val="21"/>
                <w:szCs w:val="21"/>
              </w:rPr>
            </w:pPr>
            <w:r w:rsidRPr="002820A6">
              <w:rPr>
                <w:rFonts w:cs="Arial" w:hint="eastAsia"/>
                <w:color w:val="000000"/>
                <w:kern w:val="0"/>
                <w:sz w:val="21"/>
                <w:szCs w:val="21"/>
              </w:rPr>
              <w:t>华龙一号首堆示范工程人桥吊车试验验收完成</w:t>
            </w:r>
          </w:p>
        </w:tc>
        <w:tc>
          <w:tcPr>
            <w:tcW w:w="1266" w:type="dxa"/>
            <w:tcBorders>
              <w:top w:val="single" w:sz="4" w:space="0" w:color="000000"/>
              <w:left w:val="nil"/>
              <w:bottom w:val="single" w:sz="4" w:space="0" w:color="000000"/>
              <w:right w:val="single" w:sz="4" w:space="0" w:color="000000"/>
            </w:tcBorders>
            <w:shd w:val="clear" w:color="auto" w:fill="auto"/>
            <w:noWrap/>
          </w:tcPr>
          <w:p w14:paraId="198B7FC1" w14:textId="77777777" w:rsidR="002820A6" w:rsidRPr="002820A6" w:rsidRDefault="002820A6" w:rsidP="002820A6">
            <w:pPr>
              <w:widowControl/>
              <w:jc w:val="left"/>
              <w:rPr>
                <w:rFonts w:cs="Arial"/>
                <w:color w:val="000000"/>
                <w:kern w:val="0"/>
                <w:sz w:val="21"/>
                <w:szCs w:val="21"/>
              </w:rPr>
            </w:pPr>
            <w:r w:rsidRPr="002820A6">
              <w:rPr>
                <w:rFonts w:cs="Arial" w:hint="eastAsia"/>
                <w:color w:val="000000"/>
                <w:kern w:val="0"/>
                <w:sz w:val="21"/>
                <w:szCs w:val="21"/>
              </w:rPr>
              <w:t>2017-03-14</w:t>
            </w:r>
          </w:p>
        </w:tc>
      </w:tr>
      <w:tr w:rsidR="00147A90" w:rsidRPr="002820A6" w14:paraId="5ECEBC5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96077B" w14:textId="77777777" w:rsidR="00147A90" w:rsidRPr="002820A6" w:rsidRDefault="00147A90" w:rsidP="00147A9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A9F22B" w14:textId="77777777" w:rsidR="00147A90" w:rsidRPr="00860133" w:rsidRDefault="00147A90" w:rsidP="00147A90">
            <w:pPr>
              <w:widowControl/>
              <w:jc w:val="left"/>
              <w:rPr>
                <w:rFonts w:cs="Arial"/>
                <w:color w:val="000000"/>
                <w:kern w:val="0"/>
                <w:sz w:val="21"/>
                <w:szCs w:val="21"/>
              </w:rPr>
            </w:pPr>
            <w:r w:rsidRPr="00147A90">
              <w:rPr>
                <w:rFonts w:cs="Arial" w:hint="eastAsia"/>
                <w:color w:val="000000"/>
                <w:kern w:val="0"/>
                <w:sz w:val="21"/>
                <w:szCs w:val="21"/>
              </w:rPr>
              <w:t>人大代表、环资委委员孙勤</w:t>
            </w:r>
            <w:r w:rsidRPr="00147A90">
              <w:rPr>
                <w:rFonts w:cs="Arial" w:hint="eastAsia"/>
                <w:color w:val="000000"/>
                <w:kern w:val="0"/>
                <w:sz w:val="21"/>
                <w:szCs w:val="21"/>
              </w:rPr>
              <w:t>:</w:t>
            </w:r>
            <w:r w:rsidRPr="00147A90">
              <w:rPr>
                <w:rFonts w:cs="Arial" w:hint="eastAsia"/>
                <w:color w:val="000000"/>
                <w:kern w:val="0"/>
                <w:sz w:val="21"/>
                <w:szCs w:val="21"/>
              </w:rPr>
              <w:t>要掌握核工业发展的“命门”</w:t>
            </w:r>
          </w:p>
        </w:tc>
        <w:tc>
          <w:tcPr>
            <w:tcW w:w="1266" w:type="dxa"/>
            <w:tcBorders>
              <w:top w:val="single" w:sz="4" w:space="0" w:color="000000"/>
              <w:left w:val="nil"/>
              <w:bottom w:val="single" w:sz="4" w:space="0" w:color="000000"/>
              <w:right w:val="single" w:sz="4" w:space="0" w:color="000000"/>
            </w:tcBorders>
            <w:shd w:val="clear" w:color="auto" w:fill="auto"/>
            <w:noWrap/>
          </w:tcPr>
          <w:p w14:paraId="5BBC3875" w14:textId="77777777" w:rsidR="00147A90" w:rsidRPr="002820A6" w:rsidRDefault="00147A90" w:rsidP="00147A90">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5</w:t>
            </w:r>
          </w:p>
        </w:tc>
      </w:tr>
      <w:tr w:rsidR="00147A90" w:rsidRPr="002820A6" w14:paraId="1E0A8F8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C1D3026" w14:textId="77777777" w:rsidR="00147A90" w:rsidRPr="002820A6" w:rsidRDefault="00147A90" w:rsidP="00147A9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6CCFF04" w14:textId="77777777" w:rsidR="00147A90" w:rsidRPr="00860133" w:rsidRDefault="00147A90" w:rsidP="00147A90">
            <w:pPr>
              <w:widowControl/>
              <w:jc w:val="left"/>
              <w:rPr>
                <w:rFonts w:cs="Arial"/>
                <w:color w:val="000000"/>
                <w:kern w:val="0"/>
                <w:sz w:val="21"/>
                <w:szCs w:val="21"/>
              </w:rPr>
            </w:pPr>
            <w:r w:rsidRPr="00147A90">
              <w:rPr>
                <w:rFonts w:cs="Arial" w:hint="eastAsia"/>
                <w:color w:val="000000"/>
                <w:kern w:val="0"/>
                <w:sz w:val="21"/>
                <w:szCs w:val="21"/>
              </w:rPr>
              <w:t>国家核安全局批准</w:t>
            </w:r>
            <w:r w:rsidRPr="00147A90">
              <w:rPr>
                <w:rFonts w:cs="Arial" w:hint="eastAsia"/>
                <w:color w:val="000000"/>
                <w:kern w:val="0"/>
                <w:sz w:val="21"/>
                <w:szCs w:val="21"/>
              </w:rPr>
              <w:t xml:space="preserve"> </w:t>
            </w:r>
            <w:r w:rsidRPr="00147A90">
              <w:rPr>
                <w:rFonts w:cs="Arial" w:hint="eastAsia"/>
                <w:color w:val="000000"/>
                <w:kern w:val="0"/>
                <w:sz w:val="21"/>
                <w:szCs w:val="21"/>
              </w:rPr>
              <w:t>中核集团医用钴</w:t>
            </w:r>
            <w:r w:rsidRPr="00147A90">
              <w:rPr>
                <w:rFonts w:cs="Arial" w:hint="eastAsia"/>
                <w:color w:val="000000"/>
                <w:kern w:val="0"/>
                <w:sz w:val="21"/>
                <w:szCs w:val="21"/>
              </w:rPr>
              <w:t>-60</w:t>
            </w:r>
            <w:r w:rsidRPr="00147A90">
              <w:rPr>
                <w:rFonts w:cs="Arial" w:hint="eastAsia"/>
                <w:color w:val="000000"/>
                <w:kern w:val="0"/>
                <w:sz w:val="21"/>
                <w:szCs w:val="21"/>
              </w:rPr>
              <w:t>获准生证</w:t>
            </w:r>
          </w:p>
        </w:tc>
        <w:tc>
          <w:tcPr>
            <w:tcW w:w="1266" w:type="dxa"/>
            <w:tcBorders>
              <w:top w:val="single" w:sz="4" w:space="0" w:color="000000"/>
              <w:left w:val="nil"/>
              <w:bottom w:val="single" w:sz="4" w:space="0" w:color="000000"/>
              <w:right w:val="single" w:sz="4" w:space="0" w:color="000000"/>
            </w:tcBorders>
            <w:shd w:val="clear" w:color="auto" w:fill="auto"/>
            <w:noWrap/>
          </w:tcPr>
          <w:p w14:paraId="416014CB" w14:textId="77777777" w:rsidR="00147A90" w:rsidRPr="002820A6" w:rsidRDefault="00147A90" w:rsidP="00147A90">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5</w:t>
            </w:r>
          </w:p>
        </w:tc>
      </w:tr>
      <w:tr w:rsidR="00D108DE" w:rsidRPr="002820A6" w14:paraId="7DAC724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63026F3"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52FF02"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发展核循环产业需快马加鞭</w:t>
            </w:r>
          </w:p>
        </w:tc>
        <w:tc>
          <w:tcPr>
            <w:tcW w:w="1266" w:type="dxa"/>
            <w:tcBorders>
              <w:top w:val="single" w:sz="4" w:space="0" w:color="000000"/>
              <w:left w:val="nil"/>
              <w:bottom w:val="single" w:sz="4" w:space="0" w:color="000000"/>
              <w:right w:val="single" w:sz="4" w:space="0" w:color="000000"/>
            </w:tcBorders>
            <w:shd w:val="clear" w:color="auto" w:fill="auto"/>
            <w:noWrap/>
          </w:tcPr>
          <w:p w14:paraId="1B0DDB8D"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14:paraId="28D92FA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AA227B"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8F9A42C"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立足自主标准化建设</w:t>
            </w:r>
            <w:r w:rsidRPr="00D108DE">
              <w:rPr>
                <w:rFonts w:cs="Arial" w:hint="eastAsia"/>
                <w:color w:val="000000"/>
                <w:kern w:val="0"/>
                <w:sz w:val="21"/>
                <w:szCs w:val="21"/>
              </w:rPr>
              <w:t xml:space="preserve"> </w:t>
            </w:r>
            <w:r w:rsidRPr="00D108DE">
              <w:rPr>
                <w:rFonts w:cs="Arial" w:hint="eastAsia"/>
                <w:color w:val="000000"/>
                <w:kern w:val="0"/>
                <w:sz w:val="21"/>
                <w:szCs w:val="21"/>
              </w:rPr>
              <w:t>助力我国迈向核强国</w:t>
            </w:r>
          </w:p>
        </w:tc>
        <w:tc>
          <w:tcPr>
            <w:tcW w:w="1266" w:type="dxa"/>
            <w:tcBorders>
              <w:top w:val="single" w:sz="4" w:space="0" w:color="000000"/>
              <w:left w:val="nil"/>
              <w:bottom w:val="single" w:sz="4" w:space="0" w:color="000000"/>
              <w:right w:val="single" w:sz="4" w:space="0" w:color="000000"/>
            </w:tcBorders>
            <w:shd w:val="clear" w:color="auto" w:fill="auto"/>
            <w:noWrap/>
          </w:tcPr>
          <w:p w14:paraId="0C1BFD83"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14:paraId="4BA74AB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F06FCAE"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186A37"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钱天林</w:t>
            </w:r>
            <w:r w:rsidRPr="00D108DE">
              <w:rPr>
                <w:rFonts w:cs="Arial" w:hint="eastAsia"/>
                <w:color w:val="000000"/>
                <w:kern w:val="0"/>
                <w:sz w:val="21"/>
                <w:szCs w:val="21"/>
              </w:rPr>
              <w:t>:"</w:t>
            </w:r>
            <w:r w:rsidRPr="00D108DE">
              <w:rPr>
                <w:rFonts w:cs="Arial" w:hint="eastAsia"/>
                <w:color w:val="000000"/>
                <w:kern w:val="0"/>
                <w:sz w:val="21"/>
                <w:szCs w:val="21"/>
              </w:rPr>
              <w:t>小型堆</w:t>
            </w:r>
            <w:r w:rsidRPr="00D108DE">
              <w:rPr>
                <w:rFonts w:cs="Arial" w:hint="eastAsia"/>
                <w:color w:val="000000"/>
                <w:kern w:val="0"/>
                <w:sz w:val="21"/>
                <w:szCs w:val="21"/>
              </w:rPr>
              <w:t>"</w:t>
            </w:r>
            <w:r w:rsidRPr="00D108DE">
              <w:rPr>
                <w:rFonts w:cs="Arial" w:hint="eastAsia"/>
                <w:color w:val="000000"/>
                <w:kern w:val="0"/>
                <w:sz w:val="21"/>
                <w:szCs w:val="21"/>
              </w:rPr>
              <w:t>今年有望开工建设</w:t>
            </w:r>
          </w:p>
        </w:tc>
        <w:tc>
          <w:tcPr>
            <w:tcW w:w="1266" w:type="dxa"/>
            <w:tcBorders>
              <w:top w:val="single" w:sz="4" w:space="0" w:color="000000"/>
              <w:left w:val="nil"/>
              <w:bottom w:val="single" w:sz="4" w:space="0" w:color="000000"/>
              <w:right w:val="single" w:sz="4" w:space="0" w:color="000000"/>
            </w:tcBorders>
            <w:shd w:val="clear" w:color="auto" w:fill="auto"/>
            <w:noWrap/>
          </w:tcPr>
          <w:p w14:paraId="55AF9300"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14:paraId="4848ABC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BEAB8B4"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6BCCA40"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中国首个电子束辐照处理工业废水示范工程启动运行</w:t>
            </w:r>
          </w:p>
        </w:tc>
        <w:tc>
          <w:tcPr>
            <w:tcW w:w="1266" w:type="dxa"/>
            <w:tcBorders>
              <w:top w:val="single" w:sz="4" w:space="0" w:color="000000"/>
              <w:left w:val="nil"/>
              <w:bottom w:val="single" w:sz="4" w:space="0" w:color="000000"/>
              <w:right w:val="single" w:sz="4" w:space="0" w:color="000000"/>
            </w:tcBorders>
            <w:shd w:val="clear" w:color="auto" w:fill="auto"/>
            <w:noWrap/>
          </w:tcPr>
          <w:p w14:paraId="33A7D2A4"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6</w:t>
            </w:r>
          </w:p>
        </w:tc>
      </w:tr>
      <w:tr w:rsidR="00D108DE" w:rsidRPr="002820A6" w14:paraId="0CFBB3F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6F3C997"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18971D4"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全国政协委员、核工业北京地质研究院院长李子颖：应设立战略铀资源国家规划矿区（提案议案）</w:t>
            </w:r>
          </w:p>
        </w:tc>
        <w:tc>
          <w:tcPr>
            <w:tcW w:w="1266" w:type="dxa"/>
            <w:tcBorders>
              <w:top w:val="single" w:sz="4" w:space="0" w:color="000000"/>
              <w:left w:val="nil"/>
              <w:bottom w:val="single" w:sz="4" w:space="0" w:color="000000"/>
              <w:right w:val="single" w:sz="4" w:space="0" w:color="000000"/>
            </w:tcBorders>
            <w:shd w:val="clear" w:color="auto" w:fill="auto"/>
            <w:noWrap/>
          </w:tcPr>
          <w:p w14:paraId="40E0D943"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7</w:t>
            </w:r>
          </w:p>
        </w:tc>
      </w:tr>
      <w:tr w:rsidR="00D108DE" w:rsidRPr="002820A6" w14:paraId="3E1D1B6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F32B470"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740F3A5"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全国人大代表、中国核能电力股份有限公司副总经理郑砚国：按不低于</w:t>
            </w:r>
            <w:r w:rsidRPr="00D108DE">
              <w:rPr>
                <w:rFonts w:cs="Arial" w:hint="eastAsia"/>
                <w:color w:val="000000"/>
                <w:kern w:val="0"/>
                <w:sz w:val="21"/>
                <w:szCs w:val="21"/>
              </w:rPr>
              <w:t>7</w:t>
            </w:r>
            <w:r w:rsidRPr="00D108DE">
              <w:rPr>
                <w:rFonts w:cs="Arial" w:hint="eastAsia"/>
                <w:color w:val="000000"/>
                <w:kern w:val="0"/>
                <w:sz w:val="21"/>
                <w:szCs w:val="21"/>
              </w:rPr>
              <w:t>千小时对核电保障性消纳（提案议案）</w:t>
            </w:r>
          </w:p>
        </w:tc>
        <w:tc>
          <w:tcPr>
            <w:tcW w:w="1266" w:type="dxa"/>
            <w:tcBorders>
              <w:top w:val="single" w:sz="4" w:space="0" w:color="000000"/>
              <w:left w:val="nil"/>
              <w:bottom w:val="single" w:sz="4" w:space="0" w:color="000000"/>
              <w:right w:val="single" w:sz="4" w:space="0" w:color="000000"/>
            </w:tcBorders>
            <w:shd w:val="clear" w:color="auto" w:fill="auto"/>
            <w:noWrap/>
          </w:tcPr>
          <w:p w14:paraId="21CFDB4F"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7</w:t>
            </w:r>
          </w:p>
        </w:tc>
      </w:tr>
      <w:tr w:rsidR="00D108DE" w:rsidRPr="002820A6" w14:paraId="4633146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B1E123"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C16F2ED" w14:textId="77777777" w:rsidR="00D108DE" w:rsidRPr="00860133" w:rsidRDefault="00D108DE" w:rsidP="00D108DE">
            <w:pPr>
              <w:widowControl/>
              <w:jc w:val="left"/>
              <w:rPr>
                <w:rFonts w:cs="Arial"/>
                <w:color w:val="000000"/>
                <w:kern w:val="0"/>
                <w:sz w:val="21"/>
                <w:szCs w:val="21"/>
              </w:rPr>
            </w:pPr>
            <w:r w:rsidRPr="00D108DE">
              <w:rPr>
                <w:rFonts w:cs="Arial" w:hint="eastAsia"/>
                <w:color w:val="000000"/>
                <w:kern w:val="0"/>
                <w:sz w:val="21"/>
                <w:szCs w:val="21"/>
              </w:rPr>
              <w:t>全国政协委员、中核集团董事长王寿君：打造核科技工业战略性高科技发展平台（提案议案）</w:t>
            </w:r>
          </w:p>
        </w:tc>
        <w:tc>
          <w:tcPr>
            <w:tcW w:w="1266" w:type="dxa"/>
            <w:tcBorders>
              <w:top w:val="single" w:sz="4" w:space="0" w:color="000000"/>
              <w:left w:val="nil"/>
              <w:bottom w:val="single" w:sz="4" w:space="0" w:color="000000"/>
              <w:right w:val="single" w:sz="4" w:space="0" w:color="000000"/>
            </w:tcBorders>
            <w:shd w:val="clear" w:color="auto" w:fill="auto"/>
            <w:noWrap/>
          </w:tcPr>
          <w:p w14:paraId="077247A4"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2017-03-1</w:t>
            </w:r>
            <w:r>
              <w:rPr>
                <w:rFonts w:cs="Arial" w:hint="eastAsia"/>
                <w:color w:val="000000"/>
                <w:kern w:val="0"/>
                <w:sz w:val="21"/>
                <w:szCs w:val="21"/>
              </w:rPr>
              <w:t>7</w:t>
            </w:r>
          </w:p>
        </w:tc>
      </w:tr>
      <w:tr w:rsidR="00D108DE" w:rsidRPr="002820A6" w14:paraId="6283C29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0A190C0" w14:textId="77777777" w:rsidR="00D108DE" w:rsidRPr="00613751" w:rsidRDefault="00D108DE" w:rsidP="00D108DE">
            <w:pPr>
              <w:widowControl/>
              <w:numPr>
                <w:ilvl w:val="0"/>
                <w:numId w:val="2"/>
              </w:numPr>
              <w:jc w:val="left"/>
              <w:rPr>
                <w:rFonts w:cs="Arial"/>
                <w:color w:val="000000"/>
                <w:kern w:val="0"/>
                <w:sz w:val="21"/>
                <w:szCs w:val="21"/>
                <w:highlight w:val="yellow"/>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13AE27A" w14:textId="77777777" w:rsidR="00D108DE" w:rsidRPr="00613751" w:rsidRDefault="00D108DE" w:rsidP="00D108DE">
            <w:pPr>
              <w:widowControl/>
              <w:jc w:val="left"/>
              <w:rPr>
                <w:rFonts w:cs="Arial"/>
                <w:color w:val="000000"/>
                <w:kern w:val="0"/>
                <w:sz w:val="21"/>
                <w:szCs w:val="21"/>
                <w:highlight w:val="yellow"/>
              </w:rPr>
            </w:pPr>
            <w:r w:rsidRPr="00613751">
              <w:rPr>
                <w:rFonts w:cs="Arial" w:hint="eastAsia"/>
                <w:color w:val="000000"/>
                <w:kern w:val="0"/>
                <w:sz w:val="21"/>
                <w:szCs w:val="21"/>
                <w:highlight w:val="yellow"/>
              </w:rPr>
              <w:t>中沙两国元首见证沙特高温堆项目联合可研协议签署</w:t>
            </w:r>
          </w:p>
        </w:tc>
        <w:tc>
          <w:tcPr>
            <w:tcW w:w="1266" w:type="dxa"/>
            <w:tcBorders>
              <w:top w:val="single" w:sz="4" w:space="0" w:color="000000"/>
              <w:left w:val="nil"/>
              <w:bottom w:val="single" w:sz="4" w:space="0" w:color="000000"/>
              <w:right w:val="single" w:sz="4" w:space="0" w:color="000000"/>
            </w:tcBorders>
            <w:shd w:val="clear" w:color="auto" w:fill="auto"/>
            <w:noWrap/>
          </w:tcPr>
          <w:p w14:paraId="0B0F3C2A" w14:textId="77777777" w:rsidR="00D108DE" w:rsidRPr="00613751" w:rsidRDefault="00D108DE" w:rsidP="00D108DE">
            <w:pPr>
              <w:widowControl/>
              <w:jc w:val="left"/>
              <w:rPr>
                <w:rFonts w:cs="Arial"/>
                <w:color w:val="000000"/>
                <w:kern w:val="0"/>
                <w:sz w:val="21"/>
                <w:szCs w:val="21"/>
                <w:highlight w:val="yellow"/>
              </w:rPr>
            </w:pPr>
            <w:r w:rsidRPr="00613751">
              <w:rPr>
                <w:rFonts w:cs="Arial" w:hint="eastAsia"/>
                <w:color w:val="000000"/>
                <w:kern w:val="0"/>
                <w:sz w:val="21"/>
                <w:szCs w:val="21"/>
                <w:highlight w:val="yellow"/>
              </w:rPr>
              <w:t>2017-03-17</w:t>
            </w:r>
          </w:p>
        </w:tc>
      </w:tr>
      <w:tr w:rsidR="00D108DE" w:rsidRPr="002820A6" w14:paraId="1782C30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CC0E10"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447066" w14:textId="77777777" w:rsidR="00D108DE" w:rsidRPr="00860133" w:rsidRDefault="00CF28AB" w:rsidP="00D108DE">
            <w:pPr>
              <w:widowControl/>
              <w:jc w:val="left"/>
              <w:rPr>
                <w:rFonts w:cs="Arial"/>
                <w:color w:val="000000"/>
                <w:kern w:val="0"/>
                <w:sz w:val="21"/>
                <w:szCs w:val="21"/>
              </w:rPr>
            </w:pPr>
            <w:r w:rsidRPr="00CF28AB">
              <w:rPr>
                <w:rFonts w:cs="Arial" w:hint="eastAsia"/>
                <w:color w:val="000000"/>
                <w:kern w:val="0"/>
                <w:sz w:val="21"/>
                <w:szCs w:val="21"/>
              </w:rPr>
              <w:t>国防科技工业核动力技术创新中心揭牌成立</w:t>
            </w:r>
          </w:p>
        </w:tc>
        <w:tc>
          <w:tcPr>
            <w:tcW w:w="1266" w:type="dxa"/>
            <w:tcBorders>
              <w:top w:val="single" w:sz="4" w:space="0" w:color="000000"/>
              <w:left w:val="nil"/>
              <w:bottom w:val="single" w:sz="4" w:space="0" w:color="000000"/>
              <w:right w:val="single" w:sz="4" w:space="0" w:color="000000"/>
            </w:tcBorders>
            <w:shd w:val="clear" w:color="auto" w:fill="auto"/>
            <w:noWrap/>
          </w:tcPr>
          <w:p w14:paraId="3A98EB2C"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D108DE" w:rsidRPr="002820A6" w14:paraId="7C6AE41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E811820" w14:textId="77777777" w:rsidR="00D108DE" w:rsidRPr="002820A6" w:rsidRDefault="00D108DE" w:rsidP="00D108D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9872DAA" w14:textId="77777777" w:rsidR="00D108DE" w:rsidRPr="00860133" w:rsidRDefault="00CF28AB" w:rsidP="00D108DE">
            <w:pPr>
              <w:widowControl/>
              <w:jc w:val="left"/>
              <w:rPr>
                <w:rFonts w:cs="Arial"/>
                <w:color w:val="000000"/>
                <w:kern w:val="0"/>
                <w:sz w:val="21"/>
                <w:szCs w:val="21"/>
              </w:rPr>
            </w:pPr>
            <w:r w:rsidRPr="00CF28AB">
              <w:rPr>
                <w:rFonts w:cs="Arial" w:hint="eastAsia"/>
                <w:color w:val="000000"/>
                <w:kern w:val="0"/>
                <w:sz w:val="21"/>
                <w:szCs w:val="21"/>
              </w:rPr>
              <w:t>田湾核电应急指挥中心应急柴油机组首启成功</w:t>
            </w:r>
          </w:p>
        </w:tc>
        <w:tc>
          <w:tcPr>
            <w:tcW w:w="1266" w:type="dxa"/>
            <w:tcBorders>
              <w:top w:val="single" w:sz="4" w:space="0" w:color="000000"/>
              <w:left w:val="nil"/>
              <w:bottom w:val="single" w:sz="4" w:space="0" w:color="000000"/>
              <w:right w:val="single" w:sz="4" w:space="0" w:color="000000"/>
            </w:tcBorders>
            <w:shd w:val="clear" w:color="auto" w:fill="auto"/>
            <w:noWrap/>
          </w:tcPr>
          <w:p w14:paraId="21EF826A" w14:textId="77777777" w:rsidR="00D108DE" w:rsidRPr="002820A6" w:rsidRDefault="00D108DE" w:rsidP="00D108DE">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CF28AB" w:rsidRPr="002820A6" w14:paraId="17A4CA4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BBC2590" w14:textId="77777777" w:rsidR="00CF28AB" w:rsidRPr="002820A6" w:rsidRDefault="00CF28AB" w:rsidP="00CF28A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BF9C094" w14:textId="77777777" w:rsidR="00CF28AB" w:rsidRPr="00860133" w:rsidRDefault="00CF28AB" w:rsidP="00CF28AB">
            <w:pPr>
              <w:widowControl/>
              <w:jc w:val="left"/>
              <w:rPr>
                <w:rFonts w:cs="Arial"/>
                <w:color w:val="000000"/>
                <w:kern w:val="0"/>
                <w:sz w:val="21"/>
                <w:szCs w:val="21"/>
              </w:rPr>
            </w:pPr>
            <w:r w:rsidRPr="00CF28AB">
              <w:rPr>
                <w:rFonts w:cs="Arial" w:hint="eastAsia"/>
                <w:color w:val="000000"/>
                <w:kern w:val="0"/>
                <w:sz w:val="21"/>
                <w:szCs w:val="21"/>
              </w:rPr>
              <w:t>全球首台</w:t>
            </w:r>
            <w:r w:rsidRPr="00CF28AB">
              <w:rPr>
                <w:rFonts w:cs="Arial" w:hint="eastAsia"/>
                <w:color w:val="000000"/>
                <w:kern w:val="0"/>
                <w:sz w:val="21"/>
                <w:szCs w:val="21"/>
              </w:rPr>
              <w:t>CAP1400</w:t>
            </w:r>
            <w:r w:rsidRPr="00CF28AB">
              <w:rPr>
                <w:rFonts w:cs="Arial" w:hint="eastAsia"/>
                <w:color w:val="000000"/>
                <w:kern w:val="0"/>
                <w:sz w:val="21"/>
                <w:szCs w:val="21"/>
              </w:rPr>
              <w:t>反应堆压力容器水压试验一次成功</w:t>
            </w:r>
          </w:p>
        </w:tc>
        <w:tc>
          <w:tcPr>
            <w:tcW w:w="1266" w:type="dxa"/>
            <w:tcBorders>
              <w:top w:val="single" w:sz="4" w:space="0" w:color="000000"/>
              <w:left w:val="nil"/>
              <w:bottom w:val="single" w:sz="4" w:space="0" w:color="000000"/>
              <w:right w:val="single" w:sz="4" w:space="0" w:color="000000"/>
            </w:tcBorders>
            <w:shd w:val="clear" w:color="auto" w:fill="auto"/>
            <w:noWrap/>
          </w:tcPr>
          <w:p w14:paraId="675DE19A" w14:textId="77777777" w:rsidR="00CF28AB" w:rsidRPr="002820A6" w:rsidRDefault="00CF28AB" w:rsidP="00CF28AB">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CF28AB" w:rsidRPr="002820A6" w14:paraId="23FBF2C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7EFFC60" w14:textId="77777777" w:rsidR="00CF28AB" w:rsidRPr="002820A6" w:rsidRDefault="00CF28AB" w:rsidP="00CF28A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CB1C3C5" w14:textId="77777777" w:rsidR="00CF28AB" w:rsidRPr="00860133" w:rsidRDefault="00CF28AB" w:rsidP="00CF28AB">
            <w:pPr>
              <w:widowControl/>
              <w:jc w:val="left"/>
              <w:rPr>
                <w:rFonts w:cs="Arial"/>
                <w:color w:val="000000"/>
                <w:kern w:val="0"/>
                <w:sz w:val="21"/>
                <w:szCs w:val="21"/>
              </w:rPr>
            </w:pPr>
            <w:r w:rsidRPr="00CF28AB">
              <w:rPr>
                <w:rFonts w:cs="Arial" w:hint="eastAsia"/>
                <w:color w:val="000000"/>
                <w:kern w:val="0"/>
                <w:sz w:val="21"/>
                <w:szCs w:val="21"/>
              </w:rPr>
              <w:t>核供应商合作开发小型模块堆</w:t>
            </w:r>
          </w:p>
        </w:tc>
        <w:tc>
          <w:tcPr>
            <w:tcW w:w="1266" w:type="dxa"/>
            <w:tcBorders>
              <w:top w:val="single" w:sz="4" w:space="0" w:color="000000"/>
              <w:left w:val="nil"/>
              <w:bottom w:val="single" w:sz="4" w:space="0" w:color="000000"/>
              <w:right w:val="single" w:sz="4" w:space="0" w:color="000000"/>
            </w:tcBorders>
            <w:shd w:val="clear" w:color="auto" w:fill="auto"/>
            <w:noWrap/>
          </w:tcPr>
          <w:p w14:paraId="0AB02EB1" w14:textId="77777777" w:rsidR="00CF28AB" w:rsidRPr="002820A6" w:rsidRDefault="00CF28AB" w:rsidP="00CF28AB">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20</w:t>
            </w:r>
          </w:p>
        </w:tc>
      </w:tr>
      <w:tr w:rsidR="008F32A4" w:rsidRPr="002820A6" w14:paraId="6BFDC7E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39D71CB"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A2346C0" w14:textId="77777777" w:rsidR="008F32A4" w:rsidRPr="00860133" w:rsidRDefault="008F32A4" w:rsidP="008F32A4">
            <w:pPr>
              <w:widowControl/>
              <w:jc w:val="left"/>
              <w:rPr>
                <w:rFonts w:cs="Arial"/>
                <w:color w:val="000000"/>
                <w:kern w:val="0"/>
                <w:sz w:val="21"/>
                <w:szCs w:val="21"/>
              </w:rPr>
            </w:pPr>
            <w:r w:rsidRPr="008F32A4">
              <w:rPr>
                <w:rFonts w:cs="Arial"/>
                <w:color w:val="000000"/>
                <w:kern w:val="0"/>
                <w:sz w:val="21"/>
                <w:szCs w:val="21"/>
              </w:rPr>
              <w:t>国家能源局发布</w:t>
            </w:r>
            <w:r w:rsidRPr="008F32A4">
              <w:rPr>
                <w:rFonts w:cs="Arial"/>
                <w:color w:val="000000"/>
                <w:kern w:val="0"/>
                <w:sz w:val="21"/>
                <w:szCs w:val="21"/>
              </w:rPr>
              <w:t>2</w:t>
            </w:r>
            <w:r w:rsidRPr="008F32A4">
              <w:rPr>
                <w:rFonts w:cs="Arial"/>
                <w:color w:val="000000"/>
                <w:kern w:val="0"/>
                <w:sz w:val="21"/>
                <w:szCs w:val="21"/>
              </w:rPr>
              <w:t>月份全社会用电量</w:t>
            </w:r>
          </w:p>
        </w:tc>
        <w:tc>
          <w:tcPr>
            <w:tcW w:w="1266" w:type="dxa"/>
            <w:tcBorders>
              <w:top w:val="single" w:sz="4" w:space="0" w:color="000000"/>
              <w:left w:val="nil"/>
              <w:bottom w:val="single" w:sz="4" w:space="0" w:color="000000"/>
              <w:right w:val="single" w:sz="4" w:space="0" w:color="000000"/>
            </w:tcBorders>
            <w:shd w:val="clear" w:color="auto" w:fill="auto"/>
            <w:noWrap/>
          </w:tcPr>
          <w:p w14:paraId="565DEA99"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14:paraId="420C4B4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1EB887F"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E02902" w14:textId="77777777"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美国采取系列措施重振核电市场</w:t>
            </w:r>
          </w:p>
        </w:tc>
        <w:tc>
          <w:tcPr>
            <w:tcW w:w="1266" w:type="dxa"/>
            <w:tcBorders>
              <w:top w:val="single" w:sz="4" w:space="0" w:color="000000"/>
              <w:left w:val="nil"/>
              <w:bottom w:val="single" w:sz="4" w:space="0" w:color="000000"/>
              <w:right w:val="single" w:sz="4" w:space="0" w:color="000000"/>
            </w:tcBorders>
            <w:shd w:val="clear" w:color="auto" w:fill="auto"/>
            <w:noWrap/>
          </w:tcPr>
          <w:p w14:paraId="09920667"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14:paraId="16F523B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CB09C8F"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731BE0" w14:textId="77777777"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欧洲为反应堆堆芯监测项目投资</w:t>
            </w:r>
            <w:r w:rsidRPr="008F32A4">
              <w:rPr>
                <w:rFonts w:cs="Arial" w:hint="eastAsia"/>
                <w:color w:val="000000"/>
                <w:kern w:val="0"/>
                <w:sz w:val="21"/>
                <w:szCs w:val="21"/>
              </w:rPr>
              <w:t>500</w:t>
            </w:r>
            <w:r w:rsidRPr="008F32A4">
              <w:rPr>
                <w:rFonts w:cs="Arial" w:hint="eastAsia"/>
                <w:color w:val="000000"/>
                <w:kern w:val="0"/>
                <w:sz w:val="21"/>
                <w:szCs w:val="21"/>
              </w:rPr>
              <w:t>万欧元</w:t>
            </w:r>
          </w:p>
        </w:tc>
        <w:tc>
          <w:tcPr>
            <w:tcW w:w="1266" w:type="dxa"/>
            <w:tcBorders>
              <w:top w:val="single" w:sz="4" w:space="0" w:color="000000"/>
              <w:left w:val="nil"/>
              <w:bottom w:val="single" w:sz="4" w:space="0" w:color="000000"/>
              <w:right w:val="single" w:sz="4" w:space="0" w:color="000000"/>
            </w:tcBorders>
            <w:shd w:val="clear" w:color="auto" w:fill="auto"/>
            <w:noWrap/>
          </w:tcPr>
          <w:p w14:paraId="31013904"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14:paraId="243D0F6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5683ECE"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B3E536F" w14:textId="77777777"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中国核电技术装备“走出去”产业联盟年度会议召开</w:t>
            </w:r>
          </w:p>
        </w:tc>
        <w:tc>
          <w:tcPr>
            <w:tcW w:w="1266" w:type="dxa"/>
            <w:tcBorders>
              <w:top w:val="single" w:sz="4" w:space="0" w:color="000000"/>
              <w:left w:val="nil"/>
              <w:bottom w:val="single" w:sz="4" w:space="0" w:color="000000"/>
              <w:right w:val="single" w:sz="4" w:space="0" w:color="000000"/>
            </w:tcBorders>
            <w:shd w:val="clear" w:color="auto" w:fill="auto"/>
            <w:noWrap/>
          </w:tcPr>
          <w:p w14:paraId="411380B2"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21</w:t>
            </w:r>
          </w:p>
        </w:tc>
      </w:tr>
      <w:tr w:rsidR="008F32A4" w:rsidRPr="002820A6" w14:paraId="0128A20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5856525"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9861E25" w14:textId="77777777"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百余位科研工作者集体呼吁北京</w:t>
            </w:r>
            <w:r w:rsidRPr="008F32A4">
              <w:rPr>
                <w:rFonts w:cs="Arial" w:hint="eastAsia"/>
                <w:color w:val="000000"/>
                <w:kern w:val="0"/>
                <w:sz w:val="21"/>
                <w:szCs w:val="21"/>
              </w:rPr>
              <w:t>ISOL</w:t>
            </w:r>
            <w:r w:rsidRPr="008F32A4">
              <w:rPr>
                <w:rFonts w:cs="Arial" w:hint="eastAsia"/>
                <w:color w:val="000000"/>
                <w:kern w:val="0"/>
                <w:sz w:val="21"/>
                <w:szCs w:val="21"/>
              </w:rPr>
              <w:t>应尽快立项</w:t>
            </w:r>
          </w:p>
        </w:tc>
        <w:tc>
          <w:tcPr>
            <w:tcW w:w="1266" w:type="dxa"/>
            <w:tcBorders>
              <w:top w:val="single" w:sz="4" w:space="0" w:color="000000"/>
              <w:left w:val="nil"/>
              <w:bottom w:val="single" w:sz="4" w:space="0" w:color="000000"/>
              <w:right w:val="single" w:sz="4" w:space="0" w:color="000000"/>
            </w:tcBorders>
            <w:shd w:val="clear" w:color="auto" w:fill="auto"/>
            <w:noWrap/>
          </w:tcPr>
          <w:p w14:paraId="293F6C40"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22</w:t>
            </w:r>
          </w:p>
        </w:tc>
      </w:tr>
      <w:tr w:rsidR="008F32A4" w:rsidRPr="002820A6" w14:paraId="734A990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EDBB02C"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D02371E" w14:textId="77777777"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中核集团“数字核工业”建设全面铺开</w:t>
            </w:r>
          </w:p>
        </w:tc>
        <w:tc>
          <w:tcPr>
            <w:tcW w:w="1266" w:type="dxa"/>
            <w:tcBorders>
              <w:top w:val="single" w:sz="4" w:space="0" w:color="000000"/>
              <w:left w:val="nil"/>
              <w:bottom w:val="single" w:sz="4" w:space="0" w:color="000000"/>
              <w:right w:val="single" w:sz="4" w:space="0" w:color="000000"/>
            </w:tcBorders>
            <w:shd w:val="clear" w:color="auto" w:fill="auto"/>
            <w:noWrap/>
          </w:tcPr>
          <w:p w14:paraId="7909428A"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22</w:t>
            </w:r>
          </w:p>
        </w:tc>
      </w:tr>
      <w:tr w:rsidR="008F32A4" w:rsidRPr="002820A6" w14:paraId="777F2E2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FDCE77A" w14:textId="77777777" w:rsidR="008F32A4" w:rsidRPr="002820A6" w:rsidRDefault="008F32A4" w:rsidP="008F32A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8A8EFA4" w14:textId="77777777" w:rsidR="008F32A4" w:rsidRPr="00860133" w:rsidRDefault="008F32A4" w:rsidP="008F32A4">
            <w:pPr>
              <w:widowControl/>
              <w:jc w:val="left"/>
              <w:rPr>
                <w:rFonts w:cs="Arial"/>
                <w:color w:val="000000"/>
                <w:kern w:val="0"/>
                <w:sz w:val="21"/>
                <w:szCs w:val="21"/>
              </w:rPr>
            </w:pPr>
            <w:r w:rsidRPr="008F32A4">
              <w:rPr>
                <w:rFonts w:cs="Arial" w:hint="eastAsia"/>
                <w:color w:val="000000"/>
                <w:kern w:val="0"/>
                <w:sz w:val="21"/>
                <w:szCs w:val="21"/>
              </w:rPr>
              <w:t>为了更安全的核电</w:t>
            </w:r>
          </w:p>
        </w:tc>
        <w:tc>
          <w:tcPr>
            <w:tcW w:w="1266" w:type="dxa"/>
            <w:tcBorders>
              <w:top w:val="single" w:sz="4" w:space="0" w:color="000000"/>
              <w:left w:val="nil"/>
              <w:bottom w:val="single" w:sz="4" w:space="0" w:color="000000"/>
              <w:right w:val="single" w:sz="4" w:space="0" w:color="000000"/>
            </w:tcBorders>
            <w:shd w:val="clear" w:color="auto" w:fill="auto"/>
            <w:noWrap/>
          </w:tcPr>
          <w:p w14:paraId="73FE2285" w14:textId="77777777" w:rsidR="008F32A4" w:rsidRPr="002820A6" w:rsidRDefault="008F32A4" w:rsidP="008F32A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22</w:t>
            </w:r>
          </w:p>
        </w:tc>
      </w:tr>
      <w:tr w:rsidR="007B6780" w:rsidRPr="002820A6" w14:paraId="04F69E7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1A1595" w14:textId="77777777" w:rsidR="007B6780" w:rsidRPr="002820A6" w:rsidRDefault="007B6780" w:rsidP="007B67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BAF4BC" w14:textId="77777777"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CAP1400</w:t>
            </w:r>
            <w:r w:rsidRPr="007B6780">
              <w:rPr>
                <w:rFonts w:cs="Arial" w:hint="eastAsia"/>
                <w:color w:val="000000"/>
                <w:kern w:val="0"/>
                <w:sz w:val="21"/>
                <w:szCs w:val="21"/>
              </w:rPr>
              <w:t>三种阀门通过样机科研成果鉴定</w:t>
            </w:r>
          </w:p>
        </w:tc>
        <w:tc>
          <w:tcPr>
            <w:tcW w:w="1266" w:type="dxa"/>
            <w:tcBorders>
              <w:top w:val="single" w:sz="4" w:space="0" w:color="000000"/>
              <w:left w:val="nil"/>
              <w:bottom w:val="single" w:sz="4" w:space="0" w:color="000000"/>
              <w:right w:val="single" w:sz="4" w:space="0" w:color="000000"/>
            </w:tcBorders>
            <w:shd w:val="clear" w:color="auto" w:fill="auto"/>
            <w:noWrap/>
          </w:tcPr>
          <w:p w14:paraId="034B9097" w14:textId="77777777"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14:paraId="42953B8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42AECA5" w14:textId="77777777" w:rsidR="007B6780" w:rsidRPr="002820A6" w:rsidRDefault="007B6780" w:rsidP="007B67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C52821" w14:textId="77777777"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英国坚定核电发展决心</w:t>
            </w:r>
            <w:r w:rsidRPr="007B6780">
              <w:rPr>
                <w:rFonts w:cs="Arial" w:hint="eastAsia"/>
                <w:color w:val="000000"/>
                <w:kern w:val="0"/>
                <w:sz w:val="21"/>
                <w:szCs w:val="21"/>
              </w:rPr>
              <w:t xml:space="preserve"> </w:t>
            </w:r>
            <w:r w:rsidRPr="007B6780">
              <w:rPr>
                <w:rFonts w:cs="Arial" w:hint="eastAsia"/>
                <w:color w:val="000000"/>
                <w:kern w:val="0"/>
                <w:sz w:val="21"/>
                <w:szCs w:val="21"/>
              </w:rPr>
              <w:t>中英核能合作正走向深入</w:t>
            </w:r>
          </w:p>
        </w:tc>
        <w:tc>
          <w:tcPr>
            <w:tcW w:w="1266" w:type="dxa"/>
            <w:tcBorders>
              <w:top w:val="single" w:sz="4" w:space="0" w:color="000000"/>
              <w:left w:val="nil"/>
              <w:bottom w:val="single" w:sz="4" w:space="0" w:color="000000"/>
              <w:right w:val="single" w:sz="4" w:space="0" w:color="000000"/>
            </w:tcBorders>
            <w:shd w:val="clear" w:color="auto" w:fill="auto"/>
            <w:noWrap/>
          </w:tcPr>
          <w:p w14:paraId="0FA185C3" w14:textId="77777777"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14:paraId="5365A3D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192133" w14:textId="77777777" w:rsidR="007B6780" w:rsidRPr="002820A6" w:rsidRDefault="007B6780" w:rsidP="007B67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91B9118" w14:textId="77777777"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政府工作报告修改公布：增加安全高效发展核电</w:t>
            </w:r>
          </w:p>
        </w:tc>
        <w:tc>
          <w:tcPr>
            <w:tcW w:w="1266" w:type="dxa"/>
            <w:tcBorders>
              <w:top w:val="single" w:sz="4" w:space="0" w:color="000000"/>
              <w:left w:val="nil"/>
              <w:bottom w:val="single" w:sz="4" w:space="0" w:color="000000"/>
              <w:right w:val="single" w:sz="4" w:space="0" w:color="000000"/>
            </w:tcBorders>
            <w:shd w:val="clear" w:color="auto" w:fill="auto"/>
            <w:noWrap/>
          </w:tcPr>
          <w:p w14:paraId="419A3164" w14:textId="77777777"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14:paraId="598223D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4B5920" w14:textId="77777777" w:rsidR="007B6780" w:rsidRPr="002820A6" w:rsidRDefault="007B6780" w:rsidP="007B67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A721A7" w14:textId="77777777" w:rsidR="007B6780" w:rsidRPr="00860133" w:rsidRDefault="007B6780" w:rsidP="007B6780">
            <w:pPr>
              <w:widowControl/>
              <w:jc w:val="left"/>
              <w:rPr>
                <w:rFonts w:cs="Arial"/>
                <w:color w:val="000000"/>
                <w:kern w:val="0"/>
                <w:sz w:val="21"/>
                <w:szCs w:val="21"/>
              </w:rPr>
            </w:pPr>
            <w:r w:rsidRPr="007B6780">
              <w:rPr>
                <w:rFonts w:cs="Arial" w:hint="eastAsia"/>
                <w:color w:val="000000"/>
                <w:kern w:val="0"/>
                <w:sz w:val="21"/>
                <w:szCs w:val="21"/>
              </w:rPr>
              <w:t>政策解读：坚定发展信心</w:t>
            </w:r>
            <w:r w:rsidRPr="007B6780">
              <w:rPr>
                <w:rFonts w:cs="Arial" w:hint="eastAsia"/>
                <w:color w:val="000000"/>
                <w:kern w:val="0"/>
                <w:sz w:val="21"/>
                <w:szCs w:val="21"/>
              </w:rPr>
              <w:t xml:space="preserve"> </w:t>
            </w:r>
            <w:r w:rsidRPr="007B6780">
              <w:rPr>
                <w:rFonts w:cs="Arial" w:hint="eastAsia"/>
                <w:color w:val="000000"/>
                <w:kern w:val="0"/>
                <w:sz w:val="21"/>
                <w:szCs w:val="21"/>
              </w:rPr>
              <w:t>促进电量消纳</w:t>
            </w:r>
          </w:p>
        </w:tc>
        <w:tc>
          <w:tcPr>
            <w:tcW w:w="1266" w:type="dxa"/>
            <w:tcBorders>
              <w:top w:val="single" w:sz="4" w:space="0" w:color="000000"/>
              <w:left w:val="nil"/>
              <w:bottom w:val="single" w:sz="4" w:space="0" w:color="000000"/>
              <w:right w:val="single" w:sz="4" w:space="0" w:color="000000"/>
            </w:tcBorders>
            <w:shd w:val="clear" w:color="auto" w:fill="auto"/>
            <w:noWrap/>
          </w:tcPr>
          <w:p w14:paraId="7CC2D569" w14:textId="77777777"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23</w:t>
            </w:r>
          </w:p>
        </w:tc>
      </w:tr>
      <w:tr w:rsidR="007B6780" w:rsidRPr="002820A6" w14:paraId="0444A49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A6C5E6" w14:textId="77777777" w:rsidR="007B6780" w:rsidRPr="002820A6" w:rsidRDefault="007B6780" w:rsidP="007B67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90308FB" w14:textId="77777777" w:rsidR="007B6780" w:rsidRPr="00860133" w:rsidRDefault="001E18D1" w:rsidP="007B6780">
            <w:pPr>
              <w:widowControl/>
              <w:jc w:val="left"/>
              <w:rPr>
                <w:rFonts w:cs="Arial"/>
                <w:color w:val="000000"/>
                <w:kern w:val="0"/>
                <w:sz w:val="21"/>
                <w:szCs w:val="21"/>
              </w:rPr>
            </w:pPr>
            <w:r w:rsidRPr="001E18D1">
              <w:rPr>
                <w:rFonts w:cs="Arial" w:hint="eastAsia"/>
                <w:color w:val="000000"/>
                <w:kern w:val="0"/>
                <w:sz w:val="21"/>
                <w:szCs w:val="21"/>
              </w:rPr>
              <w:t>国内首个低放废物等离子体减容示范工程启动建设</w:t>
            </w:r>
          </w:p>
        </w:tc>
        <w:tc>
          <w:tcPr>
            <w:tcW w:w="1266" w:type="dxa"/>
            <w:tcBorders>
              <w:top w:val="single" w:sz="4" w:space="0" w:color="000000"/>
              <w:left w:val="nil"/>
              <w:bottom w:val="single" w:sz="4" w:space="0" w:color="000000"/>
              <w:right w:val="single" w:sz="4" w:space="0" w:color="000000"/>
            </w:tcBorders>
            <w:shd w:val="clear" w:color="auto" w:fill="auto"/>
            <w:noWrap/>
          </w:tcPr>
          <w:p w14:paraId="147C6BEA" w14:textId="77777777"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24</w:t>
            </w:r>
          </w:p>
        </w:tc>
      </w:tr>
      <w:tr w:rsidR="007B6780" w:rsidRPr="002820A6" w14:paraId="6B1149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86BBBC7" w14:textId="77777777" w:rsidR="007B6780" w:rsidRPr="002820A6" w:rsidRDefault="007B6780" w:rsidP="007B67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80FA998" w14:textId="77777777" w:rsidR="007B6780" w:rsidRPr="00860133" w:rsidRDefault="001E18D1" w:rsidP="007B6780">
            <w:pPr>
              <w:widowControl/>
              <w:jc w:val="left"/>
              <w:rPr>
                <w:rFonts w:cs="Arial"/>
                <w:color w:val="000000"/>
                <w:kern w:val="0"/>
                <w:sz w:val="21"/>
                <w:szCs w:val="21"/>
              </w:rPr>
            </w:pPr>
            <w:r w:rsidRPr="001E18D1">
              <w:rPr>
                <w:rFonts w:cs="Arial" w:hint="eastAsia"/>
                <w:color w:val="000000"/>
                <w:kern w:val="0"/>
                <w:sz w:val="21"/>
                <w:szCs w:val="21"/>
              </w:rPr>
              <w:t>中核集团与泰拉能源签署合作文件</w:t>
            </w:r>
          </w:p>
        </w:tc>
        <w:tc>
          <w:tcPr>
            <w:tcW w:w="1266" w:type="dxa"/>
            <w:tcBorders>
              <w:top w:val="single" w:sz="4" w:space="0" w:color="000000"/>
              <w:left w:val="nil"/>
              <w:bottom w:val="single" w:sz="4" w:space="0" w:color="000000"/>
              <w:right w:val="single" w:sz="4" w:space="0" w:color="000000"/>
            </w:tcBorders>
            <w:shd w:val="clear" w:color="auto" w:fill="auto"/>
            <w:noWrap/>
          </w:tcPr>
          <w:p w14:paraId="4BEA0010" w14:textId="77777777" w:rsidR="007B6780" w:rsidRPr="002820A6" w:rsidRDefault="007B6780" w:rsidP="007B6780">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24</w:t>
            </w:r>
          </w:p>
        </w:tc>
      </w:tr>
      <w:tr w:rsidR="001E18D1" w:rsidRPr="002820A6" w14:paraId="3CFA164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13C4A67" w14:textId="77777777" w:rsidR="001E18D1" w:rsidRPr="002820A6" w:rsidRDefault="001E18D1" w:rsidP="001E18D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FF01BF" w14:textId="77777777" w:rsidR="001E18D1" w:rsidRPr="00860133" w:rsidRDefault="003F11BF" w:rsidP="001E18D1">
            <w:pPr>
              <w:widowControl/>
              <w:jc w:val="left"/>
              <w:rPr>
                <w:rFonts w:cs="Arial"/>
                <w:color w:val="000000"/>
                <w:kern w:val="0"/>
                <w:sz w:val="21"/>
                <w:szCs w:val="21"/>
              </w:rPr>
            </w:pPr>
            <w:r w:rsidRPr="003F11BF">
              <w:rPr>
                <w:rFonts w:cs="Arial" w:hint="eastAsia"/>
                <w:color w:val="000000"/>
                <w:kern w:val="0"/>
                <w:sz w:val="21"/>
                <w:szCs w:val="21"/>
              </w:rPr>
              <w:t>欧核中心发现不同能态全新</w:t>
            </w:r>
            <w:r w:rsidRPr="003F11BF">
              <w:rPr>
                <w:rFonts w:cs="Arial" w:hint="eastAsia"/>
                <w:color w:val="000000"/>
                <w:kern w:val="0"/>
                <w:sz w:val="21"/>
                <w:szCs w:val="21"/>
              </w:rPr>
              <w:t>5</w:t>
            </w:r>
            <w:r w:rsidRPr="003F11BF">
              <w:rPr>
                <w:rFonts w:cs="Arial" w:hint="eastAsia"/>
                <w:color w:val="000000"/>
                <w:kern w:val="0"/>
                <w:sz w:val="21"/>
                <w:szCs w:val="21"/>
              </w:rPr>
              <w:t>粒子系统</w:t>
            </w:r>
          </w:p>
        </w:tc>
        <w:tc>
          <w:tcPr>
            <w:tcW w:w="1266" w:type="dxa"/>
            <w:tcBorders>
              <w:top w:val="single" w:sz="4" w:space="0" w:color="000000"/>
              <w:left w:val="nil"/>
              <w:bottom w:val="single" w:sz="4" w:space="0" w:color="000000"/>
              <w:right w:val="single" w:sz="4" w:space="0" w:color="000000"/>
            </w:tcBorders>
            <w:shd w:val="clear" w:color="auto" w:fill="auto"/>
            <w:noWrap/>
          </w:tcPr>
          <w:p w14:paraId="61F2DC4B" w14:textId="77777777" w:rsidR="001E18D1" w:rsidRPr="002820A6" w:rsidRDefault="001E18D1" w:rsidP="001E18D1">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27</w:t>
            </w:r>
          </w:p>
        </w:tc>
      </w:tr>
      <w:tr w:rsidR="001E18D1" w:rsidRPr="002820A6" w14:paraId="1E460C2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35138E" w14:textId="77777777" w:rsidR="001E18D1" w:rsidRPr="002820A6" w:rsidRDefault="001E18D1" w:rsidP="001E18D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C3C1B28" w14:textId="77777777" w:rsidR="001E18D1" w:rsidRPr="00860133" w:rsidRDefault="003F11BF" w:rsidP="001E18D1">
            <w:pPr>
              <w:widowControl/>
              <w:jc w:val="left"/>
              <w:rPr>
                <w:rFonts w:cs="Arial"/>
                <w:color w:val="000000"/>
                <w:kern w:val="0"/>
                <w:sz w:val="21"/>
                <w:szCs w:val="21"/>
              </w:rPr>
            </w:pPr>
            <w:r w:rsidRPr="003F11BF">
              <w:rPr>
                <w:rFonts w:cs="Arial" w:hint="eastAsia"/>
                <w:color w:val="000000"/>
                <w:kern w:val="0"/>
                <w:sz w:val="21"/>
                <w:szCs w:val="21"/>
              </w:rPr>
              <w:t>我国核电站乏燃料贮存将进入干湿并存时代</w:t>
            </w:r>
          </w:p>
        </w:tc>
        <w:tc>
          <w:tcPr>
            <w:tcW w:w="1266" w:type="dxa"/>
            <w:tcBorders>
              <w:top w:val="single" w:sz="4" w:space="0" w:color="000000"/>
              <w:left w:val="nil"/>
              <w:bottom w:val="single" w:sz="4" w:space="0" w:color="000000"/>
              <w:right w:val="single" w:sz="4" w:space="0" w:color="000000"/>
            </w:tcBorders>
            <w:shd w:val="clear" w:color="auto" w:fill="auto"/>
            <w:noWrap/>
          </w:tcPr>
          <w:p w14:paraId="38EAAEF0" w14:textId="77777777" w:rsidR="001E18D1" w:rsidRPr="002820A6" w:rsidRDefault="001E18D1" w:rsidP="001E18D1">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27</w:t>
            </w:r>
          </w:p>
        </w:tc>
      </w:tr>
      <w:tr w:rsidR="002F3C34" w:rsidRPr="002820A6" w14:paraId="536D1FE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4BE06D" w14:textId="77777777" w:rsidR="002F3C34" w:rsidRPr="002820A6" w:rsidRDefault="002F3C34" w:rsidP="002F3C3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9ED5CEF" w14:textId="77777777" w:rsidR="002F3C34" w:rsidRPr="00860133" w:rsidRDefault="002F3C34" w:rsidP="002F3C34">
            <w:pPr>
              <w:widowControl/>
              <w:jc w:val="left"/>
              <w:rPr>
                <w:rFonts w:cs="Arial"/>
                <w:color w:val="000000"/>
                <w:kern w:val="0"/>
                <w:sz w:val="21"/>
                <w:szCs w:val="21"/>
              </w:rPr>
            </w:pPr>
            <w:r w:rsidRPr="002F3C34">
              <w:rPr>
                <w:rFonts w:cs="Arial" w:hint="eastAsia"/>
                <w:color w:val="000000"/>
                <w:kern w:val="0"/>
                <w:sz w:val="21"/>
                <w:szCs w:val="21"/>
              </w:rPr>
              <w:t>福清核电</w:t>
            </w:r>
            <w:r w:rsidRPr="002F3C34">
              <w:rPr>
                <w:rFonts w:cs="Arial" w:hint="eastAsia"/>
                <w:color w:val="000000"/>
                <w:kern w:val="0"/>
                <w:sz w:val="21"/>
                <w:szCs w:val="21"/>
              </w:rPr>
              <w:t>4</w:t>
            </w:r>
            <w:r w:rsidRPr="002F3C34">
              <w:rPr>
                <w:rFonts w:cs="Arial" w:hint="eastAsia"/>
                <w:color w:val="000000"/>
                <w:kern w:val="0"/>
                <w:sz w:val="21"/>
                <w:szCs w:val="21"/>
              </w:rPr>
              <w:t>号机组热态功能试验正式开始</w:t>
            </w:r>
          </w:p>
        </w:tc>
        <w:tc>
          <w:tcPr>
            <w:tcW w:w="1266" w:type="dxa"/>
            <w:tcBorders>
              <w:top w:val="single" w:sz="4" w:space="0" w:color="000000"/>
              <w:left w:val="nil"/>
              <w:bottom w:val="single" w:sz="4" w:space="0" w:color="000000"/>
              <w:right w:val="single" w:sz="4" w:space="0" w:color="000000"/>
            </w:tcBorders>
            <w:shd w:val="clear" w:color="auto" w:fill="auto"/>
            <w:noWrap/>
          </w:tcPr>
          <w:p w14:paraId="22132487" w14:textId="77777777"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27</w:t>
            </w:r>
          </w:p>
        </w:tc>
      </w:tr>
      <w:tr w:rsidR="002F3C34" w:rsidRPr="002820A6" w14:paraId="49C0A8E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C6D474C" w14:textId="77777777" w:rsidR="002F3C34" w:rsidRPr="002820A6" w:rsidRDefault="002F3C34" w:rsidP="002F3C3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754DD71" w14:textId="77777777" w:rsidR="002F3C34" w:rsidRPr="00860133" w:rsidRDefault="002F3C34" w:rsidP="002F3C34">
            <w:pPr>
              <w:widowControl/>
              <w:jc w:val="left"/>
              <w:rPr>
                <w:rFonts w:cs="Arial"/>
                <w:color w:val="000000"/>
                <w:kern w:val="0"/>
                <w:sz w:val="21"/>
                <w:szCs w:val="21"/>
              </w:rPr>
            </w:pPr>
            <w:r w:rsidRPr="002F3C34">
              <w:rPr>
                <w:rFonts w:cs="Arial" w:hint="eastAsia"/>
                <w:color w:val="000000"/>
                <w:kern w:val="0"/>
                <w:sz w:val="21"/>
                <w:szCs w:val="21"/>
              </w:rPr>
              <w:t>阿布扎比批复核电厂入网项目</w:t>
            </w:r>
          </w:p>
        </w:tc>
        <w:tc>
          <w:tcPr>
            <w:tcW w:w="1266" w:type="dxa"/>
            <w:tcBorders>
              <w:top w:val="single" w:sz="4" w:space="0" w:color="000000"/>
              <w:left w:val="nil"/>
              <w:bottom w:val="single" w:sz="4" w:space="0" w:color="000000"/>
              <w:right w:val="single" w:sz="4" w:space="0" w:color="000000"/>
            </w:tcBorders>
            <w:shd w:val="clear" w:color="auto" w:fill="auto"/>
            <w:noWrap/>
          </w:tcPr>
          <w:p w14:paraId="7DBFFFAE" w14:textId="77777777"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28</w:t>
            </w:r>
          </w:p>
        </w:tc>
      </w:tr>
      <w:tr w:rsidR="002F3C34" w:rsidRPr="002820A6" w14:paraId="2C8882C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1D6988" w14:textId="77777777" w:rsidR="002F3C34" w:rsidRPr="002820A6" w:rsidRDefault="002F3C34" w:rsidP="002F3C3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66673A7" w14:textId="77777777" w:rsidR="002F3C34" w:rsidRPr="00860133" w:rsidRDefault="002F3C34" w:rsidP="002F3C34">
            <w:pPr>
              <w:widowControl/>
              <w:jc w:val="left"/>
              <w:rPr>
                <w:rFonts w:cs="Arial"/>
                <w:color w:val="000000"/>
                <w:kern w:val="0"/>
                <w:sz w:val="21"/>
                <w:szCs w:val="21"/>
              </w:rPr>
            </w:pPr>
            <w:r w:rsidRPr="002F3C34">
              <w:rPr>
                <w:rFonts w:cs="Arial" w:hint="eastAsia"/>
                <w:color w:val="000000"/>
                <w:kern w:val="0"/>
                <w:sz w:val="21"/>
                <w:szCs w:val="21"/>
              </w:rPr>
              <w:t>在确保安全前提下发展核能</w:t>
            </w:r>
          </w:p>
        </w:tc>
        <w:tc>
          <w:tcPr>
            <w:tcW w:w="1266" w:type="dxa"/>
            <w:tcBorders>
              <w:top w:val="single" w:sz="4" w:space="0" w:color="000000"/>
              <w:left w:val="nil"/>
              <w:bottom w:val="single" w:sz="4" w:space="0" w:color="000000"/>
              <w:right w:val="single" w:sz="4" w:space="0" w:color="000000"/>
            </w:tcBorders>
            <w:shd w:val="clear" w:color="auto" w:fill="auto"/>
            <w:noWrap/>
          </w:tcPr>
          <w:p w14:paraId="436FA137" w14:textId="77777777"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28</w:t>
            </w:r>
          </w:p>
        </w:tc>
      </w:tr>
      <w:tr w:rsidR="002F3C34" w:rsidRPr="002820A6" w14:paraId="658B8C4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C0D4D22" w14:textId="77777777" w:rsidR="002F3C34" w:rsidRPr="002820A6" w:rsidRDefault="002F3C34" w:rsidP="002F3C3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554C01B" w14:textId="77777777" w:rsidR="002F3C34" w:rsidRPr="00860133" w:rsidRDefault="00125BE5" w:rsidP="002F3C34">
            <w:pPr>
              <w:widowControl/>
              <w:jc w:val="left"/>
              <w:rPr>
                <w:rFonts w:cs="Arial"/>
                <w:color w:val="000000"/>
                <w:kern w:val="0"/>
                <w:sz w:val="21"/>
                <w:szCs w:val="21"/>
              </w:rPr>
            </w:pPr>
            <w:r w:rsidRPr="00125BE5">
              <w:rPr>
                <w:rFonts w:cs="Arial" w:hint="eastAsia"/>
                <w:color w:val="000000"/>
                <w:kern w:val="0"/>
                <w:sz w:val="21"/>
                <w:szCs w:val="21"/>
              </w:rPr>
              <w:t>秦山第三核电厂一专用屏蔽装置完成出厂验收</w:t>
            </w:r>
          </w:p>
        </w:tc>
        <w:tc>
          <w:tcPr>
            <w:tcW w:w="1266" w:type="dxa"/>
            <w:tcBorders>
              <w:top w:val="single" w:sz="4" w:space="0" w:color="000000"/>
              <w:left w:val="nil"/>
              <w:bottom w:val="single" w:sz="4" w:space="0" w:color="000000"/>
              <w:right w:val="single" w:sz="4" w:space="0" w:color="000000"/>
            </w:tcBorders>
            <w:shd w:val="clear" w:color="auto" w:fill="auto"/>
            <w:noWrap/>
          </w:tcPr>
          <w:p w14:paraId="4F5AB2D6" w14:textId="77777777" w:rsidR="002F3C34" w:rsidRPr="002820A6" w:rsidRDefault="002F3C34" w:rsidP="002F3C34">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29</w:t>
            </w:r>
          </w:p>
        </w:tc>
      </w:tr>
      <w:tr w:rsidR="00125BE5" w:rsidRPr="002820A6" w14:paraId="6FB00E9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591D6D7" w14:textId="77777777" w:rsidR="00125BE5" w:rsidRPr="002820A6" w:rsidRDefault="00125BE5" w:rsidP="00125BE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6EBB56C" w14:textId="77777777" w:rsidR="00125BE5" w:rsidRPr="00860133" w:rsidRDefault="00125BE5" w:rsidP="00125BE5">
            <w:pPr>
              <w:widowControl/>
              <w:jc w:val="left"/>
              <w:rPr>
                <w:rFonts w:cs="Arial"/>
                <w:color w:val="000000"/>
                <w:kern w:val="0"/>
                <w:sz w:val="21"/>
                <w:szCs w:val="21"/>
              </w:rPr>
            </w:pPr>
            <w:r w:rsidRPr="00125BE5">
              <w:rPr>
                <w:rFonts w:cs="Arial" w:hint="eastAsia"/>
                <w:color w:val="000000"/>
                <w:kern w:val="0"/>
                <w:sz w:val="21"/>
                <w:szCs w:val="21"/>
              </w:rPr>
              <w:t>华龙一号首堆示范工程首台核级泵顺利发货</w:t>
            </w:r>
          </w:p>
        </w:tc>
        <w:tc>
          <w:tcPr>
            <w:tcW w:w="1266" w:type="dxa"/>
            <w:tcBorders>
              <w:top w:val="single" w:sz="4" w:space="0" w:color="000000"/>
              <w:left w:val="nil"/>
              <w:bottom w:val="single" w:sz="4" w:space="0" w:color="000000"/>
              <w:right w:val="single" w:sz="4" w:space="0" w:color="000000"/>
            </w:tcBorders>
            <w:shd w:val="clear" w:color="auto" w:fill="auto"/>
            <w:noWrap/>
          </w:tcPr>
          <w:p w14:paraId="0B9BB65F" w14:textId="77777777" w:rsidR="00125BE5" w:rsidRPr="002820A6" w:rsidRDefault="00125BE5" w:rsidP="00125BE5">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29</w:t>
            </w:r>
          </w:p>
        </w:tc>
      </w:tr>
      <w:tr w:rsidR="00125BE5" w:rsidRPr="002820A6" w14:paraId="2C6413F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02C738C" w14:textId="77777777" w:rsidR="00125BE5" w:rsidRPr="002820A6" w:rsidRDefault="00125BE5" w:rsidP="00125BE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459A0CB" w14:textId="77777777" w:rsidR="00125BE5" w:rsidRPr="00860133" w:rsidRDefault="00125BE5" w:rsidP="00125BE5">
            <w:pPr>
              <w:widowControl/>
              <w:jc w:val="left"/>
              <w:rPr>
                <w:rFonts w:cs="Arial"/>
                <w:color w:val="000000"/>
                <w:kern w:val="0"/>
                <w:sz w:val="21"/>
                <w:szCs w:val="21"/>
              </w:rPr>
            </w:pPr>
            <w:r w:rsidRPr="00125BE5">
              <w:rPr>
                <w:rFonts w:cs="Arial" w:hint="eastAsia"/>
                <w:color w:val="000000"/>
                <w:kern w:val="0"/>
                <w:sz w:val="21"/>
                <w:szCs w:val="21"/>
              </w:rPr>
              <w:t>核电出海，中国制造新“名片”</w:t>
            </w:r>
          </w:p>
        </w:tc>
        <w:tc>
          <w:tcPr>
            <w:tcW w:w="1266" w:type="dxa"/>
            <w:tcBorders>
              <w:top w:val="single" w:sz="4" w:space="0" w:color="000000"/>
              <w:left w:val="nil"/>
              <w:bottom w:val="single" w:sz="4" w:space="0" w:color="000000"/>
              <w:right w:val="single" w:sz="4" w:space="0" w:color="000000"/>
            </w:tcBorders>
            <w:shd w:val="clear" w:color="auto" w:fill="auto"/>
            <w:noWrap/>
          </w:tcPr>
          <w:p w14:paraId="0D7A6AE9" w14:textId="77777777" w:rsidR="00125BE5" w:rsidRPr="002820A6" w:rsidRDefault="00125BE5" w:rsidP="00125BE5">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29</w:t>
            </w:r>
          </w:p>
        </w:tc>
      </w:tr>
      <w:tr w:rsidR="00950032" w:rsidRPr="002820A6" w14:paraId="7096B73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65F6BE3" w14:textId="77777777" w:rsidR="00950032" w:rsidRPr="002820A6" w:rsidRDefault="00950032" w:rsidP="009500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5BAA5ED" w14:textId="77777777" w:rsidR="00950032" w:rsidRPr="00860133" w:rsidRDefault="00950032" w:rsidP="00950032">
            <w:pPr>
              <w:widowControl/>
              <w:jc w:val="left"/>
              <w:rPr>
                <w:rFonts w:cs="Arial"/>
                <w:color w:val="000000"/>
                <w:kern w:val="0"/>
                <w:sz w:val="21"/>
                <w:szCs w:val="21"/>
              </w:rPr>
            </w:pPr>
            <w:r w:rsidRPr="00950032">
              <w:rPr>
                <w:rFonts w:cs="Arial" w:hint="eastAsia"/>
                <w:color w:val="000000"/>
                <w:kern w:val="0"/>
                <w:sz w:val="21"/>
                <w:szCs w:val="21"/>
              </w:rPr>
              <w:t>西屋宣布战略重组</w:t>
            </w:r>
          </w:p>
        </w:tc>
        <w:tc>
          <w:tcPr>
            <w:tcW w:w="1266" w:type="dxa"/>
            <w:tcBorders>
              <w:top w:val="single" w:sz="4" w:space="0" w:color="000000"/>
              <w:left w:val="nil"/>
              <w:bottom w:val="single" w:sz="4" w:space="0" w:color="000000"/>
              <w:right w:val="single" w:sz="4" w:space="0" w:color="000000"/>
            </w:tcBorders>
            <w:shd w:val="clear" w:color="auto" w:fill="auto"/>
            <w:noWrap/>
          </w:tcPr>
          <w:p w14:paraId="447C535C" w14:textId="77777777" w:rsidR="00950032" w:rsidRPr="002820A6" w:rsidRDefault="00950032" w:rsidP="00950032">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30</w:t>
            </w:r>
          </w:p>
        </w:tc>
      </w:tr>
      <w:tr w:rsidR="00950032" w:rsidRPr="002820A6" w14:paraId="551AB4A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001EDC" w14:textId="77777777" w:rsidR="00950032" w:rsidRPr="002820A6" w:rsidRDefault="00950032" w:rsidP="009500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CACC240" w14:textId="77777777" w:rsidR="00950032" w:rsidRPr="00860133" w:rsidRDefault="00950032" w:rsidP="00950032">
            <w:pPr>
              <w:widowControl/>
              <w:jc w:val="left"/>
              <w:rPr>
                <w:rFonts w:cs="Arial"/>
                <w:color w:val="000000"/>
                <w:kern w:val="0"/>
                <w:sz w:val="21"/>
                <w:szCs w:val="21"/>
              </w:rPr>
            </w:pPr>
            <w:r w:rsidRPr="00950032">
              <w:rPr>
                <w:rFonts w:cs="Arial" w:hint="eastAsia"/>
                <w:color w:val="000000"/>
                <w:kern w:val="0"/>
                <w:sz w:val="21"/>
                <w:szCs w:val="21"/>
              </w:rPr>
              <w:t>国家电投召开会议研究西屋公司申请破产重组应对工作</w:t>
            </w:r>
          </w:p>
        </w:tc>
        <w:tc>
          <w:tcPr>
            <w:tcW w:w="1266" w:type="dxa"/>
            <w:tcBorders>
              <w:top w:val="single" w:sz="4" w:space="0" w:color="000000"/>
              <w:left w:val="nil"/>
              <w:bottom w:val="single" w:sz="4" w:space="0" w:color="000000"/>
              <w:right w:val="single" w:sz="4" w:space="0" w:color="000000"/>
            </w:tcBorders>
            <w:shd w:val="clear" w:color="auto" w:fill="auto"/>
            <w:noWrap/>
          </w:tcPr>
          <w:p w14:paraId="6AA4F367" w14:textId="77777777" w:rsidR="00950032" w:rsidRPr="002820A6" w:rsidRDefault="00950032" w:rsidP="00950032">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30</w:t>
            </w:r>
          </w:p>
        </w:tc>
      </w:tr>
      <w:tr w:rsidR="00950032" w:rsidRPr="002820A6" w14:paraId="39AA5FC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C9206CB" w14:textId="77777777" w:rsidR="00950032" w:rsidRPr="002820A6" w:rsidRDefault="00950032" w:rsidP="009500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91B918F" w14:textId="77777777" w:rsidR="00950032" w:rsidRPr="00860133" w:rsidRDefault="00D34567" w:rsidP="00950032">
            <w:pPr>
              <w:widowControl/>
              <w:jc w:val="left"/>
              <w:rPr>
                <w:rFonts w:cs="Arial"/>
                <w:color w:val="000000"/>
                <w:kern w:val="0"/>
                <w:sz w:val="21"/>
                <w:szCs w:val="21"/>
              </w:rPr>
            </w:pPr>
            <w:r>
              <w:rPr>
                <w:rFonts w:ascii="Arial" w:hAnsi="Arial" w:cs="Arial"/>
                <w:sz w:val="18"/>
                <w:szCs w:val="18"/>
              </w:rPr>
              <w:t>首套核电站低空飞行物安全管控系统通过验收</w:t>
            </w:r>
          </w:p>
        </w:tc>
        <w:tc>
          <w:tcPr>
            <w:tcW w:w="1266" w:type="dxa"/>
            <w:tcBorders>
              <w:top w:val="single" w:sz="4" w:space="0" w:color="000000"/>
              <w:left w:val="nil"/>
              <w:bottom w:val="single" w:sz="4" w:space="0" w:color="000000"/>
              <w:right w:val="single" w:sz="4" w:space="0" w:color="000000"/>
            </w:tcBorders>
            <w:shd w:val="clear" w:color="auto" w:fill="auto"/>
            <w:noWrap/>
          </w:tcPr>
          <w:p w14:paraId="01ABDF83" w14:textId="77777777" w:rsidR="00950032" w:rsidRPr="002820A6" w:rsidRDefault="00950032" w:rsidP="00950032">
            <w:pPr>
              <w:widowControl/>
              <w:jc w:val="left"/>
              <w:rPr>
                <w:rFonts w:cs="Arial"/>
                <w:color w:val="000000"/>
                <w:kern w:val="0"/>
                <w:sz w:val="21"/>
                <w:szCs w:val="21"/>
              </w:rPr>
            </w:pPr>
            <w:r w:rsidRPr="002820A6">
              <w:rPr>
                <w:rFonts w:cs="Arial" w:hint="eastAsia"/>
                <w:color w:val="000000"/>
                <w:kern w:val="0"/>
                <w:sz w:val="21"/>
                <w:szCs w:val="21"/>
              </w:rPr>
              <w:t>2017-03-</w:t>
            </w:r>
            <w:r>
              <w:rPr>
                <w:rFonts w:cs="Arial" w:hint="eastAsia"/>
                <w:color w:val="000000"/>
                <w:kern w:val="0"/>
                <w:sz w:val="21"/>
                <w:szCs w:val="21"/>
              </w:rPr>
              <w:t>31</w:t>
            </w:r>
          </w:p>
        </w:tc>
      </w:tr>
      <w:tr w:rsidR="00950032" w:rsidRPr="002820A6" w14:paraId="499CAF0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8296887" w14:textId="77777777" w:rsidR="00950032" w:rsidRPr="002820A6" w:rsidRDefault="00950032" w:rsidP="009500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79BF0F6" w14:textId="77777777" w:rsidR="00950032" w:rsidRPr="00860133" w:rsidRDefault="00D34567" w:rsidP="00950032">
            <w:pPr>
              <w:widowControl/>
              <w:jc w:val="left"/>
              <w:rPr>
                <w:rFonts w:cs="Arial"/>
                <w:color w:val="000000"/>
                <w:kern w:val="0"/>
                <w:sz w:val="21"/>
                <w:szCs w:val="21"/>
              </w:rPr>
            </w:pPr>
            <w:r w:rsidRPr="00D34567">
              <w:rPr>
                <w:rFonts w:cs="Arial" w:hint="eastAsia"/>
                <w:color w:val="000000"/>
                <w:kern w:val="0"/>
                <w:sz w:val="21"/>
                <w:szCs w:val="21"/>
              </w:rPr>
              <w:t>十三五”核安全规划发布：</w:t>
            </w:r>
            <w:r w:rsidRPr="00D34567">
              <w:rPr>
                <w:rFonts w:cs="Arial" w:hint="eastAsia"/>
                <w:color w:val="000000"/>
                <w:kern w:val="0"/>
                <w:sz w:val="21"/>
                <w:szCs w:val="21"/>
              </w:rPr>
              <w:t xml:space="preserve"> </w:t>
            </w:r>
            <w:r w:rsidRPr="00D34567">
              <w:rPr>
                <w:rFonts w:cs="Arial" w:hint="eastAsia"/>
                <w:color w:val="000000"/>
                <w:kern w:val="0"/>
                <w:sz w:val="21"/>
                <w:szCs w:val="21"/>
              </w:rPr>
              <w:t>核电安全须保持国际先进水平</w:t>
            </w:r>
          </w:p>
        </w:tc>
        <w:tc>
          <w:tcPr>
            <w:tcW w:w="1266" w:type="dxa"/>
            <w:tcBorders>
              <w:top w:val="single" w:sz="4" w:space="0" w:color="000000"/>
              <w:left w:val="nil"/>
              <w:bottom w:val="single" w:sz="4" w:space="0" w:color="000000"/>
              <w:right w:val="single" w:sz="4" w:space="0" w:color="000000"/>
            </w:tcBorders>
            <w:shd w:val="clear" w:color="auto" w:fill="auto"/>
            <w:noWrap/>
          </w:tcPr>
          <w:p w14:paraId="4477F91D" w14:textId="77777777" w:rsidR="00950032" w:rsidRPr="002820A6" w:rsidRDefault="00D34567" w:rsidP="0095003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01</w:t>
            </w:r>
          </w:p>
        </w:tc>
      </w:tr>
      <w:tr w:rsidR="00950032" w:rsidRPr="002820A6" w14:paraId="00A663D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F3125C" w14:textId="77777777" w:rsidR="00950032" w:rsidRPr="002820A6" w:rsidRDefault="00950032" w:rsidP="009500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140818" w14:textId="77777777" w:rsidR="00950032" w:rsidRPr="00E94471" w:rsidRDefault="00D34567" w:rsidP="00950032">
            <w:pPr>
              <w:widowControl/>
              <w:jc w:val="left"/>
              <w:rPr>
                <w:rFonts w:cs="Arial"/>
                <w:color w:val="000000"/>
                <w:kern w:val="0"/>
                <w:sz w:val="21"/>
                <w:szCs w:val="21"/>
              </w:rPr>
            </w:pPr>
            <w:r w:rsidRPr="00E94471">
              <w:rPr>
                <w:rFonts w:cs="Arial" w:hint="eastAsia"/>
                <w:color w:val="000000"/>
                <w:kern w:val="0"/>
                <w:sz w:val="21"/>
                <w:szCs w:val="21"/>
              </w:rPr>
              <w:t>IAEA2016</w:t>
            </w:r>
            <w:r w:rsidRPr="00E94471">
              <w:rPr>
                <w:rFonts w:cs="Arial" w:hint="eastAsia"/>
                <w:color w:val="000000"/>
                <w:kern w:val="0"/>
                <w:sz w:val="21"/>
                <w:szCs w:val="21"/>
              </w:rPr>
              <w:t>年度工作亮点回顾</w:t>
            </w:r>
          </w:p>
        </w:tc>
        <w:tc>
          <w:tcPr>
            <w:tcW w:w="1266" w:type="dxa"/>
            <w:tcBorders>
              <w:top w:val="single" w:sz="4" w:space="0" w:color="000000"/>
              <w:left w:val="nil"/>
              <w:bottom w:val="single" w:sz="4" w:space="0" w:color="000000"/>
              <w:right w:val="single" w:sz="4" w:space="0" w:color="000000"/>
            </w:tcBorders>
            <w:shd w:val="clear" w:color="auto" w:fill="auto"/>
            <w:noWrap/>
          </w:tcPr>
          <w:p w14:paraId="6D877528" w14:textId="77777777" w:rsidR="00950032" w:rsidRPr="002820A6" w:rsidRDefault="00D34567" w:rsidP="0095003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01</w:t>
            </w:r>
          </w:p>
        </w:tc>
      </w:tr>
      <w:tr w:rsidR="00950032" w:rsidRPr="002820A6" w14:paraId="7E73D26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A51D128" w14:textId="77777777" w:rsidR="00950032" w:rsidRPr="002820A6" w:rsidRDefault="00950032" w:rsidP="009500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D1A406" w14:textId="77777777" w:rsidR="00950032" w:rsidRPr="00E94471" w:rsidRDefault="00D34567" w:rsidP="00950032">
            <w:pPr>
              <w:widowControl/>
              <w:jc w:val="left"/>
              <w:rPr>
                <w:rFonts w:cs="Arial"/>
                <w:color w:val="000000"/>
                <w:kern w:val="0"/>
                <w:sz w:val="21"/>
                <w:szCs w:val="21"/>
              </w:rPr>
            </w:pPr>
            <w:r w:rsidRPr="00E94471">
              <w:rPr>
                <w:rFonts w:cs="Arial" w:hint="eastAsia"/>
                <w:color w:val="000000"/>
                <w:kern w:val="0"/>
                <w:sz w:val="21"/>
                <w:szCs w:val="21"/>
              </w:rPr>
              <w:t>IAEA2017</w:t>
            </w:r>
            <w:r w:rsidRPr="00E94471">
              <w:rPr>
                <w:rFonts w:cs="Arial" w:hint="eastAsia"/>
                <w:color w:val="000000"/>
                <w:kern w:val="0"/>
                <w:sz w:val="21"/>
                <w:szCs w:val="21"/>
              </w:rPr>
              <w:t>年重要会议展望</w:t>
            </w:r>
          </w:p>
        </w:tc>
        <w:tc>
          <w:tcPr>
            <w:tcW w:w="1266" w:type="dxa"/>
            <w:tcBorders>
              <w:top w:val="single" w:sz="4" w:space="0" w:color="000000"/>
              <w:left w:val="nil"/>
              <w:bottom w:val="single" w:sz="4" w:space="0" w:color="000000"/>
              <w:right w:val="single" w:sz="4" w:space="0" w:color="000000"/>
            </w:tcBorders>
            <w:shd w:val="clear" w:color="auto" w:fill="auto"/>
            <w:noWrap/>
          </w:tcPr>
          <w:p w14:paraId="288E843D" w14:textId="77777777" w:rsidR="00950032" w:rsidRPr="002820A6" w:rsidRDefault="00D34567" w:rsidP="0095003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01</w:t>
            </w:r>
          </w:p>
        </w:tc>
      </w:tr>
      <w:tr w:rsidR="00613D06" w:rsidRPr="002820A6" w14:paraId="5637DB2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C5AB23F" w14:textId="77777777" w:rsidR="00613D06" w:rsidRPr="002820A6" w:rsidRDefault="00613D06" w:rsidP="00613D0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E750103" w14:textId="77777777" w:rsidR="00613D06" w:rsidRPr="00E94471" w:rsidRDefault="00613D06" w:rsidP="00613D06">
            <w:pPr>
              <w:widowControl/>
              <w:jc w:val="left"/>
              <w:rPr>
                <w:rFonts w:cs="Arial"/>
                <w:sz w:val="21"/>
                <w:szCs w:val="21"/>
              </w:rPr>
            </w:pPr>
            <w:r w:rsidRPr="00E94471">
              <w:rPr>
                <w:rFonts w:cs="Arial"/>
                <w:sz w:val="21"/>
                <w:szCs w:val="21"/>
              </w:rPr>
              <w:t>华龙一号（</w:t>
            </w:r>
            <w:r w:rsidRPr="00E94471">
              <w:rPr>
                <w:rFonts w:cs="Arial"/>
                <w:sz w:val="21"/>
                <w:szCs w:val="21"/>
              </w:rPr>
              <w:t>ACP1000</w:t>
            </w:r>
            <w:r w:rsidRPr="00E94471">
              <w:rPr>
                <w:rFonts w:cs="Arial"/>
                <w:sz w:val="21"/>
                <w:szCs w:val="21"/>
              </w:rPr>
              <w:t>）电气贯穿件成功入选</w:t>
            </w:r>
            <w:r w:rsidRPr="00E94471">
              <w:rPr>
                <w:rFonts w:cs="Arial"/>
                <w:sz w:val="21"/>
                <w:szCs w:val="21"/>
              </w:rPr>
              <w:t>“2016</w:t>
            </w:r>
            <w:r w:rsidRPr="00E94471">
              <w:rPr>
                <w:rFonts w:cs="Arial"/>
                <w:sz w:val="21"/>
                <w:szCs w:val="21"/>
              </w:rPr>
              <w:t>年度四川省首台套产品</w:t>
            </w:r>
            <w:r w:rsidRPr="00E94471">
              <w:rPr>
                <w:rFonts w:cs="Arial"/>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14:paraId="69B4C008" w14:textId="77777777" w:rsidR="00613D06" w:rsidRPr="002820A6" w:rsidRDefault="00613D06" w:rsidP="00613D0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05</w:t>
            </w:r>
          </w:p>
        </w:tc>
      </w:tr>
      <w:tr w:rsidR="00613D06" w:rsidRPr="002820A6" w14:paraId="4F44D67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7DE743B" w14:textId="77777777" w:rsidR="00613D06" w:rsidRPr="002820A6" w:rsidRDefault="00613D06" w:rsidP="00613D0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C1DBCD8" w14:textId="77777777" w:rsidR="00613D06" w:rsidRPr="00E94471" w:rsidRDefault="00613D06" w:rsidP="00613D06">
            <w:pPr>
              <w:widowControl/>
              <w:jc w:val="left"/>
              <w:rPr>
                <w:rFonts w:cs="Arial"/>
                <w:sz w:val="21"/>
                <w:szCs w:val="21"/>
              </w:rPr>
            </w:pPr>
            <w:r w:rsidRPr="00E94471">
              <w:rPr>
                <w:rFonts w:cs="Arial"/>
                <w:sz w:val="21"/>
                <w:szCs w:val="21"/>
              </w:rPr>
              <w:t>海南强化核与辐射应急能力建设｜出台《突发事件应急体系建设</w:t>
            </w:r>
            <w:r w:rsidRPr="00E94471">
              <w:rPr>
                <w:rFonts w:cs="Arial"/>
                <w:sz w:val="21"/>
                <w:szCs w:val="21"/>
              </w:rPr>
              <w:t>“</w:t>
            </w:r>
            <w:r w:rsidRPr="00E94471">
              <w:rPr>
                <w:rFonts w:cs="Arial"/>
                <w:sz w:val="21"/>
                <w:szCs w:val="21"/>
              </w:rPr>
              <w:t>十三五</w:t>
            </w:r>
            <w:r w:rsidRPr="00E94471">
              <w:rPr>
                <w:rFonts w:cs="Arial"/>
                <w:sz w:val="21"/>
                <w:szCs w:val="21"/>
              </w:rPr>
              <w:t>”</w:t>
            </w:r>
            <w:r w:rsidRPr="00E94471">
              <w:rPr>
                <w:rFonts w:cs="Arial"/>
                <w:sz w:val="21"/>
                <w:szCs w:val="21"/>
              </w:rPr>
              <w:t>规划》</w:t>
            </w:r>
          </w:p>
        </w:tc>
        <w:tc>
          <w:tcPr>
            <w:tcW w:w="1266" w:type="dxa"/>
            <w:tcBorders>
              <w:top w:val="single" w:sz="4" w:space="0" w:color="000000"/>
              <w:left w:val="nil"/>
              <w:bottom w:val="single" w:sz="4" w:space="0" w:color="000000"/>
              <w:right w:val="single" w:sz="4" w:space="0" w:color="000000"/>
            </w:tcBorders>
            <w:shd w:val="clear" w:color="auto" w:fill="auto"/>
            <w:noWrap/>
          </w:tcPr>
          <w:p w14:paraId="4BE29A43" w14:textId="77777777" w:rsidR="00613D06" w:rsidRPr="002820A6" w:rsidRDefault="00613D06" w:rsidP="00613D0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05</w:t>
            </w:r>
          </w:p>
        </w:tc>
      </w:tr>
      <w:tr w:rsidR="00613D06" w:rsidRPr="002820A6" w14:paraId="50F709B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EE4F3DE" w14:textId="77777777" w:rsidR="00613D06" w:rsidRPr="002820A6" w:rsidRDefault="00613D06" w:rsidP="00613D0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6C548E" w14:textId="77777777" w:rsidR="00613D06" w:rsidRPr="00E94471" w:rsidRDefault="00613D06" w:rsidP="00613D06">
            <w:pPr>
              <w:widowControl/>
              <w:jc w:val="left"/>
              <w:rPr>
                <w:rFonts w:cs="Arial"/>
                <w:sz w:val="21"/>
                <w:szCs w:val="21"/>
              </w:rPr>
            </w:pPr>
            <w:r w:rsidRPr="00E94471">
              <w:rPr>
                <w:rFonts w:cs="Arial"/>
                <w:sz w:val="21"/>
                <w:szCs w:val="21"/>
              </w:rPr>
              <w:t>中泰签署和平利用核能合作协定</w:t>
            </w:r>
          </w:p>
        </w:tc>
        <w:tc>
          <w:tcPr>
            <w:tcW w:w="1266" w:type="dxa"/>
            <w:tcBorders>
              <w:top w:val="single" w:sz="4" w:space="0" w:color="000000"/>
              <w:left w:val="nil"/>
              <w:bottom w:val="single" w:sz="4" w:space="0" w:color="000000"/>
              <w:right w:val="single" w:sz="4" w:space="0" w:color="000000"/>
            </w:tcBorders>
            <w:shd w:val="clear" w:color="auto" w:fill="auto"/>
            <w:noWrap/>
          </w:tcPr>
          <w:p w14:paraId="66F49B4F" w14:textId="77777777" w:rsidR="00613D06" w:rsidRPr="002820A6" w:rsidRDefault="00613D06" w:rsidP="00613D0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05</w:t>
            </w:r>
          </w:p>
        </w:tc>
      </w:tr>
      <w:tr w:rsidR="001D61B6" w:rsidRPr="002820A6" w14:paraId="467DDE8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03D1138" w14:textId="77777777" w:rsidR="001D61B6" w:rsidRPr="002820A6" w:rsidRDefault="001D61B6" w:rsidP="001D61B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1CA535B" w14:textId="77777777" w:rsidR="001D61B6" w:rsidRPr="00E94471" w:rsidRDefault="001D61B6" w:rsidP="001D61B6">
            <w:pPr>
              <w:widowControl/>
              <w:jc w:val="left"/>
              <w:rPr>
                <w:rFonts w:cs="Arial"/>
                <w:sz w:val="21"/>
                <w:szCs w:val="21"/>
              </w:rPr>
            </w:pPr>
            <w:r w:rsidRPr="00E94471">
              <w:rPr>
                <w:rFonts w:cs="Arial" w:hint="eastAsia"/>
                <w:sz w:val="21"/>
                <w:szCs w:val="21"/>
              </w:rPr>
              <w:t>协会将组织对中广核工程公司开展工程建设管理同行评估</w:t>
            </w:r>
          </w:p>
        </w:tc>
        <w:tc>
          <w:tcPr>
            <w:tcW w:w="1266" w:type="dxa"/>
            <w:tcBorders>
              <w:top w:val="single" w:sz="4" w:space="0" w:color="000000"/>
              <w:left w:val="nil"/>
              <w:bottom w:val="single" w:sz="4" w:space="0" w:color="000000"/>
              <w:right w:val="single" w:sz="4" w:space="0" w:color="000000"/>
            </w:tcBorders>
            <w:shd w:val="clear" w:color="auto" w:fill="auto"/>
            <w:noWrap/>
          </w:tcPr>
          <w:p w14:paraId="39ECA4DF" w14:textId="77777777"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14:paraId="3F51FEB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CF6B09" w14:textId="77777777" w:rsidR="001D61B6" w:rsidRPr="002820A6" w:rsidRDefault="001D61B6" w:rsidP="001D61B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14A31BA" w14:textId="77777777" w:rsidR="001D61B6" w:rsidRPr="00E94471" w:rsidRDefault="001D61B6" w:rsidP="001D61B6">
            <w:pPr>
              <w:widowControl/>
              <w:jc w:val="left"/>
              <w:rPr>
                <w:rFonts w:cs="Arial"/>
                <w:sz w:val="21"/>
                <w:szCs w:val="21"/>
              </w:rPr>
            </w:pPr>
            <w:r w:rsidRPr="00E94471">
              <w:rPr>
                <w:rFonts w:cs="Arial" w:hint="eastAsia"/>
                <w:sz w:val="21"/>
                <w:szCs w:val="21"/>
              </w:rPr>
              <w:t>“华龙一号”福清核电</w:t>
            </w:r>
            <w:r w:rsidRPr="00E94471">
              <w:rPr>
                <w:rFonts w:cs="Arial" w:hint="eastAsia"/>
                <w:sz w:val="21"/>
                <w:szCs w:val="21"/>
              </w:rPr>
              <w:t>6</w:t>
            </w:r>
            <w:r w:rsidRPr="00E94471">
              <w:rPr>
                <w:rFonts w:cs="Arial" w:hint="eastAsia"/>
                <w:sz w:val="21"/>
                <w:szCs w:val="21"/>
              </w:rPr>
              <w:t>号机组安全壳第</w:t>
            </w:r>
            <w:r w:rsidRPr="00E94471">
              <w:rPr>
                <w:rFonts w:cs="Arial" w:hint="eastAsia"/>
                <w:sz w:val="21"/>
                <w:szCs w:val="21"/>
              </w:rPr>
              <w:t>10</w:t>
            </w:r>
            <w:r w:rsidRPr="00E94471">
              <w:rPr>
                <w:rFonts w:cs="Arial" w:hint="eastAsia"/>
                <w:sz w:val="21"/>
                <w:szCs w:val="21"/>
              </w:rPr>
              <w:t>段钢衬里安装开始</w:t>
            </w:r>
          </w:p>
        </w:tc>
        <w:tc>
          <w:tcPr>
            <w:tcW w:w="1266" w:type="dxa"/>
            <w:tcBorders>
              <w:top w:val="single" w:sz="4" w:space="0" w:color="000000"/>
              <w:left w:val="nil"/>
              <w:bottom w:val="single" w:sz="4" w:space="0" w:color="000000"/>
              <w:right w:val="single" w:sz="4" w:space="0" w:color="000000"/>
            </w:tcBorders>
            <w:shd w:val="clear" w:color="auto" w:fill="auto"/>
            <w:noWrap/>
          </w:tcPr>
          <w:p w14:paraId="76629744" w14:textId="77777777"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14:paraId="7AD29E5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7A5ABCA" w14:textId="77777777" w:rsidR="001D61B6" w:rsidRPr="002820A6" w:rsidRDefault="001D61B6" w:rsidP="001D61B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9BC4125" w14:textId="77777777" w:rsidR="001D61B6" w:rsidRPr="00E94471" w:rsidRDefault="001D61B6" w:rsidP="001D61B6">
            <w:pPr>
              <w:widowControl/>
              <w:jc w:val="left"/>
              <w:rPr>
                <w:rFonts w:cs="Arial"/>
                <w:sz w:val="21"/>
                <w:szCs w:val="21"/>
              </w:rPr>
            </w:pPr>
            <w:r w:rsidRPr="00E94471">
              <w:rPr>
                <w:rFonts w:cs="Arial" w:hint="eastAsia"/>
                <w:sz w:val="21"/>
                <w:szCs w:val="21"/>
              </w:rPr>
              <w:t>2017</w:t>
            </w:r>
            <w:r w:rsidRPr="00E94471">
              <w:rPr>
                <w:rFonts w:cs="Arial" w:hint="eastAsia"/>
                <w:sz w:val="21"/>
                <w:szCs w:val="21"/>
              </w:rPr>
              <w:t>年</w:t>
            </w:r>
            <w:r w:rsidRPr="00E94471">
              <w:rPr>
                <w:rFonts w:cs="Arial" w:hint="eastAsia"/>
                <w:sz w:val="21"/>
                <w:szCs w:val="21"/>
              </w:rPr>
              <w:t>1-2</w:t>
            </w:r>
            <w:r w:rsidRPr="00E94471">
              <w:rPr>
                <w:rFonts w:cs="Arial" w:hint="eastAsia"/>
                <w:sz w:val="21"/>
                <w:szCs w:val="21"/>
              </w:rPr>
              <w:t>月份电力工业运行简况</w:t>
            </w:r>
          </w:p>
        </w:tc>
        <w:tc>
          <w:tcPr>
            <w:tcW w:w="1266" w:type="dxa"/>
            <w:tcBorders>
              <w:top w:val="single" w:sz="4" w:space="0" w:color="000000"/>
              <w:left w:val="nil"/>
              <w:bottom w:val="single" w:sz="4" w:space="0" w:color="000000"/>
              <w:right w:val="single" w:sz="4" w:space="0" w:color="000000"/>
            </w:tcBorders>
            <w:shd w:val="clear" w:color="auto" w:fill="auto"/>
            <w:noWrap/>
          </w:tcPr>
          <w:p w14:paraId="061BFD57" w14:textId="77777777"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14:paraId="2FD2FB9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12329E" w14:textId="77777777" w:rsidR="001D61B6" w:rsidRPr="002820A6" w:rsidRDefault="001D61B6" w:rsidP="001D61B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E2CD9B3" w14:textId="77777777" w:rsidR="001D61B6" w:rsidRPr="00E94471" w:rsidRDefault="001D61B6" w:rsidP="001D61B6">
            <w:pPr>
              <w:widowControl/>
              <w:jc w:val="left"/>
              <w:rPr>
                <w:rFonts w:cs="Arial"/>
                <w:sz w:val="21"/>
                <w:szCs w:val="21"/>
              </w:rPr>
            </w:pPr>
            <w:r w:rsidRPr="00E94471">
              <w:rPr>
                <w:rFonts w:cs="Arial" w:hint="eastAsia"/>
                <w:sz w:val="21"/>
                <w:szCs w:val="21"/>
              </w:rPr>
              <w:t>刘华率团出席《核安全公约》缔约方第七次审议会议并作中国履约报告</w:t>
            </w:r>
          </w:p>
        </w:tc>
        <w:tc>
          <w:tcPr>
            <w:tcW w:w="1266" w:type="dxa"/>
            <w:tcBorders>
              <w:top w:val="single" w:sz="4" w:space="0" w:color="000000"/>
              <w:left w:val="nil"/>
              <w:bottom w:val="single" w:sz="4" w:space="0" w:color="000000"/>
              <w:right w:val="single" w:sz="4" w:space="0" w:color="000000"/>
            </w:tcBorders>
            <w:shd w:val="clear" w:color="auto" w:fill="auto"/>
            <w:noWrap/>
          </w:tcPr>
          <w:p w14:paraId="59A87D12" w14:textId="77777777"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06</w:t>
            </w:r>
          </w:p>
        </w:tc>
      </w:tr>
      <w:tr w:rsidR="001D61B6" w:rsidRPr="002820A6" w14:paraId="270E7D8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0AF12D" w14:textId="77777777" w:rsidR="001D61B6" w:rsidRPr="002820A6" w:rsidRDefault="001D61B6" w:rsidP="001D61B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AD327F5" w14:textId="77777777" w:rsidR="001D61B6" w:rsidRPr="00E94471" w:rsidRDefault="00727A3B" w:rsidP="001D61B6">
            <w:pPr>
              <w:widowControl/>
              <w:jc w:val="left"/>
              <w:rPr>
                <w:rFonts w:cs="Arial"/>
                <w:sz w:val="21"/>
                <w:szCs w:val="21"/>
              </w:rPr>
            </w:pPr>
            <w:r w:rsidRPr="00E94471">
              <w:rPr>
                <w:rFonts w:cs="Arial" w:hint="eastAsia"/>
                <w:sz w:val="21"/>
                <w:szCs w:val="21"/>
              </w:rPr>
              <w:t>秦山三核燃料通道定位互换专用屏蔽装置出厂</w:t>
            </w:r>
          </w:p>
        </w:tc>
        <w:tc>
          <w:tcPr>
            <w:tcW w:w="1266" w:type="dxa"/>
            <w:tcBorders>
              <w:top w:val="single" w:sz="4" w:space="0" w:color="000000"/>
              <w:left w:val="nil"/>
              <w:bottom w:val="single" w:sz="4" w:space="0" w:color="000000"/>
              <w:right w:val="single" w:sz="4" w:space="0" w:color="000000"/>
            </w:tcBorders>
            <w:shd w:val="clear" w:color="auto" w:fill="auto"/>
            <w:noWrap/>
          </w:tcPr>
          <w:p w14:paraId="71B0CF52" w14:textId="77777777"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07</w:t>
            </w:r>
          </w:p>
        </w:tc>
      </w:tr>
      <w:tr w:rsidR="001D61B6" w:rsidRPr="002820A6" w14:paraId="7B36CFD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F20D30" w14:textId="77777777" w:rsidR="001D61B6" w:rsidRPr="002820A6" w:rsidRDefault="001D61B6" w:rsidP="001D61B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DF0DB47" w14:textId="77777777" w:rsidR="001D61B6" w:rsidRPr="00E94471" w:rsidRDefault="00727A3B" w:rsidP="001D61B6">
            <w:pPr>
              <w:widowControl/>
              <w:jc w:val="left"/>
              <w:rPr>
                <w:rFonts w:cs="Arial"/>
                <w:sz w:val="21"/>
                <w:szCs w:val="21"/>
              </w:rPr>
            </w:pPr>
            <w:r w:rsidRPr="00E94471">
              <w:rPr>
                <w:rFonts w:cs="Arial" w:hint="eastAsia"/>
                <w:sz w:val="21"/>
                <w:szCs w:val="21"/>
              </w:rPr>
              <w:t>西屋重组对</w:t>
            </w:r>
            <w:r w:rsidRPr="00E94471">
              <w:rPr>
                <w:rFonts w:cs="Arial" w:hint="eastAsia"/>
                <w:sz w:val="21"/>
                <w:szCs w:val="21"/>
              </w:rPr>
              <w:t>AP1000</w:t>
            </w:r>
            <w:r w:rsidRPr="00E94471">
              <w:rPr>
                <w:rFonts w:cs="Arial" w:hint="eastAsia"/>
                <w:sz w:val="21"/>
                <w:szCs w:val="21"/>
              </w:rPr>
              <w:t>影响几何</w:t>
            </w:r>
          </w:p>
        </w:tc>
        <w:tc>
          <w:tcPr>
            <w:tcW w:w="1266" w:type="dxa"/>
            <w:tcBorders>
              <w:top w:val="single" w:sz="4" w:space="0" w:color="000000"/>
              <w:left w:val="nil"/>
              <w:bottom w:val="single" w:sz="4" w:space="0" w:color="000000"/>
              <w:right w:val="single" w:sz="4" w:space="0" w:color="000000"/>
            </w:tcBorders>
            <w:shd w:val="clear" w:color="auto" w:fill="auto"/>
            <w:noWrap/>
          </w:tcPr>
          <w:p w14:paraId="4C1921E9" w14:textId="77777777" w:rsidR="001D61B6" w:rsidRPr="002820A6" w:rsidRDefault="001D61B6" w:rsidP="001D61B6">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07</w:t>
            </w:r>
          </w:p>
        </w:tc>
      </w:tr>
      <w:tr w:rsidR="00F66A54" w:rsidRPr="002820A6" w14:paraId="228F8F1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D16AE4"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CFE6E63" w14:textId="77777777" w:rsidR="00F66A54" w:rsidRPr="00E94471" w:rsidRDefault="00F66A54" w:rsidP="00F66A54">
            <w:pPr>
              <w:widowControl/>
              <w:jc w:val="left"/>
              <w:rPr>
                <w:rFonts w:cs="Arial"/>
                <w:sz w:val="21"/>
                <w:szCs w:val="21"/>
              </w:rPr>
            </w:pPr>
            <w:r w:rsidRPr="00E94471">
              <w:rPr>
                <w:rFonts w:cs="Arial" w:hint="eastAsia"/>
                <w:sz w:val="21"/>
                <w:szCs w:val="21"/>
              </w:rPr>
              <w:t>全球首台“华龙一号”反应堆压力容器水压试验成功</w:t>
            </w:r>
          </w:p>
        </w:tc>
        <w:tc>
          <w:tcPr>
            <w:tcW w:w="1266" w:type="dxa"/>
            <w:tcBorders>
              <w:top w:val="single" w:sz="4" w:space="0" w:color="000000"/>
              <w:left w:val="nil"/>
              <w:bottom w:val="single" w:sz="4" w:space="0" w:color="000000"/>
              <w:right w:val="single" w:sz="4" w:space="0" w:color="000000"/>
            </w:tcBorders>
            <w:shd w:val="clear" w:color="auto" w:fill="auto"/>
            <w:noWrap/>
          </w:tcPr>
          <w:p w14:paraId="47DDC9B2" w14:textId="77777777"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14:paraId="1F715B9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8719F53"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9FA2CE9" w14:textId="77777777" w:rsidR="00F66A54" w:rsidRPr="00E94471" w:rsidRDefault="00F66A54" w:rsidP="00F66A54">
            <w:pPr>
              <w:widowControl/>
              <w:jc w:val="left"/>
              <w:rPr>
                <w:rFonts w:cs="Arial"/>
                <w:sz w:val="21"/>
                <w:szCs w:val="21"/>
              </w:rPr>
            </w:pPr>
            <w:r w:rsidRPr="00E94471">
              <w:rPr>
                <w:rFonts w:cs="Arial" w:hint="eastAsia"/>
                <w:sz w:val="21"/>
                <w:szCs w:val="21"/>
              </w:rPr>
              <w:t>中广核电力</w:t>
            </w:r>
            <w:r w:rsidRPr="00E94471">
              <w:rPr>
                <w:rFonts w:cs="Arial" w:hint="eastAsia"/>
                <w:sz w:val="21"/>
                <w:szCs w:val="21"/>
              </w:rPr>
              <w:t>2016</w:t>
            </w:r>
            <w:r w:rsidRPr="00E94471">
              <w:rPr>
                <w:rFonts w:cs="Arial" w:hint="eastAsia"/>
                <w:sz w:val="21"/>
                <w:szCs w:val="21"/>
              </w:rPr>
              <w:t>年度报告正式发布</w:t>
            </w:r>
          </w:p>
        </w:tc>
        <w:tc>
          <w:tcPr>
            <w:tcW w:w="1266" w:type="dxa"/>
            <w:tcBorders>
              <w:top w:val="single" w:sz="4" w:space="0" w:color="000000"/>
              <w:left w:val="nil"/>
              <w:bottom w:val="single" w:sz="4" w:space="0" w:color="000000"/>
              <w:right w:val="single" w:sz="4" w:space="0" w:color="000000"/>
            </w:tcBorders>
            <w:shd w:val="clear" w:color="auto" w:fill="auto"/>
            <w:noWrap/>
          </w:tcPr>
          <w:p w14:paraId="4D99C6ED" w14:textId="77777777"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14:paraId="40B0B1C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D3CCD4"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65CF77" w14:textId="77777777" w:rsidR="00F66A54" w:rsidRPr="00E94471" w:rsidRDefault="00F66A54" w:rsidP="00F66A54">
            <w:pPr>
              <w:widowControl/>
              <w:jc w:val="left"/>
              <w:rPr>
                <w:rFonts w:cs="Arial"/>
                <w:sz w:val="21"/>
                <w:szCs w:val="21"/>
              </w:rPr>
            </w:pPr>
            <w:r w:rsidRPr="00E94471">
              <w:rPr>
                <w:rFonts w:cs="Arial" w:hint="eastAsia"/>
                <w:sz w:val="21"/>
                <w:szCs w:val="21"/>
              </w:rPr>
              <w:t>IAEA</w:t>
            </w:r>
            <w:r w:rsidRPr="00E94471">
              <w:rPr>
                <w:rFonts w:cs="Arial" w:hint="eastAsia"/>
                <w:sz w:val="21"/>
                <w:szCs w:val="21"/>
              </w:rPr>
              <w:t>总干事天野之弥访问上海核工院</w:t>
            </w:r>
          </w:p>
        </w:tc>
        <w:tc>
          <w:tcPr>
            <w:tcW w:w="1266" w:type="dxa"/>
            <w:tcBorders>
              <w:top w:val="single" w:sz="4" w:space="0" w:color="000000"/>
              <w:left w:val="nil"/>
              <w:bottom w:val="single" w:sz="4" w:space="0" w:color="000000"/>
              <w:right w:val="single" w:sz="4" w:space="0" w:color="000000"/>
            </w:tcBorders>
            <w:shd w:val="clear" w:color="auto" w:fill="auto"/>
            <w:noWrap/>
          </w:tcPr>
          <w:p w14:paraId="7ED4B1AA" w14:textId="77777777"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14:paraId="26A5A22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5A021A3"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3752F6" w14:textId="77777777" w:rsidR="00F66A54" w:rsidRPr="00E94471" w:rsidRDefault="00F66A54" w:rsidP="00F66A54">
            <w:pPr>
              <w:widowControl/>
              <w:jc w:val="left"/>
              <w:rPr>
                <w:rFonts w:cs="Arial"/>
                <w:sz w:val="21"/>
                <w:szCs w:val="21"/>
              </w:rPr>
            </w:pPr>
            <w:r w:rsidRPr="00E94471">
              <w:rPr>
                <w:rFonts w:cs="Arial" w:hint="eastAsia"/>
                <w:sz w:val="21"/>
                <w:szCs w:val="21"/>
              </w:rPr>
              <w:t>福清核电</w:t>
            </w:r>
            <w:r w:rsidRPr="00E94471">
              <w:rPr>
                <w:rFonts w:cs="Arial" w:hint="eastAsia"/>
                <w:sz w:val="21"/>
                <w:szCs w:val="21"/>
              </w:rPr>
              <w:t>4</w:t>
            </w:r>
            <w:r w:rsidRPr="00E94471">
              <w:rPr>
                <w:rFonts w:cs="Arial" w:hint="eastAsia"/>
                <w:sz w:val="21"/>
                <w:szCs w:val="21"/>
              </w:rPr>
              <w:t>号机组首炉核燃料全部接收完成</w:t>
            </w:r>
          </w:p>
        </w:tc>
        <w:tc>
          <w:tcPr>
            <w:tcW w:w="1266" w:type="dxa"/>
            <w:tcBorders>
              <w:top w:val="single" w:sz="4" w:space="0" w:color="000000"/>
              <w:left w:val="nil"/>
              <w:bottom w:val="single" w:sz="4" w:space="0" w:color="000000"/>
              <w:right w:val="single" w:sz="4" w:space="0" w:color="000000"/>
            </w:tcBorders>
            <w:shd w:val="clear" w:color="auto" w:fill="auto"/>
            <w:noWrap/>
          </w:tcPr>
          <w:p w14:paraId="1476A506" w14:textId="77777777"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10</w:t>
            </w:r>
          </w:p>
        </w:tc>
      </w:tr>
      <w:tr w:rsidR="00F66A54" w:rsidRPr="002820A6" w14:paraId="528C43B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B4BB818"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2E25472" w14:textId="77777777" w:rsidR="00F66A54" w:rsidRPr="00AE087E" w:rsidRDefault="00AE087E" w:rsidP="00F66A54">
            <w:pPr>
              <w:widowControl/>
              <w:jc w:val="left"/>
              <w:rPr>
                <w:rFonts w:cs="Arial"/>
                <w:sz w:val="21"/>
                <w:szCs w:val="21"/>
              </w:rPr>
            </w:pPr>
            <w:r w:rsidRPr="00AE087E">
              <w:rPr>
                <w:rFonts w:cs="Arial" w:hint="eastAsia"/>
                <w:sz w:val="21"/>
                <w:szCs w:val="21"/>
              </w:rPr>
              <w:t>美国在欧洲的铀材料将用于制造高浓铀靶</w:t>
            </w:r>
          </w:p>
        </w:tc>
        <w:tc>
          <w:tcPr>
            <w:tcW w:w="1266" w:type="dxa"/>
            <w:tcBorders>
              <w:top w:val="single" w:sz="4" w:space="0" w:color="000000"/>
              <w:left w:val="nil"/>
              <w:bottom w:val="single" w:sz="4" w:space="0" w:color="000000"/>
              <w:right w:val="single" w:sz="4" w:space="0" w:color="000000"/>
            </w:tcBorders>
            <w:shd w:val="clear" w:color="auto" w:fill="auto"/>
            <w:noWrap/>
          </w:tcPr>
          <w:p w14:paraId="1FCE908D" w14:textId="77777777" w:rsidR="00F66A54" w:rsidRPr="002820A6" w:rsidRDefault="00F66A54"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11</w:t>
            </w:r>
          </w:p>
        </w:tc>
      </w:tr>
      <w:tr w:rsidR="00F66A54" w:rsidRPr="002820A6" w14:paraId="577E949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0EC328"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361C327" w14:textId="77777777" w:rsidR="00F66A54" w:rsidRPr="00AE087E" w:rsidRDefault="00AE087E" w:rsidP="00F66A54">
            <w:pPr>
              <w:widowControl/>
              <w:jc w:val="left"/>
              <w:rPr>
                <w:rFonts w:cs="Arial"/>
                <w:sz w:val="21"/>
                <w:szCs w:val="21"/>
              </w:rPr>
            </w:pPr>
            <w:r w:rsidRPr="00AE087E">
              <w:rPr>
                <w:rFonts w:cs="Arial" w:hint="eastAsia"/>
                <w:sz w:val="21"/>
                <w:szCs w:val="21"/>
              </w:rPr>
              <w:t>田湾核电</w:t>
            </w:r>
            <w:r w:rsidRPr="00AE087E">
              <w:rPr>
                <w:rFonts w:cs="Arial" w:hint="eastAsia"/>
                <w:sz w:val="21"/>
                <w:szCs w:val="21"/>
              </w:rPr>
              <w:t>4</w:t>
            </w:r>
            <w:r w:rsidRPr="00AE087E">
              <w:rPr>
                <w:rFonts w:cs="Arial" w:hint="eastAsia"/>
                <w:sz w:val="21"/>
                <w:szCs w:val="21"/>
              </w:rPr>
              <w:t>号机组实现循环冷却水供水里程碑节点</w:t>
            </w:r>
          </w:p>
        </w:tc>
        <w:tc>
          <w:tcPr>
            <w:tcW w:w="1266" w:type="dxa"/>
            <w:tcBorders>
              <w:top w:val="single" w:sz="4" w:space="0" w:color="000000"/>
              <w:left w:val="nil"/>
              <w:bottom w:val="single" w:sz="4" w:space="0" w:color="000000"/>
              <w:right w:val="single" w:sz="4" w:space="0" w:color="000000"/>
            </w:tcBorders>
            <w:shd w:val="clear" w:color="auto" w:fill="auto"/>
            <w:noWrap/>
          </w:tcPr>
          <w:p w14:paraId="68887F0A" w14:textId="77777777" w:rsidR="00F66A54" w:rsidRPr="002820A6" w:rsidRDefault="00AE087E"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11</w:t>
            </w:r>
          </w:p>
        </w:tc>
      </w:tr>
      <w:tr w:rsidR="00F66A54" w:rsidRPr="002820A6" w14:paraId="6C9B814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E1795FD"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E1CDAC" w14:textId="77777777" w:rsidR="00F66A54" w:rsidRPr="00AE087E" w:rsidRDefault="00AE087E" w:rsidP="00F66A54">
            <w:pPr>
              <w:widowControl/>
              <w:jc w:val="left"/>
              <w:rPr>
                <w:rFonts w:cs="Arial"/>
                <w:sz w:val="21"/>
                <w:szCs w:val="21"/>
              </w:rPr>
            </w:pPr>
            <w:r w:rsidRPr="00AE087E">
              <w:rPr>
                <w:rFonts w:cs="Arial" w:hint="eastAsia"/>
                <w:sz w:val="21"/>
                <w:szCs w:val="21"/>
              </w:rPr>
              <w:t>核电的竞争力、面临的挑战及商业模式</w:t>
            </w:r>
          </w:p>
        </w:tc>
        <w:tc>
          <w:tcPr>
            <w:tcW w:w="1266" w:type="dxa"/>
            <w:tcBorders>
              <w:top w:val="single" w:sz="4" w:space="0" w:color="000000"/>
              <w:left w:val="nil"/>
              <w:bottom w:val="single" w:sz="4" w:space="0" w:color="000000"/>
              <w:right w:val="single" w:sz="4" w:space="0" w:color="000000"/>
            </w:tcBorders>
            <w:shd w:val="clear" w:color="auto" w:fill="auto"/>
            <w:noWrap/>
          </w:tcPr>
          <w:p w14:paraId="469C1341" w14:textId="77777777" w:rsidR="00F66A54" w:rsidRPr="002820A6" w:rsidRDefault="00AE087E"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11</w:t>
            </w:r>
          </w:p>
        </w:tc>
      </w:tr>
      <w:tr w:rsidR="00F66A54" w:rsidRPr="002820A6" w14:paraId="3F872F6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4BC34E6" w14:textId="77777777" w:rsidR="00F66A54" w:rsidRPr="002820A6" w:rsidRDefault="00F66A54"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34631CC" w14:textId="77777777" w:rsidR="00F66A54" w:rsidRPr="00F50C29" w:rsidRDefault="00F50C29" w:rsidP="00F66A54">
            <w:pPr>
              <w:widowControl/>
              <w:jc w:val="left"/>
              <w:rPr>
                <w:rFonts w:cs="Arial"/>
                <w:sz w:val="21"/>
                <w:szCs w:val="21"/>
              </w:rPr>
            </w:pPr>
            <w:r w:rsidRPr="00F50C29">
              <w:rPr>
                <w:rFonts w:cs="Arial" w:hint="eastAsia"/>
                <w:sz w:val="21"/>
                <w:szCs w:val="21"/>
              </w:rPr>
              <w:t>辽宁红沿河核电二期进入设备安装阶段</w:t>
            </w:r>
          </w:p>
        </w:tc>
        <w:tc>
          <w:tcPr>
            <w:tcW w:w="1266" w:type="dxa"/>
            <w:tcBorders>
              <w:top w:val="single" w:sz="4" w:space="0" w:color="000000"/>
              <w:left w:val="nil"/>
              <w:bottom w:val="single" w:sz="4" w:space="0" w:color="000000"/>
              <w:right w:val="single" w:sz="4" w:space="0" w:color="000000"/>
            </w:tcBorders>
            <w:shd w:val="clear" w:color="auto" w:fill="auto"/>
            <w:noWrap/>
          </w:tcPr>
          <w:p w14:paraId="16F13B93" w14:textId="77777777" w:rsidR="00F66A54" w:rsidRPr="002820A6" w:rsidRDefault="00AE087E"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12</w:t>
            </w:r>
          </w:p>
        </w:tc>
      </w:tr>
      <w:tr w:rsidR="00A37D2E" w:rsidRPr="002820A6" w14:paraId="0EA547B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03324D7" w14:textId="77777777" w:rsidR="00A37D2E" w:rsidRPr="002820A6" w:rsidRDefault="00A37D2E"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5192772" w14:textId="77777777" w:rsidR="00A37D2E" w:rsidRPr="00F50C29" w:rsidRDefault="00F50C29" w:rsidP="00F50C29">
            <w:pPr>
              <w:widowControl/>
              <w:jc w:val="left"/>
              <w:rPr>
                <w:rFonts w:cs="Arial"/>
                <w:sz w:val="21"/>
                <w:szCs w:val="21"/>
              </w:rPr>
            </w:pPr>
            <w:r w:rsidRPr="00F50C29">
              <w:rPr>
                <w:rFonts w:cs="Arial"/>
                <w:sz w:val="21"/>
                <w:szCs w:val="21"/>
              </w:rPr>
              <w:t>日媒称日本核电产业亮</w:t>
            </w:r>
            <w:r w:rsidRPr="00F50C29">
              <w:rPr>
                <w:rFonts w:cs="Arial"/>
                <w:sz w:val="21"/>
                <w:szCs w:val="21"/>
              </w:rPr>
              <w:t>"</w:t>
            </w:r>
            <w:r w:rsidRPr="00F50C29">
              <w:rPr>
                <w:rFonts w:cs="Arial"/>
                <w:sz w:val="21"/>
                <w:szCs w:val="21"/>
              </w:rPr>
              <w:t>黄灯</w:t>
            </w:r>
            <w:r w:rsidRPr="00F50C29">
              <w:rPr>
                <w:rFonts w:cs="Arial"/>
                <w:sz w:val="21"/>
                <w:szCs w:val="21"/>
              </w:rPr>
              <w:t>":</w:t>
            </w:r>
            <w:r w:rsidRPr="00F50C29">
              <w:rPr>
                <w:rFonts w:cs="Arial"/>
                <w:sz w:val="21"/>
                <w:szCs w:val="21"/>
              </w:rPr>
              <w:t>市场需求低迷</w:t>
            </w:r>
            <w:r w:rsidRPr="00F50C29">
              <w:rPr>
                <w:rFonts w:cs="Arial"/>
                <w:sz w:val="21"/>
                <w:szCs w:val="21"/>
              </w:rPr>
              <w:t xml:space="preserve"> </w:t>
            </w:r>
            <w:r w:rsidRPr="00F50C29">
              <w:rPr>
                <w:rFonts w:cs="Arial"/>
                <w:sz w:val="21"/>
                <w:szCs w:val="21"/>
              </w:rPr>
              <w:t>技术濒临断绝</w:t>
            </w:r>
          </w:p>
        </w:tc>
        <w:tc>
          <w:tcPr>
            <w:tcW w:w="1266" w:type="dxa"/>
            <w:tcBorders>
              <w:top w:val="single" w:sz="4" w:space="0" w:color="000000"/>
              <w:left w:val="nil"/>
              <w:bottom w:val="single" w:sz="4" w:space="0" w:color="000000"/>
              <w:right w:val="single" w:sz="4" w:space="0" w:color="000000"/>
            </w:tcBorders>
            <w:shd w:val="clear" w:color="auto" w:fill="auto"/>
            <w:noWrap/>
          </w:tcPr>
          <w:p w14:paraId="310B0400" w14:textId="77777777" w:rsidR="00A37D2E" w:rsidRPr="002820A6" w:rsidRDefault="00F50C29"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12</w:t>
            </w:r>
          </w:p>
        </w:tc>
      </w:tr>
      <w:tr w:rsidR="006E797A" w:rsidRPr="002820A6" w14:paraId="46783FD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5BC4D61" w14:textId="77777777" w:rsidR="006E797A" w:rsidRPr="002820A6" w:rsidRDefault="006E797A"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3F17AA6" w14:textId="77777777" w:rsidR="006E797A" w:rsidRPr="006E797A" w:rsidRDefault="006E797A" w:rsidP="00F66A54">
            <w:pPr>
              <w:widowControl/>
              <w:jc w:val="left"/>
              <w:rPr>
                <w:rFonts w:cs="Arial"/>
                <w:sz w:val="21"/>
                <w:szCs w:val="21"/>
              </w:rPr>
            </w:pPr>
            <w:r w:rsidRPr="006E797A">
              <w:rPr>
                <w:rFonts w:cs="Arial" w:hint="eastAsia"/>
                <w:sz w:val="21"/>
                <w:szCs w:val="21"/>
              </w:rPr>
              <w:t>核电安全须保持国际先进水平</w:t>
            </w:r>
          </w:p>
        </w:tc>
        <w:tc>
          <w:tcPr>
            <w:tcW w:w="1266" w:type="dxa"/>
            <w:tcBorders>
              <w:top w:val="single" w:sz="4" w:space="0" w:color="000000"/>
              <w:left w:val="nil"/>
              <w:bottom w:val="single" w:sz="4" w:space="0" w:color="000000"/>
              <w:right w:val="single" w:sz="4" w:space="0" w:color="000000"/>
            </w:tcBorders>
            <w:shd w:val="clear" w:color="auto" w:fill="auto"/>
            <w:noWrap/>
          </w:tcPr>
          <w:p w14:paraId="71FB083F" w14:textId="77777777" w:rsidR="006E797A"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13</w:t>
            </w:r>
          </w:p>
        </w:tc>
      </w:tr>
      <w:tr w:rsidR="006E797A" w:rsidRPr="002820A6" w14:paraId="37AA688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E35E4C3" w14:textId="77777777" w:rsidR="006E797A" w:rsidRPr="002820A6" w:rsidRDefault="006E797A"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495D585" w14:textId="77777777" w:rsidR="006E797A" w:rsidRPr="006E797A" w:rsidRDefault="006E797A" w:rsidP="00F66A54">
            <w:pPr>
              <w:widowControl/>
              <w:jc w:val="left"/>
              <w:rPr>
                <w:rFonts w:cs="Arial"/>
                <w:sz w:val="21"/>
                <w:szCs w:val="21"/>
              </w:rPr>
            </w:pPr>
            <w:r w:rsidRPr="006E797A">
              <w:rPr>
                <w:rFonts w:cs="Arial" w:hint="eastAsia"/>
                <w:sz w:val="21"/>
                <w:szCs w:val="21"/>
              </w:rPr>
              <w:t>日本反应堆修订法允许核监管机构突击检查</w:t>
            </w:r>
          </w:p>
        </w:tc>
        <w:tc>
          <w:tcPr>
            <w:tcW w:w="1266" w:type="dxa"/>
            <w:tcBorders>
              <w:top w:val="single" w:sz="4" w:space="0" w:color="000000"/>
              <w:left w:val="nil"/>
              <w:bottom w:val="single" w:sz="4" w:space="0" w:color="000000"/>
              <w:right w:val="single" w:sz="4" w:space="0" w:color="000000"/>
            </w:tcBorders>
            <w:shd w:val="clear" w:color="auto" w:fill="auto"/>
            <w:noWrap/>
          </w:tcPr>
          <w:p w14:paraId="432D3080" w14:textId="77777777" w:rsidR="006E797A"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13</w:t>
            </w:r>
          </w:p>
        </w:tc>
      </w:tr>
      <w:tr w:rsidR="00A37D2E" w:rsidRPr="002820A6" w14:paraId="10BA0B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F78EE91" w14:textId="77777777" w:rsidR="00A37D2E" w:rsidRPr="002820A6" w:rsidRDefault="00A37D2E"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64FD40" w14:textId="77777777" w:rsidR="00A37D2E" w:rsidRPr="006E797A" w:rsidRDefault="006E797A" w:rsidP="00F66A54">
            <w:pPr>
              <w:widowControl/>
              <w:jc w:val="left"/>
              <w:rPr>
                <w:rFonts w:cs="Arial"/>
                <w:sz w:val="21"/>
                <w:szCs w:val="21"/>
              </w:rPr>
            </w:pPr>
            <w:r w:rsidRPr="006E797A">
              <w:rPr>
                <w:rFonts w:cs="Arial" w:hint="eastAsia"/>
                <w:sz w:val="21"/>
                <w:szCs w:val="21"/>
              </w:rPr>
              <w:t>“华龙一号”关键设备主蒸汽隔离阀实现国产化</w:t>
            </w:r>
          </w:p>
        </w:tc>
        <w:tc>
          <w:tcPr>
            <w:tcW w:w="1266" w:type="dxa"/>
            <w:tcBorders>
              <w:top w:val="single" w:sz="4" w:space="0" w:color="000000"/>
              <w:left w:val="nil"/>
              <w:bottom w:val="single" w:sz="4" w:space="0" w:color="000000"/>
              <w:right w:val="single" w:sz="4" w:space="0" w:color="000000"/>
            </w:tcBorders>
            <w:shd w:val="clear" w:color="auto" w:fill="auto"/>
            <w:noWrap/>
          </w:tcPr>
          <w:p w14:paraId="26547284" w14:textId="77777777" w:rsidR="00A37D2E"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14</w:t>
            </w:r>
          </w:p>
        </w:tc>
      </w:tr>
      <w:tr w:rsidR="00A37D2E" w:rsidRPr="002820A6" w14:paraId="17184B5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68FC29" w14:textId="77777777" w:rsidR="00A37D2E" w:rsidRPr="002820A6" w:rsidRDefault="00A37D2E"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29E820A" w14:textId="77777777" w:rsidR="00A37D2E" w:rsidRPr="006E797A" w:rsidRDefault="006E797A" w:rsidP="00F66A54">
            <w:pPr>
              <w:widowControl/>
              <w:jc w:val="left"/>
              <w:rPr>
                <w:rFonts w:cs="Arial"/>
                <w:sz w:val="21"/>
                <w:szCs w:val="21"/>
              </w:rPr>
            </w:pPr>
            <w:r w:rsidRPr="006E797A">
              <w:rPr>
                <w:rFonts w:cs="Arial" w:hint="eastAsia"/>
                <w:sz w:val="21"/>
                <w:szCs w:val="21"/>
              </w:rPr>
              <w:t>关于“华龙一号”批量化建设的思考（上）</w:t>
            </w:r>
          </w:p>
        </w:tc>
        <w:tc>
          <w:tcPr>
            <w:tcW w:w="1266" w:type="dxa"/>
            <w:tcBorders>
              <w:top w:val="single" w:sz="4" w:space="0" w:color="000000"/>
              <w:left w:val="nil"/>
              <w:bottom w:val="single" w:sz="4" w:space="0" w:color="000000"/>
              <w:right w:val="single" w:sz="4" w:space="0" w:color="000000"/>
            </w:tcBorders>
            <w:shd w:val="clear" w:color="auto" w:fill="auto"/>
            <w:noWrap/>
          </w:tcPr>
          <w:p w14:paraId="45EFAEF8" w14:textId="77777777" w:rsidR="00A37D2E"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14</w:t>
            </w:r>
          </w:p>
        </w:tc>
      </w:tr>
      <w:tr w:rsidR="00A37D2E" w:rsidRPr="002820A6" w14:paraId="598DF16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0E397F" w14:textId="77777777" w:rsidR="00A37D2E" w:rsidRPr="002820A6" w:rsidRDefault="00A37D2E" w:rsidP="00F66A54">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EC07329" w14:textId="77777777" w:rsidR="00A37D2E" w:rsidRPr="006E797A" w:rsidRDefault="006E797A" w:rsidP="00F66A54">
            <w:pPr>
              <w:widowControl/>
              <w:jc w:val="left"/>
              <w:rPr>
                <w:rFonts w:cs="Arial"/>
                <w:sz w:val="21"/>
                <w:szCs w:val="21"/>
              </w:rPr>
            </w:pPr>
            <w:r w:rsidRPr="006E797A">
              <w:rPr>
                <w:rFonts w:cs="Arial" w:hint="eastAsia"/>
                <w:sz w:val="21"/>
                <w:szCs w:val="21"/>
              </w:rPr>
              <w:t>中核集团福清核电被命名为“全国青年文明号”</w:t>
            </w:r>
          </w:p>
        </w:tc>
        <w:tc>
          <w:tcPr>
            <w:tcW w:w="1266" w:type="dxa"/>
            <w:tcBorders>
              <w:top w:val="single" w:sz="4" w:space="0" w:color="000000"/>
              <w:left w:val="nil"/>
              <w:bottom w:val="single" w:sz="4" w:space="0" w:color="000000"/>
              <w:right w:val="single" w:sz="4" w:space="0" w:color="000000"/>
            </w:tcBorders>
            <w:shd w:val="clear" w:color="auto" w:fill="auto"/>
            <w:noWrap/>
          </w:tcPr>
          <w:p w14:paraId="280EC450" w14:textId="77777777" w:rsidR="00A37D2E" w:rsidRPr="002820A6" w:rsidRDefault="006E797A" w:rsidP="00F66A54">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14</w:t>
            </w:r>
          </w:p>
        </w:tc>
      </w:tr>
      <w:tr w:rsidR="00876902" w:rsidRPr="002820A6" w14:paraId="0E701CD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573BD90"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3C046C" w14:textId="77777777" w:rsidR="00876902" w:rsidRPr="00876902" w:rsidRDefault="00876902" w:rsidP="00876902">
            <w:pPr>
              <w:widowControl/>
              <w:jc w:val="left"/>
              <w:rPr>
                <w:rFonts w:cs="Arial"/>
                <w:sz w:val="21"/>
                <w:szCs w:val="21"/>
              </w:rPr>
            </w:pPr>
            <w:r w:rsidRPr="00876902">
              <w:rPr>
                <w:rFonts w:cs="Arial" w:hint="eastAsia"/>
                <w:sz w:val="21"/>
                <w:szCs w:val="21"/>
              </w:rPr>
              <w:t>贯彻落实国家安全法　维护核领域国家安全</w:t>
            </w:r>
          </w:p>
        </w:tc>
        <w:tc>
          <w:tcPr>
            <w:tcW w:w="1266" w:type="dxa"/>
            <w:tcBorders>
              <w:top w:val="single" w:sz="4" w:space="0" w:color="000000"/>
              <w:left w:val="nil"/>
              <w:bottom w:val="single" w:sz="4" w:space="0" w:color="000000"/>
              <w:right w:val="single" w:sz="4" w:space="0" w:color="000000"/>
            </w:tcBorders>
            <w:shd w:val="clear" w:color="auto" w:fill="auto"/>
            <w:noWrap/>
          </w:tcPr>
          <w:p w14:paraId="7D82652B" w14:textId="77777777" w:rsidR="00876902" w:rsidRPr="002820A6" w:rsidRDefault="00876902"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17</w:t>
            </w:r>
          </w:p>
        </w:tc>
      </w:tr>
      <w:tr w:rsidR="00876902" w:rsidRPr="002820A6" w14:paraId="04D2646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0ED4BE" w14:textId="77777777" w:rsidR="00876902" w:rsidRPr="006760CA"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A047429" w14:textId="77777777" w:rsidR="00876902" w:rsidRPr="006760CA" w:rsidRDefault="00876902" w:rsidP="00876902">
            <w:pPr>
              <w:widowControl/>
              <w:jc w:val="left"/>
              <w:rPr>
                <w:rFonts w:cs="Arial"/>
                <w:sz w:val="21"/>
                <w:szCs w:val="21"/>
              </w:rPr>
            </w:pPr>
            <w:r w:rsidRPr="006760CA">
              <w:rPr>
                <w:rFonts w:cs="Arial" w:hint="eastAsia"/>
                <w:sz w:val="21"/>
                <w:szCs w:val="21"/>
              </w:rPr>
              <w:t>【聚焦核电展】第</w:t>
            </w:r>
            <w:r w:rsidRPr="006760CA">
              <w:rPr>
                <w:rFonts w:cs="Arial" w:hint="eastAsia"/>
                <w:sz w:val="21"/>
                <w:szCs w:val="21"/>
              </w:rPr>
              <w:t>12</w:t>
            </w:r>
            <w:r w:rsidRPr="006760CA">
              <w:rPr>
                <w:rFonts w:cs="Arial" w:hint="eastAsia"/>
                <w:sz w:val="21"/>
                <w:szCs w:val="21"/>
              </w:rPr>
              <w:t>届中国国际核电展将在京举行</w:t>
            </w:r>
          </w:p>
        </w:tc>
        <w:tc>
          <w:tcPr>
            <w:tcW w:w="1266" w:type="dxa"/>
            <w:tcBorders>
              <w:top w:val="single" w:sz="4" w:space="0" w:color="000000"/>
              <w:left w:val="nil"/>
              <w:bottom w:val="single" w:sz="4" w:space="0" w:color="000000"/>
              <w:right w:val="single" w:sz="4" w:space="0" w:color="000000"/>
            </w:tcBorders>
            <w:shd w:val="clear" w:color="auto" w:fill="auto"/>
            <w:noWrap/>
          </w:tcPr>
          <w:p w14:paraId="37E91B8B" w14:textId="77777777" w:rsidR="00876902" w:rsidRPr="006760CA" w:rsidRDefault="00876902" w:rsidP="00876902">
            <w:pPr>
              <w:widowControl/>
              <w:jc w:val="left"/>
              <w:rPr>
                <w:rFonts w:cs="Arial"/>
                <w:color w:val="000000"/>
                <w:kern w:val="0"/>
                <w:sz w:val="21"/>
                <w:szCs w:val="21"/>
              </w:rPr>
            </w:pPr>
            <w:r w:rsidRPr="006760CA">
              <w:rPr>
                <w:rFonts w:cs="Arial" w:hint="eastAsia"/>
                <w:color w:val="000000"/>
                <w:kern w:val="0"/>
                <w:sz w:val="21"/>
                <w:szCs w:val="21"/>
              </w:rPr>
              <w:t>2017-04-17</w:t>
            </w:r>
          </w:p>
        </w:tc>
      </w:tr>
      <w:tr w:rsidR="00876902" w:rsidRPr="002820A6" w14:paraId="0722160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661E8FB"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533B5CE" w14:textId="77777777" w:rsidR="00876902" w:rsidRPr="00876902" w:rsidRDefault="00165F30" w:rsidP="00876902">
            <w:pPr>
              <w:widowControl/>
              <w:jc w:val="left"/>
              <w:rPr>
                <w:rFonts w:cs="Arial"/>
                <w:sz w:val="21"/>
                <w:szCs w:val="21"/>
              </w:rPr>
            </w:pPr>
            <w:r w:rsidRPr="00165F30">
              <w:rPr>
                <w:rFonts w:cs="Arial" w:hint="eastAsia"/>
                <w:sz w:val="21"/>
                <w:szCs w:val="21"/>
              </w:rPr>
              <w:t>“华龙一号”示范工程福清核电</w:t>
            </w:r>
            <w:r w:rsidRPr="00165F30">
              <w:rPr>
                <w:rFonts w:cs="Arial" w:hint="eastAsia"/>
                <w:sz w:val="21"/>
                <w:szCs w:val="21"/>
              </w:rPr>
              <w:t>5</w:t>
            </w:r>
            <w:r w:rsidRPr="00165F30">
              <w:rPr>
                <w:rFonts w:cs="Arial" w:hint="eastAsia"/>
                <w:sz w:val="21"/>
                <w:szCs w:val="21"/>
              </w:rPr>
              <w:t>号机组环吊轨道吊装就位</w:t>
            </w:r>
          </w:p>
        </w:tc>
        <w:tc>
          <w:tcPr>
            <w:tcW w:w="1266" w:type="dxa"/>
            <w:tcBorders>
              <w:top w:val="single" w:sz="4" w:space="0" w:color="000000"/>
              <w:left w:val="nil"/>
              <w:bottom w:val="single" w:sz="4" w:space="0" w:color="000000"/>
              <w:right w:val="single" w:sz="4" w:space="0" w:color="000000"/>
            </w:tcBorders>
            <w:shd w:val="clear" w:color="auto" w:fill="auto"/>
            <w:noWrap/>
          </w:tcPr>
          <w:p w14:paraId="6BD28AC2" w14:textId="77777777" w:rsidR="00876902" w:rsidRPr="002820A6" w:rsidRDefault="00165F30"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18</w:t>
            </w:r>
          </w:p>
        </w:tc>
      </w:tr>
      <w:tr w:rsidR="00876902" w:rsidRPr="002820A6" w14:paraId="62D3DD3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1B41DED"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ECF1F4" w14:textId="77777777" w:rsidR="00876902" w:rsidRPr="00165F30" w:rsidRDefault="00165F30" w:rsidP="00876902">
            <w:pPr>
              <w:widowControl/>
              <w:jc w:val="left"/>
              <w:rPr>
                <w:rFonts w:cs="Arial"/>
                <w:sz w:val="21"/>
                <w:szCs w:val="21"/>
              </w:rPr>
            </w:pPr>
            <w:r w:rsidRPr="00165F30">
              <w:rPr>
                <w:rFonts w:cs="Arial" w:hint="eastAsia"/>
                <w:sz w:val="21"/>
                <w:szCs w:val="21"/>
              </w:rPr>
              <w:t>“华龙一号”福清核电</w:t>
            </w:r>
            <w:r w:rsidRPr="00165F30">
              <w:rPr>
                <w:rFonts w:cs="Arial" w:hint="eastAsia"/>
                <w:sz w:val="21"/>
                <w:szCs w:val="21"/>
              </w:rPr>
              <w:t>6</w:t>
            </w:r>
            <w:r w:rsidRPr="00165F30">
              <w:rPr>
                <w:rFonts w:cs="Arial" w:hint="eastAsia"/>
                <w:sz w:val="21"/>
                <w:szCs w:val="21"/>
              </w:rPr>
              <w:t>号机组反应堆厂房</w:t>
            </w:r>
            <w:r w:rsidRPr="00165F30">
              <w:rPr>
                <w:rFonts w:cs="Arial" w:hint="eastAsia"/>
                <w:sz w:val="21"/>
                <w:szCs w:val="21"/>
              </w:rPr>
              <w:t>0</w:t>
            </w:r>
            <w:r w:rsidRPr="00165F30">
              <w:rPr>
                <w:rFonts w:cs="Arial" w:hint="eastAsia"/>
                <w:sz w:val="21"/>
                <w:szCs w:val="21"/>
              </w:rPr>
              <w:t>米板顺利实现混凝土浇筑</w:t>
            </w:r>
          </w:p>
        </w:tc>
        <w:tc>
          <w:tcPr>
            <w:tcW w:w="1266" w:type="dxa"/>
            <w:tcBorders>
              <w:top w:val="single" w:sz="4" w:space="0" w:color="000000"/>
              <w:left w:val="nil"/>
              <w:bottom w:val="single" w:sz="4" w:space="0" w:color="000000"/>
              <w:right w:val="single" w:sz="4" w:space="0" w:color="000000"/>
            </w:tcBorders>
            <w:shd w:val="clear" w:color="auto" w:fill="auto"/>
            <w:noWrap/>
          </w:tcPr>
          <w:p w14:paraId="5E0AE3D9" w14:textId="77777777" w:rsidR="00876902" w:rsidRPr="002820A6" w:rsidRDefault="00165F30"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18</w:t>
            </w:r>
          </w:p>
        </w:tc>
      </w:tr>
      <w:tr w:rsidR="00876902" w:rsidRPr="002820A6" w14:paraId="5338AC2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4DB4C17"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0313E1" w14:textId="77777777" w:rsidR="00876902" w:rsidRPr="00165F30" w:rsidRDefault="00165F30" w:rsidP="00876902">
            <w:pPr>
              <w:widowControl/>
              <w:jc w:val="left"/>
              <w:rPr>
                <w:rFonts w:cs="Arial"/>
                <w:sz w:val="21"/>
                <w:szCs w:val="21"/>
              </w:rPr>
            </w:pPr>
            <w:r w:rsidRPr="00165F30">
              <w:rPr>
                <w:rFonts w:cs="Arial" w:hint="eastAsia"/>
                <w:sz w:val="21"/>
                <w:szCs w:val="21"/>
              </w:rPr>
              <w:t>我国核产业潜在产值达万亿级</w:t>
            </w:r>
          </w:p>
        </w:tc>
        <w:tc>
          <w:tcPr>
            <w:tcW w:w="1266" w:type="dxa"/>
            <w:tcBorders>
              <w:top w:val="single" w:sz="4" w:space="0" w:color="000000"/>
              <w:left w:val="nil"/>
              <w:bottom w:val="single" w:sz="4" w:space="0" w:color="000000"/>
              <w:right w:val="single" w:sz="4" w:space="0" w:color="000000"/>
            </w:tcBorders>
            <w:shd w:val="clear" w:color="auto" w:fill="auto"/>
            <w:noWrap/>
          </w:tcPr>
          <w:p w14:paraId="3D1E6C97" w14:textId="77777777" w:rsidR="00876902" w:rsidRPr="002820A6" w:rsidRDefault="00165F30"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18</w:t>
            </w:r>
          </w:p>
        </w:tc>
      </w:tr>
      <w:tr w:rsidR="00876902" w:rsidRPr="002820A6" w14:paraId="1BCC74F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0304E92"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843160D" w14:textId="77777777" w:rsidR="00876902" w:rsidRPr="00A34FFD" w:rsidRDefault="00A34FFD" w:rsidP="00876902">
            <w:pPr>
              <w:widowControl/>
              <w:jc w:val="left"/>
              <w:rPr>
                <w:rFonts w:cs="Arial"/>
                <w:sz w:val="21"/>
                <w:szCs w:val="21"/>
              </w:rPr>
            </w:pPr>
            <w:r w:rsidRPr="00A34FFD">
              <w:rPr>
                <w:rFonts w:cs="Arial" w:hint="eastAsia"/>
                <w:sz w:val="21"/>
                <w:szCs w:val="21"/>
              </w:rPr>
              <w:t>《核安全与放射性污染防治“十三五”规划及</w:t>
            </w:r>
            <w:r w:rsidRPr="00A34FFD">
              <w:rPr>
                <w:rFonts w:cs="Arial" w:hint="eastAsia"/>
                <w:sz w:val="21"/>
                <w:szCs w:val="21"/>
              </w:rPr>
              <w:t>2025</w:t>
            </w:r>
            <w:r w:rsidRPr="00A34FFD">
              <w:rPr>
                <w:rFonts w:cs="Arial" w:hint="eastAsia"/>
                <w:sz w:val="21"/>
                <w:szCs w:val="21"/>
              </w:rPr>
              <w:t>年远景目标》宣贯会在京召</w:t>
            </w:r>
          </w:p>
        </w:tc>
        <w:tc>
          <w:tcPr>
            <w:tcW w:w="1266" w:type="dxa"/>
            <w:tcBorders>
              <w:top w:val="single" w:sz="4" w:space="0" w:color="000000"/>
              <w:left w:val="nil"/>
              <w:bottom w:val="single" w:sz="4" w:space="0" w:color="000000"/>
              <w:right w:val="single" w:sz="4" w:space="0" w:color="000000"/>
            </w:tcBorders>
            <w:shd w:val="clear" w:color="auto" w:fill="auto"/>
            <w:noWrap/>
          </w:tcPr>
          <w:p w14:paraId="60B1B07C" w14:textId="77777777" w:rsidR="00876902" w:rsidRPr="002820A6" w:rsidRDefault="00A34FFD"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19</w:t>
            </w:r>
          </w:p>
        </w:tc>
      </w:tr>
      <w:tr w:rsidR="00876902" w:rsidRPr="002820A6" w14:paraId="459348E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DB0F5FD"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8D9A9D9" w14:textId="77777777" w:rsidR="00876902" w:rsidRPr="00A34FFD" w:rsidRDefault="00A34FFD" w:rsidP="00876902">
            <w:pPr>
              <w:widowControl/>
              <w:jc w:val="left"/>
              <w:rPr>
                <w:rFonts w:cs="Arial"/>
                <w:sz w:val="21"/>
                <w:szCs w:val="21"/>
              </w:rPr>
            </w:pPr>
            <w:r w:rsidRPr="00A34FFD">
              <w:rPr>
                <w:rFonts w:cs="Arial" w:hint="eastAsia"/>
                <w:sz w:val="21"/>
                <w:szCs w:val="21"/>
              </w:rPr>
              <w:t>华龙一号重大工程标准化示范已有明确时间表</w:t>
            </w:r>
          </w:p>
        </w:tc>
        <w:tc>
          <w:tcPr>
            <w:tcW w:w="1266" w:type="dxa"/>
            <w:tcBorders>
              <w:top w:val="single" w:sz="4" w:space="0" w:color="000000"/>
              <w:left w:val="nil"/>
              <w:bottom w:val="single" w:sz="4" w:space="0" w:color="000000"/>
              <w:right w:val="single" w:sz="4" w:space="0" w:color="000000"/>
            </w:tcBorders>
            <w:shd w:val="clear" w:color="auto" w:fill="auto"/>
            <w:noWrap/>
          </w:tcPr>
          <w:p w14:paraId="3155D9DA" w14:textId="77777777" w:rsidR="00876902" w:rsidRPr="002820A6" w:rsidRDefault="00A34FFD"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19</w:t>
            </w:r>
          </w:p>
        </w:tc>
      </w:tr>
      <w:tr w:rsidR="00876902" w:rsidRPr="002820A6" w14:paraId="6699C79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E5F9A8F" w14:textId="77777777" w:rsidR="00876902" w:rsidRPr="002820A6" w:rsidRDefault="00876902" w:rsidP="0087690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4B929FA" w14:textId="77777777" w:rsidR="00876902" w:rsidRPr="00A34FFD" w:rsidRDefault="00A34FFD" w:rsidP="00876902">
            <w:pPr>
              <w:widowControl/>
              <w:jc w:val="left"/>
              <w:rPr>
                <w:rFonts w:cs="Arial"/>
                <w:sz w:val="21"/>
                <w:szCs w:val="21"/>
              </w:rPr>
            </w:pPr>
            <w:r w:rsidRPr="00A34FFD">
              <w:rPr>
                <w:rFonts w:cs="Arial" w:hint="eastAsia"/>
                <w:sz w:val="21"/>
                <w:szCs w:val="21"/>
              </w:rPr>
              <w:t>福清核电</w:t>
            </w:r>
            <w:r w:rsidRPr="00A34FFD">
              <w:rPr>
                <w:rFonts w:cs="Arial" w:hint="eastAsia"/>
                <w:sz w:val="21"/>
                <w:szCs w:val="21"/>
              </w:rPr>
              <w:t>4</w:t>
            </w:r>
            <w:r w:rsidRPr="00A34FFD">
              <w:rPr>
                <w:rFonts w:cs="Arial" w:hint="eastAsia"/>
                <w:sz w:val="21"/>
                <w:szCs w:val="21"/>
              </w:rPr>
              <w:t>号机组首次到达热停堆平台</w:t>
            </w:r>
          </w:p>
        </w:tc>
        <w:tc>
          <w:tcPr>
            <w:tcW w:w="1266" w:type="dxa"/>
            <w:tcBorders>
              <w:top w:val="single" w:sz="4" w:space="0" w:color="000000"/>
              <w:left w:val="nil"/>
              <w:bottom w:val="single" w:sz="4" w:space="0" w:color="000000"/>
              <w:right w:val="single" w:sz="4" w:space="0" w:color="000000"/>
            </w:tcBorders>
            <w:shd w:val="clear" w:color="auto" w:fill="auto"/>
            <w:noWrap/>
          </w:tcPr>
          <w:p w14:paraId="7E8C4757" w14:textId="77777777" w:rsidR="00876902" w:rsidRPr="002820A6" w:rsidRDefault="00A34FFD" w:rsidP="00876902">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19</w:t>
            </w:r>
          </w:p>
        </w:tc>
      </w:tr>
      <w:tr w:rsidR="00FD7FAC" w:rsidRPr="00FD7FAC" w14:paraId="26A2940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48BF1B5" w14:textId="77777777" w:rsidR="00FD7FAC" w:rsidRPr="00FD7FAC" w:rsidRDefault="00FD7FAC" w:rsidP="00FD7FA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7C48983" w14:textId="77777777" w:rsidR="00FD7FAC" w:rsidRPr="00FD7FAC" w:rsidRDefault="00FD7FAC" w:rsidP="00FD7FAC">
            <w:pPr>
              <w:widowControl/>
              <w:jc w:val="left"/>
              <w:rPr>
                <w:rFonts w:cs="Arial"/>
                <w:sz w:val="21"/>
                <w:szCs w:val="21"/>
              </w:rPr>
            </w:pPr>
            <w:r w:rsidRPr="00FD7FAC">
              <w:rPr>
                <w:rFonts w:cs="Arial" w:hint="eastAsia"/>
                <w:sz w:val="21"/>
                <w:szCs w:val="21"/>
              </w:rPr>
              <w:t>江苏核安全局与江苏核电签署合作协议</w:t>
            </w:r>
            <w:r w:rsidRPr="00FD7FAC">
              <w:rPr>
                <w:rFonts w:cs="Arial" w:hint="eastAsia"/>
                <w:sz w:val="21"/>
                <w:szCs w:val="21"/>
              </w:rPr>
              <w:t xml:space="preserve"> </w:t>
            </w:r>
            <w:r w:rsidRPr="00FD7FAC">
              <w:rPr>
                <w:rFonts w:cs="Arial" w:hint="eastAsia"/>
                <w:sz w:val="21"/>
                <w:szCs w:val="21"/>
              </w:rPr>
              <w:t>打造核与辐射安全示范基地</w:t>
            </w:r>
          </w:p>
        </w:tc>
        <w:tc>
          <w:tcPr>
            <w:tcW w:w="1266" w:type="dxa"/>
            <w:tcBorders>
              <w:top w:val="single" w:sz="4" w:space="0" w:color="000000"/>
              <w:left w:val="nil"/>
              <w:bottom w:val="single" w:sz="4" w:space="0" w:color="000000"/>
              <w:right w:val="single" w:sz="4" w:space="0" w:color="000000"/>
            </w:tcBorders>
            <w:shd w:val="clear" w:color="auto" w:fill="auto"/>
            <w:noWrap/>
          </w:tcPr>
          <w:p w14:paraId="49DC61D9" w14:textId="77777777" w:rsidR="00FD7FAC" w:rsidRPr="002820A6" w:rsidRDefault="00FD7FAC" w:rsidP="00FD7FAC">
            <w:pPr>
              <w:widowControl/>
              <w:jc w:val="left"/>
              <w:rPr>
                <w:rFonts w:cs="Arial"/>
                <w:color w:val="000000"/>
                <w:kern w:val="0"/>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20</w:t>
            </w:r>
          </w:p>
        </w:tc>
      </w:tr>
      <w:tr w:rsidR="00FD7FAC" w:rsidRPr="00FD7FAC" w14:paraId="5F21CA7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615B459" w14:textId="77777777" w:rsidR="00FD7FAC" w:rsidRPr="00FD7FAC" w:rsidRDefault="00FD7FAC" w:rsidP="00FD7FA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9B49213" w14:textId="77777777" w:rsidR="00FD7FAC" w:rsidRPr="00FD7FAC" w:rsidRDefault="00FD7FAC" w:rsidP="00FD7FAC">
            <w:pPr>
              <w:widowControl/>
              <w:jc w:val="left"/>
              <w:rPr>
                <w:rFonts w:cs="Arial"/>
                <w:sz w:val="21"/>
                <w:szCs w:val="21"/>
              </w:rPr>
            </w:pPr>
            <w:r w:rsidRPr="00FD7FAC">
              <w:rPr>
                <w:rFonts w:cs="Arial" w:hint="eastAsia"/>
                <w:sz w:val="21"/>
                <w:szCs w:val="21"/>
              </w:rPr>
              <w:t>伊朗和匈牙利将合作开发小型核电站</w:t>
            </w:r>
          </w:p>
        </w:tc>
        <w:tc>
          <w:tcPr>
            <w:tcW w:w="1266" w:type="dxa"/>
            <w:tcBorders>
              <w:top w:val="single" w:sz="4" w:space="0" w:color="000000"/>
              <w:left w:val="nil"/>
              <w:bottom w:val="single" w:sz="4" w:space="0" w:color="000000"/>
              <w:right w:val="single" w:sz="4" w:space="0" w:color="000000"/>
            </w:tcBorders>
            <w:shd w:val="clear" w:color="auto" w:fill="auto"/>
            <w:noWrap/>
          </w:tcPr>
          <w:p w14:paraId="2F54B147" w14:textId="77777777" w:rsidR="00FD7FAC" w:rsidRPr="00FD7FAC" w:rsidRDefault="00FD7FAC"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20</w:t>
            </w:r>
          </w:p>
        </w:tc>
      </w:tr>
      <w:tr w:rsidR="00FD7FAC" w:rsidRPr="00FD7FAC" w14:paraId="2B703C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E61BAC9" w14:textId="77777777" w:rsidR="00FD7FAC" w:rsidRPr="00FD7FAC" w:rsidRDefault="00FD7FAC" w:rsidP="00FD7FA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476C49" w14:textId="77777777" w:rsidR="00FD7FAC" w:rsidRPr="00FD7FAC" w:rsidRDefault="00FD7FAC" w:rsidP="00FD7FAC">
            <w:pPr>
              <w:widowControl/>
              <w:jc w:val="left"/>
              <w:rPr>
                <w:rFonts w:cs="Arial"/>
                <w:sz w:val="21"/>
                <w:szCs w:val="21"/>
              </w:rPr>
            </w:pPr>
            <w:r w:rsidRPr="00FD7FAC">
              <w:rPr>
                <w:rFonts w:cs="Arial" w:hint="eastAsia"/>
                <w:sz w:val="21"/>
                <w:szCs w:val="21"/>
              </w:rPr>
              <w:t>英国将建设价值</w:t>
            </w:r>
            <w:r w:rsidRPr="00FD7FAC">
              <w:rPr>
                <w:rFonts w:cs="Arial" w:hint="eastAsia"/>
                <w:sz w:val="21"/>
                <w:szCs w:val="21"/>
              </w:rPr>
              <w:t>1000</w:t>
            </w:r>
            <w:r w:rsidRPr="00FD7FAC">
              <w:rPr>
                <w:rFonts w:cs="Arial" w:hint="eastAsia"/>
                <w:sz w:val="21"/>
                <w:szCs w:val="21"/>
              </w:rPr>
              <w:t>万欧元的核聚变中心</w:t>
            </w:r>
          </w:p>
        </w:tc>
        <w:tc>
          <w:tcPr>
            <w:tcW w:w="1266" w:type="dxa"/>
            <w:tcBorders>
              <w:top w:val="single" w:sz="4" w:space="0" w:color="000000"/>
              <w:left w:val="nil"/>
              <w:bottom w:val="single" w:sz="4" w:space="0" w:color="000000"/>
              <w:right w:val="single" w:sz="4" w:space="0" w:color="000000"/>
            </w:tcBorders>
            <w:shd w:val="clear" w:color="auto" w:fill="auto"/>
            <w:noWrap/>
          </w:tcPr>
          <w:p w14:paraId="2D12205C" w14:textId="77777777" w:rsidR="00FD7FAC" w:rsidRPr="00FD7FAC" w:rsidRDefault="00FD7FAC"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20</w:t>
            </w:r>
          </w:p>
        </w:tc>
      </w:tr>
      <w:tr w:rsidR="00FD7FAC" w:rsidRPr="00FD7FAC" w14:paraId="321DC77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BC8BEEA" w14:textId="77777777" w:rsidR="00FD7FAC" w:rsidRPr="00FD7FAC" w:rsidRDefault="00FD7FAC" w:rsidP="00FD7FA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50C58A" w14:textId="77777777" w:rsidR="00FD7FAC" w:rsidRPr="00FD7FAC" w:rsidRDefault="001F5B20" w:rsidP="00FD7FAC">
            <w:pPr>
              <w:widowControl/>
              <w:jc w:val="left"/>
              <w:rPr>
                <w:rFonts w:cs="Arial"/>
                <w:sz w:val="21"/>
                <w:szCs w:val="21"/>
              </w:rPr>
            </w:pPr>
            <w:r w:rsidRPr="001F5B20">
              <w:rPr>
                <w:rFonts w:cs="Arial" w:hint="eastAsia"/>
                <w:sz w:val="21"/>
                <w:szCs w:val="21"/>
              </w:rPr>
              <w:t>中核集团华龙一号核电厂安全级</w:t>
            </w:r>
            <w:r w:rsidRPr="001F5B20">
              <w:rPr>
                <w:rFonts w:cs="Arial" w:hint="eastAsia"/>
                <w:sz w:val="21"/>
                <w:szCs w:val="21"/>
              </w:rPr>
              <w:t>DCS</w:t>
            </w:r>
            <w:r w:rsidRPr="001F5B20">
              <w:rPr>
                <w:rFonts w:cs="Arial" w:hint="eastAsia"/>
                <w:sz w:val="21"/>
                <w:szCs w:val="21"/>
              </w:rPr>
              <w:t>平台通过专家审查</w:t>
            </w:r>
          </w:p>
        </w:tc>
        <w:tc>
          <w:tcPr>
            <w:tcW w:w="1266" w:type="dxa"/>
            <w:tcBorders>
              <w:top w:val="single" w:sz="4" w:space="0" w:color="000000"/>
              <w:left w:val="nil"/>
              <w:bottom w:val="single" w:sz="4" w:space="0" w:color="000000"/>
              <w:right w:val="single" w:sz="4" w:space="0" w:color="000000"/>
            </w:tcBorders>
            <w:shd w:val="clear" w:color="auto" w:fill="auto"/>
            <w:noWrap/>
          </w:tcPr>
          <w:p w14:paraId="48B71141" w14:textId="77777777" w:rsidR="00FD7FAC" w:rsidRPr="00FD7FAC" w:rsidRDefault="00CC2133"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FD7FAC" w:rsidRPr="00FD7FAC" w14:paraId="364E042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B7962A4" w14:textId="77777777" w:rsidR="00FD7FAC" w:rsidRPr="00FD7FAC" w:rsidRDefault="00FD7FAC" w:rsidP="00FD7FA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C9FB94" w14:textId="77777777" w:rsidR="00FD7FAC" w:rsidRPr="00FD7FAC" w:rsidRDefault="001F5B20" w:rsidP="00FD7FAC">
            <w:pPr>
              <w:widowControl/>
              <w:jc w:val="left"/>
              <w:rPr>
                <w:rFonts w:cs="Arial"/>
                <w:sz w:val="21"/>
                <w:szCs w:val="21"/>
              </w:rPr>
            </w:pPr>
            <w:r w:rsidRPr="001F5B20">
              <w:rPr>
                <w:rFonts w:cs="Arial" w:hint="eastAsia"/>
                <w:sz w:val="21"/>
                <w:szCs w:val="21"/>
              </w:rPr>
              <w:t>华龙一号示范工程福清</w:t>
            </w:r>
            <w:r w:rsidRPr="001F5B20">
              <w:rPr>
                <w:rFonts w:cs="Arial" w:hint="eastAsia"/>
                <w:sz w:val="21"/>
                <w:szCs w:val="21"/>
              </w:rPr>
              <w:t>6</w:t>
            </w:r>
            <w:r w:rsidRPr="001F5B20">
              <w:rPr>
                <w:rFonts w:cs="Arial" w:hint="eastAsia"/>
                <w:sz w:val="21"/>
                <w:szCs w:val="21"/>
              </w:rPr>
              <w:t>号机组穹顶拼装正式开始</w:t>
            </w:r>
          </w:p>
        </w:tc>
        <w:tc>
          <w:tcPr>
            <w:tcW w:w="1266" w:type="dxa"/>
            <w:tcBorders>
              <w:top w:val="single" w:sz="4" w:space="0" w:color="000000"/>
              <w:left w:val="nil"/>
              <w:bottom w:val="single" w:sz="4" w:space="0" w:color="000000"/>
              <w:right w:val="single" w:sz="4" w:space="0" w:color="000000"/>
            </w:tcBorders>
            <w:shd w:val="clear" w:color="auto" w:fill="auto"/>
            <w:noWrap/>
          </w:tcPr>
          <w:p w14:paraId="71C539F9" w14:textId="77777777" w:rsidR="00FD7FAC" w:rsidRPr="00FD7FAC" w:rsidRDefault="00CC2133"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FD7FAC" w:rsidRPr="00FD7FAC" w14:paraId="3AA9699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0278BA" w14:textId="77777777" w:rsidR="00FD7FAC" w:rsidRPr="00FD7FAC" w:rsidRDefault="00FD7FAC" w:rsidP="00FD7FA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DE5D9F" w14:textId="77777777" w:rsidR="00FD7FAC" w:rsidRPr="00FD7FAC" w:rsidRDefault="001F5B20" w:rsidP="00FD7FAC">
            <w:pPr>
              <w:widowControl/>
              <w:jc w:val="left"/>
              <w:rPr>
                <w:rFonts w:cs="Arial"/>
                <w:sz w:val="21"/>
                <w:szCs w:val="21"/>
              </w:rPr>
            </w:pPr>
            <w:r w:rsidRPr="001F5B20">
              <w:rPr>
                <w:rFonts w:cs="Arial" w:hint="eastAsia"/>
                <w:sz w:val="21"/>
                <w:szCs w:val="21"/>
              </w:rPr>
              <w:t>核与中核建联合打造国内天然铀开发投资共享平台</w:t>
            </w:r>
          </w:p>
        </w:tc>
        <w:tc>
          <w:tcPr>
            <w:tcW w:w="1266" w:type="dxa"/>
            <w:tcBorders>
              <w:top w:val="single" w:sz="4" w:space="0" w:color="000000"/>
              <w:left w:val="nil"/>
              <w:bottom w:val="single" w:sz="4" w:space="0" w:color="000000"/>
              <w:right w:val="single" w:sz="4" w:space="0" w:color="000000"/>
            </w:tcBorders>
            <w:shd w:val="clear" w:color="auto" w:fill="auto"/>
            <w:noWrap/>
          </w:tcPr>
          <w:p w14:paraId="1CBA85BD" w14:textId="77777777" w:rsidR="00FD7FAC" w:rsidRPr="00FD7FAC" w:rsidRDefault="00CC2133" w:rsidP="00FD7FAC">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1F5B20" w:rsidRPr="00FD7FAC" w14:paraId="43127C0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043CB93" w14:textId="77777777" w:rsidR="001F5B20" w:rsidRPr="00CC2133" w:rsidRDefault="001F5B20" w:rsidP="001F5B2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3E58F76" w14:textId="77777777" w:rsidR="001F5B20" w:rsidRPr="00FD7FAC" w:rsidRDefault="001F5B20" w:rsidP="001F5B20">
            <w:pPr>
              <w:widowControl/>
              <w:jc w:val="left"/>
              <w:rPr>
                <w:rFonts w:cs="Arial"/>
                <w:sz w:val="21"/>
                <w:szCs w:val="21"/>
              </w:rPr>
            </w:pPr>
            <w:r w:rsidRPr="001F5B20">
              <w:rPr>
                <w:rFonts w:cs="Arial" w:hint="eastAsia"/>
                <w:sz w:val="21"/>
                <w:szCs w:val="21"/>
              </w:rPr>
              <w:t>关于“华龙一号”批量化建设的思考（下）</w:t>
            </w:r>
          </w:p>
        </w:tc>
        <w:tc>
          <w:tcPr>
            <w:tcW w:w="1266" w:type="dxa"/>
            <w:tcBorders>
              <w:top w:val="single" w:sz="4" w:space="0" w:color="000000"/>
              <w:left w:val="nil"/>
              <w:bottom w:val="single" w:sz="4" w:space="0" w:color="000000"/>
              <w:right w:val="single" w:sz="4" w:space="0" w:color="000000"/>
            </w:tcBorders>
            <w:shd w:val="clear" w:color="auto" w:fill="auto"/>
            <w:noWrap/>
          </w:tcPr>
          <w:p w14:paraId="68BD592A" w14:textId="77777777"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21</w:t>
            </w:r>
          </w:p>
        </w:tc>
      </w:tr>
      <w:tr w:rsidR="001F5B20" w:rsidRPr="00FD7FAC" w14:paraId="257FEBD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72D9F64" w14:textId="77777777" w:rsidR="001F5B20" w:rsidRPr="00CC2133" w:rsidRDefault="001F5B20" w:rsidP="001F5B2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C48A0A8" w14:textId="77777777" w:rsidR="001F5B20" w:rsidRPr="00FD7FAC" w:rsidRDefault="00164291" w:rsidP="001F5B20">
            <w:pPr>
              <w:widowControl/>
              <w:jc w:val="left"/>
              <w:rPr>
                <w:rFonts w:cs="Arial"/>
                <w:sz w:val="21"/>
                <w:szCs w:val="21"/>
              </w:rPr>
            </w:pPr>
            <w:r w:rsidRPr="00164291">
              <w:rPr>
                <w:rFonts w:cs="Arial" w:hint="eastAsia"/>
                <w:sz w:val="21"/>
                <w:szCs w:val="21"/>
              </w:rPr>
              <w:t>中国核电发展中心正式挂牌</w:t>
            </w:r>
          </w:p>
        </w:tc>
        <w:tc>
          <w:tcPr>
            <w:tcW w:w="1266" w:type="dxa"/>
            <w:tcBorders>
              <w:top w:val="single" w:sz="4" w:space="0" w:color="000000"/>
              <w:left w:val="nil"/>
              <w:bottom w:val="single" w:sz="4" w:space="0" w:color="000000"/>
              <w:right w:val="single" w:sz="4" w:space="0" w:color="000000"/>
            </w:tcBorders>
            <w:shd w:val="clear" w:color="auto" w:fill="auto"/>
            <w:noWrap/>
          </w:tcPr>
          <w:p w14:paraId="39484B5C" w14:textId="77777777"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F5B20" w:rsidRPr="00FD7FAC" w14:paraId="3410ABA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787E575" w14:textId="77777777" w:rsidR="001F5B20" w:rsidRPr="00CC2133" w:rsidRDefault="001F5B20" w:rsidP="001F5B2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37A9C7B" w14:textId="77777777" w:rsidR="001F5B20" w:rsidRPr="00FD7FAC" w:rsidRDefault="00164291" w:rsidP="001F5B20">
            <w:pPr>
              <w:widowControl/>
              <w:jc w:val="left"/>
              <w:rPr>
                <w:rFonts w:cs="Arial"/>
                <w:sz w:val="21"/>
                <w:szCs w:val="21"/>
              </w:rPr>
            </w:pPr>
            <w:r w:rsidRPr="00164291">
              <w:rPr>
                <w:rFonts w:cs="Arial" w:hint="eastAsia"/>
                <w:sz w:val="21"/>
                <w:szCs w:val="21"/>
              </w:rPr>
              <w:t>出口目标国核电发展及潜在投资风险（上）</w:t>
            </w:r>
          </w:p>
        </w:tc>
        <w:tc>
          <w:tcPr>
            <w:tcW w:w="1266" w:type="dxa"/>
            <w:tcBorders>
              <w:top w:val="single" w:sz="4" w:space="0" w:color="000000"/>
              <w:left w:val="nil"/>
              <w:bottom w:val="single" w:sz="4" w:space="0" w:color="000000"/>
              <w:right w:val="single" w:sz="4" w:space="0" w:color="000000"/>
            </w:tcBorders>
            <w:shd w:val="clear" w:color="auto" w:fill="auto"/>
            <w:noWrap/>
          </w:tcPr>
          <w:p w14:paraId="41D218DD" w14:textId="77777777"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F5B20" w:rsidRPr="00FD7FAC" w14:paraId="5F215E8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95150E" w14:textId="77777777" w:rsidR="001F5B20" w:rsidRPr="00CC2133" w:rsidRDefault="001F5B20" w:rsidP="001F5B2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855A48F" w14:textId="77777777" w:rsidR="001F5B20" w:rsidRPr="00FD7FAC" w:rsidRDefault="00164291" w:rsidP="00164291">
            <w:pPr>
              <w:widowControl/>
              <w:jc w:val="left"/>
              <w:rPr>
                <w:rFonts w:cs="Arial"/>
                <w:sz w:val="21"/>
                <w:szCs w:val="21"/>
              </w:rPr>
            </w:pPr>
            <w:r w:rsidRPr="00164291">
              <w:rPr>
                <w:rFonts w:cs="Arial" w:hint="eastAsia"/>
                <w:sz w:val="21"/>
                <w:szCs w:val="21"/>
              </w:rPr>
              <w:t>出口目标国核电发展及潜在投资风险（中）</w:t>
            </w:r>
          </w:p>
        </w:tc>
        <w:tc>
          <w:tcPr>
            <w:tcW w:w="1266" w:type="dxa"/>
            <w:tcBorders>
              <w:top w:val="single" w:sz="4" w:space="0" w:color="000000"/>
              <w:left w:val="nil"/>
              <w:bottom w:val="single" w:sz="4" w:space="0" w:color="000000"/>
              <w:right w:val="single" w:sz="4" w:space="0" w:color="000000"/>
            </w:tcBorders>
            <w:shd w:val="clear" w:color="auto" w:fill="auto"/>
            <w:noWrap/>
          </w:tcPr>
          <w:p w14:paraId="4896E022" w14:textId="77777777"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F5B20" w:rsidRPr="00FD7FAC" w14:paraId="6EE4EFA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E353E23" w14:textId="77777777" w:rsidR="001F5B20" w:rsidRPr="00CC2133" w:rsidRDefault="001F5B20" w:rsidP="001F5B2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9D824D" w14:textId="77777777" w:rsidR="001F5B20" w:rsidRPr="00FD7FAC" w:rsidRDefault="00164291" w:rsidP="00164291">
            <w:pPr>
              <w:widowControl/>
              <w:jc w:val="left"/>
              <w:rPr>
                <w:rFonts w:cs="Arial"/>
                <w:sz w:val="21"/>
                <w:szCs w:val="21"/>
              </w:rPr>
            </w:pPr>
            <w:r w:rsidRPr="00164291">
              <w:rPr>
                <w:rFonts w:cs="Arial" w:hint="eastAsia"/>
                <w:sz w:val="21"/>
                <w:szCs w:val="21"/>
              </w:rPr>
              <w:t>出口目标国核电发展及潜在投资风险（下）</w:t>
            </w:r>
          </w:p>
        </w:tc>
        <w:tc>
          <w:tcPr>
            <w:tcW w:w="1266" w:type="dxa"/>
            <w:tcBorders>
              <w:top w:val="single" w:sz="4" w:space="0" w:color="000000"/>
              <w:left w:val="nil"/>
              <w:bottom w:val="single" w:sz="4" w:space="0" w:color="000000"/>
              <w:right w:val="single" w:sz="4" w:space="0" w:color="000000"/>
            </w:tcBorders>
            <w:shd w:val="clear" w:color="auto" w:fill="auto"/>
            <w:noWrap/>
          </w:tcPr>
          <w:p w14:paraId="649CD003" w14:textId="77777777" w:rsidR="001F5B20" w:rsidRPr="00FD7FAC" w:rsidRDefault="001F5B20" w:rsidP="001F5B20">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64291" w:rsidRPr="00FD7FAC" w14:paraId="1BE2C14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CB07CD"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F72269" w14:textId="77777777" w:rsidR="00164291" w:rsidRPr="00FD7FAC" w:rsidRDefault="00164291" w:rsidP="00164291">
            <w:pPr>
              <w:widowControl/>
              <w:jc w:val="left"/>
              <w:rPr>
                <w:rFonts w:cs="Arial"/>
                <w:sz w:val="21"/>
                <w:szCs w:val="21"/>
              </w:rPr>
            </w:pPr>
            <w:r w:rsidRPr="00164291">
              <w:rPr>
                <w:rFonts w:cs="Arial"/>
                <w:sz w:val="21"/>
                <w:szCs w:val="21"/>
              </w:rPr>
              <w:t>第七届核安全文化校园行如期举行</w:t>
            </w:r>
          </w:p>
        </w:tc>
        <w:tc>
          <w:tcPr>
            <w:tcW w:w="1266" w:type="dxa"/>
            <w:tcBorders>
              <w:top w:val="single" w:sz="4" w:space="0" w:color="000000"/>
              <w:left w:val="nil"/>
              <w:bottom w:val="single" w:sz="4" w:space="0" w:color="000000"/>
              <w:right w:val="single" w:sz="4" w:space="0" w:color="000000"/>
            </w:tcBorders>
            <w:shd w:val="clear" w:color="auto" w:fill="auto"/>
            <w:noWrap/>
          </w:tcPr>
          <w:p w14:paraId="45EFCEF1" w14:textId="77777777" w:rsidR="00164291" w:rsidRPr="00FD7FAC" w:rsidRDefault="00164291"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64291" w:rsidRPr="00FD7FAC" w14:paraId="31D8EF9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1C9BF3"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597A21B" w14:textId="77777777" w:rsidR="00164291" w:rsidRPr="00FD7FAC" w:rsidRDefault="00164291" w:rsidP="00164291">
            <w:pPr>
              <w:widowControl/>
              <w:jc w:val="left"/>
              <w:rPr>
                <w:rFonts w:cs="Arial"/>
                <w:sz w:val="21"/>
                <w:szCs w:val="21"/>
              </w:rPr>
            </w:pPr>
            <w:r w:rsidRPr="00164291">
              <w:rPr>
                <w:rFonts w:cs="Arial" w:hint="eastAsia"/>
                <w:sz w:val="21"/>
                <w:szCs w:val="21"/>
              </w:rPr>
              <w:t>中广核高管论坛：切实加强核安全管理</w:t>
            </w:r>
            <w:r w:rsidRPr="00164291">
              <w:rPr>
                <w:rFonts w:cs="Arial" w:hint="eastAsia"/>
                <w:sz w:val="21"/>
                <w:szCs w:val="21"/>
              </w:rPr>
              <w:t xml:space="preserve"> </w:t>
            </w:r>
            <w:r w:rsidRPr="00164291">
              <w:rPr>
                <w:rFonts w:cs="Arial" w:hint="eastAsia"/>
                <w:sz w:val="21"/>
                <w:szCs w:val="21"/>
              </w:rPr>
              <w:t>彻底消除核安全隐患</w:t>
            </w:r>
          </w:p>
        </w:tc>
        <w:tc>
          <w:tcPr>
            <w:tcW w:w="1266" w:type="dxa"/>
            <w:tcBorders>
              <w:top w:val="single" w:sz="4" w:space="0" w:color="000000"/>
              <w:left w:val="nil"/>
              <w:bottom w:val="single" w:sz="4" w:space="0" w:color="000000"/>
              <w:right w:val="single" w:sz="4" w:space="0" w:color="000000"/>
            </w:tcBorders>
            <w:shd w:val="clear" w:color="auto" w:fill="auto"/>
            <w:noWrap/>
          </w:tcPr>
          <w:p w14:paraId="75329DB4" w14:textId="77777777" w:rsidR="00164291" w:rsidRPr="00FD7FAC" w:rsidRDefault="00164291"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24</w:t>
            </w:r>
          </w:p>
        </w:tc>
      </w:tr>
      <w:tr w:rsidR="00164291" w:rsidRPr="00FD7FAC" w14:paraId="7141354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6B33D0"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AF9DDC" w14:textId="77777777" w:rsidR="00164291" w:rsidRPr="00FD7FAC" w:rsidRDefault="003474EA" w:rsidP="00164291">
            <w:pPr>
              <w:widowControl/>
              <w:jc w:val="left"/>
              <w:rPr>
                <w:rFonts w:cs="Arial"/>
                <w:sz w:val="21"/>
                <w:szCs w:val="21"/>
              </w:rPr>
            </w:pPr>
            <w:r w:rsidRPr="003474EA">
              <w:rPr>
                <w:rFonts w:cs="Arial" w:hint="eastAsia"/>
                <w:sz w:val="21"/>
                <w:szCs w:val="21"/>
              </w:rPr>
              <w:t>原子能院放化所微粒分析小组通过</w:t>
            </w:r>
            <w:r w:rsidRPr="003474EA">
              <w:rPr>
                <w:rFonts w:cs="Arial" w:hint="eastAsia"/>
                <w:sz w:val="21"/>
                <w:szCs w:val="21"/>
              </w:rPr>
              <w:t>IAEA</w:t>
            </w:r>
            <w:r w:rsidRPr="003474EA">
              <w:rPr>
                <w:rFonts w:cs="Arial" w:hint="eastAsia"/>
                <w:sz w:val="21"/>
                <w:szCs w:val="21"/>
              </w:rPr>
              <w:t>现场视察认证</w:t>
            </w:r>
          </w:p>
        </w:tc>
        <w:tc>
          <w:tcPr>
            <w:tcW w:w="1266" w:type="dxa"/>
            <w:tcBorders>
              <w:top w:val="single" w:sz="4" w:space="0" w:color="000000"/>
              <w:left w:val="nil"/>
              <w:bottom w:val="single" w:sz="4" w:space="0" w:color="000000"/>
              <w:right w:val="single" w:sz="4" w:space="0" w:color="000000"/>
            </w:tcBorders>
            <w:shd w:val="clear" w:color="auto" w:fill="auto"/>
            <w:noWrap/>
          </w:tcPr>
          <w:p w14:paraId="4547DEF5" w14:textId="77777777" w:rsidR="00164291" w:rsidRPr="00FD7FAC" w:rsidRDefault="003474EA"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25</w:t>
            </w:r>
          </w:p>
        </w:tc>
      </w:tr>
      <w:tr w:rsidR="00164291" w:rsidRPr="00FD7FAC" w14:paraId="3DBA9C2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DA570DB"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EE764D6" w14:textId="77777777" w:rsidR="00164291" w:rsidRPr="00FD7FAC" w:rsidRDefault="003474EA" w:rsidP="00164291">
            <w:pPr>
              <w:widowControl/>
              <w:jc w:val="left"/>
              <w:rPr>
                <w:rFonts w:cs="Arial"/>
                <w:sz w:val="21"/>
                <w:szCs w:val="21"/>
              </w:rPr>
            </w:pPr>
            <w:r w:rsidRPr="003474EA">
              <w:rPr>
                <w:rFonts w:cs="Arial" w:hint="eastAsia"/>
                <w:sz w:val="21"/>
                <w:szCs w:val="21"/>
              </w:rPr>
              <w:t>核能开发科研“先进核探测技术研究”项目通过国防科工局组织的现场验收</w:t>
            </w:r>
          </w:p>
        </w:tc>
        <w:tc>
          <w:tcPr>
            <w:tcW w:w="1266" w:type="dxa"/>
            <w:tcBorders>
              <w:top w:val="single" w:sz="4" w:space="0" w:color="000000"/>
              <w:left w:val="nil"/>
              <w:bottom w:val="single" w:sz="4" w:space="0" w:color="000000"/>
              <w:right w:val="single" w:sz="4" w:space="0" w:color="000000"/>
            </w:tcBorders>
            <w:shd w:val="clear" w:color="auto" w:fill="auto"/>
            <w:noWrap/>
          </w:tcPr>
          <w:p w14:paraId="0E145983" w14:textId="77777777" w:rsidR="00164291" w:rsidRPr="00FD7FAC" w:rsidRDefault="003474EA"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25</w:t>
            </w:r>
          </w:p>
        </w:tc>
      </w:tr>
      <w:tr w:rsidR="00164291" w:rsidRPr="00FD7FAC" w14:paraId="31E982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B0477E7"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78B18F" w14:textId="77777777" w:rsidR="00164291" w:rsidRPr="00FD7FAC" w:rsidRDefault="00045DB8" w:rsidP="00164291">
            <w:pPr>
              <w:widowControl/>
              <w:jc w:val="left"/>
              <w:rPr>
                <w:rFonts w:cs="Arial"/>
                <w:sz w:val="21"/>
                <w:szCs w:val="21"/>
              </w:rPr>
            </w:pPr>
            <w:r w:rsidRPr="00045DB8">
              <w:rPr>
                <w:rFonts w:cs="Arial" w:hint="eastAsia"/>
                <w:sz w:val="21"/>
                <w:szCs w:val="21"/>
              </w:rPr>
              <w:t>切尔诺贝利核事故辐射健康效应的最终权威结论及其依据详情（上）</w:t>
            </w:r>
          </w:p>
        </w:tc>
        <w:tc>
          <w:tcPr>
            <w:tcW w:w="1266" w:type="dxa"/>
            <w:tcBorders>
              <w:top w:val="single" w:sz="4" w:space="0" w:color="000000"/>
              <w:left w:val="nil"/>
              <w:bottom w:val="single" w:sz="4" w:space="0" w:color="000000"/>
              <w:right w:val="single" w:sz="4" w:space="0" w:color="000000"/>
            </w:tcBorders>
            <w:shd w:val="clear" w:color="auto" w:fill="auto"/>
            <w:noWrap/>
          </w:tcPr>
          <w:p w14:paraId="72409037" w14:textId="77777777" w:rsidR="00164291" w:rsidRPr="00FD7FAC" w:rsidRDefault="00045DB8"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26</w:t>
            </w:r>
          </w:p>
        </w:tc>
      </w:tr>
      <w:tr w:rsidR="00164291" w:rsidRPr="00FD7FAC" w14:paraId="3EA46AE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6514638"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6FFB70C" w14:textId="77777777" w:rsidR="00164291" w:rsidRPr="00045DB8" w:rsidRDefault="00045DB8" w:rsidP="00164291">
            <w:pPr>
              <w:widowControl/>
              <w:jc w:val="left"/>
              <w:rPr>
                <w:rFonts w:cs="Arial"/>
                <w:sz w:val="21"/>
                <w:szCs w:val="21"/>
              </w:rPr>
            </w:pPr>
            <w:r w:rsidRPr="00045DB8">
              <w:rPr>
                <w:rFonts w:cs="Arial" w:hint="eastAsia"/>
                <w:sz w:val="21"/>
                <w:szCs w:val="21"/>
              </w:rPr>
              <w:t>切尔诺贝利核事故辐射健康效应的最终权威结论及其依据详情（下）</w:t>
            </w:r>
          </w:p>
        </w:tc>
        <w:tc>
          <w:tcPr>
            <w:tcW w:w="1266" w:type="dxa"/>
            <w:tcBorders>
              <w:top w:val="single" w:sz="4" w:space="0" w:color="000000"/>
              <w:left w:val="nil"/>
              <w:bottom w:val="single" w:sz="4" w:space="0" w:color="000000"/>
              <w:right w:val="single" w:sz="4" w:space="0" w:color="000000"/>
            </w:tcBorders>
            <w:shd w:val="clear" w:color="auto" w:fill="auto"/>
            <w:noWrap/>
          </w:tcPr>
          <w:p w14:paraId="2B1E25FF" w14:textId="77777777" w:rsidR="00164291" w:rsidRPr="00FD7FAC" w:rsidRDefault="00045DB8"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26</w:t>
            </w:r>
          </w:p>
        </w:tc>
      </w:tr>
      <w:tr w:rsidR="00164291" w:rsidRPr="00FD7FAC" w14:paraId="05DCDF3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4A6BDEB"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BD0C693" w14:textId="77777777" w:rsidR="00164291" w:rsidRPr="00FD7FAC" w:rsidRDefault="00045DB8" w:rsidP="00164291">
            <w:pPr>
              <w:widowControl/>
              <w:jc w:val="left"/>
              <w:rPr>
                <w:rFonts w:cs="Arial"/>
                <w:sz w:val="21"/>
                <w:szCs w:val="21"/>
              </w:rPr>
            </w:pPr>
            <w:r w:rsidRPr="00045DB8">
              <w:rPr>
                <w:rFonts w:cs="Arial" w:hint="eastAsia"/>
                <w:sz w:val="21"/>
                <w:szCs w:val="21"/>
              </w:rPr>
              <w:t>华龙一号福清</w:t>
            </w:r>
            <w:r w:rsidRPr="00045DB8">
              <w:rPr>
                <w:rFonts w:cs="Arial" w:hint="eastAsia"/>
                <w:sz w:val="21"/>
                <w:szCs w:val="21"/>
              </w:rPr>
              <w:t>6</w:t>
            </w:r>
            <w:r w:rsidRPr="00045DB8">
              <w:rPr>
                <w:rFonts w:cs="Arial" w:hint="eastAsia"/>
                <w:sz w:val="21"/>
                <w:szCs w:val="21"/>
              </w:rPr>
              <w:t>号机组反应堆厂房设备闸门套筒安装完成</w:t>
            </w:r>
          </w:p>
        </w:tc>
        <w:tc>
          <w:tcPr>
            <w:tcW w:w="1266" w:type="dxa"/>
            <w:tcBorders>
              <w:top w:val="single" w:sz="4" w:space="0" w:color="000000"/>
              <w:left w:val="nil"/>
              <w:bottom w:val="single" w:sz="4" w:space="0" w:color="000000"/>
              <w:right w:val="single" w:sz="4" w:space="0" w:color="000000"/>
            </w:tcBorders>
            <w:shd w:val="clear" w:color="auto" w:fill="auto"/>
            <w:noWrap/>
          </w:tcPr>
          <w:p w14:paraId="235EC5F4" w14:textId="77777777" w:rsidR="00164291" w:rsidRPr="00FD7FAC" w:rsidRDefault="00045DB8"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4</w:t>
            </w:r>
            <w:r w:rsidRPr="002820A6">
              <w:rPr>
                <w:rFonts w:cs="Arial" w:hint="eastAsia"/>
                <w:color w:val="000000"/>
                <w:kern w:val="0"/>
                <w:sz w:val="21"/>
                <w:szCs w:val="21"/>
              </w:rPr>
              <w:t>-</w:t>
            </w:r>
            <w:r>
              <w:rPr>
                <w:rFonts w:cs="Arial" w:hint="eastAsia"/>
                <w:color w:val="000000"/>
                <w:kern w:val="0"/>
                <w:sz w:val="21"/>
                <w:szCs w:val="21"/>
              </w:rPr>
              <w:t>26</w:t>
            </w:r>
          </w:p>
        </w:tc>
      </w:tr>
      <w:tr w:rsidR="00164291" w:rsidRPr="00FD7FAC" w14:paraId="44EEF10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56CC01D" w14:textId="77777777" w:rsidR="00164291" w:rsidRPr="00CC2133" w:rsidRDefault="00164291" w:rsidP="0016429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812DEAB" w14:textId="77777777" w:rsidR="00164291" w:rsidRPr="00FD7FAC" w:rsidRDefault="00087BBE" w:rsidP="00164291">
            <w:pPr>
              <w:widowControl/>
              <w:jc w:val="left"/>
              <w:rPr>
                <w:rFonts w:cs="Arial"/>
                <w:sz w:val="21"/>
                <w:szCs w:val="21"/>
              </w:rPr>
            </w:pPr>
            <w:r w:rsidRPr="00087BBE">
              <w:rPr>
                <w:rFonts w:cs="Arial" w:hint="eastAsia"/>
                <w:sz w:val="21"/>
                <w:szCs w:val="21"/>
              </w:rPr>
              <w:t>孟加拉国正式批准核电建设项目</w:t>
            </w:r>
          </w:p>
        </w:tc>
        <w:tc>
          <w:tcPr>
            <w:tcW w:w="1266" w:type="dxa"/>
            <w:tcBorders>
              <w:top w:val="single" w:sz="4" w:space="0" w:color="000000"/>
              <w:left w:val="nil"/>
              <w:bottom w:val="single" w:sz="4" w:space="0" w:color="000000"/>
              <w:right w:val="single" w:sz="4" w:space="0" w:color="000000"/>
            </w:tcBorders>
            <w:shd w:val="clear" w:color="auto" w:fill="auto"/>
            <w:noWrap/>
          </w:tcPr>
          <w:p w14:paraId="46F5208F" w14:textId="77777777" w:rsidR="00164291" w:rsidRPr="00FD7FAC" w:rsidRDefault="00087BBE" w:rsidP="0016429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087BBE" w:rsidRPr="00FD7FAC" w14:paraId="04294B0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DA09226" w14:textId="77777777" w:rsidR="00087BBE" w:rsidRPr="00CC2133" w:rsidRDefault="00087BBE" w:rsidP="00087BB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138D07" w14:textId="77777777" w:rsidR="00087BBE" w:rsidRPr="00FD7FAC" w:rsidRDefault="00087BBE" w:rsidP="00087BBE">
            <w:pPr>
              <w:widowControl/>
              <w:jc w:val="left"/>
              <w:rPr>
                <w:rFonts w:cs="Arial"/>
                <w:sz w:val="21"/>
                <w:szCs w:val="21"/>
              </w:rPr>
            </w:pPr>
            <w:r w:rsidRPr="00087BBE">
              <w:rPr>
                <w:rFonts w:cs="Arial" w:hint="eastAsia"/>
                <w:sz w:val="21"/>
                <w:szCs w:val="21"/>
              </w:rPr>
              <w:t>中核集团面向全球发布“双龙出海”最新进展</w:t>
            </w:r>
          </w:p>
        </w:tc>
        <w:tc>
          <w:tcPr>
            <w:tcW w:w="1266" w:type="dxa"/>
            <w:tcBorders>
              <w:top w:val="single" w:sz="4" w:space="0" w:color="000000"/>
              <w:left w:val="nil"/>
              <w:bottom w:val="single" w:sz="4" w:space="0" w:color="000000"/>
              <w:right w:val="single" w:sz="4" w:space="0" w:color="000000"/>
            </w:tcBorders>
            <w:shd w:val="clear" w:color="auto" w:fill="auto"/>
            <w:noWrap/>
          </w:tcPr>
          <w:p w14:paraId="6D161B7C" w14:textId="77777777" w:rsidR="00087BBE" w:rsidRPr="00FD7FAC" w:rsidRDefault="00087BBE" w:rsidP="00087BBE">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087BBE" w:rsidRPr="00FD7FAC" w14:paraId="2252040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2F08A8" w14:textId="77777777" w:rsidR="00087BBE" w:rsidRPr="00CC2133" w:rsidRDefault="00087BBE" w:rsidP="00087BB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6BDDB7" w14:textId="77777777" w:rsidR="00087BBE" w:rsidRPr="00FD7FAC" w:rsidRDefault="00087BBE" w:rsidP="00087BBE">
            <w:pPr>
              <w:widowControl/>
              <w:jc w:val="left"/>
              <w:rPr>
                <w:rFonts w:cs="Arial"/>
                <w:sz w:val="21"/>
                <w:szCs w:val="21"/>
              </w:rPr>
            </w:pPr>
            <w:r w:rsidRPr="00087BBE">
              <w:rPr>
                <w:rFonts w:cs="Arial" w:hint="eastAsia"/>
                <w:sz w:val="21"/>
                <w:szCs w:val="21"/>
              </w:rPr>
              <w:t>中国核电发布核能行业首份公众沟通通用指南</w:t>
            </w:r>
          </w:p>
        </w:tc>
        <w:tc>
          <w:tcPr>
            <w:tcW w:w="1266" w:type="dxa"/>
            <w:tcBorders>
              <w:top w:val="single" w:sz="4" w:space="0" w:color="000000"/>
              <w:left w:val="nil"/>
              <w:bottom w:val="single" w:sz="4" w:space="0" w:color="000000"/>
              <w:right w:val="single" w:sz="4" w:space="0" w:color="000000"/>
            </w:tcBorders>
            <w:shd w:val="clear" w:color="auto" w:fill="auto"/>
            <w:noWrap/>
          </w:tcPr>
          <w:p w14:paraId="6725704C" w14:textId="77777777" w:rsidR="00087BBE" w:rsidRPr="00FD7FAC" w:rsidRDefault="00087BBE" w:rsidP="00087BBE">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087BBE" w:rsidRPr="00FD7FAC" w14:paraId="16BDA8A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705F86" w14:textId="77777777" w:rsidR="00087BBE" w:rsidRPr="00CC2133" w:rsidRDefault="00087BBE" w:rsidP="00087BB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50D6441" w14:textId="77777777" w:rsidR="00087BBE" w:rsidRPr="00FD7FAC" w:rsidRDefault="00087BBE" w:rsidP="00087BBE">
            <w:pPr>
              <w:widowControl/>
              <w:jc w:val="left"/>
              <w:rPr>
                <w:rFonts w:cs="Arial"/>
                <w:sz w:val="21"/>
                <w:szCs w:val="21"/>
              </w:rPr>
            </w:pPr>
            <w:r w:rsidRPr="00087BBE">
              <w:rPr>
                <w:rFonts w:cs="Arial" w:hint="eastAsia"/>
                <w:sz w:val="21"/>
                <w:szCs w:val="21"/>
              </w:rPr>
              <w:t>中核集团与俄罗斯燃料公司签署长期战略合作协议</w:t>
            </w:r>
          </w:p>
        </w:tc>
        <w:tc>
          <w:tcPr>
            <w:tcW w:w="1266" w:type="dxa"/>
            <w:tcBorders>
              <w:top w:val="single" w:sz="4" w:space="0" w:color="000000"/>
              <w:left w:val="nil"/>
              <w:bottom w:val="single" w:sz="4" w:space="0" w:color="000000"/>
              <w:right w:val="single" w:sz="4" w:space="0" w:color="000000"/>
            </w:tcBorders>
            <w:shd w:val="clear" w:color="auto" w:fill="auto"/>
            <w:noWrap/>
          </w:tcPr>
          <w:p w14:paraId="7DCC03E0" w14:textId="77777777" w:rsidR="00087BBE" w:rsidRPr="00FD7FAC" w:rsidRDefault="00087BBE" w:rsidP="00087BBE">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02</w:t>
            </w:r>
          </w:p>
        </w:tc>
      </w:tr>
      <w:tr w:rsidR="00E94819" w:rsidRPr="00FD7FAC" w14:paraId="431F52E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4FBE750" w14:textId="77777777" w:rsidR="00E94819" w:rsidRPr="00CC2133" w:rsidRDefault="00E94819" w:rsidP="00E9481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E596F8" w14:textId="77777777" w:rsidR="00E94819" w:rsidRPr="00FF565B" w:rsidRDefault="00E94819" w:rsidP="00E94819">
            <w:pPr>
              <w:widowControl/>
              <w:jc w:val="left"/>
              <w:rPr>
                <w:rFonts w:cs="Arial"/>
                <w:sz w:val="21"/>
                <w:szCs w:val="21"/>
              </w:rPr>
            </w:pPr>
            <w:r w:rsidRPr="00E94819">
              <w:rPr>
                <w:rFonts w:cs="Arial" w:hint="eastAsia"/>
                <w:sz w:val="21"/>
                <w:szCs w:val="21"/>
              </w:rPr>
              <w:t>核电展期间中广核新闻发布会：华龙一号通用设计审查第一阶段工作预计</w:t>
            </w:r>
            <w:r w:rsidRPr="00E94819">
              <w:rPr>
                <w:rFonts w:cs="Arial" w:hint="eastAsia"/>
                <w:sz w:val="21"/>
                <w:szCs w:val="21"/>
              </w:rPr>
              <w:t>11</w:t>
            </w:r>
            <w:r w:rsidRPr="00E94819">
              <w:rPr>
                <w:rFonts w:cs="Arial" w:hint="eastAsia"/>
                <w:sz w:val="21"/>
                <w:szCs w:val="21"/>
              </w:rPr>
              <w:t>月完成</w:t>
            </w:r>
          </w:p>
        </w:tc>
        <w:tc>
          <w:tcPr>
            <w:tcW w:w="1266" w:type="dxa"/>
            <w:tcBorders>
              <w:top w:val="single" w:sz="4" w:space="0" w:color="000000"/>
              <w:left w:val="nil"/>
              <w:bottom w:val="single" w:sz="4" w:space="0" w:color="000000"/>
              <w:right w:val="single" w:sz="4" w:space="0" w:color="000000"/>
            </w:tcBorders>
            <w:shd w:val="clear" w:color="auto" w:fill="auto"/>
            <w:noWrap/>
          </w:tcPr>
          <w:p w14:paraId="58DD76B1" w14:textId="77777777" w:rsidR="00E94819" w:rsidRPr="00FD7FAC" w:rsidRDefault="00E94819" w:rsidP="00E94819">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03</w:t>
            </w:r>
          </w:p>
        </w:tc>
      </w:tr>
      <w:tr w:rsidR="00E94819" w:rsidRPr="00FD7FAC" w14:paraId="615F8F6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BBF8EE" w14:textId="77777777" w:rsidR="00E94819" w:rsidRPr="00CC2133" w:rsidRDefault="00E94819" w:rsidP="00E9481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497EDA" w14:textId="77777777" w:rsidR="00E94819" w:rsidRPr="00FD7FAC" w:rsidRDefault="00E94819" w:rsidP="00E94819">
            <w:pPr>
              <w:widowControl/>
              <w:jc w:val="left"/>
              <w:rPr>
                <w:rFonts w:cs="Arial"/>
                <w:sz w:val="21"/>
                <w:szCs w:val="21"/>
              </w:rPr>
            </w:pPr>
            <w:r w:rsidRPr="00E94819">
              <w:rPr>
                <w:rFonts w:cs="Arial" w:hint="eastAsia"/>
                <w:sz w:val="21"/>
                <w:szCs w:val="21"/>
              </w:rPr>
              <w:t>美国费米</w:t>
            </w:r>
            <w:r w:rsidRPr="00E94819">
              <w:rPr>
                <w:rFonts w:cs="Arial" w:hint="eastAsia"/>
                <w:sz w:val="21"/>
                <w:szCs w:val="21"/>
              </w:rPr>
              <w:t>2</w:t>
            </w:r>
            <w:r w:rsidRPr="00E94819">
              <w:rPr>
                <w:rFonts w:cs="Arial" w:hint="eastAsia"/>
                <w:sz w:val="21"/>
                <w:szCs w:val="21"/>
              </w:rPr>
              <w:t>号机组获准延寿</w:t>
            </w:r>
            <w:r w:rsidRPr="00E94819">
              <w:rPr>
                <w:rFonts w:cs="Arial" w:hint="eastAsia"/>
                <w:sz w:val="21"/>
                <w:szCs w:val="21"/>
              </w:rPr>
              <w:t>20</w:t>
            </w:r>
            <w:r w:rsidRPr="00E94819">
              <w:rPr>
                <w:rFonts w:cs="Arial" w:hint="eastAsia"/>
                <w:sz w:val="21"/>
                <w:szCs w:val="21"/>
              </w:rPr>
              <w:t>年</w:t>
            </w:r>
          </w:p>
        </w:tc>
        <w:tc>
          <w:tcPr>
            <w:tcW w:w="1266" w:type="dxa"/>
            <w:tcBorders>
              <w:top w:val="single" w:sz="4" w:space="0" w:color="000000"/>
              <w:left w:val="nil"/>
              <w:bottom w:val="single" w:sz="4" w:space="0" w:color="000000"/>
              <w:right w:val="single" w:sz="4" w:space="0" w:color="000000"/>
            </w:tcBorders>
            <w:shd w:val="clear" w:color="auto" w:fill="auto"/>
            <w:noWrap/>
          </w:tcPr>
          <w:p w14:paraId="07945A79" w14:textId="77777777" w:rsidR="00E94819" w:rsidRPr="00FD7FAC" w:rsidRDefault="00E94819" w:rsidP="00E94819">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03</w:t>
            </w:r>
          </w:p>
        </w:tc>
      </w:tr>
      <w:tr w:rsidR="00E94819" w:rsidRPr="00FD7FAC" w14:paraId="5AC8B66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A0C314A" w14:textId="77777777" w:rsidR="00E94819" w:rsidRPr="00CC2133" w:rsidRDefault="00E94819" w:rsidP="00E9481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0CBAE70" w14:textId="77777777" w:rsidR="00E94819" w:rsidRPr="00FD7FAC" w:rsidRDefault="00E94819" w:rsidP="00E94819">
            <w:pPr>
              <w:widowControl/>
              <w:jc w:val="left"/>
              <w:rPr>
                <w:rFonts w:cs="Arial"/>
                <w:sz w:val="21"/>
                <w:szCs w:val="21"/>
              </w:rPr>
            </w:pPr>
            <w:r w:rsidRPr="00E94819">
              <w:rPr>
                <w:rFonts w:cs="Arial" w:hint="eastAsia"/>
                <w:sz w:val="21"/>
                <w:szCs w:val="21"/>
              </w:rPr>
              <w:t>中国核电发布社会责任报告</w:t>
            </w:r>
            <w:r w:rsidRPr="00E94819">
              <w:rPr>
                <w:rFonts w:cs="Arial" w:hint="eastAsia"/>
                <w:sz w:val="21"/>
                <w:szCs w:val="21"/>
              </w:rPr>
              <w:t xml:space="preserve"> 2016</w:t>
            </w:r>
            <w:r w:rsidRPr="00E94819">
              <w:rPr>
                <w:rFonts w:cs="Arial" w:hint="eastAsia"/>
                <w:sz w:val="21"/>
                <w:szCs w:val="21"/>
              </w:rPr>
              <w:t>年“造林”</w:t>
            </w:r>
            <w:r w:rsidRPr="00E94819">
              <w:rPr>
                <w:rFonts w:cs="Arial" w:hint="eastAsia"/>
                <w:sz w:val="21"/>
                <w:szCs w:val="21"/>
              </w:rPr>
              <w:t xml:space="preserve">180 </w:t>
            </w:r>
            <w:r w:rsidRPr="00E94819">
              <w:rPr>
                <w:rFonts w:cs="Arial" w:hint="eastAsia"/>
                <w:sz w:val="21"/>
                <w:szCs w:val="21"/>
              </w:rPr>
              <w:t>万公顷</w:t>
            </w:r>
          </w:p>
        </w:tc>
        <w:tc>
          <w:tcPr>
            <w:tcW w:w="1266" w:type="dxa"/>
            <w:tcBorders>
              <w:top w:val="single" w:sz="4" w:space="0" w:color="000000"/>
              <w:left w:val="nil"/>
              <w:bottom w:val="single" w:sz="4" w:space="0" w:color="000000"/>
              <w:right w:val="single" w:sz="4" w:space="0" w:color="000000"/>
            </w:tcBorders>
            <w:shd w:val="clear" w:color="auto" w:fill="auto"/>
            <w:noWrap/>
          </w:tcPr>
          <w:p w14:paraId="10EFCE44" w14:textId="77777777" w:rsidR="00E94819" w:rsidRPr="00FD7FAC" w:rsidRDefault="00E94819" w:rsidP="00E94819">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03</w:t>
            </w:r>
          </w:p>
        </w:tc>
      </w:tr>
      <w:tr w:rsidR="009E58B1" w:rsidRPr="00FD7FAC" w14:paraId="6272BFC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0B8ED9"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3740276" w14:textId="77777777" w:rsidR="009E58B1" w:rsidRPr="00FD7FAC" w:rsidRDefault="009E58B1" w:rsidP="009E58B1">
            <w:pPr>
              <w:widowControl/>
              <w:jc w:val="left"/>
              <w:rPr>
                <w:rFonts w:cs="Arial"/>
                <w:sz w:val="21"/>
                <w:szCs w:val="21"/>
              </w:rPr>
            </w:pPr>
            <w:r w:rsidRPr="009E58B1">
              <w:rPr>
                <w:rFonts w:cs="Arial" w:hint="eastAsia"/>
                <w:sz w:val="21"/>
                <w:szCs w:val="21"/>
              </w:rPr>
              <w:t>三门核电</w:t>
            </w:r>
            <w:r w:rsidRPr="009E58B1">
              <w:rPr>
                <w:rFonts w:cs="Arial" w:hint="eastAsia"/>
                <w:sz w:val="21"/>
                <w:szCs w:val="21"/>
              </w:rPr>
              <w:t>2</w:t>
            </w:r>
            <w:r w:rsidRPr="009E58B1">
              <w:rPr>
                <w:rFonts w:cs="Arial" w:hint="eastAsia"/>
                <w:sz w:val="21"/>
                <w:szCs w:val="21"/>
              </w:rPr>
              <w:t>号机组压力容器一体化顶盖吊装就位</w:t>
            </w:r>
          </w:p>
        </w:tc>
        <w:tc>
          <w:tcPr>
            <w:tcW w:w="1266" w:type="dxa"/>
            <w:tcBorders>
              <w:top w:val="single" w:sz="4" w:space="0" w:color="000000"/>
              <w:left w:val="nil"/>
              <w:bottom w:val="single" w:sz="4" w:space="0" w:color="000000"/>
              <w:right w:val="single" w:sz="4" w:space="0" w:color="000000"/>
            </w:tcBorders>
            <w:shd w:val="clear" w:color="auto" w:fill="auto"/>
            <w:noWrap/>
          </w:tcPr>
          <w:p w14:paraId="648F245C" w14:textId="77777777" w:rsidR="009E58B1" w:rsidRPr="00FD7FAC" w:rsidRDefault="009E58B1" w:rsidP="009E58B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04</w:t>
            </w:r>
          </w:p>
        </w:tc>
      </w:tr>
      <w:tr w:rsidR="009E58B1" w:rsidRPr="00FD7FAC" w14:paraId="6D37C99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7350844"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88B0F03" w14:textId="77777777" w:rsidR="009E58B1" w:rsidRPr="00FD7FAC" w:rsidRDefault="009E58B1" w:rsidP="009E58B1">
            <w:pPr>
              <w:widowControl/>
              <w:jc w:val="left"/>
              <w:rPr>
                <w:rFonts w:cs="Arial"/>
                <w:sz w:val="21"/>
                <w:szCs w:val="21"/>
              </w:rPr>
            </w:pPr>
            <w:r w:rsidRPr="009E58B1">
              <w:rPr>
                <w:rFonts w:cs="Arial" w:hint="eastAsia"/>
                <w:sz w:val="21"/>
                <w:szCs w:val="21"/>
              </w:rPr>
              <w:t>协会核电维修专题工作组成立</w:t>
            </w:r>
          </w:p>
        </w:tc>
        <w:tc>
          <w:tcPr>
            <w:tcW w:w="1266" w:type="dxa"/>
            <w:tcBorders>
              <w:top w:val="single" w:sz="4" w:space="0" w:color="000000"/>
              <w:left w:val="nil"/>
              <w:bottom w:val="single" w:sz="4" w:space="0" w:color="000000"/>
              <w:right w:val="single" w:sz="4" w:space="0" w:color="000000"/>
            </w:tcBorders>
            <w:shd w:val="clear" w:color="auto" w:fill="auto"/>
            <w:noWrap/>
          </w:tcPr>
          <w:p w14:paraId="09CBDF07" w14:textId="77777777" w:rsidR="009E58B1" w:rsidRPr="00FD7FAC" w:rsidRDefault="009E58B1" w:rsidP="009E58B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04</w:t>
            </w:r>
          </w:p>
        </w:tc>
      </w:tr>
      <w:tr w:rsidR="009E58B1" w:rsidRPr="00FD7FAC" w14:paraId="3948650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03E5D1C"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86C354" w14:textId="77777777" w:rsidR="009E58B1" w:rsidRPr="00FD7FAC" w:rsidRDefault="009E58B1" w:rsidP="009E58B1">
            <w:pPr>
              <w:widowControl/>
              <w:jc w:val="left"/>
              <w:rPr>
                <w:rFonts w:cs="Arial"/>
                <w:sz w:val="21"/>
                <w:szCs w:val="21"/>
              </w:rPr>
            </w:pPr>
            <w:r w:rsidRPr="009E58B1">
              <w:rPr>
                <w:rFonts w:cs="Arial" w:hint="eastAsia"/>
                <w:sz w:val="21"/>
                <w:szCs w:val="21"/>
              </w:rPr>
              <w:t>“华龙一号”福清核电</w:t>
            </w:r>
            <w:r w:rsidRPr="009E58B1">
              <w:rPr>
                <w:rFonts w:cs="Arial" w:hint="eastAsia"/>
                <w:sz w:val="21"/>
                <w:szCs w:val="21"/>
              </w:rPr>
              <w:t>5</w:t>
            </w:r>
            <w:r w:rsidRPr="009E58B1">
              <w:rPr>
                <w:rFonts w:cs="Arial" w:hint="eastAsia"/>
                <w:sz w:val="21"/>
                <w:szCs w:val="21"/>
              </w:rPr>
              <w:t>号机组反应堆厂房内部结构土建施工完成</w:t>
            </w:r>
          </w:p>
        </w:tc>
        <w:tc>
          <w:tcPr>
            <w:tcW w:w="1266" w:type="dxa"/>
            <w:tcBorders>
              <w:top w:val="single" w:sz="4" w:space="0" w:color="000000"/>
              <w:left w:val="nil"/>
              <w:bottom w:val="single" w:sz="4" w:space="0" w:color="000000"/>
              <w:right w:val="single" w:sz="4" w:space="0" w:color="000000"/>
            </w:tcBorders>
            <w:shd w:val="clear" w:color="auto" w:fill="auto"/>
            <w:noWrap/>
          </w:tcPr>
          <w:p w14:paraId="24004449" w14:textId="77777777" w:rsidR="009E58B1" w:rsidRPr="00FD7FAC" w:rsidRDefault="009E58B1" w:rsidP="009E58B1">
            <w:pPr>
              <w:widowControl/>
              <w:jc w:val="left"/>
              <w:rPr>
                <w:rFonts w:cs="Arial"/>
                <w:sz w:val="21"/>
                <w:szCs w:val="21"/>
              </w:rPr>
            </w:pPr>
            <w:r w:rsidRPr="002820A6">
              <w:rPr>
                <w:rFonts w:cs="Arial" w:hint="eastAsia"/>
                <w:color w:val="000000"/>
                <w:kern w:val="0"/>
                <w:sz w:val="21"/>
                <w:szCs w:val="21"/>
              </w:rPr>
              <w:t>2017-0</w:t>
            </w:r>
            <w:r>
              <w:rPr>
                <w:rFonts w:cs="Arial" w:hint="eastAsia"/>
                <w:color w:val="000000"/>
                <w:kern w:val="0"/>
                <w:sz w:val="21"/>
                <w:szCs w:val="21"/>
              </w:rPr>
              <w:t>5</w:t>
            </w:r>
            <w:r w:rsidRPr="002820A6">
              <w:rPr>
                <w:rFonts w:cs="Arial" w:hint="eastAsia"/>
                <w:color w:val="000000"/>
                <w:kern w:val="0"/>
                <w:sz w:val="21"/>
                <w:szCs w:val="21"/>
              </w:rPr>
              <w:t>-</w:t>
            </w:r>
            <w:r>
              <w:rPr>
                <w:rFonts w:cs="Arial" w:hint="eastAsia"/>
                <w:color w:val="000000"/>
                <w:kern w:val="0"/>
                <w:sz w:val="21"/>
                <w:szCs w:val="21"/>
              </w:rPr>
              <w:t>04</w:t>
            </w:r>
          </w:p>
        </w:tc>
      </w:tr>
      <w:tr w:rsidR="009E58B1" w:rsidRPr="00FD7FAC" w14:paraId="687E21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958CCCF"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B5E010" w14:textId="77777777" w:rsidR="009E58B1" w:rsidRPr="00676A5B" w:rsidRDefault="00676A5B" w:rsidP="00676A5B">
            <w:pPr>
              <w:widowControl/>
              <w:jc w:val="left"/>
              <w:rPr>
                <w:rFonts w:cs="Arial"/>
                <w:sz w:val="21"/>
                <w:szCs w:val="21"/>
              </w:rPr>
            </w:pPr>
            <w:r w:rsidRPr="00676A5B">
              <w:rPr>
                <w:rFonts w:cs="Arial" w:hint="eastAsia"/>
                <w:sz w:val="21"/>
                <w:szCs w:val="21"/>
              </w:rPr>
              <w:t>华龙示范工程福</w:t>
            </w:r>
            <w:r w:rsidRPr="00676A5B">
              <w:rPr>
                <w:rFonts w:cs="Arial" w:hint="eastAsia"/>
                <w:sz w:val="21"/>
                <w:szCs w:val="21"/>
              </w:rPr>
              <w:t>5</w:t>
            </w:r>
            <w:r w:rsidRPr="00676A5B">
              <w:rPr>
                <w:rFonts w:cs="Arial" w:hint="eastAsia"/>
                <w:sz w:val="21"/>
                <w:szCs w:val="21"/>
              </w:rPr>
              <w:t>机组上充泵提前完成验收并运抵现场</w:t>
            </w:r>
          </w:p>
        </w:tc>
        <w:tc>
          <w:tcPr>
            <w:tcW w:w="1266" w:type="dxa"/>
            <w:tcBorders>
              <w:top w:val="single" w:sz="4" w:space="0" w:color="000000"/>
              <w:left w:val="nil"/>
              <w:bottom w:val="single" w:sz="4" w:space="0" w:color="000000"/>
              <w:right w:val="single" w:sz="4" w:space="0" w:color="000000"/>
            </w:tcBorders>
            <w:shd w:val="clear" w:color="auto" w:fill="auto"/>
            <w:noWrap/>
          </w:tcPr>
          <w:p w14:paraId="3261AEDD" w14:textId="77777777"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14:paraId="0694749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9C829CD"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EF86B07" w14:textId="77777777" w:rsidR="009E58B1" w:rsidRPr="00FD7FAC" w:rsidRDefault="00676A5B" w:rsidP="009E58B1">
            <w:pPr>
              <w:widowControl/>
              <w:jc w:val="left"/>
              <w:rPr>
                <w:rFonts w:cs="Arial"/>
                <w:sz w:val="21"/>
                <w:szCs w:val="21"/>
              </w:rPr>
            </w:pPr>
            <w:r w:rsidRPr="00676A5B">
              <w:rPr>
                <w:rFonts w:cs="Arial" w:hint="eastAsia"/>
                <w:sz w:val="21"/>
                <w:szCs w:val="21"/>
              </w:rPr>
              <w:t>华龙示范工程福</w:t>
            </w:r>
            <w:r w:rsidRPr="00676A5B">
              <w:rPr>
                <w:rFonts w:cs="Arial" w:hint="eastAsia"/>
                <w:sz w:val="21"/>
                <w:szCs w:val="21"/>
              </w:rPr>
              <w:t>5</w:t>
            </w:r>
            <w:r w:rsidRPr="00676A5B">
              <w:rPr>
                <w:rFonts w:cs="Arial" w:hint="eastAsia"/>
                <w:sz w:val="21"/>
                <w:szCs w:val="21"/>
              </w:rPr>
              <w:t>机组内部结构主体施工完成</w:t>
            </w:r>
          </w:p>
        </w:tc>
        <w:tc>
          <w:tcPr>
            <w:tcW w:w="1266" w:type="dxa"/>
            <w:tcBorders>
              <w:top w:val="single" w:sz="4" w:space="0" w:color="000000"/>
              <w:left w:val="nil"/>
              <w:bottom w:val="single" w:sz="4" w:space="0" w:color="000000"/>
              <w:right w:val="single" w:sz="4" w:space="0" w:color="000000"/>
            </w:tcBorders>
            <w:shd w:val="clear" w:color="auto" w:fill="auto"/>
            <w:noWrap/>
          </w:tcPr>
          <w:p w14:paraId="3B2E9EF2" w14:textId="77777777"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14:paraId="764C95B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84AAEEA"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24EE7F" w14:textId="77777777" w:rsidR="009E58B1" w:rsidRPr="00FD7FAC" w:rsidRDefault="00676A5B" w:rsidP="009E58B1">
            <w:pPr>
              <w:widowControl/>
              <w:jc w:val="left"/>
              <w:rPr>
                <w:rFonts w:cs="Arial"/>
                <w:sz w:val="21"/>
                <w:szCs w:val="21"/>
              </w:rPr>
            </w:pPr>
            <w:r w:rsidRPr="00676A5B">
              <w:rPr>
                <w:rFonts w:cs="Arial" w:hint="eastAsia"/>
                <w:sz w:val="21"/>
                <w:szCs w:val="21"/>
              </w:rPr>
              <w:t>第十二届中国国际核电工业展览会在京举办</w:t>
            </w:r>
          </w:p>
        </w:tc>
        <w:tc>
          <w:tcPr>
            <w:tcW w:w="1266" w:type="dxa"/>
            <w:tcBorders>
              <w:top w:val="single" w:sz="4" w:space="0" w:color="000000"/>
              <w:left w:val="nil"/>
              <w:bottom w:val="single" w:sz="4" w:space="0" w:color="000000"/>
              <w:right w:val="single" w:sz="4" w:space="0" w:color="000000"/>
            </w:tcBorders>
            <w:shd w:val="clear" w:color="auto" w:fill="auto"/>
            <w:noWrap/>
          </w:tcPr>
          <w:p w14:paraId="07DE4D6A" w14:textId="77777777"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14:paraId="546B058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18DF94"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4616E5" w14:textId="77777777" w:rsidR="009E58B1" w:rsidRPr="00676A5B" w:rsidRDefault="00676A5B" w:rsidP="00676A5B">
            <w:pPr>
              <w:widowControl/>
              <w:jc w:val="left"/>
              <w:rPr>
                <w:rFonts w:cs="Arial"/>
                <w:sz w:val="21"/>
                <w:szCs w:val="21"/>
              </w:rPr>
            </w:pPr>
            <w:r w:rsidRPr="00676A5B">
              <w:rPr>
                <w:rFonts w:cs="Arial"/>
                <w:sz w:val="21"/>
                <w:szCs w:val="21"/>
              </w:rPr>
              <w:t>广东阳江核电</w:t>
            </w:r>
            <w:r w:rsidRPr="00676A5B">
              <w:rPr>
                <w:rFonts w:cs="Arial"/>
                <w:sz w:val="21"/>
                <w:szCs w:val="21"/>
              </w:rPr>
              <w:t>1</w:t>
            </w:r>
            <w:r w:rsidRPr="00676A5B">
              <w:rPr>
                <w:rFonts w:cs="Arial"/>
                <w:sz w:val="21"/>
                <w:szCs w:val="21"/>
              </w:rPr>
              <w:t>号机组安全运行</w:t>
            </w:r>
            <w:r w:rsidRPr="00676A5B">
              <w:rPr>
                <w:rFonts w:cs="Arial"/>
                <w:sz w:val="21"/>
                <w:szCs w:val="21"/>
              </w:rPr>
              <w:t>1000</w:t>
            </w:r>
            <w:r w:rsidRPr="00676A5B">
              <w:rPr>
                <w:rFonts w:cs="Arial"/>
                <w:sz w:val="21"/>
                <w:szCs w:val="21"/>
              </w:rPr>
              <w:t>天</w:t>
            </w:r>
          </w:p>
        </w:tc>
        <w:tc>
          <w:tcPr>
            <w:tcW w:w="1266" w:type="dxa"/>
            <w:tcBorders>
              <w:top w:val="single" w:sz="4" w:space="0" w:color="000000"/>
              <w:left w:val="nil"/>
              <w:bottom w:val="single" w:sz="4" w:space="0" w:color="000000"/>
              <w:right w:val="single" w:sz="4" w:space="0" w:color="000000"/>
            </w:tcBorders>
            <w:shd w:val="clear" w:color="auto" w:fill="auto"/>
            <w:noWrap/>
          </w:tcPr>
          <w:p w14:paraId="47E918D9" w14:textId="77777777" w:rsidR="009E58B1" w:rsidRPr="00FD7FAC" w:rsidRDefault="00676A5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05</w:t>
            </w:r>
          </w:p>
        </w:tc>
      </w:tr>
      <w:tr w:rsidR="009E58B1" w:rsidRPr="00FD7FAC" w14:paraId="7F805D9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8BF53C6"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FD9CF5" w14:textId="77777777" w:rsidR="009E58B1" w:rsidRPr="00D72EAB" w:rsidRDefault="00D72EAB" w:rsidP="00D72EAB">
            <w:pPr>
              <w:widowControl/>
              <w:jc w:val="left"/>
              <w:rPr>
                <w:rFonts w:cs="Arial"/>
                <w:sz w:val="21"/>
                <w:szCs w:val="21"/>
              </w:rPr>
            </w:pPr>
            <w:r w:rsidRPr="00D72EAB">
              <w:rPr>
                <w:rFonts w:cs="Arial"/>
                <w:sz w:val="21"/>
                <w:szCs w:val="21"/>
              </w:rPr>
              <w:t>争当</w:t>
            </w:r>
            <w:r w:rsidRPr="00D72EAB">
              <w:rPr>
                <w:rFonts w:cs="Arial"/>
                <w:sz w:val="21"/>
                <w:szCs w:val="21"/>
              </w:rPr>
              <w:t>“</w:t>
            </w:r>
            <w:r w:rsidRPr="00D72EAB">
              <w:rPr>
                <w:rFonts w:cs="Arial"/>
                <w:sz w:val="21"/>
                <w:szCs w:val="21"/>
              </w:rPr>
              <w:t>中国智造</w:t>
            </w:r>
            <w:r w:rsidRPr="00D72EAB">
              <w:rPr>
                <w:rFonts w:cs="Arial"/>
                <w:sz w:val="21"/>
                <w:szCs w:val="21"/>
              </w:rPr>
              <w:t>”</w:t>
            </w:r>
            <w:r w:rsidRPr="00D72EAB">
              <w:rPr>
                <w:rFonts w:cs="Arial"/>
                <w:sz w:val="21"/>
                <w:szCs w:val="21"/>
              </w:rPr>
              <w:t>核电先锋</w:t>
            </w:r>
          </w:p>
        </w:tc>
        <w:tc>
          <w:tcPr>
            <w:tcW w:w="1266" w:type="dxa"/>
            <w:tcBorders>
              <w:top w:val="single" w:sz="4" w:space="0" w:color="000000"/>
              <w:left w:val="nil"/>
              <w:bottom w:val="single" w:sz="4" w:space="0" w:color="000000"/>
              <w:right w:val="single" w:sz="4" w:space="0" w:color="000000"/>
            </w:tcBorders>
            <w:shd w:val="clear" w:color="auto" w:fill="auto"/>
            <w:noWrap/>
          </w:tcPr>
          <w:p w14:paraId="727B4E86" w14:textId="77777777"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14:paraId="4019811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A9468D0"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A85DB7D" w14:textId="77777777" w:rsidR="009E58B1" w:rsidRPr="00D72EAB" w:rsidRDefault="00D72EAB" w:rsidP="00D72EAB">
            <w:pPr>
              <w:widowControl/>
              <w:jc w:val="left"/>
              <w:rPr>
                <w:rFonts w:cs="Arial"/>
                <w:sz w:val="21"/>
                <w:szCs w:val="21"/>
              </w:rPr>
            </w:pPr>
            <w:r w:rsidRPr="00D72EAB">
              <w:rPr>
                <w:rFonts w:cs="Arial"/>
                <w:sz w:val="21"/>
                <w:szCs w:val="21"/>
              </w:rPr>
              <w:t>必维重磅推出两大核电在役新技术服务</w:t>
            </w:r>
          </w:p>
        </w:tc>
        <w:tc>
          <w:tcPr>
            <w:tcW w:w="1266" w:type="dxa"/>
            <w:tcBorders>
              <w:top w:val="single" w:sz="4" w:space="0" w:color="000000"/>
              <w:left w:val="nil"/>
              <w:bottom w:val="single" w:sz="4" w:space="0" w:color="000000"/>
              <w:right w:val="single" w:sz="4" w:space="0" w:color="000000"/>
            </w:tcBorders>
            <w:shd w:val="clear" w:color="auto" w:fill="auto"/>
            <w:noWrap/>
          </w:tcPr>
          <w:p w14:paraId="6C4221D9" w14:textId="77777777"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14:paraId="0686C7A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7906C6"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05AA1B" w14:textId="77777777" w:rsidR="009E58B1" w:rsidRPr="00D72EAB" w:rsidRDefault="00D72EAB" w:rsidP="00D72EAB">
            <w:pPr>
              <w:widowControl/>
              <w:jc w:val="left"/>
              <w:rPr>
                <w:rFonts w:cs="Arial"/>
                <w:sz w:val="21"/>
                <w:szCs w:val="21"/>
              </w:rPr>
            </w:pPr>
            <w:r w:rsidRPr="00D72EAB">
              <w:rPr>
                <w:rFonts w:cs="Arial"/>
                <w:sz w:val="21"/>
                <w:szCs w:val="21"/>
              </w:rPr>
              <w:t>美国或在核电上输给中俄</w:t>
            </w:r>
            <w:r w:rsidRPr="00D72EAB">
              <w:rPr>
                <w:rFonts w:cs="Arial"/>
                <w:sz w:val="21"/>
                <w:szCs w:val="21"/>
              </w:rPr>
              <w:t>:</w:t>
            </w:r>
            <w:r w:rsidRPr="00D72EAB">
              <w:rPr>
                <w:rFonts w:cs="Arial"/>
                <w:sz w:val="21"/>
                <w:szCs w:val="21"/>
              </w:rPr>
              <w:t>中国将成核贸易</w:t>
            </w:r>
            <w:r w:rsidRPr="00D72EAB">
              <w:rPr>
                <w:rFonts w:cs="Arial"/>
                <w:sz w:val="21"/>
                <w:szCs w:val="21"/>
              </w:rPr>
              <w:t>"</w:t>
            </w:r>
            <w:r w:rsidRPr="00D72EAB">
              <w:rPr>
                <w:rFonts w:cs="Arial"/>
                <w:sz w:val="21"/>
                <w:szCs w:val="21"/>
              </w:rPr>
              <w:t>亚马逊</w:t>
            </w:r>
            <w:r w:rsidRPr="00D72EAB">
              <w:rPr>
                <w:rFonts w:cs="Arial"/>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14:paraId="4F5B8EEC" w14:textId="77777777"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14:paraId="695B924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BA63C4A"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363CEEE" w14:textId="77777777" w:rsidR="009E58B1" w:rsidRPr="00D72EAB" w:rsidRDefault="00D72EAB" w:rsidP="00D72EAB">
            <w:pPr>
              <w:widowControl/>
              <w:jc w:val="left"/>
              <w:rPr>
                <w:rFonts w:cs="Arial"/>
                <w:sz w:val="21"/>
                <w:szCs w:val="21"/>
              </w:rPr>
            </w:pPr>
            <w:r w:rsidRPr="00D72EAB">
              <w:rPr>
                <w:rFonts w:cs="Arial"/>
                <w:sz w:val="21"/>
                <w:szCs w:val="21"/>
              </w:rPr>
              <w:t>哈汽轮机厂将形成年产</w:t>
            </w:r>
            <w:r w:rsidRPr="00D72EAB">
              <w:rPr>
                <w:rFonts w:cs="Arial"/>
                <w:sz w:val="21"/>
                <w:szCs w:val="21"/>
              </w:rPr>
              <w:t>2</w:t>
            </w:r>
            <w:r w:rsidRPr="00D72EAB">
              <w:rPr>
                <w:rFonts w:cs="Arial"/>
                <w:sz w:val="21"/>
                <w:szCs w:val="21"/>
              </w:rPr>
              <w:t>台（套）百万等级核电汽轮机生产能力</w:t>
            </w:r>
          </w:p>
        </w:tc>
        <w:tc>
          <w:tcPr>
            <w:tcW w:w="1266" w:type="dxa"/>
            <w:tcBorders>
              <w:top w:val="single" w:sz="4" w:space="0" w:color="000000"/>
              <w:left w:val="nil"/>
              <w:bottom w:val="single" w:sz="4" w:space="0" w:color="000000"/>
              <w:right w:val="single" w:sz="4" w:space="0" w:color="000000"/>
            </w:tcBorders>
            <w:shd w:val="clear" w:color="auto" w:fill="auto"/>
            <w:noWrap/>
          </w:tcPr>
          <w:p w14:paraId="1706579B" w14:textId="77777777" w:rsidR="009E58B1" w:rsidRPr="00FD7FAC" w:rsidRDefault="00D72EAB"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08</w:t>
            </w:r>
          </w:p>
        </w:tc>
      </w:tr>
      <w:tr w:rsidR="009E58B1" w:rsidRPr="00FD7FAC" w14:paraId="1782B1A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9086844" w14:textId="77777777" w:rsidR="009E58B1" w:rsidRPr="00CC2133" w:rsidRDefault="009E58B1" w:rsidP="009E58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294DFCE" w14:textId="77777777" w:rsidR="009E58B1" w:rsidRPr="00FD7FAC" w:rsidRDefault="00C91948" w:rsidP="009E58B1">
            <w:pPr>
              <w:widowControl/>
              <w:jc w:val="left"/>
              <w:rPr>
                <w:rFonts w:cs="Arial"/>
                <w:sz w:val="21"/>
                <w:szCs w:val="21"/>
              </w:rPr>
            </w:pPr>
            <w:r>
              <w:rPr>
                <w:rFonts w:ascii="Arial" w:hAnsi="Arial" w:cs="Arial"/>
                <w:sz w:val="18"/>
                <w:szCs w:val="18"/>
              </w:rPr>
              <w:t>福清核电</w:t>
            </w:r>
            <w:r>
              <w:rPr>
                <w:rFonts w:ascii="Arial" w:hAnsi="Arial" w:cs="Arial"/>
                <w:sz w:val="18"/>
                <w:szCs w:val="18"/>
              </w:rPr>
              <w:t>4</w:t>
            </w:r>
            <w:r>
              <w:rPr>
                <w:rFonts w:ascii="Arial" w:hAnsi="Arial" w:cs="Arial"/>
                <w:sz w:val="18"/>
                <w:szCs w:val="18"/>
              </w:rPr>
              <w:t>号机组热态功能试验圆满完成</w:t>
            </w:r>
          </w:p>
        </w:tc>
        <w:tc>
          <w:tcPr>
            <w:tcW w:w="1266" w:type="dxa"/>
            <w:tcBorders>
              <w:top w:val="single" w:sz="4" w:space="0" w:color="000000"/>
              <w:left w:val="nil"/>
              <w:bottom w:val="single" w:sz="4" w:space="0" w:color="000000"/>
              <w:right w:val="single" w:sz="4" w:space="0" w:color="000000"/>
            </w:tcBorders>
            <w:shd w:val="clear" w:color="auto" w:fill="auto"/>
            <w:noWrap/>
          </w:tcPr>
          <w:p w14:paraId="345AB947" w14:textId="77777777" w:rsidR="009E58B1" w:rsidRPr="00FD7FAC" w:rsidRDefault="00027D1F" w:rsidP="009E58B1">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14:paraId="66FC632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BE66435"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9F077E" w14:textId="77777777" w:rsidR="00027D1F" w:rsidRPr="00FD7FAC" w:rsidRDefault="00C91948" w:rsidP="00027D1F">
            <w:pPr>
              <w:widowControl/>
              <w:jc w:val="left"/>
              <w:rPr>
                <w:rFonts w:cs="Arial"/>
                <w:sz w:val="21"/>
                <w:szCs w:val="21"/>
              </w:rPr>
            </w:pPr>
            <w:r w:rsidRPr="00C91948">
              <w:rPr>
                <w:rFonts w:cs="Arial"/>
                <w:sz w:val="21"/>
                <w:szCs w:val="21"/>
              </w:rPr>
              <w:t>两大工程为山东送来环保电</w:t>
            </w:r>
            <w:r w:rsidRPr="00C91948">
              <w:rPr>
                <w:rFonts w:cs="Arial"/>
                <w:sz w:val="21"/>
                <w:szCs w:val="21"/>
              </w:rPr>
              <w:t xml:space="preserve"> </w:t>
            </w:r>
            <w:r w:rsidRPr="00C91948">
              <w:rPr>
                <w:rFonts w:cs="Arial"/>
                <w:sz w:val="21"/>
                <w:szCs w:val="21"/>
              </w:rPr>
              <w:t>非能动设计确保核电安全</w:t>
            </w:r>
          </w:p>
        </w:tc>
        <w:tc>
          <w:tcPr>
            <w:tcW w:w="1266" w:type="dxa"/>
            <w:tcBorders>
              <w:top w:val="single" w:sz="4" w:space="0" w:color="000000"/>
              <w:left w:val="nil"/>
              <w:bottom w:val="single" w:sz="4" w:space="0" w:color="000000"/>
              <w:right w:val="single" w:sz="4" w:space="0" w:color="000000"/>
            </w:tcBorders>
            <w:shd w:val="clear" w:color="auto" w:fill="auto"/>
            <w:noWrap/>
          </w:tcPr>
          <w:p w14:paraId="0FEF3622" w14:textId="77777777"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14:paraId="799020E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B74E732"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D6580F" w14:textId="77777777" w:rsidR="00027D1F" w:rsidRPr="00FD7FAC" w:rsidRDefault="00C91948" w:rsidP="00027D1F">
            <w:pPr>
              <w:widowControl/>
              <w:jc w:val="left"/>
              <w:rPr>
                <w:rFonts w:cs="Arial"/>
                <w:sz w:val="21"/>
                <w:szCs w:val="21"/>
              </w:rPr>
            </w:pPr>
            <w:r w:rsidRPr="00C91948">
              <w:rPr>
                <w:rFonts w:cs="Arial"/>
                <w:sz w:val="21"/>
                <w:szCs w:val="21"/>
              </w:rPr>
              <w:t>中国核电产能将增加两倍超越美国</w:t>
            </w:r>
            <w:r w:rsidRPr="00C91948">
              <w:rPr>
                <w:rFonts w:cs="Arial"/>
                <w:sz w:val="21"/>
                <w:szCs w:val="21"/>
              </w:rPr>
              <w:t xml:space="preserve"> </w:t>
            </w:r>
            <w:r w:rsidRPr="00C91948">
              <w:rPr>
                <w:rFonts w:cs="Arial"/>
                <w:sz w:val="21"/>
                <w:szCs w:val="21"/>
              </w:rPr>
              <w:t>美媒却开始挑刺</w:t>
            </w:r>
          </w:p>
        </w:tc>
        <w:tc>
          <w:tcPr>
            <w:tcW w:w="1266" w:type="dxa"/>
            <w:tcBorders>
              <w:top w:val="single" w:sz="4" w:space="0" w:color="000000"/>
              <w:left w:val="nil"/>
              <w:bottom w:val="single" w:sz="4" w:space="0" w:color="000000"/>
              <w:right w:val="single" w:sz="4" w:space="0" w:color="000000"/>
            </w:tcBorders>
            <w:shd w:val="clear" w:color="auto" w:fill="auto"/>
            <w:noWrap/>
          </w:tcPr>
          <w:p w14:paraId="0FFD0AB3" w14:textId="77777777"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14:paraId="18C2B8A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94C5B99"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162D046" w14:textId="77777777" w:rsidR="00027D1F" w:rsidRPr="00C91948" w:rsidRDefault="00C91948" w:rsidP="00027D1F">
            <w:pPr>
              <w:widowControl/>
              <w:jc w:val="left"/>
              <w:rPr>
                <w:rFonts w:cs="Arial"/>
                <w:sz w:val="21"/>
                <w:szCs w:val="21"/>
              </w:rPr>
            </w:pPr>
            <w:r w:rsidRPr="00C91948">
              <w:rPr>
                <w:rFonts w:cs="Arial"/>
                <w:sz w:val="21"/>
                <w:szCs w:val="21"/>
              </w:rPr>
              <w:t>摆脱核电消纳困境，路在何方？</w:t>
            </w:r>
          </w:p>
        </w:tc>
        <w:tc>
          <w:tcPr>
            <w:tcW w:w="1266" w:type="dxa"/>
            <w:tcBorders>
              <w:top w:val="single" w:sz="4" w:space="0" w:color="000000"/>
              <w:left w:val="nil"/>
              <w:bottom w:val="single" w:sz="4" w:space="0" w:color="000000"/>
              <w:right w:val="single" w:sz="4" w:space="0" w:color="000000"/>
            </w:tcBorders>
            <w:shd w:val="clear" w:color="auto" w:fill="auto"/>
            <w:noWrap/>
          </w:tcPr>
          <w:p w14:paraId="76DD0982" w14:textId="77777777"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14:paraId="197487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1321B29"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48B47B" w14:textId="77777777" w:rsidR="00027D1F" w:rsidRPr="00FD7FAC" w:rsidRDefault="00C91948" w:rsidP="00027D1F">
            <w:pPr>
              <w:widowControl/>
              <w:jc w:val="left"/>
              <w:rPr>
                <w:rFonts w:cs="Arial"/>
                <w:sz w:val="21"/>
                <w:szCs w:val="21"/>
              </w:rPr>
            </w:pPr>
            <w:r w:rsidRPr="00C91948">
              <w:rPr>
                <w:rFonts w:cs="Arial"/>
                <w:sz w:val="21"/>
                <w:szCs w:val="21"/>
              </w:rPr>
              <w:t>中核集团首创全自动检测放射性物质剂量分布技术</w:t>
            </w:r>
          </w:p>
        </w:tc>
        <w:tc>
          <w:tcPr>
            <w:tcW w:w="1266" w:type="dxa"/>
            <w:tcBorders>
              <w:top w:val="single" w:sz="4" w:space="0" w:color="000000"/>
              <w:left w:val="nil"/>
              <w:bottom w:val="single" w:sz="4" w:space="0" w:color="000000"/>
              <w:right w:val="single" w:sz="4" w:space="0" w:color="000000"/>
            </w:tcBorders>
            <w:shd w:val="clear" w:color="auto" w:fill="auto"/>
            <w:noWrap/>
          </w:tcPr>
          <w:p w14:paraId="5240C28D" w14:textId="77777777"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14:paraId="73D551B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69017E5"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0F182E3" w14:textId="77777777" w:rsidR="00027D1F" w:rsidRPr="00FD7FAC" w:rsidRDefault="00C91948" w:rsidP="00027D1F">
            <w:pPr>
              <w:widowControl/>
              <w:jc w:val="left"/>
              <w:rPr>
                <w:rFonts w:cs="Arial"/>
                <w:sz w:val="21"/>
                <w:szCs w:val="21"/>
              </w:rPr>
            </w:pPr>
            <w:r w:rsidRPr="00C91948">
              <w:rPr>
                <w:rFonts w:cs="Arial"/>
                <w:sz w:val="21"/>
                <w:szCs w:val="21"/>
              </w:rPr>
              <w:t>中广核运营公司力推六大专业化产品</w:t>
            </w:r>
          </w:p>
        </w:tc>
        <w:tc>
          <w:tcPr>
            <w:tcW w:w="1266" w:type="dxa"/>
            <w:tcBorders>
              <w:top w:val="single" w:sz="4" w:space="0" w:color="000000"/>
              <w:left w:val="nil"/>
              <w:bottom w:val="single" w:sz="4" w:space="0" w:color="000000"/>
              <w:right w:val="single" w:sz="4" w:space="0" w:color="000000"/>
            </w:tcBorders>
            <w:shd w:val="clear" w:color="auto" w:fill="auto"/>
            <w:noWrap/>
          </w:tcPr>
          <w:p w14:paraId="4C36F802" w14:textId="77777777"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027D1F" w:rsidRPr="00FD7FAC" w14:paraId="37F2717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9ADFCB4"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C46A06" w14:textId="77777777" w:rsidR="00027D1F" w:rsidRPr="00FD7FAC" w:rsidRDefault="00C91948" w:rsidP="00027D1F">
            <w:pPr>
              <w:widowControl/>
              <w:jc w:val="left"/>
              <w:rPr>
                <w:rFonts w:cs="Arial"/>
                <w:sz w:val="21"/>
                <w:szCs w:val="21"/>
              </w:rPr>
            </w:pPr>
            <w:r w:rsidRPr="00C91948">
              <w:rPr>
                <w:rFonts w:cs="Arial"/>
                <w:sz w:val="21"/>
                <w:szCs w:val="21"/>
              </w:rPr>
              <w:t>一季度核电设备平均利用率同比微降</w:t>
            </w:r>
            <w:r w:rsidRPr="00C91948">
              <w:rPr>
                <w:rFonts w:cs="Arial"/>
                <w:sz w:val="21"/>
                <w:szCs w:val="21"/>
              </w:rPr>
              <w:t xml:space="preserve"> </w:t>
            </w:r>
            <w:r w:rsidRPr="00C91948">
              <w:rPr>
                <w:rFonts w:cs="Arial"/>
                <w:sz w:val="21"/>
                <w:szCs w:val="21"/>
              </w:rPr>
              <w:t>大修、消纳问题是主因</w:t>
            </w:r>
          </w:p>
        </w:tc>
        <w:tc>
          <w:tcPr>
            <w:tcW w:w="1266" w:type="dxa"/>
            <w:tcBorders>
              <w:top w:val="single" w:sz="4" w:space="0" w:color="000000"/>
              <w:left w:val="nil"/>
              <w:bottom w:val="single" w:sz="4" w:space="0" w:color="000000"/>
              <w:right w:val="single" w:sz="4" w:space="0" w:color="000000"/>
            </w:tcBorders>
            <w:shd w:val="clear" w:color="auto" w:fill="auto"/>
            <w:noWrap/>
          </w:tcPr>
          <w:p w14:paraId="4424197C" w14:textId="77777777" w:rsidR="00027D1F" w:rsidRPr="00FD7FAC" w:rsidRDefault="00027D1F"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11</w:t>
            </w:r>
          </w:p>
        </w:tc>
      </w:tr>
      <w:tr w:rsidR="00143C80" w:rsidRPr="00FD7FAC" w14:paraId="2C3D493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F763F4"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C2684D" w14:textId="77777777" w:rsidR="00143C80" w:rsidRPr="00B63C9E" w:rsidRDefault="00B63C9E" w:rsidP="00B63C9E">
            <w:pPr>
              <w:widowControl/>
              <w:jc w:val="left"/>
              <w:rPr>
                <w:rFonts w:cs="Arial"/>
                <w:sz w:val="21"/>
                <w:szCs w:val="21"/>
              </w:rPr>
            </w:pPr>
            <w:r w:rsidRPr="00B63C9E">
              <w:rPr>
                <w:rFonts w:cs="Arial" w:hint="eastAsia"/>
                <w:sz w:val="21"/>
                <w:szCs w:val="21"/>
              </w:rPr>
              <w:t>中电联发布《</w:t>
            </w:r>
            <w:r w:rsidRPr="00B63C9E">
              <w:rPr>
                <w:rFonts w:cs="Arial" w:hint="eastAsia"/>
                <w:sz w:val="21"/>
                <w:szCs w:val="21"/>
              </w:rPr>
              <w:t>2017</w:t>
            </w:r>
            <w:r w:rsidRPr="00B63C9E">
              <w:rPr>
                <w:rFonts w:cs="Arial" w:hint="eastAsia"/>
                <w:sz w:val="21"/>
                <w:szCs w:val="21"/>
              </w:rPr>
              <w:t>年一季度全国电力供需形势分析预测报告》</w:t>
            </w:r>
          </w:p>
        </w:tc>
        <w:tc>
          <w:tcPr>
            <w:tcW w:w="1266" w:type="dxa"/>
            <w:tcBorders>
              <w:top w:val="single" w:sz="4" w:space="0" w:color="000000"/>
              <w:left w:val="nil"/>
              <w:bottom w:val="single" w:sz="4" w:space="0" w:color="000000"/>
              <w:right w:val="single" w:sz="4" w:space="0" w:color="000000"/>
            </w:tcBorders>
            <w:shd w:val="clear" w:color="auto" w:fill="auto"/>
            <w:noWrap/>
          </w:tcPr>
          <w:p w14:paraId="502811BC" w14:textId="77777777"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14:paraId="3F16512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62F913C"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9E3901A" w14:textId="77777777" w:rsidR="00143C80" w:rsidRPr="00B63C9E" w:rsidRDefault="00B63C9E" w:rsidP="00B63C9E">
            <w:pPr>
              <w:widowControl/>
              <w:jc w:val="left"/>
              <w:rPr>
                <w:rFonts w:cs="Arial"/>
                <w:sz w:val="21"/>
                <w:szCs w:val="21"/>
              </w:rPr>
            </w:pPr>
            <w:r w:rsidRPr="00B63C9E">
              <w:rPr>
                <w:rFonts w:cs="Arial" w:hint="eastAsia"/>
                <w:sz w:val="21"/>
                <w:szCs w:val="21"/>
              </w:rPr>
              <w:t>欧洲核子研究中心</w:t>
            </w:r>
            <w:r w:rsidRPr="00B63C9E">
              <w:rPr>
                <w:rFonts w:cs="Arial" w:hint="eastAsia"/>
                <w:sz w:val="21"/>
                <w:szCs w:val="21"/>
              </w:rPr>
              <w:t xml:space="preserve"> </w:t>
            </w:r>
            <w:r w:rsidRPr="00B63C9E">
              <w:rPr>
                <w:rFonts w:cs="Arial" w:hint="eastAsia"/>
                <w:sz w:val="21"/>
                <w:szCs w:val="21"/>
              </w:rPr>
              <w:t>新线性加速器落成</w:t>
            </w:r>
          </w:p>
        </w:tc>
        <w:tc>
          <w:tcPr>
            <w:tcW w:w="1266" w:type="dxa"/>
            <w:tcBorders>
              <w:top w:val="single" w:sz="4" w:space="0" w:color="000000"/>
              <w:left w:val="nil"/>
              <w:bottom w:val="single" w:sz="4" w:space="0" w:color="000000"/>
              <w:right w:val="single" w:sz="4" w:space="0" w:color="000000"/>
            </w:tcBorders>
            <w:shd w:val="clear" w:color="auto" w:fill="auto"/>
            <w:noWrap/>
          </w:tcPr>
          <w:p w14:paraId="1A1BFF1A" w14:textId="77777777"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14:paraId="7AE543C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63319CE"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171E43C" w14:textId="77777777" w:rsidR="00143C80" w:rsidRPr="00B63C9E" w:rsidRDefault="00B63C9E" w:rsidP="00B63C9E">
            <w:pPr>
              <w:widowControl/>
              <w:jc w:val="left"/>
              <w:rPr>
                <w:rFonts w:cs="Arial"/>
                <w:sz w:val="21"/>
                <w:szCs w:val="21"/>
              </w:rPr>
            </w:pPr>
            <w:r w:rsidRPr="00B63C9E">
              <w:rPr>
                <w:rFonts w:cs="Arial" w:hint="eastAsia"/>
                <w:sz w:val="21"/>
                <w:szCs w:val="21"/>
              </w:rPr>
              <w:t>钚的研究成果有助于开发清理核废物技术</w:t>
            </w:r>
          </w:p>
        </w:tc>
        <w:tc>
          <w:tcPr>
            <w:tcW w:w="1266" w:type="dxa"/>
            <w:tcBorders>
              <w:top w:val="single" w:sz="4" w:space="0" w:color="000000"/>
              <w:left w:val="nil"/>
              <w:bottom w:val="single" w:sz="4" w:space="0" w:color="000000"/>
              <w:right w:val="single" w:sz="4" w:space="0" w:color="000000"/>
            </w:tcBorders>
            <w:shd w:val="clear" w:color="auto" w:fill="auto"/>
            <w:noWrap/>
          </w:tcPr>
          <w:p w14:paraId="094D7099" w14:textId="77777777"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14:paraId="14FF529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66C083"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8F44A44" w14:textId="77777777" w:rsidR="00143C80" w:rsidRPr="00B63C9E" w:rsidRDefault="00B63C9E" w:rsidP="00B63C9E">
            <w:pPr>
              <w:widowControl/>
              <w:jc w:val="left"/>
              <w:rPr>
                <w:rFonts w:cs="Arial"/>
                <w:sz w:val="21"/>
                <w:szCs w:val="21"/>
              </w:rPr>
            </w:pPr>
            <w:r w:rsidRPr="00B63C9E">
              <w:rPr>
                <w:rFonts w:cs="Arial" w:hint="eastAsia"/>
                <w:sz w:val="21"/>
                <w:szCs w:val="21"/>
              </w:rPr>
              <w:t>阿拉伯世界的第一座反应堆完工</w:t>
            </w:r>
          </w:p>
        </w:tc>
        <w:tc>
          <w:tcPr>
            <w:tcW w:w="1266" w:type="dxa"/>
            <w:tcBorders>
              <w:top w:val="single" w:sz="4" w:space="0" w:color="000000"/>
              <w:left w:val="nil"/>
              <w:bottom w:val="single" w:sz="4" w:space="0" w:color="000000"/>
              <w:right w:val="single" w:sz="4" w:space="0" w:color="000000"/>
            </w:tcBorders>
            <w:shd w:val="clear" w:color="auto" w:fill="auto"/>
            <w:noWrap/>
          </w:tcPr>
          <w:p w14:paraId="3ED1E307" w14:textId="77777777" w:rsidR="00143C80" w:rsidRDefault="00B63C9E"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12</w:t>
            </w:r>
          </w:p>
        </w:tc>
      </w:tr>
      <w:tr w:rsidR="00143C80" w:rsidRPr="00FD7FAC" w14:paraId="5628D49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2105CE6"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8C8A890" w14:textId="77777777" w:rsidR="00143C80" w:rsidRPr="00C91948" w:rsidRDefault="007C5CA0" w:rsidP="00027D1F">
            <w:pPr>
              <w:widowControl/>
              <w:jc w:val="left"/>
              <w:rPr>
                <w:rFonts w:cs="Arial"/>
                <w:sz w:val="21"/>
                <w:szCs w:val="21"/>
              </w:rPr>
            </w:pPr>
            <w:hyperlink r:id="rId12" w:tgtFrame="_blank" w:tooltip="西屋公司推动重组进程" w:history="1">
              <w:r w:rsidR="002A7157" w:rsidRPr="002A7157">
                <w:rPr>
                  <w:rFonts w:cs="Arial" w:hint="eastAsia"/>
                  <w:sz w:val="21"/>
                  <w:szCs w:val="21"/>
                </w:rPr>
                <w:t>西屋公司推动重组进程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4F78150"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3D91FC1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76FBE47"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E39073" w14:textId="77777777" w:rsidR="00143C80" w:rsidRPr="00C91948" w:rsidRDefault="007C5CA0" w:rsidP="00027D1F">
            <w:pPr>
              <w:widowControl/>
              <w:jc w:val="left"/>
              <w:rPr>
                <w:rFonts w:cs="Arial"/>
                <w:sz w:val="21"/>
                <w:szCs w:val="21"/>
              </w:rPr>
            </w:pPr>
            <w:hyperlink r:id="rId13" w:tgtFrame="_blank" w:tooltip="印度快增殖堆将完成第一阶段试运行" w:history="1">
              <w:r w:rsidR="002A7157" w:rsidRPr="002A7157">
                <w:rPr>
                  <w:rFonts w:cs="Arial" w:hint="eastAsia"/>
                  <w:sz w:val="21"/>
                  <w:szCs w:val="21"/>
                </w:rPr>
                <w:t>印度快增殖堆将完成第一阶段试运行</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929398E"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5A6A03B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481C45F"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573034" w14:textId="77777777" w:rsidR="00143C80" w:rsidRPr="00C91948" w:rsidRDefault="007C5CA0" w:rsidP="00027D1F">
            <w:pPr>
              <w:widowControl/>
              <w:jc w:val="left"/>
              <w:rPr>
                <w:rFonts w:cs="Arial"/>
                <w:sz w:val="21"/>
                <w:szCs w:val="21"/>
              </w:rPr>
            </w:pPr>
            <w:hyperlink r:id="rId14" w:tgtFrame="_blank" w:tooltip="核电科普走进" w:history="1">
              <w:r w:rsidR="002A7157" w:rsidRPr="002A7157">
                <w:rPr>
                  <w:rFonts w:cs="Arial" w:hint="eastAsia"/>
                  <w:sz w:val="21"/>
                  <w:szCs w:val="21"/>
                </w:rPr>
                <w:t>核电科普走进“彩虹课堂”</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8E0FD81"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673A752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01CA898"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67C9C65" w14:textId="77777777" w:rsidR="00143C80" w:rsidRPr="00C91948" w:rsidRDefault="007C5CA0" w:rsidP="00027D1F">
            <w:pPr>
              <w:widowControl/>
              <w:jc w:val="left"/>
              <w:rPr>
                <w:rFonts w:cs="Arial"/>
                <w:sz w:val="21"/>
                <w:szCs w:val="21"/>
              </w:rPr>
            </w:pPr>
            <w:hyperlink r:id="rId15" w:tgtFrame="_blank" w:tooltip="北京ISOL项目建议书通过中核集团专家评审" w:history="1">
              <w:r w:rsidR="002A7157" w:rsidRPr="002A7157">
                <w:rPr>
                  <w:rFonts w:cs="Arial" w:hint="eastAsia"/>
                  <w:sz w:val="21"/>
                  <w:szCs w:val="21"/>
                </w:rPr>
                <w:t>北京</w:t>
              </w:r>
              <w:r w:rsidR="002A7157" w:rsidRPr="002A7157">
                <w:rPr>
                  <w:rFonts w:cs="Arial" w:hint="eastAsia"/>
                  <w:sz w:val="21"/>
                  <w:szCs w:val="21"/>
                </w:rPr>
                <w:t>ISOL</w:t>
              </w:r>
              <w:r w:rsidR="002A7157" w:rsidRPr="002A7157">
                <w:rPr>
                  <w:rFonts w:cs="Arial" w:hint="eastAsia"/>
                  <w:sz w:val="21"/>
                  <w:szCs w:val="21"/>
                </w:rPr>
                <w:t>项目建议书通过中核集团专家评审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588ABFB"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6F73E09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AC4EA0"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5512F96" w14:textId="77777777" w:rsidR="00143C80" w:rsidRPr="00C91948" w:rsidRDefault="007C5CA0" w:rsidP="00027D1F">
            <w:pPr>
              <w:widowControl/>
              <w:jc w:val="left"/>
              <w:rPr>
                <w:rFonts w:cs="Arial"/>
                <w:sz w:val="21"/>
                <w:szCs w:val="21"/>
              </w:rPr>
            </w:pPr>
            <w:hyperlink r:id="rId16" w:tgtFrame="_blank" w:tooltip="【一带一路】从湖山铀矿到欣克利角" w:history="1">
              <w:r w:rsidR="002A7157" w:rsidRPr="002A7157">
                <w:rPr>
                  <w:rFonts w:cs="Arial" w:hint="eastAsia"/>
                  <w:sz w:val="21"/>
                  <w:szCs w:val="21"/>
                </w:rPr>
                <w:t>【一带一路】从湖山铀矿到欣克利角</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69B50B3"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518686D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B7C84A2"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F90B1B" w14:textId="77777777" w:rsidR="00143C80" w:rsidRPr="00C91948" w:rsidRDefault="007C5CA0" w:rsidP="00027D1F">
            <w:pPr>
              <w:widowControl/>
              <w:jc w:val="left"/>
              <w:rPr>
                <w:rFonts w:cs="Arial"/>
                <w:sz w:val="21"/>
                <w:szCs w:val="21"/>
              </w:rPr>
            </w:pPr>
            <w:hyperlink r:id="rId17" w:tgtFrame="_blank" w:tooltip="沙特高温堆项目联合可研工作正式启动" w:history="1">
              <w:r w:rsidR="002A7157" w:rsidRPr="002A7157">
                <w:rPr>
                  <w:rFonts w:cs="Arial" w:hint="eastAsia"/>
                  <w:sz w:val="21"/>
                  <w:szCs w:val="21"/>
                </w:rPr>
                <w:t>沙特高温堆项目联合可研工作正式启动</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72BAC87"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0D0EF8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0EFE81B"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EA83344" w14:textId="77777777" w:rsidR="00143C80" w:rsidRPr="00C91948" w:rsidRDefault="007C5CA0" w:rsidP="00027D1F">
            <w:pPr>
              <w:widowControl/>
              <w:jc w:val="left"/>
              <w:rPr>
                <w:rFonts w:cs="Arial"/>
                <w:sz w:val="21"/>
                <w:szCs w:val="21"/>
              </w:rPr>
            </w:pPr>
            <w:hyperlink r:id="rId18" w:tgtFrame="_blank" w:tooltip="【一带一路】两国元首见证 中核将在阿建重水堆和华龙一号两台机组" w:history="1">
              <w:r w:rsidR="002A7157" w:rsidRPr="002A7157">
                <w:rPr>
                  <w:rFonts w:cs="Arial" w:hint="eastAsia"/>
                  <w:sz w:val="21"/>
                  <w:szCs w:val="21"/>
                </w:rPr>
                <w:t>【一带一路】两国元首见证</w:t>
              </w:r>
              <w:r w:rsidR="002A7157" w:rsidRPr="002A7157">
                <w:rPr>
                  <w:rFonts w:cs="Arial" w:hint="eastAsia"/>
                  <w:sz w:val="21"/>
                  <w:szCs w:val="21"/>
                </w:rPr>
                <w:t xml:space="preserve"> </w:t>
              </w:r>
              <w:r w:rsidR="002A7157" w:rsidRPr="002A7157">
                <w:rPr>
                  <w:rFonts w:cs="Arial" w:hint="eastAsia"/>
                  <w:sz w:val="21"/>
                  <w:szCs w:val="21"/>
                </w:rPr>
                <w:t>中核将在阿建重水堆和华龙一号两台机组</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5C3A148"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4449806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502EEC"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924DFCA" w14:textId="77777777" w:rsidR="00143C80" w:rsidRPr="00C91948" w:rsidRDefault="007C5CA0" w:rsidP="00027D1F">
            <w:pPr>
              <w:widowControl/>
              <w:jc w:val="left"/>
              <w:rPr>
                <w:rFonts w:cs="Arial"/>
                <w:sz w:val="21"/>
                <w:szCs w:val="21"/>
              </w:rPr>
            </w:pPr>
            <w:hyperlink r:id="rId19" w:tgtFrame="_blank" w:tooltip="中核集团和法国新阿海珐公司深入推进产业合作" w:history="1">
              <w:r w:rsidR="002A7157" w:rsidRPr="002A7157">
                <w:rPr>
                  <w:rFonts w:cs="Arial" w:hint="eastAsia"/>
                  <w:sz w:val="21"/>
                  <w:szCs w:val="21"/>
                </w:rPr>
                <w:t>中核集团和法国新阿海珐公司深入推进产业合作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6AA09E0"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4BEA8F2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2D01229"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3559CD1" w14:textId="77777777" w:rsidR="00143C80" w:rsidRPr="00C91948" w:rsidRDefault="007C5CA0" w:rsidP="00027D1F">
            <w:pPr>
              <w:widowControl/>
              <w:jc w:val="left"/>
              <w:rPr>
                <w:rFonts w:cs="Arial"/>
                <w:sz w:val="21"/>
                <w:szCs w:val="21"/>
              </w:rPr>
            </w:pPr>
            <w:hyperlink r:id="rId20" w:tgtFrame="_blank" w:tooltip="4月份全社会用电量同比增长6.0%" w:history="1">
              <w:r w:rsidR="002A7157" w:rsidRPr="002A7157">
                <w:rPr>
                  <w:rFonts w:cs="Arial" w:hint="eastAsia"/>
                  <w:sz w:val="21"/>
                  <w:szCs w:val="21"/>
                </w:rPr>
                <w:t>4</w:t>
              </w:r>
              <w:r w:rsidR="002A7157" w:rsidRPr="002A7157">
                <w:rPr>
                  <w:rFonts w:cs="Arial" w:hint="eastAsia"/>
                  <w:sz w:val="21"/>
                  <w:szCs w:val="21"/>
                </w:rPr>
                <w:t>月份全社会用电量同比增长</w:t>
              </w:r>
              <w:r w:rsidR="002A7157" w:rsidRPr="002A7157">
                <w:rPr>
                  <w:rFonts w:cs="Arial" w:hint="eastAsia"/>
                  <w:sz w:val="21"/>
                  <w:szCs w:val="21"/>
                </w:rPr>
                <w:t>6.0%</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66DC34F"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41AB57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83BD9E"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0E0B12" w14:textId="77777777" w:rsidR="00143C80" w:rsidRPr="00C91948" w:rsidRDefault="007C5CA0" w:rsidP="00027D1F">
            <w:pPr>
              <w:widowControl/>
              <w:jc w:val="left"/>
              <w:rPr>
                <w:rFonts w:cs="Arial"/>
                <w:sz w:val="21"/>
                <w:szCs w:val="21"/>
              </w:rPr>
            </w:pPr>
            <w:hyperlink r:id="rId21" w:tgtFrame="_blank" w:tooltip="【一带一路】" w:history="1">
              <w:r w:rsidR="002A7157" w:rsidRPr="002A7157">
                <w:rPr>
                  <w:rFonts w:cs="Arial" w:hint="eastAsia"/>
                  <w:sz w:val="21"/>
                  <w:szCs w:val="21"/>
                </w:rPr>
                <w:t>【一带一路】“一带一路”国际合作高峰论坛成果清单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ACBA5FB" w14:textId="77777777" w:rsidR="00143C80" w:rsidRDefault="002A7157"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18</w:t>
            </w:r>
          </w:p>
        </w:tc>
      </w:tr>
      <w:tr w:rsidR="00143C80" w:rsidRPr="00FD7FAC" w14:paraId="0F04B92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473C6E"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8E63DBF" w14:textId="77777777" w:rsidR="00143C80" w:rsidRPr="00C91948" w:rsidRDefault="007C5CA0" w:rsidP="00027D1F">
            <w:pPr>
              <w:widowControl/>
              <w:jc w:val="left"/>
              <w:rPr>
                <w:rFonts w:cs="Arial"/>
                <w:sz w:val="21"/>
                <w:szCs w:val="21"/>
              </w:rPr>
            </w:pPr>
            <w:hyperlink r:id="rId22" w:tgtFrame="_blank" w:tooltip="【一带一路】中广核：挺起腰杆 " w:history="1">
              <w:r w:rsidR="006760CA" w:rsidRPr="006760CA">
                <w:rPr>
                  <w:rFonts w:cs="Arial" w:hint="eastAsia"/>
                  <w:sz w:val="21"/>
                  <w:szCs w:val="21"/>
                </w:rPr>
                <w:t>【一带一路】中广核：挺起腰杆</w:t>
              </w:r>
              <w:r w:rsidR="006760CA" w:rsidRPr="006760CA">
                <w:rPr>
                  <w:rFonts w:cs="Arial" w:hint="eastAsia"/>
                  <w:sz w:val="21"/>
                  <w:szCs w:val="21"/>
                </w:rPr>
                <w:t xml:space="preserve"> </w:t>
              </w:r>
              <w:r w:rsidR="006760CA" w:rsidRPr="006760CA">
                <w:rPr>
                  <w:rFonts w:cs="Arial" w:hint="eastAsia"/>
                  <w:sz w:val="21"/>
                  <w:szCs w:val="21"/>
                </w:rPr>
                <w:t>“闯”世界</w:t>
              </w:r>
              <w:r w:rsidR="006760CA" w:rsidRPr="006760CA">
                <w:rPr>
                  <w:rFonts w:cs="Arial" w:hint="eastAsia"/>
                  <w:sz w:val="21"/>
                  <w:szCs w:val="21"/>
                </w:rPr>
                <w:t xml:space="preserve"> </w:t>
              </w:r>
              <w:r w:rsidR="006760CA" w:rsidRPr="006760CA">
                <w:rPr>
                  <w:rFonts w:cs="Arial" w:hint="eastAsia"/>
                  <w:sz w:val="21"/>
                  <w:szCs w:val="21"/>
                </w:rPr>
                <w:t>国际业务分布</w:t>
              </w:r>
              <w:r w:rsidR="006760CA" w:rsidRPr="006760CA">
                <w:rPr>
                  <w:rFonts w:cs="Arial" w:hint="eastAsia"/>
                  <w:sz w:val="21"/>
                  <w:szCs w:val="21"/>
                </w:rPr>
                <w:t>20</w:t>
              </w:r>
              <w:r w:rsidR="006760CA" w:rsidRPr="006760CA">
                <w:rPr>
                  <w:rFonts w:cs="Arial" w:hint="eastAsia"/>
                  <w:sz w:val="21"/>
                  <w:szCs w:val="21"/>
                </w:rPr>
                <w:t>多个国家，海外收入占比超过</w:t>
              </w:r>
              <w:r w:rsidR="006760CA" w:rsidRPr="006760CA">
                <w:rPr>
                  <w:rFonts w:cs="Arial" w:hint="eastAsia"/>
                  <w:sz w:val="21"/>
                  <w:szCs w:val="21"/>
                </w:rPr>
                <w:t>20%</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3DBB6E8" w14:textId="77777777" w:rsidR="00143C80"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143C80" w:rsidRPr="00FD7FAC" w14:paraId="3D20B63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33EC81B"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A8F9896" w14:textId="77777777" w:rsidR="00143C80" w:rsidRPr="00C91948" w:rsidRDefault="007C5CA0" w:rsidP="00027D1F">
            <w:pPr>
              <w:widowControl/>
              <w:jc w:val="left"/>
              <w:rPr>
                <w:rFonts w:cs="Arial"/>
                <w:sz w:val="21"/>
                <w:szCs w:val="21"/>
              </w:rPr>
            </w:pPr>
            <w:hyperlink r:id="rId23" w:tgtFrame="_blank" w:tooltip="中国先进研究堆冷源系统具备运行能力" w:history="1">
              <w:r w:rsidR="006760CA" w:rsidRPr="006760CA">
                <w:rPr>
                  <w:rFonts w:cs="Arial" w:hint="eastAsia"/>
                  <w:sz w:val="21"/>
                  <w:szCs w:val="21"/>
                </w:rPr>
                <w:t>中国先进研究堆冷源系统具备运行能力</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1DD9818" w14:textId="77777777" w:rsidR="00143C80"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143C80" w:rsidRPr="00FD7FAC" w14:paraId="3802540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AFC6D73"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0FF9119" w14:textId="77777777" w:rsidR="00143C80" w:rsidRPr="00C91948" w:rsidRDefault="007C5CA0" w:rsidP="00027D1F">
            <w:pPr>
              <w:widowControl/>
              <w:jc w:val="left"/>
              <w:rPr>
                <w:rFonts w:cs="Arial"/>
                <w:sz w:val="21"/>
                <w:szCs w:val="21"/>
              </w:rPr>
            </w:pPr>
            <w:hyperlink r:id="rId24" w:tgtFrame="_blank" w:tooltip="中核集团与摩尔多瓦共商低温泳池供热堆等项目合作" w:history="1">
              <w:r w:rsidR="006760CA" w:rsidRPr="006760CA">
                <w:rPr>
                  <w:rFonts w:cs="Arial" w:hint="eastAsia"/>
                  <w:sz w:val="21"/>
                  <w:szCs w:val="21"/>
                </w:rPr>
                <w:t>中核集团与摩尔多瓦共商低温泳池供热堆等项目合作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76E2806" w14:textId="77777777" w:rsidR="00143C80"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027D1F" w:rsidRPr="00FD7FAC" w14:paraId="64D1B8D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5DA4CC"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87F84E" w14:textId="77777777" w:rsidR="00027D1F" w:rsidRPr="00FD7FAC" w:rsidRDefault="007C5CA0" w:rsidP="00027D1F">
            <w:pPr>
              <w:widowControl/>
              <w:jc w:val="left"/>
              <w:rPr>
                <w:rFonts w:cs="Arial"/>
                <w:sz w:val="21"/>
                <w:szCs w:val="21"/>
              </w:rPr>
            </w:pPr>
            <w:hyperlink r:id="rId25" w:tgtFrame="_blank" w:tooltip="加拿大核实验室的长期愿景" w:history="1">
              <w:r w:rsidR="006760CA" w:rsidRPr="006760CA">
                <w:rPr>
                  <w:rFonts w:cs="Arial" w:hint="eastAsia"/>
                  <w:sz w:val="21"/>
                  <w:szCs w:val="21"/>
                </w:rPr>
                <w:t>加拿大核实验室的长期愿景</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E4DAC24" w14:textId="77777777" w:rsidR="00027D1F" w:rsidRPr="00FD7FAC"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143C80" w:rsidRPr="00FD7FAC" w14:paraId="730AE73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CAC1EAA" w14:textId="77777777" w:rsidR="00143C80" w:rsidRPr="00CC2133" w:rsidRDefault="00143C80"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2213972" w14:textId="77777777" w:rsidR="00143C80" w:rsidRPr="00FD7FAC" w:rsidRDefault="007C5CA0" w:rsidP="00027D1F">
            <w:pPr>
              <w:widowControl/>
              <w:jc w:val="left"/>
              <w:rPr>
                <w:rFonts w:cs="Arial"/>
                <w:sz w:val="21"/>
                <w:szCs w:val="21"/>
              </w:rPr>
            </w:pPr>
            <w:hyperlink r:id="rId26" w:tgtFrame="_blank" w:tooltip="IAEA举行废弃离子烟雾探测器处理方法会议" w:history="1">
              <w:r w:rsidR="006760CA" w:rsidRPr="006760CA">
                <w:rPr>
                  <w:rFonts w:cs="Arial" w:hint="eastAsia"/>
                  <w:sz w:val="21"/>
                  <w:szCs w:val="21"/>
                </w:rPr>
                <w:t>IAEA</w:t>
              </w:r>
              <w:r w:rsidR="006760CA" w:rsidRPr="006760CA">
                <w:rPr>
                  <w:rFonts w:cs="Arial" w:hint="eastAsia"/>
                  <w:sz w:val="21"/>
                  <w:szCs w:val="21"/>
                </w:rPr>
                <w:t>举行废弃离子烟雾探测器处理方法会议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FA5B483" w14:textId="77777777" w:rsidR="00143C80" w:rsidRPr="00FD7FAC" w:rsidRDefault="006760CA" w:rsidP="00027D1F">
            <w:pPr>
              <w:widowControl/>
              <w:jc w:val="left"/>
              <w:rPr>
                <w:rFonts w:cs="Arial"/>
                <w:sz w:val="21"/>
                <w:szCs w:val="21"/>
              </w:rPr>
            </w:pPr>
            <w:r>
              <w:rPr>
                <w:rFonts w:cs="Arial" w:hint="eastAsia"/>
                <w:sz w:val="21"/>
                <w:szCs w:val="21"/>
              </w:rPr>
              <w:t>2017</w:t>
            </w:r>
            <w:r>
              <w:rPr>
                <w:rFonts w:cs="Arial"/>
                <w:sz w:val="21"/>
                <w:szCs w:val="21"/>
              </w:rPr>
              <w:t>-05-19</w:t>
            </w:r>
          </w:p>
        </w:tc>
      </w:tr>
      <w:tr w:rsidR="00027D1F" w:rsidRPr="00FD7FAC" w14:paraId="6EBE4BA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4554330"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5FF3505" w14:textId="77777777" w:rsidR="00027D1F" w:rsidRPr="002661D7" w:rsidRDefault="002661D7" w:rsidP="00027D1F">
            <w:pPr>
              <w:widowControl/>
              <w:jc w:val="left"/>
              <w:rPr>
                <w:rFonts w:cs="Arial"/>
                <w:sz w:val="21"/>
                <w:szCs w:val="21"/>
              </w:rPr>
            </w:pPr>
            <w:r w:rsidRPr="002661D7">
              <w:rPr>
                <w:rFonts w:cs="Arial" w:hint="eastAsia"/>
                <w:bCs/>
                <w:sz w:val="21"/>
                <w:szCs w:val="21"/>
              </w:rPr>
              <w:t>大亚湾核电跨入“工业</w:t>
            </w:r>
            <w:r w:rsidRPr="002661D7">
              <w:rPr>
                <w:rFonts w:cs="Arial" w:hint="eastAsia"/>
                <w:bCs/>
                <w:sz w:val="21"/>
                <w:szCs w:val="21"/>
              </w:rPr>
              <w:t>4.0</w:t>
            </w:r>
            <w:r w:rsidRPr="002661D7">
              <w:rPr>
                <w:rFonts w:cs="Arial" w:hint="eastAsia"/>
                <w:bCs/>
                <w:sz w:val="21"/>
                <w:szCs w:val="21"/>
              </w:rPr>
              <w:t>”时代——常规岛整体三维数字模型已建成</w:t>
            </w:r>
          </w:p>
        </w:tc>
        <w:tc>
          <w:tcPr>
            <w:tcW w:w="1266" w:type="dxa"/>
            <w:tcBorders>
              <w:top w:val="single" w:sz="4" w:space="0" w:color="000000"/>
              <w:left w:val="nil"/>
              <w:bottom w:val="single" w:sz="4" w:space="0" w:color="000000"/>
              <w:right w:val="single" w:sz="4" w:space="0" w:color="000000"/>
            </w:tcBorders>
            <w:shd w:val="clear" w:color="auto" w:fill="auto"/>
            <w:noWrap/>
          </w:tcPr>
          <w:p w14:paraId="3AA1DD94" w14:textId="77777777" w:rsidR="00027D1F" w:rsidRPr="00FD7FAC" w:rsidRDefault="002661D7" w:rsidP="00027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22</w:t>
            </w:r>
          </w:p>
        </w:tc>
      </w:tr>
      <w:tr w:rsidR="00027D1F" w:rsidRPr="00FD7FAC" w14:paraId="4F8AF3E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5696485"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741F8CB" w14:textId="77777777" w:rsidR="00027D1F" w:rsidRPr="002661D7" w:rsidRDefault="002661D7" w:rsidP="00027D1F">
            <w:pPr>
              <w:widowControl/>
              <w:jc w:val="left"/>
              <w:rPr>
                <w:rFonts w:cs="Arial"/>
                <w:sz w:val="21"/>
                <w:szCs w:val="21"/>
              </w:rPr>
            </w:pPr>
            <w:r w:rsidRPr="002661D7">
              <w:rPr>
                <w:rFonts w:cs="Arial" w:hint="eastAsia"/>
                <w:bCs/>
                <w:sz w:val="21"/>
                <w:szCs w:val="21"/>
              </w:rPr>
              <w:t>瑞士公投退出使用核能</w:t>
            </w:r>
            <w:r w:rsidRPr="002661D7">
              <w:rPr>
                <w:rFonts w:cs="Arial" w:hint="eastAsia"/>
                <w:bCs/>
                <w:sz w:val="21"/>
                <w:szCs w:val="21"/>
              </w:rPr>
              <w:t xml:space="preserve"> </w:t>
            </w:r>
            <w:r w:rsidRPr="002661D7">
              <w:rPr>
                <w:rFonts w:cs="Arial" w:hint="eastAsia"/>
                <w:bCs/>
                <w:sz w:val="21"/>
                <w:szCs w:val="21"/>
              </w:rPr>
              <w:t>拥有服役时间最长核电站</w:t>
            </w:r>
          </w:p>
        </w:tc>
        <w:tc>
          <w:tcPr>
            <w:tcW w:w="1266" w:type="dxa"/>
            <w:tcBorders>
              <w:top w:val="single" w:sz="4" w:space="0" w:color="000000"/>
              <w:left w:val="nil"/>
              <w:bottom w:val="single" w:sz="4" w:space="0" w:color="000000"/>
              <w:right w:val="single" w:sz="4" w:space="0" w:color="000000"/>
            </w:tcBorders>
            <w:shd w:val="clear" w:color="auto" w:fill="auto"/>
            <w:noWrap/>
          </w:tcPr>
          <w:p w14:paraId="08F23940" w14:textId="77777777" w:rsidR="00027D1F" w:rsidRPr="00FD7FAC" w:rsidRDefault="002661D7" w:rsidP="00027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22</w:t>
            </w:r>
          </w:p>
        </w:tc>
      </w:tr>
      <w:tr w:rsidR="00027D1F" w:rsidRPr="00FD7FAC" w14:paraId="2AADFF4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0BB28AE"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7144D30" w14:textId="77777777" w:rsidR="00027D1F" w:rsidRPr="002661D7" w:rsidRDefault="002661D7" w:rsidP="00027D1F">
            <w:pPr>
              <w:widowControl/>
              <w:jc w:val="left"/>
              <w:rPr>
                <w:rFonts w:cs="Arial"/>
                <w:sz w:val="21"/>
                <w:szCs w:val="21"/>
              </w:rPr>
            </w:pPr>
            <w:r w:rsidRPr="002661D7">
              <w:rPr>
                <w:rFonts w:cs="Arial"/>
                <w:bCs/>
                <w:sz w:val="21"/>
                <w:szCs w:val="21"/>
              </w:rPr>
              <w:t>国家核电携手东方电气等</w:t>
            </w:r>
            <w:r w:rsidRPr="002661D7">
              <w:rPr>
                <w:rFonts w:cs="Arial"/>
                <w:bCs/>
                <w:sz w:val="21"/>
                <w:szCs w:val="21"/>
              </w:rPr>
              <w:t>8</w:t>
            </w:r>
            <w:r w:rsidRPr="002661D7">
              <w:rPr>
                <w:rFonts w:cs="Arial"/>
                <w:bCs/>
                <w:sz w:val="21"/>
                <w:szCs w:val="21"/>
              </w:rPr>
              <w:t>家企业亮相南非核电市场</w:t>
            </w:r>
          </w:p>
        </w:tc>
        <w:tc>
          <w:tcPr>
            <w:tcW w:w="1266" w:type="dxa"/>
            <w:tcBorders>
              <w:top w:val="single" w:sz="4" w:space="0" w:color="000000"/>
              <w:left w:val="nil"/>
              <w:bottom w:val="single" w:sz="4" w:space="0" w:color="000000"/>
              <w:right w:val="single" w:sz="4" w:space="0" w:color="000000"/>
            </w:tcBorders>
            <w:shd w:val="clear" w:color="auto" w:fill="auto"/>
            <w:noWrap/>
          </w:tcPr>
          <w:p w14:paraId="70E20A31" w14:textId="77777777" w:rsidR="00027D1F" w:rsidRPr="00FD7FAC" w:rsidRDefault="002661D7" w:rsidP="00027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22</w:t>
            </w:r>
          </w:p>
        </w:tc>
      </w:tr>
      <w:tr w:rsidR="006B25EA" w:rsidRPr="00FD7FAC" w14:paraId="23DB04A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26010E" w14:textId="77777777" w:rsidR="006B25EA" w:rsidRPr="00CC2133" w:rsidRDefault="006B25EA"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0368DF" w14:textId="77777777" w:rsidR="006B25EA" w:rsidRPr="002661D7" w:rsidRDefault="007C5CA0" w:rsidP="00027D1F">
            <w:pPr>
              <w:widowControl/>
              <w:jc w:val="left"/>
              <w:rPr>
                <w:rFonts w:cs="Arial"/>
                <w:bCs/>
                <w:sz w:val="21"/>
                <w:szCs w:val="21"/>
              </w:rPr>
            </w:pPr>
            <w:hyperlink r:id="rId27" w:tgtFrame="_blank" w:tooltip="韩国完成ITER计划等离子体室工具" w:history="1">
              <w:r w:rsidR="00AC6981" w:rsidRPr="00AC6981">
                <w:rPr>
                  <w:rFonts w:cs="Arial" w:hint="eastAsia"/>
                  <w:bCs/>
                  <w:sz w:val="21"/>
                  <w:szCs w:val="21"/>
                </w:rPr>
                <w:t>韩国完成</w:t>
              </w:r>
              <w:r w:rsidR="00AC6981" w:rsidRPr="00AC6981">
                <w:rPr>
                  <w:rFonts w:cs="Arial" w:hint="eastAsia"/>
                  <w:bCs/>
                  <w:sz w:val="21"/>
                  <w:szCs w:val="21"/>
                </w:rPr>
                <w:t>ITER</w:t>
              </w:r>
              <w:r w:rsidR="00AC6981" w:rsidRPr="00AC6981">
                <w:rPr>
                  <w:rFonts w:cs="Arial" w:hint="eastAsia"/>
                  <w:bCs/>
                  <w:sz w:val="21"/>
                  <w:szCs w:val="21"/>
                </w:rPr>
                <w:t>计划等离子体室工具</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6DB3DB5" w14:textId="77777777" w:rsidR="006B25EA"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6B25EA" w:rsidRPr="00FD7FAC" w14:paraId="14D6313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44D269F" w14:textId="77777777" w:rsidR="006B25EA" w:rsidRPr="00CC2133" w:rsidRDefault="006B25EA"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ECF79F4" w14:textId="77777777" w:rsidR="006B25EA" w:rsidRPr="002661D7" w:rsidRDefault="007C5CA0" w:rsidP="00027D1F">
            <w:pPr>
              <w:widowControl/>
              <w:jc w:val="left"/>
              <w:rPr>
                <w:rFonts w:cs="Arial"/>
                <w:bCs/>
                <w:sz w:val="21"/>
                <w:szCs w:val="21"/>
              </w:rPr>
            </w:pPr>
            <w:hyperlink r:id="rId28" w:tgtFrame="_blank" w:tooltip="利用乏燃料发电新构想" w:history="1">
              <w:r w:rsidR="00AC6981" w:rsidRPr="00AC6981">
                <w:rPr>
                  <w:rFonts w:cs="Arial" w:hint="eastAsia"/>
                  <w:bCs/>
                  <w:sz w:val="21"/>
                  <w:szCs w:val="21"/>
                </w:rPr>
                <w:t>利用乏燃料发电新构想</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8865777" w14:textId="77777777" w:rsidR="006B25EA"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6B25EA" w:rsidRPr="00FD7FAC" w14:paraId="3DBF96C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82A1125" w14:textId="77777777" w:rsidR="006B25EA" w:rsidRPr="00CC2133" w:rsidRDefault="006B25EA"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0E0AB50" w14:textId="77777777" w:rsidR="006B25EA" w:rsidRPr="002661D7" w:rsidRDefault="007C5CA0" w:rsidP="00027D1F">
            <w:pPr>
              <w:widowControl/>
              <w:jc w:val="left"/>
              <w:rPr>
                <w:rFonts w:cs="Arial"/>
                <w:bCs/>
                <w:sz w:val="21"/>
                <w:szCs w:val="21"/>
              </w:rPr>
            </w:pPr>
            <w:hyperlink r:id="rId29" w:tgtFrame="_blank" w:tooltip="我国通用核仪器领域首个国际标准正式发布" w:history="1">
              <w:r w:rsidR="00AC6981" w:rsidRPr="00AC6981">
                <w:rPr>
                  <w:rFonts w:cs="Arial" w:hint="eastAsia"/>
                  <w:bCs/>
                  <w:sz w:val="21"/>
                  <w:szCs w:val="21"/>
                </w:rPr>
                <w:t>我国通用核仪器领域首个国际标准正式发布</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618BAB5" w14:textId="77777777" w:rsidR="006B25EA"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027D1F" w:rsidRPr="00FD7FAC" w14:paraId="6E1B96A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A077015" w14:textId="77777777" w:rsidR="00027D1F" w:rsidRPr="00CC2133" w:rsidRDefault="00027D1F"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63CD25" w14:textId="77777777" w:rsidR="00027D1F" w:rsidRPr="00AC6981" w:rsidRDefault="007C5CA0" w:rsidP="00027D1F">
            <w:pPr>
              <w:widowControl/>
              <w:jc w:val="left"/>
              <w:rPr>
                <w:rFonts w:cs="Arial"/>
                <w:bCs/>
                <w:sz w:val="21"/>
                <w:szCs w:val="21"/>
              </w:rPr>
            </w:pPr>
            <w:hyperlink r:id="rId30" w:tgtFrame="_blank" w:tooltip="中广核成功研制新型爬墙机器人" w:history="1">
              <w:r w:rsidR="00AC6981" w:rsidRPr="00AC6981">
                <w:rPr>
                  <w:rFonts w:cs="Arial" w:hint="eastAsia"/>
                  <w:bCs/>
                  <w:sz w:val="21"/>
                  <w:szCs w:val="21"/>
                </w:rPr>
                <w:t>中广核成功研制新型爬墙机器人</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1C1AD21" w14:textId="77777777" w:rsidR="00027D1F" w:rsidRPr="00FD7FAC" w:rsidRDefault="00AC6981" w:rsidP="00027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05</w:t>
            </w:r>
            <w:r>
              <w:rPr>
                <w:rFonts w:cs="Arial" w:hint="eastAsia"/>
                <w:sz w:val="21"/>
                <w:szCs w:val="21"/>
              </w:rPr>
              <w:t>-</w:t>
            </w:r>
            <w:r>
              <w:rPr>
                <w:rFonts w:cs="Arial"/>
                <w:sz w:val="21"/>
                <w:szCs w:val="21"/>
              </w:rPr>
              <w:t>23</w:t>
            </w:r>
          </w:p>
        </w:tc>
      </w:tr>
      <w:tr w:rsidR="002661D7" w:rsidRPr="00FD7FAC" w14:paraId="123E94E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6FE322" w14:textId="77777777" w:rsidR="002661D7" w:rsidRPr="00CC2133" w:rsidRDefault="002661D7"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694E11" w14:textId="77777777" w:rsidR="002661D7" w:rsidRPr="000A77BC" w:rsidRDefault="000A77BC" w:rsidP="000A77BC">
            <w:pPr>
              <w:widowControl/>
              <w:jc w:val="left"/>
              <w:rPr>
                <w:rFonts w:cs="Arial"/>
                <w:bCs/>
                <w:sz w:val="21"/>
                <w:szCs w:val="21"/>
              </w:rPr>
            </w:pPr>
            <w:r w:rsidRPr="000A77BC">
              <w:rPr>
                <w:rFonts w:cs="Arial" w:hint="eastAsia"/>
                <w:bCs/>
                <w:sz w:val="21"/>
                <w:szCs w:val="21"/>
              </w:rPr>
              <w:t>福清核电</w:t>
            </w:r>
            <w:r w:rsidRPr="000A77BC">
              <w:rPr>
                <w:rFonts w:cs="Arial" w:hint="eastAsia"/>
                <w:bCs/>
                <w:sz w:val="21"/>
                <w:szCs w:val="21"/>
              </w:rPr>
              <w:t>4</w:t>
            </w:r>
            <w:r w:rsidRPr="000A77BC">
              <w:rPr>
                <w:rFonts w:cs="Arial" w:hint="eastAsia"/>
                <w:bCs/>
                <w:sz w:val="21"/>
                <w:szCs w:val="21"/>
              </w:rPr>
              <w:t>号机组进入装料准备阶段</w:t>
            </w:r>
          </w:p>
        </w:tc>
        <w:tc>
          <w:tcPr>
            <w:tcW w:w="1266" w:type="dxa"/>
            <w:tcBorders>
              <w:top w:val="single" w:sz="4" w:space="0" w:color="000000"/>
              <w:left w:val="nil"/>
              <w:bottom w:val="single" w:sz="4" w:space="0" w:color="000000"/>
              <w:right w:val="single" w:sz="4" w:space="0" w:color="000000"/>
            </w:tcBorders>
            <w:shd w:val="clear" w:color="auto" w:fill="auto"/>
            <w:noWrap/>
          </w:tcPr>
          <w:p w14:paraId="70E4BD49" w14:textId="77777777" w:rsidR="002661D7" w:rsidRPr="00FD7FAC" w:rsidRDefault="000A77BC"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25</w:t>
            </w:r>
          </w:p>
        </w:tc>
      </w:tr>
      <w:tr w:rsidR="000A77BC" w:rsidRPr="00FD7FAC" w14:paraId="7BFFB65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5E4283C" w14:textId="77777777" w:rsidR="000A77BC" w:rsidRPr="00CC2133" w:rsidRDefault="000A77BC"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E83B00" w14:textId="77777777" w:rsidR="000A77BC" w:rsidRPr="000A77BC" w:rsidRDefault="000A77BC" w:rsidP="000A77BC">
            <w:pPr>
              <w:widowControl/>
              <w:jc w:val="left"/>
              <w:rPr>
                <w:rFonts w:cs="Arial"/>
                <w:bCs/>
                <w:sz w:val="21"/>
                <w:szCs w:val="21"/>
              </w:rPr>
            </w:pPr>
            <w:r w:rsidRPr="000A77BC">
              <w:rPr>
                <w:rFonts w:cs="Arial" w:hint="eastAsia"/>
                <w:bCs/>
                <w:sz w:val="21"/>
                <w:szCs w:val="21"/>
              </w:rPr>
              <w:t>华龙一号”核电站全球首堆示范工程即将“加冠”！</w:t>
            </w:r>
          </w:p>
        </w:tc>
        <w:tc>
          <w:tcPr>
            <w:tcW w:w="1266" w:type="dxa"/>
            <w:tcBorders>
              <w:top w:val="single" w:sz="4" w:space="0" w:color="000000"/>
              <w:left w:val="nil"/>
              <w:bottom w:val="single" w:sz="4" w:space="0" w:color="000000"/>
              <w:right w:val="single" w:sz="4" w:space="0" w:color="000000"/>
            </w:tcBorders>
            <w:shd w:val="clear" w:color="auto" w:fill="auto"/>
            <w:noWrap/>
          </w:tcPr>
          <w:p w14:paraId="142C2121" w14:textId="77777777" w:rsidR="000A77BC" w:rsidRPr="00FD7FAC" w:rsidRDefault="000A77BC"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25</w:t>
            </w:r>
          </w:p>
        </w:tc>
      </w:tr>
      <w:tr w:rsidR="000A77BC" w:rsidRPr="00FD7FAC" w14:paraId="338B2D8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C023EA2" w14:textId="77777777" w:rsidR="000A77BC" w:rsidRPr="00CC2133" w:rsidRDefault="000A77BC"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D299469" w14:textId="77777777" w:rsidR="000A77BC" w:rsidRPr="000A77BC" w:rsidRDefault="000A77BC" w:rsidP="000A77BC">
            <w:pPr>
              <w:widowControl/>
              <w:jc w:val="left"/>
              <w:rPr>
                <w:rFonts w:cs="Arial"/>
                <w:bCs/>
                <w:sz w:val="21"/>
                <w:szCs w:val="21"/>
              </w:rPr>
            </w:pPr>
            <w:r w:rsidRPr="000A77BC">
              <w:rPr>
                <w:rFonts w:cs="Arial" w:hint="eastAsia"/>
                <w:bCs/>
                <w:sz w:val="21"/>
                <w:szCs w:val="21"/>
              </w:rPr>
              <w:t>美国能源部发布乏燃料设施选址程序草案</w:t>
            </w:r>
          </w:p>
        </w:tc>
        <w:tc>
          <w:tcPr>
            <w:tcW w:w="1266" w:type="dxa"/>
            <w:tcBorders>
              <w:top w:val="single" w:sz="4" w:space="0" w:color="000000"/>
              <w:left w:val="nil"/>
              <w:bottom w:val="single" w:sz="4" w:space="0" w:color="000000"/>
              <w:right w:val="single" w:sz="4" w:space="0" w:color="000000"/>
            </w:tcBorders>
            <w:shd w:val="clear" w:color="auto" w:fill="auto"/>
            <w:noWrap/>
          </w:tcPr>
          <w:p w14:paraId="5F2F4587" w14:textId="77777777" w:rsidR="000A77BC" w:rsidRPr="00FD7FAC" w:rsidRDefault="000A77BC"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25</w:t>
            </w:r>
          </w:p>
        </w:tc>
      </w:tr>
      <w:tr w:rsidR="000A77BC" w:rsidRPr="00FD7FAC" w14:paraId="3284D9B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5E5394" w14:textId="77777777" w:rsidR="000A77BC" w:rsidRPr="00CC2133" w:rsidRDefault="000A77BC"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6B9562B" w14:textId="77777777" w:rsidR="000A77BC" w:rsidRPr="00CB7944" w:rsidRDefault="007C5CA0" w:rsidP="00027D1F">
            <w:pPr>
              <w:widowControl/>
              <w:jc w:val="left"/>
              <w:rPr>
                <w:rFonts w:cs="Arial"/>
                <w:bCs/>
                <w:sz w:val="21"/>
                <w:szCs w:val="21"/>
              </w:rPr>
            </w:pPr>
            <w:hyperlink r:id="rId31" w:tgtFrame="_blank" w:tooltip="防城港二期3号机组核岛整体共用筏基浇筑完成" w:history="1">
              <w:r w:rsidR="00CB7944" w:rsidRPr="00CB7944">
                <w:rPr>
                  <w:rFonts w:cs="Arial" w:hint="eastAsia"/>
                  <w:bCs/>
                  <w:sz w:val="21"/>
                  <w:szCs w:val="21"/>
                </w:rPr>
                <w:t>防城港二期</w:t>
              </w:r>
              <w:r w:rsidR="00CB7944" w:rsidRPr="00CB7944">
                <w:rPr>
                  <w:rFonts w:cs="Arial" w:hint="eastAsia"/>
                  <w:bCs/>
                  <w:sz w:val="21"/>
                  <w:szCs w:val="21"/>
                </w:rPr>
                <w:t>3</w:t>
              </w:r>
              <w:r w:rsidR="00CB7944" w:rsidRPr="00CB7944">
                <w:rPr>
                  <w:rFonts w:cs="Arial" w:hint="eastAsia"/>
                  <w:bCs/>
                  <w:sz w:val="21"/>
                  <w:szCs w:val="21"/>
                </w:rPr>
                <w:t>号机组核岛整体共用筏基浇筑完成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F2B7DC6" w14:textId="77777777" w:rsidR="000A77BC" w:rsidRPr="00FD7FAC" w:rsidRDefault="00CB7944"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27</w:t>
            </w:r>
          </w:p>
        </w:tc>
      </w:tr>
      <w:tr w:rsidR="000A77BC" w:rsidRPr="00FD7FAC" w14:paraId="478019D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A11195" w14:textId="77777777" w:rsidR="000A77BC" w:rsidRPr="00CC2133" w:rsidRDefault="000A77BC"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2C3B47" w14:textId="77777777" w:rsidR="000A77BC" w:rsidRPr="00CB7944" w:rsidRDefault="007C5CA0" w:rsidP="00027D1F">
            <w:pPr>
              <w:widowControl/>
              <w:jc w:val="left"/>
              <w:rPr>
                <w:rFonts w:cs="Arial"/>
                <w:bCs/>
                <w:sz w:val="21"/>
                <w:szCs w:val="21"/>
              </w:rPr>
            </w:pPr>
            <w:hyperlink r:id="rId32" w:tgtFrame="_blank" w:tooltip="中核集团华龙一号全球首堆示范工程提前15天实现穹顶吊装" w:history="1">
              <w:r w:rsidR="00CB7944" w:rsidRPr="00CB7944">
                <w:rPr>
                  <w:rFonts w:cs="Arial" w:hint="eastAsia"/>
                  <w:bCs/>
                  <w:sz w:val="21"/>
                  <w:szCs w:val="21"/>
                </w:rPr>
                <w:t>中核集团华龙一号全球首堆示范工程提前</w:t>
              </w:r>
              <w:r w:rsidR="00CB7944" w:rsidRPr="00CB7944">
                <w:rPr>
                  <w:rFonts w:cs="Arial" w:hint="eastAsia"/>
                  <w:bCs/>
                  <w:sz w:val="21"/>
                  <w:szCs w:val="21"/>
                </w:rPr>
                <w:t>15</w:t>
              </w:r>
              <w:r w:rsidR="00CB7944" w:rsidRPr="00CB7944">
                <w:rPr>
                  <w:rFonts w:cs="Arial" w:hint="eastAsia"/>
                  <w:bCs/>
                  <w:sz w:val="21"/>
                  <w:szCs w:val="21"/>
                </w:rPr>
                <w:t>天实现穹顶吊装</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6EAC479" w14:textId="77777777" w:rsidR="000A77BC" w:rsidRPr="00FD7FAC" w:rsidRDefault="00CB7944"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27</w:t>
            </w:r>
          </w:p>
        </w:tc>
      </w:tr>
      <w:tr w:rsidR="00CB7944" w:rsidRPr="00FD7FAC" w14:paraId="7C9FE92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86C3CAD" w14:textId="77777777" w:rsidR="00CB7944" w:rsidRPr="00CC2133" w:rsidRDefault="00CB7944"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B607E16" w14:textId="77777777" w:rsidR="00CB7944" w:rsidRPr="00CB7944" w:rsidRDefault="007C5CA0" w:rsidP="00027D1F">
            <w:pPr>
              <w:widowControl/>
              <w:jc w:val="left"/>
              <w:rPr>
                <w:rFonts w:cs="Arial"/>
                <w:bCs/>
                <w:sz w:val="21"/>
                <w:szCs w:val="21"/>
              </w:rPr>
            </w:pPr>
            <w:hyperlink r:id="rId33" w:tgtFrame="_blank" w:tooltip="李克强对" w:history="1">
              <w:r w:rsidR="00CB7944" w:rsidRPr="00CB7944">
                <w:rPr>
                  <w:rFonts w:cs="Arial" w:hint="eastAsia"/>
                  <w:bCs/>
                  <w:sz w:val="21"/>
                  <w:szCs w:val="21"/>
                </w:rPr>
                <w:t>李克强对“华龙一号”福清核电</w:t>
              </w:r>
              <w:r w:rsidR="00CB7944" w:rsidRPr="00CB7944">
                <w:rPr>
                  <w:rFonts w:cs="Arial" w:hint="eastAsia"/>
                  <w:bCs/>
                  <w:sz w:val="21"/>
                  <w:szCs w:val="21"/>
                </w:rPr>
                <w:t>5</w:t>
              </w:r>
              <w:r w:rsidR="00CB7944" w:rsidRPr="00CB7944">
                <w:rPr>
                  <w:rFonts w:cs="Arial" w:hint="eastAsia"/>
                  <w:bCs/>
                  <w:sz w:val="21"/>
                  <w:szCs w:val="21"/>
                </w:rPr>
                <w:t>号机组建设工作作出重要批示</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FD1BF2D" w14:textId="77777777" w:rsidR="00CB7944" w:rsidRPr="00FD7FAC" w:rsidRDefault="00CB7944" w:rsidP="00027D1F">
            <w:pPr>
              <w:widowControl/>
              <w:jc w:val="left"/>
              <w:rPr>
                <w:rFonts w:cs="Arial"/>
                <w:sz w:val="21"/>
                <w:szCs w:val="21"/>
              </w:rPr>
            </w:pPr>
            <w:r>
              <w:rPr>
                <w:rFonts w:cs="Arial" w:hint="eastAsia"/>
                <w:sz w:val="21"/>
                <w:szCs w:val="21"/>
              </w:rPr>
              <w:t>2017-</w:t>
            </w:r>
            <w:r>
              <w:rPr>
                <w:rFonts w:cs="Arial"/>
                <w:sz w:val="21"/>
                <w:szCs w:val="21"/>
              </w:rPr>
              <w:t>05</w:t>
            </w:r>
            <w:r>
              <w:rPr>
                <w:rFonts w:cs="Arial" w:hint="eastAsia"/>
                <w:sz w:val="21"/>
                <w:szCs w:val="21"/>
              </w:rPr>
              <w:t>-</w:t>
            </w:r>
            <w:r>
              <w:rPr>
                <w:rFonts w:cs="Arial"/>
                <w:sz w:val="21"/>
                <w:szCs w:val="21"/>
              </w:rPr>
              <w:t>27</w:t>
            </w:r>
          </w:p>
        </w:tc>
      </w:tr>
      <w:tr w:rsidR="00CB7944" w:rsidRPr="00FD7FAC" w14:paraId="6BDC5AD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DBF7148" w14:textId="77777777" w:rsidR="00CB7944" w:rsidRPr="003D7F9D" w:rsidRDefault="00CB7944" w:rsidP="00027D1F">
            <w:pPr>
              <w:widowControl/>
              <w:numPr>
                <w:ilvl w:val="0"/>
                <w:numId w:val="2"/>
              </w:numPr>
              <w:jc w:val="left"/>
              <w:rPr>
                <w:rFonts w:cs="Arial"/>
                <w:bCs/>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46985FC" w14:textId="77777777" w:rsidR="00CB7944" w:rsidRPr="003D7F9D" w:rsidRDefault="003D7F9D" w:rsidP="00027D1F">
            <w:pPr>
              <w:widowControl/>
              <w:jc w:val="left"/>
              <w:rPr>
                <w:rFonts w:cs="Arial"/>
                <w:bCs/>
                <w:sz w:val="21"/>
                <w:szCs w:val="21"/>
              </w:rPr>
            </w:pPr>
            <w:r w:rsidRPr="003D7F9D">
              <w:rPr>
                <w:rFonts w:cs="Arial"/>
                <w:bCs/>
                <w:sz w:val="21"/>
                <w:szCs w:val="21"/>
              </w:rPr>
              <w:t>防城港核电</w:t>
            </w:r>
            <w:r w:rsidRPr="003D7F9D">
              <w:rPr>
                <w:rFonts w:cs="Arial"/>
                <w:bCs/>
                <w:sz w:val="21"/>
                <w:szCs w:val="21"/>
              </w:rPr>
              <w:t>4</w:t>
            </w:r>
            <w:r w:rsidRPr="003D7F9D">
              <w:rPr>
                <w:rFonts w:cs="Arial"/>
                <w:bCs/>
                <w:sz w:val="21"/>
                <w:szCs w:val="21"/>
              </w:rPr>
              <w:t>号机组常规岛正式开工</w:t>
            </w:r>
          </w:p>
        </w:tc>
        <w:tc>
          <w:tcPr>
            <w:tcW w:w="1266" w:type="dxa"/>
            <w:tcBorders>
              <w:top w:val="single" w:sz="4" w:space="0" w:color="000000"/>
              <w:left w:val="nil"/>
              <w:bottom w:val="single" w:sz="4" w:space="0" w:color="000000"/>
              <w:right w:val="single" w:sz="4" w:space="0" w:color="000000"/>
            </w:tcBorders>
            <w:shd w:val="clear" w:color="auto" w:fill="auto"/>
            <w:noWrap/>
          </w:tcPr>
          <w:p w14:paraId="6F46028A" w14:textId="77777777" w:rsidR="00CB7944" w:rsidRPr="00FD7FAC" w:rsidRDefault="003D7F9D" w:rsidP="00027D1F">
            <w:pPr>
              <w:widowControl/>
              <w:jc w:val="left"/>
              <w:rPr>
                <w:rFonts w:cs="Arial"/>
                <w:sz w:val="21"/>
                <w:szCs w:val="21"/>
              </w:rPr>
            </w:pPr>
            <w:r>
              <w:rPr>
                <w:rFonts w:cs="Arial" w:hint="eastAsia"/>
                <w:sz w:val="21"/>
                <w:szCs w:val="21"/>
              </w:rPr>
              <w:t>2</w:t>
            </w:r>
            <w:r>
              <w:rPr>
                <w:rFonts w:cs="Arial"/>
                <w:sz w:val="21"/>
                <w:szCs w:val="21"/>
              </w:rPr>
              <w:t>017-06-01</w:t>
            </w:r>
          </w:p>
        </w:tc>
      </w:tr>
      <w:tr w:rsidR="00CB7944" w:rsidRPr="00FD7FAC" w14:paraId="6B7E427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961444" w14:textId="77777777" w:rsidR="00CB7944" w:rsidRPr="00CC2133" w:rsidRDefault="00CB7944"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946206" w14:textId="77777777" w:rsidR="00CB7944" w:rsidRPr="003D7F9D" w:rsidRDefault="007C5CA0" w:rsidP="003D7F9D">
            <w:pPr>
              <w:widowControl/>
              <w:jc w:val="left"/>
              <w:rPr>
                <w:rFonts w:cs="Arial"/>
                <w:bCs/>
                <w:sz w:val="21"/>
                <w:szCs w:val="21"/>
              </w:rPr>
            </w:pPr>
            <w:hyperlink r:id="rId34" w:tgtFrame="_self" w:tooltip="中核集团深地核天体物理加速器首次地面出束" w:history="1">
              <w:r w:rsidR="003D7F9D" w:rsidRPr="003D7F9D">
                <w:rPr>
                  <w:rFonts w:cs="Arial" w:hint="eastAsia"/>
                  <w:bCs/>
                  <w:sz w:val="21"/>
                  <w:szCs w:val="21"/>
                </w:rPr>
                <w:t>中核集团深地核天体物理加速器首次地面出束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6815A9E" w14:textId="77777777" w:rsidR="00CB7944" w:rsidRPr="00FD7FAC" w:rsidRDefault="003D7F9D" w:rsidP="00027D1F">
            <w:pPr>
              <w:widowControl/>
              <w:jc w:val="left"/>
              <w:rPr>
                <w:rFonts w:cs="Arial"/>
                <w:sz w:val="21"/>
                <w:szCs w:val="21"/>
              </w:rPr>
            </w:pPr>
            <w:r>
              <w:rPr>
                <w:rFonts w:cs="Arial" w:hint="eastAsia"/>
                <w:sz w:val="21"/>
                <w:szCs w:val="21"/>
              </w:rPr>
              <w:t>2017-06-02</w:t>
            </w:r>
          </w:p>
        </w:tc>
      </w:tr>
      <w:tr w:rsidR="00CB7944" w:rsidRPr="00FD7FAC" w14:paraId="471678C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C83AEC" w14:textId="77777777" w:rsidR="00CB7944" w:rsidRPr="00CC2133" w:rsidRDefault="00CB7944"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D896765" w14:textId="77777777" w:rsidR="00CB7944" w:rsidRPr="003D7F9D" w:rsidRDefault="007C5CA0" w:rsidP="003D7F9D">
            <w:pPr>
              <w:widowControl/>
              <w:jc w:val="left"/>
              <w:rPr>
                <w:rFonts w:cs="Arial"/>
                <w:bCs/>
                <w:sz w:val="21"/>
                <w:szCs w:val="21"/>
              </w:rPr>
            </w:pPr>
            <w:hyperlink r:id="rId35" w:tgtFrame="_self" w:tooltip="中国核燃料：向智能化迈进" w:history="1">
              <w:r w:rsidR="003D7F9D" w:rsidRPr="003D7F9D">
                <w:rPr>
                  <w:rFonts w:cs="Arial" w:hint="eastAsia"/>
                  <w:bCs/>
                  <w:sz w:val="21"/>
                  <w:szCs w:val="21"/>
                </w:rPr>
                <w:t>中国核燃料：向智能化迈进</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B506A9B" w14:textId="77777777" w:rsidR="00CB7944" w:rsidRPr="00FD7FAC" w:rsidRDefault="003D7F9D" w:rsidP="00027D1F">
            <w:pPr>
              <w:widowControl/>
              <w:jc w:val="left"/>
              <w:rPr>
                <w:rFonts w:cs="Arial"/>
                <w:sz w:val="21"/>
                <w:szCs w:val="21"/>
              </w:rPr>
            </w:pPr>
            <w:r>
              <w:rPr>
                <w:rFonts w:cs="Arial" w:hint="eastAsia"/>
                <w:sz w:val="21"/>
                <w:szCs w:val="21"/>
              </w:rPr>
              <w:t>2017-06-02</w:t>
            </w:r>
          </w:p>
        </w:tc>
      </w:tr>
      <w:tr w:rsidR="00CB7944" w:rsidRPr="00FD7FAC" w14:paraId="01A4651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424342C" w14:textId="77777777" w:rsidR="00CB7944" w:rsidRPr="00CC2133" w:rsidRDefault="00CB7944"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F25992" w14:textId="77777777" w:rsidR="00CB7944" w:rsidRPr="003D7F9D" w:rsidRDefault="007C5CA0" w:rsidP="003D7F9D">
            <w:pPr>
              <w:widowControl/>
              <w:jc w:val="left"/>
              <w:rPr>
                <w:rFonts w:cs="Arial"/>
                <w:bCs/>
                <w:sz w:val="21"/>
                <w:szCs w:val="21"/>
              </w:rPr>
            </w:pPr>
            <w:hyperlink r:id="rId36" w:tgtFrame="_self" w:tooltip="核工业" w:history="1">
              <w:r w:rsidR="003D7F9D" w:rsidRPr="003D7F9D">
                <w:rPr>
                  <w:rFonts w:cs="Arial" w:hint="eastAsia"/>
                  <w:bCs/>
                  <w:sz w:val="21"/>
                  <w:szCs w:val="21"/>
                </w:rPr>
                <w:t>核工业“走出去”</w:t>
              </w:r>
              <w:r w:rsidR="003D7F9D" w:rsidRPr="003D7F9D">
                <w:rPr>
                  <w:rFonts w:cs="Arial" w:hint="eastAsia"/>
                  <w:bCs/>
                  <w:sz w:val="21"/>
                  <w:szCs w:val="21"/>
                </w:rPr>
                <w:t xml:space="preserve"> </w:t>
              </w:r>
              <w:r w:rsidR="003D7F9D" w:rsidRPr="003D7F9D">
                <w:rPr>
                  <w:rFonts w:cs="Arial" w:hint="eastAsia"/>
                  <w:bCs/>
                  <w:sz w:val="21"/>
                  <w:szCs w:val="21"/>
                </w:rPr>
                <w:t>的法律风险有哪些？（上）</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B630ADB" w14:textId="77777777" w:rsidR="00CB7944" w:rsidRPr="00FD7FAC" w:rsidRDefault="003D7F9D" w:rsidP="00027D1F">
            <w:pPr>
              <w:widowControl/>
              <w:jc w:val="left"/>
              <w:rPr>
                <w:rFonts w:cs="Arial"/>
                <w:sz w:val="21"/>
                <w:szCs w:val="21"/>
              </w:rPr>
            </w:pPr>
            <w:r>
              <w:rPr>
                <w:rFonts w:cs="Arial" w:hint="eastAsia"/>
                <w:sz w:val="21"/>
                <w:szCs w:val="21"/>
              </w:rPr>
              <w:t>2017-06-02</w:t>
            </w:r>
          </w:p>
        </w:tc>
      </w:tr>
      <w:tr w:rsidR="003D7F9D" w:rsidRPr="00FD7FAC" w14:paraId="329E9DB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C66ADD" w14:textId="77777777" w:rsidR="003D7F9D" w:rsidRPr="00CC2133" w:rsidRDefault="003D7F9D"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8FE5569" w14:textId="77777777" w:rsidR="003D7F9D" w:rsidRPr="00AF258E" w:rsidRDefault="007C5CA0" w:rsidP="00027D1F">
            <w:pPr>
              <w:widowControl/>
              <w:jc w:val="left"/>
              <w:rPr>
                <w:rFonts w:cs="Arial"/>
                <w:bCs/>
                <w:sz w:val="21"/>
                <w:szCs w:val="21"/>
              </w:rPr>
            </w:pPr>
            <w:hyperlink r:id="rId37" w:tgtFrame="_self" w:tooltip="俄罗斯推进世界首座浮动核电站建设进程" w:history="1">
              <w:r w:rsidR="00AF258E" w:rsidRPr="00AF258E">
                <w:rPr>
                  <w:rFonts w:cs="Arial" w:hint="eastAsia"/>
                  <w:bCs/>
                  <w:sz w:val="21"/>
                  <w:szCs w:val="21"/>
                </w:rPr>
                <w:t>俄罗斯推进世界首座浮动核电站建设进程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01F7A2B" w14:textId="77777777"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14:paraId="52CFDC2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A142928" w14:textId="77777777" w:rsidR="003D7F9D" w:rsidRPr="00CC2133" w:rsidRDefault="003D7F9D"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27B8A32" w14:textId="77777777" w:rsidR="003D7F9D" w:rsidRPr="00AF258E" w:rsidRDefault="007C5CA0" w:rsidP="00027D1F">
            <w:pPr>
              <w:widowControl/>
              <w:jc w:val="left"/>
              <w:rPr>
                <w:rFonts w:cs="Arial"/>
                <w:bCs/>
                <w:sz w:val="21"/>
                <w:szCs w:val="21"/>
              </w:rPr>
            </w:pPr>
            <w:hyperlink r:id="rId38" w:tgtFrame="_self" w:tooltip="田湾核电1号机组第十次大修正式开始" w:history="1">
              <w:r w:rsidR="00AF258E" w:rsidRPr="00AF258E">
                <w:rPr>
                  <w:rFonts w:cs="Arial" w:hint="eastAsia"/>
                  <w:bCs/>
                  <w:sz w:val="21"/>
                  <w:szCs w:val="21"/>
                </w:rPr>
                <w:t>田湾核电</w:t>
              </w:r>
              <w:r w:rsidR="00AF258E" w:rsidRPr="00AF258E">
                <w:rPr>
                  <w:rFonts w:cs="Arial" w:hint="eastAsia"/>
                  <w:bCs/>
                  <w:sz w:val="21"/>
                  <w:szCs w:val="21"/>
                </w:rPr>
                <w:t>1</w:t>
              </w:r>
              <w:r w:rsidR="00AF258E" w:rsidRPr="00AF258E">
                <w:rPr>
                  <w:rFonts w:cs="Arial" w:hint="eastAsia"/>
                  <w:bCs/>
                  <w:sz w:val="21"/>
                  <w:szCs w:val="21"/>
                </w:rPr>
                <w:t>号机组第十次大修正式开始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8716F84" w14:textId="77777777"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14:paraId="69C40D0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B3D2BF8" w14:textId="77777777" w:rsidR="003D7F9D" w:rsidRPr="00CC2133" w:rsidRDefault="003D7F9D"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4CC893B" w14:textId="77777777" w:rsidR="003D7F9D" w:rsidRPr="00AF258E" w:rsidRDefault="007C5CA0" w:rsidP="00027D1F">
            <w:pPr>
              <w:widowControl/>
              <w:jc w:val="left"/>
              <w:rPr>
                <w:rFonts w:cs="Arial"/>
                <w:bCs/>
                <w:sz w:val="21"/>
                <w:szCs w:val="21"/>
              </w:rPr>
            </w:pPr>
            <w:hyperlink r:id="rId39" w:tgtFrame="_self" w:tooltip="海阳核电1号核岛RCS热管段管嘴打磨工作完成" w:history="1">
              <w:r w:rsidR="00AF258E" w:rsidRPr="00AF258E">
                <w:rPr>
                  <w:rFonts w:cs="Arial" w:hint="eastAsia"/>
                  <w:bCs/>
                  <w:sz w:val="21"/>
                  <w:szCs w:val="21"/>
                </w:rPr>
                <w:t>海阳核电</w:t>
              </w:r>
              <w:r w:rsidR="00AF258E" w:rsidRPr="00AF258E">
                <w:rPr>
                  <w:rFonts w:cs="Arial" w:hint="eastAsia"/>
                  <w:bCs/>
                  <w:sz w:val="21"/>
                  <w:szCs w:val="21"/>
                </w:rPr>
                <w:t>1</w:t>
              </w:r>
              <w:r w:rsidR="00AF258E" w:rsidRPr="00AF258E">
                <w:rPr>
                  <w:rFonts w:cs="Arial" w:hint="eastAsia"/>
                  <w:bCs/>
                  <w:sz w:val="21"/>
                  <w:szCs w:val="21"/>
                </w:rPr>
                <w:t>号核岛</w:t>
              </w:r>
              <w:r w:rsidR="00AF258E" w:rsidRPr="00AF258E">
                <w:rPr>
                  <w:rFonts w:cs="Arial" w:hint="eastAsia"/>
                  <w:bCs/>
                  <w:sz w:val="21"/>
                  <w:szCs w:val="21"/>
                </w:rPr>
                <w:t>RCS</w:t>
              </w:r>
              <w:r w:rsidR="00AF258E" w:rsidRPr="00AF258E">
                <w:rPr>
                  <w:rFonts w:cs="Arial" w:hint="eastAsia"/>
                  <w:bCs/>
                  <w:sz w:val="21"/>
                  <w:szCs w:val="21"/>
                </w:rPr>
                <w:t>热管段管嘴打磨工作完成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5B988DA" w14:textId="77777777"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14:paraId="60274D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134ACDF" w14:textId="77777777" w:rsidR="003D7F9D" w:rsidRPr="00CC2133" w:rsidRDefault="003D7F9D"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CD8ACFE" w14:textId="77777777" w:rsidR="003D7F9D" w:rsidRPr="00AF258E" w:rsidRDefault="007C5CA0" w:rsidP="00027D1F">
            <w:pPr>
              <w:widowControl/>
              <w:jc w:val="left"/>
              <w:rPr>
                <w:rFonts w:cs="Arial"/>
                <w:bCs/>
                <w:sz w:val="21"/>
                <w:szCs w:val="21"/>
              </w:rPr>
            </w:pPr>
            <w:hyperlink r:id="rId40" w:tgtFrame="_self" w:tooltip="海阳核电1号机组核岛系统移交工作全部完成" w:history="1">
              <w:r w:rsidR="00AF258E" w:rsidRPr="00AF258E">
                <w:rPr>
                  <w:rFonts w:cs="Arial" w:hint="eastAsia"/>
                  <w:bCs/>
                  <w:sz w:val="21"/>
                  <w:szCs w:val="21"/>
                </w:rPr>
                <w:t>海阳核电</w:t>
              </w:r>
              <w:r w:rsidR="00AF258E" w:rsidRPr="00AF258E">
                <w:rPr>
                  <w:rFonts w:cs="Arial" w:hint="eastAsia"/>
                  <w:bCs/>
                  <w:sz w:val="21"/>
                  <w:szCs w:val="21"/>
                </w:rPr>
                <w:t>1</w:t>
              </w:r>
              <w:r w:rsidR="00AF258E" w:rsidRPr="00AF258E">
                <w:rPr>
                  <w:rFonts w:cs="Arial" w:hint="eastAsia"/>
                  <w:bCs/>
                  <w:sz w:val="21"/>
                  <w:szCs w:val="21"/>
                </w:rPr>
                <w:t>号机组核岛系统移交工作全部完成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F717F24" w14:textId="77777777" w:rsidR="003D7F9D" w:rsidRPr="00FD7FAC" w:rsidRDefault="00AF258E" w:rsidP="00027D1F">
            <w:pPr>
              <w:widowControl/>
              <w:jc w:val="left"/>
              <w:rPr>
                <w:rFonts w:cs="Arial"/>
                <w:sz w:val="21"/>
                <w:szCs w:val="21"/>
              </w:rPr>
            </w:pPr>
            <w:r>
              <w:rPr>
                <w:rFonts w:cs="Arial" w:hint="eastAsia"/>
                <w:sz w:val="21"/>
                <w:szCs w:val="21"/>
              </w:rPr>
              <w:t>2017-06-02</w:t>
            </w:r>
          </w:p>
        </w:tc>
      </w:tr>
      <w:tr w:rsidR="003D7F9D" w:rsidRPr="00FD7FAC" w14:paraId="0116EBF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EC529FE" w14:textId="77777777" w:rsidR="003D7F9D" w:rsidRPr="00CC2133" w:rsidRDefault="003D7F9D"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CE8EFC8" w14:textId="77777777" w:rsidR="003D7F9D" w:rsidRPr="00F534D8" w:rsidRDefault="00F534D8" w:rsidP="00F534D8">
            <w:pPr>
              <w:widowControl/>
              <w:jc w:val="left"/>
              <w:rPr>
                <w:rFonts w:cs="Arial"/>
                <w:bCs/>
                <w:sz w:val="21"/>
                <w:szCs w:val="21"/>
              </w:rPr>
            </w:pPr>
            <w:r w:rsidRPr="00F534D8">
              <w:rPr>
                <w:rFonts w:cs="Arial" w:hint="eastAsia"/>
                <w:bCs/>
                <w:sz w:val="21"/>
                <w:szCs w:val="21"/>
              </w:rPr>
              <w:t>三门核电</w:t>
            </w:r>
            <w:r w:rsidRPr="00F534D8">
              <w:rPr>
                <w:rFonts w:cs="Arial" w:hint="eastAsia"/>
                <w:bCs/>
                <w:sz w:val="21"/>
                <w:szCs w:val="21"/>
              </w:rPr>
              <w:t>2</w:t>
            </w:r>
            <w:r w:rsidRPr="00F534D8">
              <w:rPr>
                <w:rFonts w:cs="Arial" w:hint="eastAsia"/>
                <w:bCs/>
                <w:sz w:val="21"/>
                <w:szCs w:val="21"/>
              </w:rPr>
              <w:t>号机组一重要里程碑节点实现</w:t>
            </w:r>
          </w:p>
        </w:tc>
        <w:tc>
          <w:tcPr>
            <w:tcW w:w="1266" w:type="dxa"/>
            <w:tcBorders>
              <w:top w:val="single" w:sz="4" w:space="0" w:color="000000"/>
              <w:left w:val="nil"/>
              <w:bottom w:val="single" w:sz="4" w:space="0" w:color="000000"/>
              <w:right w:val="single" w:sz="4" w:space="0" w:color="000000"/>
            </w:tcBorders>
            <w:shd w:val="clear" w:color="auto" w:fill="auto"/>
            <w:noWrap/>
          </w:tcPr>
          <w:p w14:paraId="1F43A4D3" w14:textId="77777777" w:rsidR="003D7F9D"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06</w:t>
            </w:r>
          </w:p>
        </w:tc>
      </w:tr>
      <w:tr w:rsidR="00AF258E" w:rsidRPr="00FD7FAC" w14:paraId="733AE9A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7678792" w14:textId="77777777" w:rsidR="00AF258E" w:rsidRPr="00CC2133" w:rsidRDefault="00AF258E"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9C8DD43" w14:textId="77777777" w:rsidR="00F534D8" w:rsidRPr="00F534D8" w:rsidRDefault="00F534D8" w:rsidP="00F534D8">
            <w:pPr>
              <w:widowControl/>
              <w:jc w:val="left"/>
              <w:rPr>
                <w:rFonts w:cs="Arial"/>
                <w:bCs/>
                <w:sz w:val="21"/>
                <w:szCs w:val="21"/>
              </w:rPr>
            </w:pPr>
            <w:r w:rsidRPr="00F534D8">
              <w:rPr>
                <w:rFonts w:cs="Arial" w:hint="eastAsia"/>
                <w:bCs/>
                <w:sz w:val="21"/>
                <w:szCs w:val="21"/>
              </w:rPr>
              <w:t>田湾核电站完成国内首次安全系统在线维修</w:t>
            </w:r>
          </w:p>
          <w:p w14:paraId="79DCFD85" w14:textId="77777777" w:rsidR="00AF258E" w:rsidRPr="00F534D8" w:rsidRDefault="00AF258E" w:rsidP="00F534D8">
            <w:pPr>
              <w:widowControl/>
              <w:jc w:val="left"/>
              <w:rPr>
                <w:rFonts w:cs="Arial"/>
                <w:bCs/>
                <w:sz w:val="21"/>
                <w:szCs w:val="21"/>
              </w:rPr>
            </w:pPr>
          </w:p>
        </w:tc>
        <w:tc>
          <w:tcPr>
            <w:tcW w:w="1266" w:type="dxa"/>
            <w:tcBorders>
              <w:top w:val="single" w:sz="4" w:space="0" w:color="000000"/>
              <w:left w:val="nil"/>
              <w:bottom w:val="single" w:sz="4" w:space="0" w:color="000000"/>
              <w:right w:val="single" w:sz="4" w:space="0" w:color="000000"/>
            </w:tcBorders>
            <w:shd w:val="clear" w:color="auto" w:fill="auto"/>
            <w:noWrap/>
          </w:tcPr>
          <w:p w14:paraId="2DF6E1A3" w14:textId="77777777" w:rsidR="00AF258E" w:rsidRPr="00FD7FAC" w:rsidRDefault="00F534D8" w:rsidP="00027D1F">
            <w:pPr>
              <w:widowControl/>
              <w:jc w:val="left"/>
              <w:rPr>
                <w:rFonts w:cs="Arial"/>
                <w:sz w:val="21"/>
                <w:szCs w:val="21"/>
              </w:rPr>
            </w:pPr>
            <w:r>
              <w:rPr>
                <w:rFonts w:cs="Arial" w:hint="eastAsia"/>
                <w:sz w:val="21"/>
                <w:szCs w:val="21"/>
              </w:rPr>
              <w:lastRenderedPageBreak/>
              <w:t>2017-</w:t>
            </w:r>
            <w:r>
              <w:rPr>
                <w:rFonts w:cs="Arial"/>
                <w:sz w:val="21"/>
                <w:szCs w:val="21"/>
              </w:rPr>
              <w:t>06</w:t>
            </w:r>
            <w:r>
              <w:rPr>
                <w:rFonts w:cs="Arial" w:hint="eastAsia"/>
                <w:sz w:val="21"/>
                <w:szCs w:val="21"/>
              </w:rPr>
              <w:t>-</w:t>
            </w:r>
            <w:r>
              <w:rPr>
                <w:rFonts w:cs="Arial"/>
                <w:sz w:val="21"/>
                <w:szCs w:val="21"/>
              </w:rPr>
              <w:t>06</w:t>
            </w:r>
          </w:p>
        </w:tc>
      </w:tr>
      <w:tr w:rsidR="00AF258E" w:rsidRPr="00FD7FAC" w14:paraId="0A48F20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6238C48" w14:textId="77777777" w:rsidR="00AF258E" w:rsidRPr="00CC2133" w:rsidRDefault="00AF258E"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CC97882" w14:textId="77777777" w:rsidR="00AF258E" w:rsidRPr="00F534D8" w:rsidRDefault="00F534D8" w:rsidP="00F534D8">
            <w:pPr>
              <w:widowControl/>
              <w:jc w:val="left"/>
              <w:rPr>
                <w:rFonts w:cs="Arial"/>
                <w:bCs/>
                <w:sz w:val="21"/>
                <w:szCs w:val="21"/>
              </w:rPr>
            </w:pPr>
            <w:r w:rsidRPr="00F534D8">
              <w:rPr>
                <w:rFonts w:cs="Arial"/>
                <w:bCs/>
                <w:sz w:val="21"/>
                <w:szCs w:val="21"/>
              </w:rPr>
              <w:t>中欧能源对话聚焦可再生能源、核电</w:t>
            </w:r>
            <w:r w:rsidRPr="00F534D8">
              <w:rPr>
                <w:rFonts w:cs="Arial"/>
                <w:bCs/>
                <w:sz w:val="21"/>
                <w:szCs w:val="21"/>
              </w:rPr>
              <w:t xml:space="preserve"> </w:t>
            </w:r>
            <w:r w:rsidRPr="00F534D8">
              <w:rPr>
                <w:rFonts w:cs="Arial"/>
                <w:bCs/>
                <w:sz w:val="21"/>
                <w:szCs w:val="21"/>
              </w:rPr>
              <w:t>官方称</w:t>
            </w:r>
            <w:r w:rsidRPr="00F534D8">
              <w:rPr>
                <w:rFonts w:cs="Arial"/>
                <w:bCs/>
                <w:sz w:val="21"/>
                <w:szCs w:val="21"/>
              </w:rPr>
              <w:t>“</w:t>
            </w:r>
            <w:r w:rsidRPr="00F534D8">
              <w:rPr>
                <w:rFonts w:cs="Arial"/>
                <w:bCs/>
                <w:sz w:val="21"/>
                <w:szCs w:val="21"/>
              </w:rPr>
              <w:t>取得广泛共识</w:t>
            </w:r>
            <w:r w:rsidRPr="00F534D8">
              <w:rPr>
                <w:rFonts w:cs="Arial"/>
                <w:bCs/>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14:paraId="2820B83E" w14:textId="77777777" w:rsidR="00AF258E"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06</w:t>
            </w:r>
          </w:p>
        </w:tc>
      </w:tr>
      <w:tr w:rsidR="00AF258E" w:rsidRPr="00FD7FAC" w14:paraId="42DFA8D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B799F4E" w14:textId="77777777" w:rsidR="00AF258E" w:rsidRPr="00CC2133" w:rsidRDefault="00AF258E"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3E145FB" w14:textId="77777777" w:rsidR="00AF258E" w:rsidRPr="00F534D8" w:rsidRDefault="00F534D8" w:rsidP="00F534D8">
            <w:pPr>
              <w:widowControl/>
              <w:jc w:val="left"/>
              <w:rPr>
                <w:rFonts w:cs="Arial"/>
                <w:bCs/>
                <w:sz w:val="21"/>
                <w:szCs w:val="21"/>
              </w:rPr>
            </w:pPr>
            <w:r w:rsidRPr="00F534D8">
              <w:rPr>
                <w:rFonts w:cs="Arial" w:hint="eastAsia"/>
                <w:bCs/>
                <w:sz w:val="21"/>
                <w:szCs w:val="21"/>
              </w:rPr>
              <w:t>三门核电</w:t>
            </w:r>
            <w:r w:rsidRPr="00F534D8">
              <w:rPr>
                <w:rFonts w:cs="Arial" w:hint="eastAsia"/>
                <w:bCs/>
                <w:sz w:val="21"/>
                <w:szCs w:val="21"/>
              </w:rPr>
              <w:t>1</w:t>
            </w:r>
            <w:r w:rsidRPr="00F534D8">
              <w:rPr>
                <w:rFonts w:cs="Arial" w:hint="eastAsia"/>
                <w:bCs/>
                <w:sz w:val="21"/>
                <w:szCs w:val="21"/>
              </w:rPr>
              <w:t>号机组反应堆扣盖“三大件”吊装完成</w:t>
            </w:r>
          </w:p>
        </w:tc>
        <w:tc>
          <w:tcPr>
            <w:tcW w:w="1266" w:type="dxa"/>
            <w:tcBorders>
              <w:top w:val="single" w:sz="4" w:space="0" w:color="000000"/>
              <w:left w:val="nil"/>
              <w:bottom w:val="single" w:sz="4" w:space="0" w:color="000000"/>
              <w:right w:val="single" w:sz="4" w:space="0" w:color="000000"/>
            </w:tcBorders>
            <w:shd w:val="clear" w:color="auto" w:fill="auto"/>
            <w:noWrap/>
          </w:tcPr>
          <w:p w14:paraId="24469570" w14:textId="77777777" w:rsidR="00AF258E" w:rsidRPr="00FD7FAC" w:rsidRDefault="00F534D8"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07</w:t>
            </w:r>
          </w:p>
        </w:tc>
      </w:tr>
      <w:tr w:rsidR="00AF258E" w:rsidRPr="00FD7FAC" w14:paraId="6562C18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5D91C2" w14:textId="77777777" w:rsidR="00AF258E" w:rsidRPr="00CC2133" w:rsidRDefault="00AF258E"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AD7BCB" w14:textId="77777777" w:rsidR="00AF258E" w:rsidRPr="00851A61" w:rsidRDefault="007C5CA0" w:rsidP="00027D1F">
            <w:pPr>
              <w:widowControl/>
              <w:jc w:val="left"/>
              <w:rPr>
                <w:rFonts w:cs="Arial"/>
                <w:bCs/>
                <w:sz w:val="21"/>
                <w:szCs w:val="21"/>
              </w:rPr>
            </w:pPr>
            <w:hyperlink r:id="rId41" w:tgtFrame="_self" w:tooltip="田湾核电3号机组失去厂外电源试验顺利完成" w:history="1">
              <w:r w:rsidR="00851A61" w:rsidRPr="00851A61">
                <w:rPr>
                  <w:rFonts w:cs="Arial" w:hint="eastAsia"/>
                  <w:bCs/>
                  <w:sz w:val="21"/>
                  <w:szCs w:val="21"/>
                </w:rPr>
                <w:t>田湾核电</w:t>
              </w:r>
              <w:r w:rsidR="00851A61" w:rsidRPr="00851A61">
                <w:rPr>
                  <w:rFonts w:cs="Arial" w:hint="eastAsia"/>
                  <w:bCs/>
                  <w:sz w:val="21"/>
                  <w:szCs w:val="21"/>
                </w:rPr>
                <w:t>3</w:t>
              </w:r>
              <w:r w:rsidR="00851A61" w:rsidRPr="00851A61">
                <w:rPr>
                  <w:rFonts w:cs="Arial" w:hint="eastAsia"/>
                  <w:bCs/>
                  <w:sz w:val="21"/>
                  <w:szCs w:val="21"/>
                </w:rPr>
                <w:t>号机组失去厂外电源试验顺利完成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B72FD0D" w14:textId="77777777" w:rsidR="00AF258E"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14:paraId="3B7E144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8A8124C" w14:textId="77777777" w:rsidR="006073BB" w:rsidRPr="00CC2133" w:rsidRDefault="006073BB"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D29972" w14:textId="77777777" w:rsidR="006073BB" w:rsidRPr="00851A61" w:rsidRDefault="007C5CA0" w:rsidP="00027D1F">
            <w:pPr>
              <w:widowControl/>
              <w:jc w:val="left"/>
              <w:rPr>
                <w:rFonts w:cs="Arial"/>
                <w:bCs/>
                <w:sz w:val="21"/>
                <w:szCs w:val="21"/>
              </w:rPr>
            </w:pPr>
            <w:hyperlink r:id="rId42" w:tgtFrame="_self" w:tooltip="高温气冷堆燃料元件生产线智能化改造成果显著" w:history="1">
              <w:r w:rsidR="00851A61" w:rsidRPr="00851A61">
                <w:rPr>
                  <w:rFonts w:cs="Arial" w:hint="eastAsia"/>
                  <w:bCs/>
                  <w:sz w:val="21"/>
                  <w:szCs w:val="21"/>
                </w:rPr>
                <w:t>高温气冷堆燃料元件生产线智能化改造成果显著</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45567DA" w14:textId="77777777" w:rsidR="006073BB"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14:paraId="37F441E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DDB359" w14:textId="77777777" w:rsidR="006073BB" w:rsidRPr="00CC2133" w:rsidRDefault="006073BB"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365451" w14:textId="77777777" w:rsidR="006073BB" w:rsidRPr="00851A61" w:rsidRDefault="007C5CA0" w:rsidP="00027D1F">
            <w:pPr>
              <w:widowControl/>
              <w:jc w:val="left"/>
              <w:rPr>
                <w:rFonts w:cs="Arial"/>
                <w:bCs/>
                <w:sz w:val="21"/>
                <w:szCs w:val="21"/>
              </w:rPr>
            </w:pPr>
            <w:hyperlink r:id="rId43" w:tgtFrame="_self" w:tooltip="田湾核电1-4号机组核材料许可证获批" w:history="1">
              <w:r w:rsidR="00851A61" w:rsidRPr="00851A61">
                <w:rPr>
                  <w:rFonts w:cs="Arial" w:hint="eastAsia"/>
                  <w:bCs/>
                  <w:sz w:val="21"/>
                  <w:szCs w:val="21"/>
                </w:rPr>
                <w:t>田湾核电</w:t>
              </w:r>
              <w:r w:rsidR="00851A61" w:rsidRPr="00851A61">
                <w:rPr>
                  <w:rFonts w:cs="Arial" w:hint="eastAsia"/>
                  <w:bCs/>
                  <w:sz w:val="21"/>
                  <w:szCs w:val="21"/>
                </w:rPr>
                <w:t>1-4</w:t>
              </w:r>
              <w:r w:rsidR="00851A61" w:rsidRPr="00851A61">
                <w:rPr>
                  <w:rFonts w:cs="Arial" w:hint="eastAsia"/>
                  <w:bCs/>
                  <w:sz w:val="21"/>
                  <w:szCs w:val="21"/>
                </w:rPr>
                <w:t>号机组核材料许可证获批</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14D925A" w14:textId="77777777" w:rsidR="006073BB"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14:paraId="385627A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0908E56" w14:textId="77777777" w:rsidR="006073BB" w:rsidRPr="00CC2133" w:rsidRDefault="006073BB"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B15029" w14:textId="77777777" w:rsidR="006073BB" w:rsidRPr="00851A61" w:rsidRDefault="007C5CA0" w:rsidP="00027D1F">
            <w:pPr>
              <w:widowControl/>
              <w:jc w:val="left"/>
              <w:rPr>
                <w:rFonts w:cs="Arial"/>
                <w:bCs/>
                <w:sz w:val="21"/>
                <w:szCs w:val="21"/>
              </w:rPr>
            </w:pPr>
            <w:hyperlink r:id="rId44" w:tgtFrame="_self" w:tooltip="走上生态文明建设的" w:history="1">
              <w:r w:rsidR="00851A61" w:rsidRPr="00851A61">
                <w:rPr>
                  <w:rFonts w:cs="Arial" w:hint="eastAsia"/>
                  <w:bCs/>
                  <w:sz w:val="21"/>
                  <w:szCs w:val="21"/>
                </w:rPr>
                <w:t>走上生态文明建设的“中国之路”</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15D0359" w14:textId="77777777" w:rsidR="006073BB" w:rsidRPr="00FD7FAC" w:rsidRDefault="00851A6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14:paraId="0A64EF4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C3B0B1A" w14:textId="77777777" w:rsidR="006073BB" w:rsidRPr="00CC2133" w:rsidRDefault="006073BB"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025C673" w14:textId="77777777" w:rsidR="006073BB" w:rsidRPr="00213777" w:rsidRDefault="00213777" w:rsidP="00213777">
            <w:pPr>
              <w:widowControl/>
              <w:jc w:val="left"/>
              <w:rPr>
                <w:rFonts w:ascii="宋体" w:hAnsi="宋体" w:cs="宋体"/>
                <w:b/>
                <w:bCs/>
                <w:color w:val="0000FF"/>
                <w:kern w:val="36"/>
                <w:szCs w:val="24"/>
              </w:rPr>
            </w:pPr>
            <w:r w:rsidRPr="00213777">
              <w:rPr>
                <w:rFonts w:cs="Arial" w:hint="eastAsia"/>
                <w:bCs/>
                <w:sz w:val="21"/>
                <w:szCs w:val="21"/>
              </w:rPr>
              <w:t>核电安全管理提升年联合监督检查活动在海南核电站拉开序幕</w:t>
            </w:r>
          </w:p>
        </w:tc>
        <w:tc>
          <w:tcPr>
            <w:tcW w:w="1266" w:type="dxa"/>
            <w:tcBorders>
              <w:top w:val="single" w:sz="4" w:space="0" w:color="000000"/>
              <w:left w:val="nil"/>
              <w:bottom w:val="single" w:sz="4" w:space="0" w:color="000000"/>
              <w:right w:val="single" w:sz="4" w:space="0" w:color="000000"/>
            </w:tcBorders>
            <w:shd w:val="clear" w:color="auto" w:fill="auto"/>
            <w:noWrap/>
          </w:tcPr>
          <w:p w14:paraId="243B1A19" w14:textId="77777777" w:rsidR="006073BB" w:rsidRPr="00FD7FAC" w:rsidRDefault="0021377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370571" w:rsidRPr="00FD7FAC" w14:paraId="29E0BE3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D3C2120" w14:textId="77777777" w:rsidR="00370571" w:rsidRPr="00FE3701" w:rsidRDefault="00370571" w:rsidP="00027D1F">
            <w:pPr>
              <w:widowControl/>
              <w:numPr>
                <w:ilvl w:val="0"/>
                <w:numId w:val="2"/>
              </w:numPr>
              <w:jc w:val="left"/>
              <w:rPr>
                <w:rFonts w:cs="Arial"/>
                <w:bCs/>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CFBA84" w14:textId="77777777" w:rsidR="00370571" w:rsidRPr="00FE3701" w:rsidRDefault="00FE3701" w:rsidP="00FE3701">
            <w:pPr>
              <w:widowControl/>
              <w:shd w:val="clear" w:color="auto" w:fill="FFFFFF"/>
              <w:outlineLvl w:val="0"/>
              <w:rPr>
                <w:rFonts w:cs="Arial"/>
                <w:bCs/>
                <w:sz w:val="21"/>
                <w:szCs w:val="21"/>
              </w:rPr>
            </w:pPr>
            <w:r w:rsidRPr="00FE3701">
              <w:rPr>
                <w:rFonts w:cs="Arial" w:hint="eastAsia"/>
                <w:bCs/>
                <w:sz w:val="21"/>
                <w:szCs w:val="21"/>
              </w:rPr>
              <w:t>海南核电完成石岛湾核电站首批预备操纵员培训</w:t>
            </w:r>
          </w:p>
        </w:tc>
        <w:tc>
          <w:tcPr>
            <w:tcW w:w="1266" w:type="dxa"/>
            <w:tcBorders>
              <w:top w:val="single" w:sz="4" w:space="0" w:color="000000"/>
              <w:left w:val="nil"/>
              <w:bottom w:val="single" w:sz="4" w:space="0" w:color="000000"/>
              <w:right w:val="single" w:sz="4" w:space="0" w:color="000000"/>
            </w:tcBorders>
            <w:shd w:val="clear" w:color="auto" w:fill="auto"/>
            <w:noWrap/>
          </w:tcPr>
          <w:p w14:paraId="4A333763" w14:textId="77777777" w:rsidR="00370571" w:rsidRPr="00FD7FAC" w:rsidRDefault="00FE370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6073BB" w:rsidRPr="00FD7FAC" w14:paraId="7AF28772" w14:textId="77777777" w:rsidTr="00965160">
        <w:trPr>
          <w:trHeight w:val="359"/>
        </w:trPr>
        <w:tc>
          <w:tcPr>
            <w:tcW w:w="652" w:type="dxa"/>
            <w:tcBorders>
              <w:top w:val="single" w:sz="4" w:space="0" w:color="000000"/>
              <w:left w:val="single" w:sz="4" w:space="0" w:color="000000"/>
              <w:bottom w:val="single" w:sz="4" w:space="0" w:color="000000"/>
              <w:right w:val="single" w:sz="4" w:space="0" w:color="000000"/>
            </w:tcBorders>
          </w:tcPr>
          <w:p w14:paraId="2DEDF104" w14:textId="77777777" w:rsidR="006073BB" w:rsidRPr="00FE3701" w:rsidRDefault="006073BB" w:rsidP="00027D1F">
            <w:pPr>
              <w:widowControl/>
              <w:numPr>
                <w:ilvl w:val="0"/>
                <w:numId w:val="2"/>
              </w:numPr>
              <w:jc w:val="left"/>
              <w:rPr>
                <w:rFonts w:cs="Arial"/>
                <w:bCs/>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43E04D" w14:textId="77777777" w:rsidR="006073BB" w:rsidRPr="00FE3701" w:rsidRDefault="00FE3701" w:rsidP="00FE3701">
            <w:pPr>
              <w:widowControl/>
              <w:shd w:val="clear" w:color="auto" w:fill="FFFFFF"/>
              <w:outlineLvl w:val="0"/>
              <w:rPr>
                <w:rFonts w:cs="Arial"/>
                <w:bCs/>
                <w:sz w:val="21"/>
                <w:szCs w:val="21"/>
              </w:rPr>
            </w:pPr>
            <w:r w:rsidRPr="00FE3701">
              <w:rPr>
                <w:rFonts w:cs="Arial" w:hint="eastAsia"/>
                <w:bCs/>
                <w:sz w:val="21"/>
                <w:szCs w:val="21"/>
              </w:rPr>
              <w:t>欧盟批准</w:t>
            </w:r>
            <w:r w:rsidRPr="00FE3701">
              <w:rPr>
                <w:rFonts w:cs="Arial" w:hint="eastAsia"/>
                <w:bCs/>
                <w:sz w:val="21"/>
                <w:szCs w:val="21"/>
              </w:rPr>
              <w:t>VVER</w:t>
            </w:r>
            <w:r w:rsidRPr="00FE3701">
              <w:rPr>
                <w:rFonts w:cs="Arial" w:hint="eastAsia"/>
                <w:bCs/>
                <w:sz w:val="21"/>
                <w:szCs w:val="21"/>
              </w:rPr>
              <w:t>核燃料概念设计</w:t>
            </w:r>
          </w:p>
        </w:tc>
        <w:tc>
          <w:tcPr>
            <w:tcW w:w="1266" w:type="dxa"/>
            <w:tcBorders>
              <w:top w:val="single" w:sz="4" w:space="0" w:color="000000"/>
              <w:left w:val="nil"/>
              <w:bottom w:val="single" w:sz="4" w:space="0" w:color="000000"/>
              <w:right w:val="single" w:sz="4" w:space="0" w:color="000000"/>
            </w:tcBorders>
            <w:shd w:val="clear" w:color="auto" w:fill="auto"/>
            <w:noWrap/>
          </w:tcPr>
          <w:p w14:paraId="7300A623" w14:textId="77777777" w:rsidR="006073BB" w:rsidRPr="00FD7FAC" w:rsidRDefault="00FE3701"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08</w:t>
            </w:r>
          </w:p>
        </w:tc>
      </w:tr>
      <w:tr w:rsidR="00FE3701" w:rsidRPr="00FD7FAC" w14:paraId="42ED87E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5430EA2"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8953E2F" w14:textId="77777777" w:rsidR="00FE3701" w:rsidRPr="00462712" w:rsidRDefault="007C5CA0" w:rsidP="00462712">
            <w:pPr>
              <w:widowControl/>
              <w:shd w:val="clear" w:color="auto" w:fill="FFFFFF"/>
              <w:outlineLvl w:val="0"/>
              <w:rPr>
                <w:rFonts w:cs="Arial"/>
                <w:bCs/>
                <w:sz w:val="21"/>
                <w:szCs w:val="21"/>
              </w:rPr>
            </w:pPr>
            <w:hyperlink r:id="rId45" w:tgtFrame="_self" w:tooltip="ITER专题报告会在巴黎召开" w:history="1">
              <w:r w:rsidR="00462712" w:rsidRPr="00462712">
                <w:rPr>
                  <w:rFonts w:cs="Arial" w:hint="eastAsia"/>
                  <w:bCs/>
                  <w:sz w:val="21"/>
                  <w:szCs w:val="21"/>
                </w:rPr>
                <w:t>ITER</w:t>
              </w:r>
              <w:r w:rsidR="00462712" w:rsidRPr="00462712">
                <w:rPr>
                  <w:rFonts w:cs="Arial" w:hint="eastAsia"/>
                  <w:bCs/>
                  <w:sz w:val="21"/>
                  <w:szCs w:val="21"/>
                </w:rPr>
                <w:t>专题报告会在巴黎召开</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07F690A" w14:textId="77777777" w:rsidR="00FE3701" w:rsidRPr="00FD7FAC" w:rsidRDefault="00462712"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09</w:t>
            </w:r>
          </w:p>
        </w:tc>
      </w:tr>
      <w:tr w:rsidR="00FE3701" w:rsidRPr="00FD7FAC" w14:paraId="78E53EF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83E956"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89B4D1A" w14:textId="77777777" w:rsidR="00FE3701" w:rsidRPr="00462712" w:rsidRDefault="007C5CA0" w:rsidP="00462712">
            <w:pPr>
              <w:widowControl/>
              <w:shd w:val="clear" w:color="auto" w:fill="FFFFFF"/>
              <w:outlineLvl w:val="0"/>
              <w:rPr>
                <w:rFonts w:cs="Arial"/>
                <w:bCs/>
                <w:sz w:val="21"/>
                <w:szCs w:val="21"/>
              </w:rPr>
            </w:pPr>
            <w:hyperlink r:id="rId46" w:tgtFrame="_self" w:tooltip="第二届金砖国家能源部长会在京召开" w:history="1">
              <w:r w:rsidR="00462712" w:rsidRPr="00462712">
                <w:rPr>
                  <w:rFonts w:cs="Arial" w:hint="eastAsia"/>
                  <w:bCs/>
                  <w:sz w:val="21"/>
                  <w:szCs w:val="21"/>
                </w:rPr>
                <w:t>第二届金砖国家能源部长会在京召开</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8E9B583" w14:textId="77777777" w:rsidR="00FE3701" w:rsidRPr="00FD7FAC" w:rsidRDefault="00462712"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09</w:t>
            </w:r>
          </w:p>
        </w:tc>
      </w:tr>
      <w:tr w:rsidR="00FE3701" w:rsidRPr="00FD7FAC" w14:paraId="04E7810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DADD53D"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0DA4586" w14:textId="77777777" w:rsidR="00FE3701" w:rsidRPr="00E53D1F" w:rsidRDefault="007C5CA0" w:rsidP="00E53D1F">
            <w:pPr>
              <w:widowControl/>
              <w:shd w:val="clear" w:color="auto" w:fill="FFFFFF"/>
              <w:outlineLvl w:val="0"/>
              <w:rPr>
                <w:rFonts w:cs="Arial"/>
                <w:bCs/>
                <w:sz w:val="21"/>
                <w:szCs w:val="21"/>
              </w:rPr>
            </w:pPr>
            <w:hyperlink r:id="rId47" w:tgtFrame="_self" w:tooltip="华龙一号示范工程倒送电辅助变压器顺利吊装就位" w:history="1">
              <w:r w:rsidR="00F206A7" w:rsidRPr="00E53D1F">
                <w:rPr>
                  <w:rFonts w:cs="Arial" w:hint="eastAsia"/>
                  <w:bCs/>
                  <w:sz w:val="21"/>
                  <w:szCs w:val="21"/>
                </w:rPr>
                <w:t>华龙一号示范工程倒送电辅助变压器顺利吊装就位</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0AA00A5" w14:textId="77777777"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14:paraId="71C71AB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04E91A9"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36D43E" w14:textId="77777777" w:rsidR="00FE3701" w:rsidRPr="00E53D1F" w:rsidRDefault="007C5CA0" w:rsidP="00E53D1F">
            <w:pPr>
              <w:widowControl/>
              <w:shd w:val="clear" w:color="auto" w:fill="FFFFFF"/>
              <w:outlineLvl w:val="0"/>
              <w:rPr>
                <w:rFonts w:cs="Arial"/>
                <w:bCs/>
                <w:sz w:val="21"/>
                <w:szCs w:val="21"/>
              </w:rPr>
            </w:pPr>
            <w:hyperlink r:id="rId48" w:tgtFrame="_self" w:tooltip="田湾核电VVER机组启动物理试验优化再立新功" w:history="1">
              <w:r w:rsidR="00F206A7" w:rsidRPr="00E53D1F">
                <w:rPr>
                  <w:rFonts w:cs="Arial" w:hint="eastAsia"/>
                  <w:bCs/>
                  <w:sz w:val="21"/>
                  <w:szCs w:val="21"/>
                </w:rPr>
                <w:t>田湾核电</w:t>
              </w:r>
              <w:r w:rsidR="00F206A7" w:rsidRPr="00E53D1F">
                <w:rPr>
                  <w:rFonts w:cs="Arial" w:hint="eastAsia"/>
                  <w:bCs/>
                  <w:sz w:val="21"/>
                  <w:szCs w:val="21"/>
                </w:rPr>
                <w:t>VVER</w:t>
              </w:r>
              <w:r w:rsidR="00F206A7" w:rsidRPr="00E53D1F">
                <w:rPr>
                  <w:rFonts w:cs="Arial" w:hint="eastAsia"/>
                  <w:bCs/>
                  <w:sz w:val="21"/>
                  <w:szCs w:val="21"/>
                </w:rPr>
                <w:t>机组启动物理试验优化再立新功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F790BD0" w14:textId="77777777"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14:paraId="3631EB9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594E8C"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27502A" w14:textId="77777777" w:rsidR="00FE3701" w:rsidRPr="00E53D1F" w:rsidRDefault="007C5CA0" w:rsidP="00E53D1F">
            <w:pPr>
              <w:widowControl/>
              <w:shd w:val="clear" w:color="auto" w:fill="FFFFFF"/>
              <w:outlineLvl w:val="0"/>
              <w:rPr>
                <w:rFonts w:cs="Arial"/>
                <w:bCs/>
                <w:sz w:val="21"/>
                <w:szCs w:val="21"/>
              </w:rPr>
            </w:pPr>
            <w:hyperlink r:id="rId49" w:tgtFrame="_self" w:tooltip="高温气冷堆核电站示范工程2号反应堆堆内构件提前16天完成安装" w:history="1">
              <w:r w:rsidR="00F206A7" w:rsidRPr="00E53D1F">
                <w:rPr>
                  <w:rFonts w:cs="Arial" w:hint="eastAsia"/>
                  <w:bCs/>
                  <w:sz w:val="21"/>
                  <w:szCs w:val="21"/>
                </w:rPr>
                <w:t>高温气冷堆核电站示范工程</w:t>
              </w:r>
              <w:r w:rsidR="00F206A7" w:rsidRPr="00E53D1F">
                <w:rPr>
                  <w:rFonts w:cs="Arial" w:hint="eastAsia"/>
                  <w:bCs/>
                  <w:sz w:val="21"/>
                  <w:szCs w:val="21"/>
                </w:rPr>
                <w:t>2</w:t>
              </w:r>
              <w:r w:rsidR="00F206A7" w:rsidRPr="00E53D1F">
                <w:rPr>
                  <w:rFonts w:cs="Arial" w:hint="eastAsia"/>
                  <w:bCs/>
                  <w:sz w:val="21"/>
                  <w:szCs w:val="21"/>
                </w:rPr>
                <w:t>号反应堆堆内构件提前</w:t>
              </w:r>
              <w:r w:rsidR="00F206A7" w:rsidRPr="00E53D1F">
                <w:rPr>
                  <w:rFonts w:cs="Arial" w:hint="eastAsia"/>
                  <w:bCs/>
                  <w:sz w:val="21"/>
                  <w:szCs w:val="21"/>
                </w:rPr>
                <w:t>16</w:t>
              </w:r>
              <w:r w:rsidR="00F206A7" w:rsidRPr="00E53D1F">
                <w:rPr>
                  <w:rFonts w:cs="Arial" w:hint="eastAsia"/>
                  <w:bCs/>
                  <w:sz w:val="21"/>
                  <w:szCs w:val="21"/>
                </w:rPr>
                <w:t>天完成安装</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63B261C" w14:textId="77777777"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206A7" w:rsidRPr="00FD7FAC" w14:paraId="0D4433D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428F85F" w14:textId="77777777" w:rsidR="00F206A7" w:rsidRPr="00CC2133" w:rsidRDefault="00F206A7"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2CD248A" w14:textId="77777777" w:rsidR="00F206A7" w:rsidRPr="00E53D1F" w:rsidRDefault="007C5CA0" w:rsidP="00E53D1F">
            <w:pPr>
              <w:widowControl/>
              <w:shd w:val="clear" w:color="auto" w:fill="FFFFFF"/>
              <w:outlineLvl w:val="0"/>
              <w:rPr>
                <w:rFonts w:cs="Arial"/>
                <w:bCs/>
                <w:sz w:val="21"/>
                <w:szCs w:val="21"/>
              </w:rPr>
            </w:pPr>
            <w:hyperlink r:id="rId50" w:tgtFrame="_self" w:tooltip="俄罗斯Rosatom子公司获得新铀矿开发许可" w:history="1">
              <w:r w:rsidR="00F206A7" w:rsidRPr="00E53D1F">
                <w:rPr>
                  <w:rFonts w:cs="Arial" w:hint="eastAsia"/>
                  <w:bCs/>
                  <w:sz w:val="21"/>
                  <w:szCs w:val="21"/>
                </w:rPr>
                <w:t>俄罗斯</w:t>
              </w:r>
              <w:r w:rsidR="00F206A7" w:rsidRPr="00E53D1F">
                <w:rPr>
                  <w:rFonts w:cs="Arial" w:hint="eastAsia"/>
                  <w:bCs/>
                  <w:sz w:val="21"/>
                  <w:szCs w:val="21"/>
                </w:rPr>
                <w:t>Rosatom</w:t>
              </w:r>
              <w:r w:rsidR="00F206A7" w:rsidRPr="00E53D1F">
                <w:rPr>
                  <w:rFonts w:cs="Arial" w:hint="eastAsia"/>
                  <w:bCs/>
                  <w:sz w:val="21"/>
                  <w:szCs w:val="21"/>
                </w:rPr>
                <w:t>子公司获得新铀矿开发许可</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2FF754F" w14:textId="77777777" w:rsidR="00F206A7"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14:paraId="18A95AC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C8668CD"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B6F26D7" w14:textId="77777777" w:rsidR="00FE3701" w:rsidRPr="00E53D1F" w:rsidRDefault="007C5CA0" w:rsidP="00E53D1F">
            <w:pPr>
              <w:widowControl/>
              <w:shd w:val="clear" w:color="auto" w:fill="FFFFFF"/>
              <w:outlineLvl w:val="0"/>
              <w:rPr>
                <w:rFonts w:cs="Arial"/>
                <w:bCs/>
                <w:sz w:val="21"/>
                <w:szCs w:val="21"/>
              </w:rPr>
            </w:pPr>
            <w:hyperlink r:id="rId51" w:tgtFrame="_self" w:tooltip="日本批准与印度的核合作协议" w:history="1">
              <w:r w:rsidR="00F206A7" w:rsidRPr="00E53D1F">
                <w:rPr>
                  <w:rFonts w:cs="Arial" w:hint="eastAsia"/>
                  <w:bCs/>
                  <w:sz w:val="21"/>
                  <w:szCs w:val="21"/>
                </w:rPr>
                <w:t>日本批准与印度的核合作协议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231B996" w14:textId="77777777"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FE3701" w:rsidRPr="00FD7FAC" w14:paraId="31F4300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40D43DD" w14:textId="77777777" w:rsidR="00FE3701" w:rsidRPr="00CC2133" w:rsidRDefault="00FE3701" w:rsidP="00027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F14382" w14:textId="77777777" w:rsidR="00FE3701" w:rsidRPr="00E53D1F" w:rsidRDefault="007C5CA0" w:rsidP="00E53D1F">
            <w:pPr>
              <w:widowControl/>
              <w:shd w:val="clear" w:color="auto" w:fill="FFFFFF"/>
              <w:outlineLvl w:val="0"/>
              <w:rPr>
                <w:rFonts w:cs="Arial"/>
                <w:bCs/>
                <w:sz w:val="21"/>
                <w:szCs w:val="21"/>
              </w:rPr>
            </w:pPr>
            <w:hyperlink r:id="rId52" w:tgtFrame="_self" w:tooltip="俄印签署建设2台VVER-1000机组的框架协议" w:history="1">
              <w:r w:rsidR="00E53D1F" w:rsidRPr="00E53D1F">
                <w:rPr>
                  <w:rFonts w:cs="Arial" w:hint="eastAsia"/>
                  <w:bCs/>
                  <w:sz w:val="21"/>
                  <w:szCs w:val="21"/>
                </w:rPr>
                <w:t>俄印签署建设</w:t>
              </w:r>
              <w:r w:rsidR="00E53D1F" w:rsidRPr="00E53D1F">
                <w:rPr>
                  <w:rFonts w:cs="Arial" w:hint="eastAsia"/>
                  <w:bCs/>
                  <w:sz w:val="21"/>
                  <w:szCs w:val="21"/>
                </w:rPr>
                <w:t>2</w:t>
              </w:r>
              <w:r w:rsidR="00E53D1F" w:rsidRPr="00E53D1F">
                <w:rPr>
                  <w:rFonts w:cs="Arial" w:hint="eastAsia"/>
                  <w:bCs/>
                  <w:sz w:val="21"/>
                  <w:szCs w:val="21"/>
                </w:rPr>
                <w:t>台</w:t>
              </w:r>
              <w:r w:rsidR="00E53D1F" w:rsidRPr="00E53D1F">
                <w:rPr>
                  <w:rFonts w:cs="Arial" w:hint="eastAsia"/>
                  <w:bCs/>
                  <w:sz w:val="21"/>
                  <w:szCs w:val="21"/>
                </w:rPr>
                <w:t>VVER-1000</w:t>
              </w:r>
              <w:r w:rsidR="00E53D1F" w:rsidRPr="00E53D1F">
                <w:rPr>
                  <w:rFonts w:cs="Arial" w:hint="eastAsia"/>
                  <w:bCs/>
                  <w:sz w:val="21"/>
                  <w:szCs w:val="21"/>
                </w:rPr>
                <w:t>机组的框架协议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1B7C457" w14:textId="77777777" w:rsidR="00FE3701" w:rsidRPr="00FD7FAC" w:rsidRDefault="00F206A7" w:rsidP="00027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E53D1F" w:rsidRPr="00FD7FAC" w14:paraId="76B051B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E317BD"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612AB64" w14:textId="77777777" w:rsidR="00E53D1F" w:rsidRPr="00E53D1F" w:rsidRDefault="007C5CA0" w:rsidP="00E53D1F">
            <w:pPr>
              <w:widowControl/>
              <w:shd w:val="clear" w:color="auto" w:fill="FFFFFF"/>
              <w:outlineLvl w:val="0"/>
              <w:rPr>
                <w:rFonts w:cs="Arial"/>
                <w:bCs/>
                <w:sz w:val="21"/>
                <w:szCs w:val="21"/>
              </w:rPr>
            </w:pPr>
            <w:hyperlink r:id="rId53" w:tgtFrame="_self" w:tooltip="全国政协副主席王家瑞调研西物院为聚变研究点赞" w:history="1">
              <w:r w:rsidR="00E53D1F" w:rsidRPr="00E53D1F">
                <w:rPr>
                  <w:rFonts w:cs="Arial" w:hint="eastAsia"/>
                  <w:bCs/>
                  <w:sz w:val="21"/>
                  <w:szCs w:val="21"/>
                </w:rPr>
                <w:t>全国政协副主席王家瑞调研西物院为聚变研究点赞</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545ED60" w14:textId="77777777" w:rsidR="00E53D1F" w:rsidRPr="00FD7FAC" w:rsidRDefault="00E53D1F"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E53D1F" w:rsidRPr="00FD7FAC" w14:paraId="4220BD6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3CC601"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785086D" w14:textId="77777777" w:rsidR="00E53D1F" w:rsidRPr="00E53D1F" w:rsidRDefault="00E53D1F" w:rsidP="00E53D1F">
            <w:pPr>
              <w:widowControl/>
              <w:shd w:val="clear" w:color="auto" w:fill="FFFFFF"/>
              <w:outlineLvl w:val="0"/>
              <w:rPr>
                <w:rFonts w:cs="Arial"/>
                <w:bCs/>
                <w:sz w:val="21"/>
                <w:szCs w:val="21"/>
              </w:rPr>
            </w:pPr>
            <w:r w:rsidRPr="00E53D1F">
              <w:rPr>
                <w:rFonts w:cs="Arial" w:hint="eastAsia"/>
                <w:bCs/>
                <w:sz w:val="21"/>
                <w:szCs w:val="21"/>
              </w:rPr>
              <w:t>2016</w:t>
            </w:r>
            <w:r w:rsidRPr="00E53D1F">
              <w:rPr>
                <w:rFonts w:cs="Arial" w:hint="eastAsia"/>
                <w:bCs/>
                <w:sz w:val="21"/>
                <w:szCs w:val="21"/>
              </w:rPr>
              <w:t>年我国环境辐射水平处于本底涨落范围内——环保部发布《</w:t>
            </w:r>
            <w:r w:rsidRPr="00E53D1F">
              <w:rPr>
                <w:rFonts w:cs="Arial" w:hint="eastAsia"/>
                <w:bCs/>
                <w:sz w:val="21"/>
                <w:szCs w:val="21"/>
              </w:rPr>
              <w:t>2016</w:t>
            </w:r>
            <w:r w:rsidRPr="00E53D1F">
              <w:rPr>
                <w:rFonts w:cs="Arial" w:hint="eastAsia"/>
                <w:bCs/>
                <w:sz w:val="21"/>
                <w:szCs w:val="21"/>
              </w:rPr>
              <w:t>年中国环境状况公报》</w:t>
            </w:r>
          </w:p>
        </w:tc>
        <w:tc>
          <w:tcPr>
            <w:tcW w:w="1266" w:type="dxa"/>
            <w:tcBorders>
              <w:top w:val="single" w:sz="4" w:space="0" w:color="000000"/>
              <w:left w:val="nil"/>
              <w:bottom w:val="single" w:sz="4" w:space="0" w:color="000000"/>
              <w:right w:val="single" w:sz="4" w:space="0" w:color="000000"/>
            </w:tcBorders>
            <w:shd w:val="clear" w:color="auto" w:fill="auto"/>
            <w:noWrap/>
          </w:tcPr>
          <w:p w14:paraId="75A1254C" w14:textId="77777777" w:rsidR="00E53D1F" w:rsidRPr="00FD7FAC" w:rsidRDefault="00E53D1F"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12</w:t>
            </w:r>
          </w:p>
        </w:tc>
      </w:tr>
      <w:tr w:rsidR="00E53D1F" w:rsidRPr="00FD7FAC" w14:paraId="440D516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1029A8"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01B062B" w14:textId="77777777" w:rsidR="00E53D1F" w:rsidRPr="00243CC2" w:rsidRDefault="007C5CA0" w:rsidP="00243CC2">
            <w:pPr>
              <w:widowControl/>
              <w:shd w:val="clear" w:color="auto" w:fill="FFFFFF"/>
              <w:outlineLvl w:val="0"/>
              <w:rPr>
                <w:rFonts w:cs="Arial"/>
                <w:bCs/>
                <w:sz w:val="21"/>
                <w:szCs w:val="21"/>
              </w:rPr>
            </w:pPr>
            <w:hyperlink r:id="rId54" w:tgtFrame="_self" w:tooltip="秦山核电基地安全运行100堆年" w:history="1">
              <w:r w:rsidR="00243CC2" w:rsidRPr="00243CC2">
                <w:rPr>
                  <w:rFonts w:cs="Arial" w:hint="eastAsia"/>
                  <w:bCs/>
                  <w:sz w:val="21"/>
                  <w:szCs w:val="21"/>
                </w:rPr>
                <w:t>秦山核电基地安全运行</w:t>
              </w:r>
              <w:r w:rsidR="00243CC2" w:rsidRPr="00243CC2">
                <w:rPr>
                  <w:rFonts w:cs="Arial" w:hint="eastAsia"/>
                  <w:bCs/>
                  <w:sz w:val="21"/>
                  <w:szCs w:val="21"/>
                </w:rPr>
                <w:t>100</w:t>
              </w:r>
              <w:r w:rsidR="00243CC2" w:rsidRPr="00243CC2">
                <w:rPr>
                  <w:rFonts w:cs="Arial" w:hint="eastAsia"/>
                  <w:bCs/>
                  <w:sz w:val="21"/>
                  <w:szCs w:val="21"/>
                </w:rPr>
                <w:t>堆年</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7C88E70" w14:textId="77777777" w:rsidR="00E53D1F" w:rsidRPr="00FD7FAC" w:rsidRDefault="00243CC2" w:rsidP="00E53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13</w:t>
            </w:r>
          </w:p>
        </w:tc>
      </w:tr>
      <w:tr w:rsidR="00E53D1F" w:rsidRPr="00FD7FAC" w14:paraId="15D5146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DF8B9C7"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FBED92" w14:textId="77777777" w:rsidR="00E53D1F" w:rsidRPr="00243CC2" w:rsidRDefault="007C5CA0" w:rsidP="00243CC2">
            <w:pPr>
              <w:widowControl/>
              <w:shd w:val="clear" w:color="auto" w:fill="FFFFFF"/>
              <w:outlineLvl w:val="0"/>
              <w:rPr>
                <w:rFonts w:cs="Arial"/>
                <w:bCs/>
                <w:sz w:val="21"/>
                <w:szCs w:val="21"/>
              </w:rPr>
            </w:pPr>
            <w:hyperlink r:id="rId55" w:tgtFrame="_self" w:tooltip="瑞典正开展乏燃料封装厂设计" w:history="1">
              <w:r w:rsidR="00243CC2" w:rsidRPr="00243CC2">
                <w:rPr>
                  <w:rFonts w:cs="Arial" w:hint="eastAsia"/>
                  <w:bCs/>
                  <w:sz w:val="21"/>
                  <w:szCs w:val="21"/>
                </w:rPr>
                <w:t>瑞典正开展乏燃料封装厂设计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0D5D18E" w14:textId="77777777" w:rsidR="00E53D1F" w:rsidRPr="00FD7FAC" w:rsidRDefault="00243CC2" w:rsidP="00E53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13</w:t>
            </w:r>
          </w:p>
        </w:tc>
      </w:tr>
      <w:tr w:rsidR="00E53D1F" w:rsidRPr="00FD7FAC" w14:paraId="7A763E3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A7D32ED"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1770B6" w14:textId="77777777" w:rsidR="00E53D1F" w:rsidRPr="00243CC2" w:rsidRDefault="007C5CA0" w:rsidP="00243CC2">
            <w:pPr>
              <w:widowControl/>
              <w:shd w:val="clear" w:color="auto" w:fill="FFFFFF"/>
              <w:outlineLvl w:val="0"/>
              <w:rPr>
                <w:rFonts w:cs="Arial"/>
                <w:bCs/>
                <w:sz w:val="21"/>
                <w:szCs w:val="21"/>
              </w:rPr>
            </w:pPr>
            <w:hyperlink r:id="rId56" w:tgtFrame="_self" w:tooltip="美国审计总署指出尤卡山取证的关键步骤" w:history="1">
              <w:r w:rsidR="00243CC2" w:rsidRPr="00243CC2">
                <w:rPr>
                  <w:rFonts w:cs="Arial" w:hint="eastAsia"/>
                  <w:bCs/>
                  <w:sz w:val="21"/>
                  <w:szCs w:val="21"/>
                </w:rPr>
                <w:t>美国审计总署指出尤卡山取证的关键步骤</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E4BBBF3" w14:textId="77777777" w:rsidR="00E53D1F" w:rsidRPr="00FD7FAC" w:rsidRDefault="00243CC2" w:rsidP="00E53D1F">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13</w:t>
            </w:r>
          </w:p>
        </w:tc>
      </w:tr>
      <w:tr w:rsidR="00E53D1F" w:rsidRPr="00FD7FAC" w14:paraId="1DAE729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53D446F"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770D66" w14:textId="77777777" w:rsidR="00E53D1F" w:rsidRPr="005D6326" w:rsidRDefault="007C5CA0" w:rsidP="005D6326">
            <w:pPr>
              <w:widowControl/>
              <w:shd w:val="clear" w:color="auto" w:fill="FFFFFF"/>
              <w:outlineLvl w:val="0"/>
              <w:rPr>
                <w:rFonts w:cs="Arial"/>
                <w:bCs/>
                <w:sz w:val="21"/>
                <w:szCs w:val="21"/>
              </w:rPr>
            </w:pPr>
            <w:hyperlink r:id="rId57" w:tgtFrame="_self" w:tooltip="福清核电4号机组首次装料前应急演习" w:history="1">
              <w:r w:rsidR="005D6326" w:rsidRPr="005D6326">
                <w:rPr>
                  <w:rFonts w:cs="Arial" w:hint="eastAsia"/>
                  <w:bCs/>
                  <w:sz w:val="21"/>
                  <w:szCs w:val="21"/>
                </w:rPr>
                <w:t>福清核电</w:t>
              </w:r>
              <w:r w:rsidR="005D6326" w:rsidRPr="005D6326">
                <w:rPr>
                  <w:rFonts w:cs="Arial" w:hint="eastAsia"/>
                  <w:bCs/>
                  <w:sz w:val="21"/>
                  <w:szCs w:val="21"/>
                </w:rPr>
                <w:t>4</w:t>
              </w:r>
              <w:r w:rsidR="005D6326" w:rsidRPr="005D6326">
                <w:rPr>
                  <w:rFonts w:cs="Arial" w:hint="eastAsia"/>
                  <w:bCs/>
                  <w:sz w:val="21"/>
                  <w:szCs w:val="21"/>
                </w:rPr>
                <w:t>号机组首次装料前应急演习</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449C8F1" w14:textId="77777777" w:rsidR="00E53D1F"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14:paraId="20CE94A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6E9E56" w14:textId="77777777" w:rsidR="005D6326" w:rsidRPr="00CC2133" w:rsidRDefault="005D63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6BD2BC6" w14:textId="77777777" w:rsidR="005D6326" w:rsidRPr="005D6326" w:rsidRDefault="007C5CA0" w:rsidP="005D6326">
            <w:pPr>
              <w:widowControl/>
              <w:shd w:val="clear" w:color="auto" w:fill="FFFFFF"/>
              <w:outlineLvl w:val="0"/>
              <w:rPr>
                <w:rFonts w:cs="Arial"/>
                <w:bCs/>
                <w:sz w:val="21"/>
                <w:szCs w:val="21"/>
              </w:rPr>
            </w:pPr>
            <w:hyperlink r:id="rId58" w:tgtFrame="_self" w:tooltip="秦三厂109大修工作结束" w:history="1">
              <w:r w:rsidR="005D6326" w:rsidRPr="005D6326">
                <w:rPr>
                  <w:rFonts w:cs="Arial" w:hint="eastAsia"/>
                  <w:bCs/>
                  <w:sz w:val="21"/>
                  <w:szCs w:val="21"/>
                </w:rPr>
                <w:t>秦三厂</w:t>
              </w:r>
              <w:r w:rsidR="005D6326" w:rsidRPr="005D6326">
                <w:rPr>
                  <w:rFonts w:cs="Arial" w:hint="eastAsia"/>
                  <w:bCs/>
                  <w:sz w:val="21"/>
                  <w:szCs w:val="21"/>
                </w:rPr>
                <w:t>109</w:t>
              </w:r>
              <w:r w:rsidR="005D6326" w:rsidRPr="005D6326">
                <w:rPr>
                  <w:rFonts w:cs="Arial" w:hint="eastAsia"/>
                  <w:bCs/>
                  <w:sz w:val="21"/>
                  <w:szCs w:val="21"/>
                </w:rPr>
                <w:t>大修工作结束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2451F4D" w14:textId="77777777"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14:paraId="0C1C97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02AAA88" w14:textId="77777777" w:rsidR="005D6326" w:rsidRPr="00CC2133" w:rsidRDefault="005D63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FDCFCA5" w14:textId="77777777" w:rsidR="005D6326" w:rsidRPr="005D6326" w:rsidRDefault="007C5CA0" w:rsidP="005D6326">
            <w:pPr>
              <w:widowControl/>
              <w:shd w:val="clear" w:color="auto" w:fill="FFFFFF"/>
              <w:outlineLvl w:val="0"/>
              <w:rPr>
                <w:rFonts w:cs="Arial"/>
                <w:bCs/>
                <w:sz w:val="21"/>
                <w:szCs w:val="21"/>
              </w:rPr>
            </w:pPr>
            <w:hyperlink r:id="rId59" w:tgtFrame="_self" w:tooltip="5月份全社会用电量同比增长5.1%" w:history="1">
              <w:r w:rsidR="005D6326" w:rsidRPr="005D6326">
                <w:rPr>
                  <w:rFonts w:cs="Arial" w:hint="eastAsia"/>
                  <w:bCs/>
                  <w:sz w:val="21"/>
                  <w:szCs w:val="21"/>
                </w:rPr>
                <w:t>5</w:t>
              </w:r>
              <w:r w:rsidR="005D6326" w:rsidRPr="005D6326">
                <w:rPr>
                  <w:rFonts w:cs="Arial" w:hint="eastAsia"/>
                  <w:bCs/>
                  <w:sz w:val="21"/>
                  <w:szCs w:val="21"/>
                </w:rPr>
                <w:t>月份全社会用电量同比增长</w:t>
              </w:r>
              <w:r w:rsidR="005D6326" w:rsidRPr="005D6326">
                <w:rPr>
                  <w:rFonts w:cs="Arial" w:hint="eastAsia"/>
                  <w:bCs/>
                  <w:sz w:val="21"/>
                  <w:szCs w:val="21"/>
                </w:rPr>
                <w:t>5.1%</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BD52C99" w14:textId="77777777"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14:paraId="2081A0E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E7A3F3" w14:textId="77777777" w:rsidR="005D6326" w:rsidRPr="00CC2133" w:rsidRDefault="005D63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8980F6" w14:textId="77777777" w:rsidR="005D6326" w:rsidRPr="005D6326" w:rsidRDefault="007C5CA0" w:rsidP="005D6326">
            <w:pPr>
              <w:widowControl/>
              <w:shd w:val="clear" w:color="auto" w:fill="FFFFFF"/>
              <w:outlineLvl w:val="0"/>
              <w:rPr>
                <w:rFonts w:cs="Arial"/>
                <w:bCs/>
                <w:sz w:val="21"/>
                <w:szCs w:val="21"/>
              </w:rPr>
            </w:pPr>
            <w:hyperlink r:id="rId60" w:tgtFrame="_self" w:tooltip="努尔·白克力：坚定不移推动能源革命向纵深发展" w:history="1">
              <w:r w:rsidR="005D6326" w:rsidRPr="005D6326">
                <w:rPr>
                  <w:rFonts w:cs="Arial" w:hint="eastAsia"/>
                  <w:bCs/>
                  <w:sz w:val="21"/>
                  <w:szCs w:val="21"/>
                </w:rPr>
                <w:t>努尔·白克力：坚定不移推动能源革命向纵深发展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A25357C" w14:textId="77777777"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14:paraId="6030FA3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8068301" w14:textId="77777777" w:rsidR="005D6326" w:rsidRPr="00CC2133" w:rsidRDefault="005D63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DC82F9" w14:textId="77777777" w:rsidR="005D6326" w:rsidRPr="005D6326" w:rsidRDefault="007C5CA0" w:rsidP="005D6326">
            <w:pPr>
              <w:widowControl/>
              <w:shd w:val="clear" w:color="auto" w:fill="FFFFFF"/>
              <w:outlineLvl w:val="0"/>
              <w:rPr>
                <w:rFonts w:cs="Arial"/>
                <w:bCs/>
                <w:sz w:val="21"/>
                <w:szCs w:val="21"/>
              </w:rPr>
            </w:pPr>
            <w:hyperlink r:id="rId61" w:tgtFrame="_self" w:tooltip="福清核电4号机组开始首次装料" w:history="1">
              <w:r w:rsidR="005D6326" w:rsidRPr="005D6326">
                <w:rPr>
                  <w:rFonts w:cs="Arial" w:hint="eastAsia"/>
                  <w:bCs/>
                  <w:sz w:val="21"/>
                  <w:szCs w:val="21"/>
                </w:rPr>
                <w:t>福清核电</w:t>
              </w:r>
              <w:r w:rsidR="005D6326" w:rsidRPr="005D6326">
                <w:rPr>
                  <w:rFonts w:cs="Arial" w:hint="eastAsia"/>
                  <w:bCs/>
                  <w:sz w:val="21"/>
                  <w:szCs w:val="21"/>
                </w:rPr>
                <w:t>4</w:t>
              </w:r>
              <w:r w:rsidR="005D6326" w:rsidRPr="005D6326">
                <w:rPr>
                  <w:rFonts w:cs="Arial" w:hint="eastAsia"/>
                  <w:bCs/>
                  <w:sz w:val="21"/>
                  <w:szCs w:val="21"/>
                </w:rPr>
                <w:t>号机组开始首次装料</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2995A7B" w14:textId="77777777" w:rsidR="005D6326" w:rsidRPr="00FD7FAC" w:rsidRDefault="005D6326"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14</w:t>
            </w:r>
          </w:p>
        </w:tc>
      </w:tr>
      <w:tr w:rsidR="005D6326" w:rsidRPr="00FD7FAC" w14:paraId="6659629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1FC38DE" w14:textId="77777777" w:rsidR="005D6326" w:rsidRPr="00CC2133" w:rsidRDefault="005D63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41E8685" w14:textId="77777777" w:rsidR="005D6326" w:rsidRPr="00AF0E5B" w:rsidRDefault="007C5CA0" w:rsidP="00AF0E5B">
            <w:pPr>
              <w:widowControl/>
              <w:shd w:val="clear" w:color="auto" w:fill="FFFFFF"/>
              <w:outlineLvl w:val="0"/>
              <w:rPr>
                <w:rFonts w:cs="Arial"/>
                <w:bCs/>
                <w:sz w:val="21"/>
                <w:szCs w:val="21"/>
              </w:rPr>
            </w:pPr>
            <w:hyperlink r:id="rId62" w:tgtFrame="_self" w:tooltip="海南核电LED绿色节能照明改造可降低八成能耗" w:history="1">
              <w:r w:rsidR="00AF0E5B" w:rsidRPr="00AF0E5B">
                <w:rPr>
                  <w:rFonts w:cs="Arial" w:hint="eastAsia"/>
                  <w:bCs/>
                  <w:sz w:val="21"/>
                  <w:szCs w:val="21"/>
                </w:rPr>
                <w:t>海南核电</w:t>
              </w:r>
              <w:r w:rsidR="00AF0E5B" w:rsidRPr="00AF0E5B">
                <w:rPr>
                  <w:rFonts w:cs="Arial" w:hint="eastAsia"/>
                  <w:bCs/>
                  <w:sz w:val="21"/>
                  <w:szCs w:val="21"/>
                </w:rPr>
                <w:t>LED</w:t>
              </w:r>
              <w:r w:rsidR="00AF0E5B" w:rsidRPr="00AF0E5B">
                <w:rPr>
                  <w:rFonts w:cs="Arial" w:hint="eastAsia"/>
                  <w:bCs/>
                  <w:sz w:val="21"/>
                  <w:szCs w:val="21"/>
                </w:rPr>
                <w:t>绿色节能照明改造可降低八成能耗</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21B8F68" w14:textId="77777777" w:rsidR="005D6326"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AF0E5B" w:rsidRPr="00FD7FAC" w14:paraId="315BCB8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E293F70" w14:textId="77777777" w:rsidR="00AF0E5B" w:rsidRPr="00CC2133" w:rsidRDefault="00AF0E5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F735EB6" w14:textId="77777777" w:rsidR="00AF0E5B" w:rsidRPr="00AF0E5B" w:rsidRDefault="007C5CA0" w:rsidP="00AF0E5B">
            <w:pPr>
              <w:widowControl/>
              <w:shd w:val="clear" w:color="auto" w:fill="FFFFFF"/>
              <w:outlineLvl w:val="0"/>
              <w:rPr>
                <w:rFonts w:cs="Arial"/>
                <w:bCs/>
                <w:sz w:val="21"/>
                <w:szCs w:val="21"/>
              </w:rPr>
            </w:pPr>
            <w:hyperlink r:id="rId63" w:tgtFrame="_self" w:tooltip="我国核电进入全面数字化仪控时代 自主产品覆盖国内二代至四代堆型，解决短板任重道远" w:history="1">
              <w:r w:rsidR="00AF0E5B" w:rsidRPr="00AF0E5B">
                <w:rPr>
                  <w:rFonts w:cs="Arial" w:hint="eastAsia"/>
                  <w:bCs/>
                  <w:sz w:val="21"/>
                  <w:szCs w:val="21"/>
                </w:rPr>
                <w:t>我国核电进入全面数字化仪控时代</w:t>
              </w:r>
              <w:r w:rsidR="00AF0E5B" w:rsidRPr="00AF0E5B">
                <w:rPr>
                  <w:rFonts w:cs="Arial" w:hint="eastAsia"/>
                  <w:bCs/>
                  <w:sz w:val="21"/>
                  <w:szCs w:val="21"/>
                </w:rPr>
                <w:t xml:space="preserve"> </w:t>
              </w:r>
              <w:r w:rsidR="00AF0E5B" w:rsidRPr="00AF0E5B">
                <w:rPr>
                  <w:rFonts w:cs="Arial" w:hint="eastAsia"/>
                  <w:bCs/>
                  <w:sz w:val="21"/>
                  <w:szCs w:val="21"/>
                </w:rPr>
                <w:t>自主产品覆盖国内二代至四代堆型，解决短板任重道远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80560B4" w14:textId="77777777" w:rsidR="00AF0E5B"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AF0E5B" w:rsidRPr="00FD7FAC" w14:paraId="41BEF26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99B0635" w14:textId="77777777" w:rsidR="00AF0E5B" w:rsidRPr="00CC2133" w:rsidRDefault="00AF0E5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49D9C6" w14:textId="77777777" w:rsidR="00AF0E5B" w:rsidRPr="00AF0E5B" w:rsidRDefault="007C5CA0" w:rsidP="00AF0E5B">
            <w:pPr>
              <w:widowControl/>
              <w:shd w:val="clear" w:color="auto" w:fill="FFFFFF"/>
              <w:outlineLvl w:val="0"/>
              <w:rPr>
                <w:rFonts w:cs="Arial"/>
                <w:bCs/>
                <w:sz w:val="21"/>
                <w:szCs w:val="21"/>
              </w:rPr>
            </w:pPr>
            <w:hyperlink r:id="rId64" w:tgtFrame="_self" w:tooltip="专家建议批复宁德二期选址阶段环评报告" w:history="1">
              <w:r w:rsidR="00AF0E5B" w:rsidRPr="00AF0E5B">
                <w:rPr>
                  <w:rFonts w:cs="Arial" w:hint="eastAsia"/>
                  <w:bCs/>
                  <w:sz w:val="21"/>
                  <w:szCs w:val="21"/>
                </w:rPr>
                <w:t>专家建议批复宁德二期选址阶段环评报告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B345574" w14:textId="77777777" w:rsidR="00AF0E5B"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AF0E5B" w:rsidRPr="00FD7FAC" w14:paraId="22061B0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566E450" w14:textId="77777777" w:rsidR="00AF0E5B" w:rsidRPr="00CC2133" w:rsidRDefault="00AF0E5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751AB0D" w14:textId="77777777" w:rsidR="00AF0E5B" w:rsidRPr="00AF0E5B" w:rsidRDefault="007C5CA0" w:rsidP="00AF0E5B">
            <w:pPr>
              <w:widowControl/>
              <w:shd w:val="clear" w:color="auto" w:fill="FFFFFF"/>
              <w:outlineLvl w:val="0"/>
              <w:rPr>
                <w:rFonts w:cs="Arial"/>
                <w:bCs/>
                <w:sz w:val="21"/>
                <w:szCs w:val="21"/>
              </w:rPr>
            </w:pPr>
            <w:hyperlink r:id="rId65" w:tgtFrame="_self" w:tooltip="印度引资发展核能承诺遵守《巴黎协定》" w:history="1">
              <w:r w:rsidR="00AF0E5B" w:rsidRPr="00AF0E5B">
                <w:rPr>
                  <w:rFonts w:cs="Arial" w:hint="eastAsia"/>
                  <w:bCs/>
                  <w:sz w:val="21"/>
                  <w:szCs w:val="21"/>
                </w:rPr>
                <w:t>印度引资发展核能承诺遵守《巴黎协定》</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31BF155" w14:textId="77777777" w:rsidR="00AF0E5B" w:rsidRPr="00FD7FAC" w:rsidRDefault="00AF0E5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15</w:t>
            </w:r>
          </w:p>
        </w:tc>
      </w:tr>
      <w:tr w:rsidR="005D6326" w:rsidRPr="00FD7FAC" w14:paraId="71D4E91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47AA84" w14:textId="77777777" w:rsidR="005D6326" w:rsidRPr="00CC2133" w:rsidRDefault="005D63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B657506" w14:textId="77777777" w:rsidR="005D6326" w:rsidRPr="00BB5E8D" w:rsidRDefault="007C5CA0" w:rsidP="00BB5E8D">
            <w:pPr>
              <w:widowControl/>
              <w:shd w:val="clear" w:color="auto" w:fill="FFFFFF"/>
              <w:outlineLvl w:val="0"/>
              <w:rPr>
                <w:rFonts w:cs="Arial"/>
                <w:bCs/>
                <w:sz w:val="21"/>
                <w:szCs w:val="21"/>
              </w:rPr>
            </w:pPr>
            <w:hyperlink r:id="rId66" w:tgtFrame="_self" w:tooltip="漳州核电循环水泵高压变频调速可节约数千万元" w:history="1">
              <w:r w:rsidR="00BB5E8D" w:rsidRPr="00BB5E8D">
                <w:rPr>
                  <w:rFonts w:cs="Arial" w:hint="eastAsia"/>
                  <w:bCs/>
                  <w:sz w:val="21"/>
                  <w:szCs w:val="21"/>
                </w:rPr>
                <w:t>漳州核电循环水泵高压变频调速可节约数千万元</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E4756AC" w14:textId="77777777" w:rsidR="005D6326"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14:paraId="07772E6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FFFD534"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4A2F372" w14:textId="77777777" w:rsidR="00BB5E8D" w:rsidRPr="00BB5E8D" w:rsidRDefault="007C5CA0" w:rsidP="00BB5E8D">
            <w:pPr>
              <w:widowControl/>
              <w:shd w:val="clear" w:color="auto" w:fill="FFFFFF"/>
              <w:outlineLvl w:val="0"/>
              <w:rPr>
                <w:rFonts w:cs="Arial"/>
                <w:bCs/>
                <w:sz w:val="21"/>
                <w:szCs w:val="21"/>
              </w:rPr>
            </w:pPr>
            <w:hyperlink r:id="rId67" w:tgtFrame="_self" w:tooltip="更多的参与就是更好的沟通" w:history="1">
              <w:r w:rsidR="00BB5E8D" w:rsidRPr="00BB5E8D">
                <w:rPr>
                  <w:rFonts w:cs="Arial" w:hint="eastAsia"/>
                  <w:bCs/>
                  <w:sz w:val="21"/>
                  <w:szCs w:val="21"/>
                </w:rPr>
                <w:t>更多的参与就是更好的沟通</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A624829" w14:textId="77777777"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14:paraId="22C678D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3AFEC8"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C4CF355" w14:textId="77777777" w:rsidR="00BB5E8D" w:rsidRPr="00BB5E8D" w:rsidRDefault="007C5CA0" w:rsidP="00BB5E8D">
            <w:pPr>
              <w:widowControl/>
              <w:shd w:val="clear" w:color="auto" w:fill="FFFFFF"/>
              <w:outlineLvl w:val="0"/>
              <w:rPr>
                <w:rFonts w:cs="Arial"/>
                <w:bCs/>
                <w:sz w:val="21"/>
                <w:szCs w:val="21"/>
              </w:rPr>
            </w:pPr>
            <w:hyperlink r:id="rId68" w:tgtFrame="_self" w:tooltip="国家能源局副局长李凡荣赴原子能院调研指导工作" w:history="1">
              <w:r w:rsidR="00BB5E8D" w:rsidRPr="00BB5E8D">
                <w:rPr>
                  <w:rFonts w:cs="Arial" w:hint="eastAsia"/>
                  <w:bCs/>
                  <w:sz w:val="21"/>
                  <w:szCs w:val="21"/>
                </w:rPr>
                <w:t>国家能源局副局长李凡荣赴原子能院调研指导工作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F1FD1F5" w14:textId="77777777"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14:paraId="0BEA966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1601CE"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E501CCA" w14:textId="77777777" w:rsidR="00BB5E8D" w:rsidRPr="00BB5E8D" w:rsidRDefault="007C5CA0" w:rsidP="00BB5E8D">
            <w:pPr>
              <w:widowControl/>
              <w:shd w:val="clear" w:color="auto" w:fill="FFFFFF"/>
              <w:outlineLvl w:val="0"/>
              <w:rPr>
                <w:rFonts w:cs="Arial"/>
                <w:bCs/>
                <w:sz w:val="21"/>
                <w:szCs w:val="21"/>
              </w:rPr>
            </w:pPr>
            <w:hyperlink r:id="rId69" w:tgtFrame="_self" w:tooltip="西屋公司正式推出EnCoreTM 燃料" w:history="1">
              <w:r w:rsidR="00BB5E8D" w:rsidRPr="00BB5E8D">
                <w:rPr>
                  <w:rFonts w:cs="Arial" w:hint="eastAsia"/>
                  <w:bCs/>
                  <w:sz w:val="21"/>
                  <w:szCs w:val="21"/>
                </w:rPr>
                <w:t>西屋公司正式推出</w:t>
              </w:r>
              <w:r w:rsidR="00BB5E8D" w:rsidRPr="00BB5E8D">
                <w:rPr>
                  <w:rFonts w:cs="Arial" w:hint="eastAsia"/>
                  <w:bCs/>
                  <w:sz w:val="21"/>
                  <w:szCs w:val="21"/>
                </w:rPr>
                <w:t xml:space="preserve">EnCoreTM </w:t>
              </w:r>
              <w:r w:rsidR="00BB5E8D" w:rsidRPr="00BB5E8D">
                <w:rPr>
                  <w:rFonts w:cs="Arial" w:hint="eastAsia"/>
                  <w:bCs/>
                  <w:sz w:val="21"/>
                  <w:szCs w:val="21"/>
                </w:rPr>
                <w:t>燃料</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26D733D" w14:textId="77777777"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14:paraId="5576DC2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198731D"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084F1E2" w14:textId="77777777" w:rsidR="00BB5E8D" w:rsidRPr="00BB5E8D" w:rsidRDefault="007C5CA0" w:rsidP="00BB5E8D">
            <w:pPr>
              <w:widowControl/>
              <w:shd w:val="clear" w:color="auto" w:fill="FFFFFF"/>
              <w:outlineLvl w:val="0"/>
              <w:rPr>
                <w:rFonts w:cs="Arial"/>
                <w:bCs/>
                <w:sz w:val="21"/>
                <w:szCs w:val="21"/>
              </w:rPr>
            </w:pPr>
            <w:hyperlink r:id="rId70" w:tgtFrame="_self" w:tooltip="俄IAEA燃料银行即将揭牌" w:history="1">
              <w:r w:rsidR="00BB5E8D" w:rsidRPr="00BB5E8D">
                <w:rPr>
                  <w:rFonts w:cs="Arial" w:hint="eastAsia"/>
                  <w:bCs/>
                  <w:sz w:val="21"/>
                  <w:szCs w:val="21"/>
                </w:rPr>
                <w:t>俄</w:t>
              </w:r>
              <w:r w:rsidR="00BB5E8D" w:rsidRPr="00BB5E8D">
                <w:rPr>
                  <w:rFonts w:cs="Arial" w:hint="eastAsia"/>
                  <w:bCs/>
                  <w:sz w:val="21"/>
                  <w:szCs w:val="21"/>
                </w:rPr>
                <w:t>IAEA</w:t>
              </w:r>
              <w:r w:rsidR="00BB5E8D" w:rsidRPr="00BB5E8D">
                <w:rPr>
                  <w:rFonts w:cs="Arial" w:hint="eastAsia"/>
                  <w:bCs/>
                  <w:sz w:val="21"/>
                  <w:szCs w:val="21"/>
                </w:rPr>
                <w:t>燃料银行即将揭牌</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740367A" w14:textId="77777777"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14:paraId="4E32532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BE9C633"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265652C" w14:textId="77777777" w:rsidR="00BB5E8D" w:rsidRPr="00BB5E8D" w:rsidRDefault="007C5CA0" w:rsidP="00BB5E8D">
            <w:pPr>
              <w:widowControl/>
              <w:shd w:val="clear" w:color="auto" w:fill="FFFFFF"/>
              <w:outlineLvl w:val="0"/>
              <w:rPr>
                <w:rFonts w:cs="Arial"/>
                <w:bCs/>
                <w:sz w:val="21"/>
                <w:szCs w:val="21"/>
              </w:rPr>
            </w:pPr>
            <w:hyperlink r:id="rId71" w:tgtFrame="_self" w:tooltip="努尔·白克力会见多国能源主管部门负责人" w:history="1">
              <w:r w:rsidR="00BB5E8D" w:rsidRPr="00BB5E8D">
                <w:rPr>
                  <w:rFonts w:cs="Arial" w:hint="eastAsia"/>
                  <w:bCs/>
                  <w:sz w:val="21"/>
                  <w:szCs w:val="21"/>
                </w:rPr>
                <w:t>努尔·白克力会见多国能源主管部门负责人</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6E7303C" w14:textId="77777777" w:rsidR="00BB5E8D" w:rsidRPr="00FD7FAC" w:rsidRDefault="00BB5E8D"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16</w:t>
            </w:r>
          </w:p>
        </w:tc>
      </w:tr>
      <w:tr w:rsidR="00BB5E8D" w:rsidRPr="00FD7FAC" w14:paraId="3CD7CE7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BADB5F8"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22AD604" w14:textId="77777777" w:rsidR="00BB5E8D" w:rsidRPr="007D26E8" w:rsidRDefault="007C5CA0" w:rsidP="007D26E8">
            <w:pPr>
              <w:widowControl/>
              <w:shd w:val="clear" w:color="auto" w:fill="FFFFFF"/>
              <w:outlineLvl w:val="0"/>
              <w:rPr>
                <w:rFonts w:cs="Arial"/>
                <w:bCs/>
                <w:sz w:val="21"/>
                <w:szCs w:val="21"/>
              </w:rPr>
            </w:pPr>
            <w:hyperlink r:id="rId72" w:tgtFrame="_self" w:tooltip="华龙一号反应堆压力容器整体螺栓拉伸机通过专家评审" w:history="1">
              <w:r w:rsidR="007D26E8" w:rsidRPr="007D26E8">
                <w:rPr>
                  <w:rFonts w:cs="Arial" w:hint="eastAsia"/>
                  <w:bCs/>
                  <w:sz w:val="21"/>
                  <w:szCs w:val="21"/>
                </w:rPr>
                <w:t>华龙一号反应堆压力容器整体螺栓拉伸机通过专家评审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0613916" w14:textId="77777777" w:rsidR="00BB5E8D"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14:paraId="1D0ED9B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E18A464" w14:textId="77777777" w:rsidR="007D26E8" w:rsidRPr="00CC2133" w:rsidRDefault="007D26E8"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2675F27" w14:textId="77777777" w:rsidR="007D26E8" w:rsidRPr="007D26E8" w:rsidRDefault="007C5CA0" w:rsidP="007D26E8">
            <w:pPr>
              <w:widowControl/>
              <w:shd w:val="clear" w:color="auto" w:fill="FFFFFF"/>
              <w:outlineLvl w:val="0"/>
              <w:rPr>
                <w:rFonts w:cs="Arial"/>
                <w:bCs/>
                <w:sz w:val="21"/>
                <w:szCs w:val="21"/>
              </w:rPr>
            </w:pPr>
            <w:hyperlink r:id="rId73" w:tgtFrame="_self" w:tooltip="中广核在英国投资华龙一号的项目公司挂牌成立" w:history="1">
              <w:r w:rsidR="007D26E8" w:rsidRPr="007D26E8">
                <w:rPr>
                  <w:rFonts w:cs="Arial" w:hint="eastAsia"/>
                  <w:bCs/>
                  <w:sz w:val="21"/>
                  <w:szCs w:val="21"/>
                </w:rPr>
                <w:t>中广核在英国投资华龙一号的项目公司挂牌成立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2BA384D" w14:textId="77777777" w:rsidR="007D26E8"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14:paraId="7D9BFFB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DC2D8A2" w14:textId="77777777" w:rsidR="007D26E8" w:rsidRPr="00CC2133" w:rsidRDefault="007D26E8"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FD9D90" w14:textId="77777777" w:rsidR="007D26E8" w:rsidRPr="007D26E8" w:rsidRDefault="007C5CA0" w:rsidP="007D26E8">
            <w:pPr>
              <w:widowControl/>
              <w:shd w:val="clear" w:color="auto" w:fill="FFFFFF"/>
              <w:outlineLvl w:val="0"/>
              <w:rPr>
                <w:rFonts w:cs="Arial"/>
                <w:bCs/>
                <w:sz w:val="21"/>
                <w:szCs w:val="21"/>
              </w:rPr>
            </w:pPr>
            <w:hyperlink r:id="rId74" w:tgtFrame="_self" w:tooltip="江苏出台辐射环境检测机构业务能力认定与管理办法" w:history="1">
              <w:r w:rsidR="007D26E8" w:rsidRPr="007D26E8">
                <w:rPr>
                  <w:rFonts w:cs="Arial" w:hint="eastAsia"/>
                  <w:bCs/>
                  <w:sz w:val="21"/>
                  <w:szCs w:val="21"/>
                </w:rPr>
                <w:t>江苏出台辐射环境检测机构业务能力认定与管理办法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A926792" w14:textId="77777777" w:rsidR="007D26E8"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14:paraId="0526F5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4AEDC3C" w14:textId="77777777" w:rsidR="007D26E8" w:rsidRPr="00CC2133" w:rsidRDefault="007D26E8"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343DD43" w14:textId="77777777" w:rsidR="007D26E8" w:rsidRPr="007D26E8" w:rsidRDefault="007C5CA0" w:rsidP="007D26E8">
            <w:pPr>
              <w:widowControl/>
              <w:shd w:val="clear" w:color="auto" w:fill="FFFFFF"/>
              <w:outlineLvl w:val="0"/>
              <w:rPr>
                <w:rFonts w:cs="Arial"/>
                <w:bCs/>
                <w:sz w:val="21"/>
                <w:szCs w:val="21"/>
              </w:rPr>
            </w:pPr>
            <w:hyperlink r:id="rId75" w:tgtFrame="_self" w:tooltip="美国联合体呼吁公私合作支持小堆研发" w:history="1">
              <w:r w:rsidR="007D26E8" w:rsidRPr="007D26E8">
                <w:rPr>
                  <w:rFonts w:cs="Arial" w:hint="eastAsia"/>
                  <w:bCs/>
                  <w:sz w:val="21"/>
                  <w:szCs w:val="21"/>
                </w:rPr>
                <w:t>美国联合体呼吁公私合作支持小堆研发</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D8C29A7" w14:textId="77777777" w:rsidR="007D26E8" w:rsidRPr="00FD7FAC" w:rsidRDefault="007D26E8"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19</w:t>
            </w:r>
          </w:p>
        </w:tc>
      </w:tr>
      <w:tr w:rsidR="007D26E8" w:rsidRPr="00FD7FAC" w14:paraId="2519983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2A38B34" w14:textId="77777777" w:rsidR="007D26E8" w:rsidRPr="00CC2133" w:rsidRDefault="007D26E8"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2033D8" w14:textId="77777777" w:rsidR="007D26E8" w:rsidRPr="0095428A" w:rsidRDefault="007C5CA0" w:rsidP="0095428A">
            <w:pPr>
              <w:widowControl/>
              <w:shd w:val="clear" w:color="auto" w:fill="FFFFFF"/>
              <w:outlineLvl w:val="0"/>
              <w:rPr>
                <w:rFonts w:cs="Arial"/>
                <w:bCs/>
                <w:sz w:val="21"/>
                <w:szCs w:val="21"/>
              </w:rPr>
            </w:pPr>
            <w:hyperlink r:id="rId76" w:tgtFrame="_self" w:tooltip="K2/K3项目控制室盘台鉴定样机通过出厂测试" w:history="1">
              <w:r w:rsidR="0095428A" w:rsidRPr="0095428A">
                <w:rPr>
                  <w:rFonts w:cs="Arial" w:hint="eastAsia"/>
                  <w:bCs/>
                  <w:sz w:val="21"/>
                  <w:szCs w:val="21"/>
                </w:rPr>
                <w:t>K2/K3</w:t>
              </w:r>
              <w:r w:rsidR="0095428A" w:rsidRPr="0095428A">
                <w:rPr>
                  <w:rFonts w:cs="Arial" w:hint="eastAsia"/>
                  <w:bCs/>
                  <w:sz w:val="21"/>
                  <w:szCs w:val="21"/>
                </w:rPr>
                <w:t>项目控制室盘台鉴定样机通过出厂测试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97192CD" w14:textId="77777777" w:rsidR="007D26E8" w:rsidRPr="00FD7FAC" w:rsidRDefault="0095428A" w:rsidP="00E53D1F">
            <w:pPr>
              <w:widowControl/>
              <w:jc w:val="left"/>
              <w:rPr>
                <w:rFonts w:cs="Arial"/>
                <w:sz w:val="21"/>
                <w:szCs w:val="21"/>
              </w:rPr>
            </w:pPr>
            <w:r>
              <w:rPr>
                <w:rFonts w:cs="Arial" w:hint="eastAsia"/>
                <w:sz w:val="21"/>
                <w:szCs w:val="21"/>
              </w:rPr>
              <w:t>2017-06-21</w:t>
            </w:r>
          </w:p>
        </w:tc>
      </w:tr>
      <w:tr w:rsidR="0095428A" w:rsidRPr="00FD7FAC" w14:paraId="7D92D6B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F061D8" w14:textId="77777777" w:rsidR="0095428A" w:rsidRPr="00CC2133" w:rsidRDefault="0095428A"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E697B3" w14:textId="77777777" w:rsidR="0095428A" w:rsidRPr="0095428A" w:rsidRDefault="007C5CA0" w:rsidP="0095428A">
            <w:pPr>
              <w:widowControl/>
              <w:shd w:val="clear" w:color="auto" w:fill="FFFFFF"/>
              <w:outlineLvl w:val="0"/>
              <w:rPr>
                <w:rFonts w:cs="Arial"/>
                <w:bCs/>
                <w:sz w:val="21"/>
                <w:szCs w:val="21"/>
              </w:rPr>
            </w:pPr>
            <w:hyperlink r:id="rId77" w:tgtFrame="_self" w:tooltip="中国自主研发三代核电技术在崛起" w:history="1">
              <w:r w:rsidR="0095428A" w:rsidRPr="0095428A">
                <w:rPr>
                  <w:rFonts w:cs="Arial" w:hint="eastAsia"/>
                  <w:bCs/>
                  <w:sz w:val="21"/>
                  <w:szCs w:val="21"/>
                </w:rPr>
                <w:t>中国自主研发三代核电技术在崛起</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2568E02" w14:textId="77777777" w:rsidR="0095428A" w:rsidRPr="00FD7FAC" w:rsidRDefault="0095428A" w:rsidP="00E53D1F">
            <w:pPr>
              <w:widowControl/>
              <w:jc w:val="left"/>
              <w:rPr>
                <w:rFonts w:cs="Arial"/>
                <w:sz w:val="21"/>
                <w:szCs w:val="21"/>
              </w:rPr>
            </w:pPr>
            <w:r>
              <w:rPr>
                <w:rFonts w:cs="Arial" w:hint="eastAsia"/>
                <w:sz w:val="21"/>
                <w:szCs w:val="21"/>
              </w:rPr>
              <w:t>2017-06-21</w:t>
            </w:r>
          </w:p>
        </w:tc>
      </w:tr>
      <w:tr w:rsidR="0095428A" w:rsidRPr="00FD7FAC" w14:paraId="192A9DC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5440B38" w14:textId="77777777" w:rsidR="0095428A" w:rsidRPr="00CC2133" w:rsidRDefault="0095428A"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E6F03A4" w14:textId="77777777" w:rsidR="0095428A" w:rsidRPr="0095428A" w:rsidRDefault="007C5CA0" w:rsidP="0095428A">
            <w:pPr>
              <w:widowControl/>
              <w:shd w:val="clear" w:color="auto" w:fill="FFFFFF"/>
              <w:outlineLvl w:val="0"/>
              <w:rPr>
                <w:rFonts w:cs="Arial"/>
                <w:bCs/>
                <w:sz w:val="21"/>
                <w:szCs w:val="21"/>
              </w:rPr>
            </w:pPr>
            <w:hyperlink r:id="rId78" w:tgtFrame="_self" w:tooltip="高温气冷堆示范工程220kV倒送电一次成功" w:history="1">
              <w:r w:rsidR="0095428A" w:rsidRPr="0095428A">
                <w:rPr>
                  <w:rFonts w:cs="Arial" w:hint="eastAsia"/>
                  <w:bCs/>
                  <w:sz w:val="21"/>
                  <w:szCs w:val="21"/>
                </w:rPr>
                <w:t>高温气冷堆示范工程</w:t>
              </w:r>
              <w:r w:rsidR="0095428A" w:rsidRPr="0095428A">
                <w:rPr>
                  <w:rFonts w:cs="Arial" w:hint="eastAsia"/>
                  <w:bCs/>
                  <w:sz w:val="21"/>
                  <w:szCs w:val="21"/>
                </w:rPr>
                <w:t>220kV</w:t>
              </w:r>
              <w:r w:rsidR="0095428A" w:rsidRPr="0095428A">
                <w:rPr>
                  <w:rFonts w:cs="Arial" w:hint="eastAsia"/>
                  <w:bCs/>
                  <w:sz w:val="21"/>
                  <w:szCs w:val="21"/>
                </w:rPr>
                <w:t>倒送电一次成功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3EB6912" w14:textId="77777777" w:rsidR="0095428A" w:rsidRPr="00FD7FAC" w:rsidRDefault="0095428A" w:rsidP="00E53D1F">
            <w:pPr>
              <w:widowControl/>
              <w:jc w:val="left"/>
              <w:rPr>
                <w:rFonts w:cs="Arial"/>
                <w:sz w:val="21"/>
                <w:szCs w:val="21"/>
              </w:rPr>
            </w:pPr>
            <w:r>
              <w:rPr>
                <w:rFonts w:cs="Arial" w:hint="eastAsia"/>
                <w:sz w:val="21"/>
                <w:szCs w:val="21"/>
              </w:rPr>
              <w:t>2017-06-21</w:t>
            </w:r>
          </w:p>
        </w:tc>
      </w:tr>
      <w:tr w:rsidR="0095428A" w:rsidRPr="00FD7FAC" w14:paraId="0590BB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F289CC" w14:textId="77777777" w:rsidR="0095428A" w:rsidRPr="00CC2133" w:rsidRDefault="0095428A"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9D0FAD" w14:textId="77777777" w:rsidR="0095428A" w:rsidRPr="00324656" w:rsidRDefault="007C5CA0" w:rsidP="00324656">
            <w:pPr>
              <w:widowControl/>
              <w:shd w:val="clear" w:color="auto" w:fill="FFFFFF"/>
              <w:outlineLvl w:val="0"/>
              <w:rPr>
                <w:rFonts w:cs="Arial"/>
                <w:bCs/>
                <w:sz w:val="21"/>
                <w:szCs w:val="21"/>
              </w:rPr>
            </w:pPr>
            <w:hyperlink r:id="rId79" w:tgtFrame="_self" w:tooltip="谁来护航 核电安全" w:history="1">
              <w:r w:rsidR="00324656" w:rsidRPr="00324656">
                <w:rPr>
                  <w:rFonts w:cs="Arial" w:hint="eastAsia"/>
                  <w:bCs/>
                  <w:sz w:val="21"/>
                  <w:szCs w:val="21"/>
                </w:rPr>
                <w:t>谁来护航</w:t>
              </w:r>
              <w:r w:rsidR="00324656" w:rsidRPr="00324656">
                <w:rPr>
                  <w:rFonts w:cs="Arial" w:hint="eastAsia"/>
                  <w:bCs/>
                  <w:sz w:val="21"/>
                  <w:szCs w:val="21"/>
                </w:rPr>
                <w:t xml:space="preserve"> </w:t>
              </w:r>
              <w:r w:rsidR="00324656" w:rsidRPr="00324656">
                <w:rPr>
                  <w:rFonts w:cs="Arial" w:hint="eastAsia"/>
                  <w:bCs/>
                  <w:sz w:val="21"/>
                  <w:szCs w:val="21"/>
                </w:rPr>
                <w:t>核电安全</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D6F6560" w14:textId="77777777" w:rsidR="0095428A" w:rsidRPr="00FD7FAC" w:rsidRDefault="00324656" w:rsidP="00E53D1F">
            <w:pPr>
              <w:widowControl/>
              <w:jc w:val="left"/>
              <w:rPr>
                <w:rFonts w:cs="Arial"/>
                <w:sz w:val="21"/>
                <w:szCs w:val="21"/>
              </w:rPr>
            </w:pPr>
            <w:r>
              <w:rPr>
                <w:rFonts w:cs="Arial" w:hint="eastAsia"/>
                <w:sz w:val="21"/>
                <w:szCs w:val="21"/>
              </w:rPr>
              <w:t>2017-06-22</w:t>
            </w:r>
          </w:p>
        </w:tc>
      </w:tr>
      <w:tr w:rsidR="007D26E8" w:rsidRPr="00FD7FAC" w14:paraId="4F75AA2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C70AE10" w14:textId="77777777" w:rsidR="007D26E8" w:rsidRPr="00CC2133" w:rsidRDefault="007D26E8"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9D25609" w14:textId="77777777" w:rsidR="007D26E8" w:rsidRPr="00324656" w:rsidRDefault="007C5CA0" w:rsidP="00324656">
            <w:pPr>
              <w:widowControl/>
              <w:shd w:val="clear" w:color="auto" w:fill="FFFFFF"/>
              <w:outlineLvl w:val="0"/>
              <w:rPr>
                <w:rFonts w:cs="Arial"/>
                <w:bCs/>
                <w:sz w:val="21"/>
                <w:szCs w:val="21"/>
              </w:rPr>
            </w:pPr>
            <w:hyperlink r:id="rId80" w:tgtFrame="_self" w:tooltip="国内首次自主设计、制造的海阳核电3号机组CAP1000反应堆压力容器水压试验完成" w:history="1">
              <w:r w:rsidR="00324656" w:rsidRPr="00324656">
                <w:rPr>
                  <w:rFonts w:cs="Arial" w:hint="eastAsia"/>
                  <w:bCs/>
                  <w:sz w:val="21"/>
                  <w:szCs w:val="21"/>
                </w:rPr>
                <w:t>国内首次自主设计、制造的海阳核电</w:t>
              </w:r>
              <w:r w:rsidR="00324656" w:rsidRPr="00324656">
                <w:rPr>
                  <w:rFonts w:cs="Arial" w:hint="eastAsia"/>
                  <w:bCs/>
                  <w:sz w:val="21"/>
                  <w:szCs w:val="21"/>
                </w:rPr>
                <w:t>3</w:t>
              </w:r>
              <w:r w:rsidR="00324656" w:rsidRPr="00324656">
                <w:rPr>
                  <w:rFonts w:cs="Arial" w:hint="eastAsia"/>
                  <w:bCs/>
                  <w:sz w:val="21"/>
                  <w:szCs w:val="21"/>
                </w:rPr>
                <w:t>号机组</w:t>
              </w:r>
              <w:r w:rsidR="00324656" w:rsidRPr="00324656">
                <w:rPr>
                  <w:rFonts w:cs="Arial" w:hint="eastAsia"/>
                  <w:bCs/>
                  <w:sz w:val="21"/>
                  <w:szCs w:val="21"/>
                </w:rPr>
                <w:t>CAP1000</w:t>
              </w:r>
              <w:r w:rsidR="00324656" w:rsidRPr="00324656">
                <w:rPr>
                  <w:rFonts w:cs="Arial" w:hint="eastAsia"/>
                  <w:bCs/>
                  <w:sz w:val="21"/>
                  <w:szCs w:val="21"/>
                </w:rPr>
                <w:t>反应堆压力容器水压试验完成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53B4FEB" w14:textId="77777777" w:rsidR="007D26E8" w:rsidRPr="00FD7FAC" w:rsidRDefault="00324656" w:rsidP="00E53D1F">
            <w:pPr>
              <w:widowControl/>
              <w:jc w:val="left"/>
              <w:rPr>
                <w:rFonts w:cs="Arial"/>
                <w:sz w:val="21"/>
                <w:szCs w:val="21"/>
              </w:rPr>
            </w:pPr>
            <w:r>
              <w:rPr>
                <w:rFonts w:cs="Arial" w:hint="eastAsia"/>
                <w:sz w:val="21"/>
                <w:szCs w:val="21"/>
              </w:rPr>
              <w:t>2017-06-22</w:t>
            </w:r>
          </w:p>
        </w:tc>
      </w:tr>
      <w:tr w:rsidR="007D26E8" w:rsidRPr="00FD7FAC" w14:paraId="1089543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0CCA4B" w14:textId="77777777" w:rsidR="007D26E8" w:rsidRPr="00CC2133" w:rsidRDefault="007D26E8"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B98753" w14:textId="77777777" w:rsidR="007D26E8" w:rsidRPr="00324656" w:rsidRDefault="007C5CA0" w:rsidP="00324656">
            <w:pPr>
              <w:widowControl/>
              <w:shd w:val="clear" w:color="auto" w:fill="FFFFFF"/>
              <w:outlineLvl w:val="0"/>
              <w:rPr>
                <w:rFonts w:cs="Arial"/>
                <w:bCs/>
                <w:sz w:val="21"/>
                <w:szCs w:val="21"/>
              </w:rPr>
            </w:pPr>
            <w:hyperlink r:id="rId81" w:tgtFrame="_self" w:tooltip="福清核电4号机组首次装料顺利完成" w:history="1">
              <w:r w:rsidR="00324656" w:rsidRPr="00324656">
                <w:rPr>
                  <w:rFonts w:cs="Arial" w:hint="eastAsia"/>
                  <w:bCs/>
                  <w:sz w:val="21"/>
                  <w:szCs w:val="21"/>
                </w:rPr>
                <w:t>福清核电</w:t>
              </w:r>
              <w:r w:rsidR="00324656" w:rsidRPr="00324656">
                <w:rPr>
                  <w:rFonts w:cs="Arial" w:hint="eastAsia"/>
                  <w:bCs/>
                  <w:sz w:val="21"/>
                  <w:szCs w:val="21"/>
                </w:rPr>
                <w:t>4</w:t>
              </w:r>
              <w:r w:rsidR="00324656" w:rsidRPr="00324656">
                <w:rPr>
                  <w:rFonts w:cs="Arial" w:hint="eastAsia"/>
                  <w:bCs/>
                  <w:sz w:val="21"/>
                  <w:szCs w:val="21"/>
                </w:rPr>
                <w:t>号机组首次装料顺利完成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9893A2B" w14:textId="77777777" w:rsidR="007D26E8" w:rsidRPr="00FD7FAC" w:rsidRDefault="00324656" w:rsidP="00E53D1F">
            <w:pPr>
              <w:widowControl/>
              <w:jc w:val="left"/>
              <w:rPr>
                <w:rFonts w:cs="Arial"/>
                <w:sz w:val="21"/>
                <w:szCs w:val="21"/>
              </w:rPr>
            </w:pPr>
            <w:r>
              <w:rPr>
                <w:rFonts w:cs="Arial" w:hint="eastAsia"/>
                <w:sz w:val="21"/>
                <w:szCs w:val="21"/>
              </w:rPr>
              <w:t>2017-06-22</w:t>
            </w:r>
          </w:p>
        </w:tc>
      </w:tr>
      <w:tr w:rsidR="00BB5E8D" w:rsidRPr="00FD7FAC" w14:paraId="2F925B6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71B971" w14:textId="77777777" w:rsidR="00BB5E8D" w:rsidRPr="00CC2133" w:rsidRDefault="00BB5E8D"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8E42BF8" w14:textId="77777777" w:rsidR="00BB5E8D" w:rsidRPr="00324656" w:rsidRDefault="007C5CA0" w:rsidP="00324656">
            <w:pPr>
              <w:widowControl/>
              <w:shd w:val="clear" w:color="auto" w:fill="FFFFFF"/>
              <w:outlineLvl w:val="0"/>
              <w:rPr>
                <w:rFonts w:cs="Arial"/>
                <w:bCs/>
                <w:sz w:val="21"/>
                <w:szCs w:val="21"/>
              </w:rPr>
            </w:pPr>
            <w:hyperlink r:id="rId82" w:tgtFrame="_self" w:tooltip="文在寅给核电降温　韩为何不当" w:history="1">
              <w:r w:rsidR="00324656" w:rsidRPr="00324656">
                <w:rPr>
                  <w:rFonts w:cs="Arial" w:hint="eastAsia"/>
                  <w:bCs/>
                  <w:sz w:val="21"/>
                  <w:szCs w:val="21"/>
                </w:rPr>
                <w:t>文在寅给核电降温　韩为何不当</w:t>
              </w:r>
              <w:r w:rsidR="00324656" w:rsidRPr="00324656">
                <w:rPr>
                  <w:rFonts w:cs="Arial" w:hint="eastAsia"/>
                  <w:bCs/>
                  <w:sz w:val="21"/>
                  <w:szCs w:val="21"/>
                </w:rPr>
                <w:t>"</w:t>
              </w:r>
              <w:r w:rsidR="00324656" w:rsidRPr="00324656">
                <w:rPr>
                  <w:rFonts w:cs="Arial" w:hint="eastAsia"/>
                  <w:bCs/>
                  <w:sz w:val="21"/>
                  <w:szCs w:val="21"/>
                </w:rPr>
                <w:t>核电大国</w:t>
              </w:r>
              <w:r w:rsidR="00324656" w:rsidRPr="00324656">
                <w:rPr>
                  <w:rFonts w:cs="Arial" w:hint="eastAsia"/>
                  <w:bCs/>
                  <w:sz w:val="21"/>
                  <w:szCs w:val="21"/>
                </w:rPr>
                <w:t>"</w:t>
              </w:r>
              <w:r w:rsidR="00324656" w:rsidRPr="00324656">
                <w:rPr>
                  <w:rFonts w:cs="Arial" w:hint="eastAsia"/>
                  <w:bCs/>
                  <w:sz w:val="21"/>
                  <w:szCs w:val="21"/>
                </w:rPr>
                <w:t>了</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477B61D" w14:textId="77777777" w:rsidR="00BB5E8D" w:rsidRPr="00FD7FAC" w:rsidRDefault="00324656" w:rsidP="00E53D1F">
            <w:pPr>
              <w:widowControl/>
              <w:jc w:val="left"/>
              <w:rPr>
                <w:rFonts w:cs="Arial"/>
                <w:sz w:val="21"/>
                <w:szCs w:val="21"/>
              </w:rPr>
            </w:pPr>
            <w:r>
              <w:rPr>
                <w:rFonts w:cs="Arial" w:hint="eastAsia"/>
                <w:sz w:val="21"/>
                <w:szCs w:val="21"/>
              </w:rPr>
              <w:t>2017-06-22</w:t>
            </w:r>
          </w:p>
        </w:tc>
      </w:tr>
      <w:tr w:rsidR="00E53D1F" w:rsidRPr="00FD7FAC" w14:paraId="6612D8B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CC8D1B0"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F2115EB" w14:textId="77777777" w:rsidR="00E53D1F" w:rsidRPr="00476820" w:rsidRDefault="007C5CA0" w:rsidP="00476820">
            <w:pPr>
              <w:widowControl/>
              <w:shd w:val="clear" w:color="auto" w:fill="FFFFFF"/>
              <w:outlineLvl w:val="0"/>
              <w:rPr>
                <w:rFonts w:cs="Arial"/>
                <w:bCs/>
                <w:sz w:val="21"/>
                <w:szCs w:val="21"/>
              </w:rPr>
            </w:pPr>
            <w:hyperlink r:id="rId83" w:tgtFrame="_self" w:history="1">
              <w:r w:rsidR="00476820" w:rsidRPr="00476820">
                <w:rPr>
                  <w:rFonts w:cs="Arial" w:hint="eastAsia"/>
                  <w:bCs/>
                  <w:sz w:val="21"/>
                  <w:szCs w:val="21"/>
                </w:rPr>
                <w:t>“数字核工业”要努力实现弯道超车——访中核集团科技与信息化部主任钱天林</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352AF11" w14:textId="77777777" w:rsidR="00E53D1F"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14:paraId="71BD5EA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C10F7DC"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201BE24" w14:textId="77777777" w:rsidR="00476820" w:rsidRPr="00476820" w:rsidRDefault="007C5CA0" w:rsidP="00476820">
            <w:pPr>
              <w:widowControl/>
              <w:shd w:val="clear" w:color="auto" w:fill="FFFFFF"/>
              <w:outlineLvl w:val="0"/>
              <w:rPr>
                <w:rFonts w:cs="Arial"/>
                <w:bCs/>
                <w:sz w:val="21"/>
                <w:szCs w:val="21"/>
              </w:rPr>
            </w:pPr>
            <w:hyperlink r:id="rId84" w:tgtFrame="_self" w:tooltip="田湾核电5号机组环吊完成出厂验收" w:history="1">
              <w:r w:rsidR="00476820" w:rsidRPr="00476820">
                <w:rPr>
                  <w:rFonts w:cs="Arial" w:hint="eastAsia"/>
                  <w:bCs/>
                  <w:sz w:val="21"/>
                  <w:szCs w:val="21"/>
                </w:rPr>
                <w:t>田湾核电</w:t>
              </w:r>
              <w:r w:rsidR="00476820" w:rsidRPr="00476820">
                <w:rPr>
                  <w:rFonts w:cs="Arial" w:hint="eastAsia"/>
                  <w:bCs/>
                  <w:sz w:val="21"/>
                  <w:szCs w:val="21"/>
                </w:rPr>
                <w:t>5</w:t>
              </w:r>
              <w:r w:rsidR="00476820" w:rsidRPr="00476820">
                <w:rPr>
                  <w:rFonts w:cs="Arial" w:hint="eastAsia"/>
                  <w:bCs/>
                  <w:sz w:val="21"/>
                  <w:szCs w:val="21"/>
                </w:rPr>
                <w:t>号机组环吊完成出厂验收</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7E83171" w14:textId="77777777"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14:paraId="2B24CCC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8E59CD1"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BBDB78B" w14:textId="77777777" w:rsidR="00476820" w:rsidRPr="00476820" w:rsidRDefault="007C5CA0" w:rsidP="00476820">
            <w:pPr>
              <w:widowControl/>
              <w:shd w:val="clear" w:color="auto" w:fill="FFFFFF"/>
              <w:outlineLvl w:val="0"/>
              <w:rPr>
                <w:rFonts w:cs="Arial"/>
                <w:bCs/>
                <w:sz w:val="21"/>
                <w:szCs w:val="21"/>
              </w:rPr>
            </w:pPr>
            <w:hyperlink r:id="rId85" w:tgtFrame="_self" w:tooltip="国内首次主控室内漏试验在三门核电成功完成" w:history="1">
              <w:r w:rsidR="00476820" w:rsidRPr="00476820">
                <w:rPr>
                  <w:rFonts w:cs="Arial" w:hint="eastAsia"/>
                  <w:bCs/>
                  <w:sz w:val="21"/>
                  <w:szCs w:val="21"/>
                </w:rPr>
                <w:t>国内首次主控室内漏试验在三门核电成功完成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837437C" w14:textId="77777777"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14:paraId="7CA597F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DD0DB3D"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077910C" w14:textId="77777777" w:rsidR="00476820" w:rsidRPr="00476820" w:rsidRDefault="007C5CA0" w:rsidP="00476820">
            <w:pPr>
              <w:widowControl/>
              <w:shd w:val="clear" w:color="auto" w:fill="FFFFFF"/>
              <w:outlineLvl w:val="0"/>
              <w:rPr>
                <w:rFonts w:cs="Arial"/>
                <w:bCs/>
                <w:sz w:val="21"/>
                <w:szCs w:val="21"/>
              </w:rPr>
            </w:pPr>
            <w:hyperlink r:id="rId86" w:tgtFrame="_self" w:tooltip="WANO与中核集团共同倡议发起的第五中心将落户上海" w:history="1">
              <w:r w:rsidR="00476820" w:rsidRPr="00476820">
                <w:rPr>
                  <w:rFonts w:cs="Arial" w:hint="eastAsia"/>
                  <w:bCs/>
                  <w:sz w:val="21"/>
                  <w:szCs w:val="21"/>
                </w:rPr>
                <w:t>WANO</w:t>
              </w:r>
              <w:r w:rsidR="00476820" w:rsidRPr="00476820">
                <w:rPr>
                  <w:rFonts w:cs="Arial" w:hint="eastAsia"/>
                  <w:bCs/>
                  <w:sz w:val="21"/>
                  <w:szCs w:val="21"/>
                </w:rPr>
                <w:t>与中核集团共同倡议发起的第五中心将落户上海</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60443B0" w14:textId="77777777"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14:paraId="7E00093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7C3E78C"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196D9C6" w14:textId="77777777" w:rsidR="00476820" w:rsidRPr="00476820" w:rsidRDefault="007C5CA0" w:rsidP="00476820">
            <w:pPr>
              <w:widowControl/>
              <w:shd w:val="clear" w:color="auto" w:fill="FFFFFF"/>
              <w:outlineLvl w:val="0"/>
              <w:rPr>
                <w:rFonts w:cs="Arial"/>
                <w:bCs/>
                <w:sz w:val="21"/>
                <w:szCs w:val="21"/>
              </w:rPr>
            </w:pPr>
            <w:hyperlink r:id="rId87" w:tgtFrame="_self" w:tooltip="唐登杰调研原子能院:打造世界先进核科技研究基地" w:history="1">
              <w:r w:rsidR="00476820" w:rsidRPr="00476820">
                <w:rPr>
                  <w:rFonts w:cs="Arial" w:hint="eastAsia"/>
                  <w:bCs/>
                  <w:sz w:val="21"/>
                  <w:szCs w:val="21"/>
                </w:rPr>
                <w:t>唐登杰调研原子能院</w:t>
              </w:r>
              <w:r w:rsidR="00476820" w:rsidRPr="00476820">
                <w:rPr>
                  <w:rFonts w:cs="Arial" w:hint="eastAsia"/>
                  <w:bCs/>
                  <w:sz w:val="21"/>
                  <w:szCs w:val="21"/>
                </w:rPr>
                <w:t>:</w:t>
              </w:r>
              <w:r w:rsidR="00476820" w:rsidRPr="00476820">
                <w:rPr>
                  <w:rFonts w:cs="Arial" w:hint="eastAsia"/>
                  <w:bCs/>
                  <w:sz w:val="21"/>
                  <w:szCs w:val="21"/>
                </w:rPr>
                <w:t>打造世界先进核科技研究基地</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32D5AC6" w14:textId="77777777"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14:paraId="1258A5D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26F428D"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1590073" w14:textId="77777777" w:rsidR="00476820" w:rsidRPr="00476820" w:rsidRDefault="007C5CA0" w:rsidP="00476820">
            <w:pPr>
              <w:widowControl/>
              <w:shd w:val="clear" w:color="auto" w:fill="FFFFFF"/>
              <w:outlineLvl w:val="0"/>
              <w:rPr>
                <w:rFonts w:cs="Arial"/>
                <w:bCs/>
                <w:sz w:val="21"/>
                <w:szCs w:val="21"/>
              </w:rPr>
            </w:pPr>
            <w:hyperlink r:id="rId88" w:tgtFrame="_self" w:tooltip="刘华出席全国民用核安全设备管理经验交流活动 强调牢牢守住质量和核安全底线" w:history="1">
              <w:r w:rsidR="00476820" w:rsidRPr="00476820">
                <w:rPr>
                  <w:rFonts w:cs="Arial" w:hint="eastAsia"/>
                  <w:bCs/>
                  <w:sz w:val="21"/>
                  <w:szCs w:val="21"/>
                </w:rPr>
                <w:t>刘华出席全国民用核安全设备管理经验交流活动</w:t>
              </w:r>
              <w:r w:rsidR="00476820" w:rsidRPr="00476820">
                <w:rPr>
                  <w:rFonts w:cs="Arial" w:hint="eastAsia"/>
                  <w:bCs/>
                  <w:sz w:val="21"/>
                  <w:szCs w:val="21"/>
                </w:rPr>
                <w:t xml:space="preserve"> </w:t>
              </w:r>
              <w:r w:rsidR="00476820" w:rsidRPr="00476820">
                <w:rPr>
                  <w:rFonts w:cs="Arial" w:hint="eastAsia"/>
                  <w:bCs/>
                  <w:sz w:val="21"/>
                  <w:szCs w:val="21"/>
                </w:rPr>
                <w:t>强调牢牢守住质量和核安全底线</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E7324D4" w14:textId="77777777" w:rsidR="00476820" w:rsidRPr="00FD7FAC" w:rsidRDefault="00476820"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26</w:t>
            </w:r>
          </w:p>
        </w:tc>
      </w:tr>
      <w:tr w:rsidR="00476820" w:rsidRPr="00FD7FAC" w14:paraId="1A44EE3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DDE23BB"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E0DB0D8" w14:textId="77777777" w:rsidR="00476820" w:rsidRPr="001B6884" w:rsidRDefault="007C5CA0" w:rsidP="001B6884">
            <w:pPr>
              <w:widowControl/>
              <w:shd w:val="clear" w:color="auto" w:fill="FFFFFF"/>
              <w:outlineLvl w:val="0"/>
              <w:rPr>
                <w:rFonts w:cs="Arial"/>
                <w:bCs/>
                <w:sz w:val="21"/>
                <w:szCs w:val="21"/>
              </w:rPr>
            </w:pPr>
            <w:hyperlink r:id="rId89" w:tgtFrame="_self" w:tooltip="恰希玛C4机组首次并网一次成功" w:history="1">
              <w:r w:rsidR="001B6884" w:rsidRPr="001B6884">
                <w:rPr>
                  <w:rFonts w:cs="Arial" w:hint="eastAsia"/>
                  <w:bCs/>
                  <w:sz w:val="21"/>
                  <w:szCs w:val="21"/>
                </w:rPr>
                <w:t>恰希玛</w:t>
              </w:r>
              <w:r w:rsidR="001B6884" w:rsidRPr="001B6884">
                <w:rPr>
                  <w:rFonts w:cs="Arial" w:hint="eastAsia"/>
                  <w:bCs/>
                  <w:sz w:val="21"/>
                  <w:szCs w:val="21"/>
                </w:rPr>
                <w:t>C4</w:t>
              </w:r>
              <w:r w:rsidR="001B6884" w:rsidRPr="001B6884">
                <w:rPr>
                  <w:rFonts w:cs="Arial" w:hint="eastAsia"/>
                  <w:bCs/>
                  <w:sz w:val="21"/>
                  <w:szCs w:val="21"/>
                </w:rPr>
                <w:t>机组首次并网一次成功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E464EAB" w14:textId="77777777" w:rsidR="00476820"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14:paraId="450E41D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742DDD" w14:textId="77777777" w:rsidR="001B6884" w:rsidRPr="00CC2133" w:rsidRDefault="001B6884"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1106EB9" w14:textId="77777777" w:rsidR="001B6884" w:rsidRPr="001B6884" w:rsidRDefault="007C5CA0" w:rsidP="001B6884">
            <w:pPr>
              <w:widowControl/>
              <w:shd w:val="clear" w:color="auto" w:fill="FFFFFF"/>
              <w:outlineLvl w:val="0"/>
              <w:rPr>
                <w:rFonts w:cs="Arial"/>
                <w:bCs/>
                <w:sz w:val="21"/>
                <w:szCs w:val="21"/>
              </w:rPr>
            </w:pPr>
            <w:hyperlink r:id="rId90" w:tgtFrame="_self" w:tooltip="秦山第二核电厂3号机组第六次换料大修结束" w:history="1">
              <w:r w:rsidR="001B6884" w:rsidRPr="001B6884">
                <w:rPr>
                  <w:rFonts w:cs="Arial" w:hint="eastAsia"/>
                  <w:bCs/>
                  <w:sz w:val="21"/>
                  <w:szCs w:val="21"/>
                </w:rPr>
                <w:t>秦山第二核电厂</w:t>
              </w:r>
              <w:r w:rsidR="001B6884" w:rsidRPr="001B6884">
                <w:rPr>
                  <w:rFonts w:cs="Arial" w:hint="eastAsia"/>
                  <w:bCs/>
                  <w:sz w:val="21"/>
                  <w:szCs w:val="21"/>
                </w:rPr>
                <w:t>3</w:t>
              </w:r>
              <w:r w:rsidR="001B6884" w:rsidRPr="001B6884">
                <w:rPr>
                  <w:rFonts w:cs="Arial" w:hint="eastAsia"/>
                  <w:bCs/>
                  <w:sz w:val="21"/>
                  <w:szCs w:val="21"/>
                </w:rPr>
                <w:t>号机组第六次换料大修结束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E747737" w14:textId="77777777" w:rsidR="001B6884"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14:paraId="56F9716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EFF9151" w14:textId="77777777" w:rsidR="001B6884" w:rsidRPr="00CC2133" w:rsidRDefault="001B6884"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D76B894" w14:textId="77777777" w:rsidR="001B6884" w:rsidRPr="001B6884" w:rsidRDefault="007C5CA0" w:rsidP="001B6884">
            <w:pPr>
              <w:widowControl/>
              <w:shd w:val="clear" w:color="auto" w:fill="FFFFFF"/>
              <w:outlineLvl w:val="0"/>
              <w:rPr>
                <w:rFonts w:cs="Arial"/>
                <w:bCs/>
                <w:sz w:val="21"/>
                <w:szCs w:val="21"/>
              </w:rPr>
            </w:pPr>
            <w:hyperlink r:id="rId91" w:tgtFrame="_self" w:tooltip="国家能源局副局长李凡荣到东方电气调研指导工作" w:history="1">
              <w:r w:rsidR="001B6884" w:rsidRPr="001B6884">
                <w:rPr>
                  <w:rFonts w:cs="Arial" w:hint="eastAsia"/>
                  <w:bCs/>
                  <w:sz w:val="21"/>
                  <w:szCs w:val="21"/>
                </w:rPr>
                <w:t>国家能源局副局长李凡荣到东方电气调研指导工作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E93CBAD" w14:textId="77777777" w:rsidR="001B6884"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14:paraId="1090466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7F85A8" w14:textId="77777777" w:rsidR="001B6884" w:rsidRPr="00CC2133" w:rsidRDefault="001B6884"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9375BB1" w14:textId="77777777" w:rsidR="001B6884" w:rsidRPr="001B6884" w:rsidRDefault="007C5CA0" w:rsidP="001B6884">
            <w:pPr>
              <w:widowControl/>
              <w:shd w:val="clear" w:color="auto" w:fill="FFFFFF"/>
              <w:outlineLvl w:val="0"/>
              <w:rPr>
                <w:rFonts w:cs="Arial"/>
                <w:bCs/>
                <w:sz w:val="21"/>
                <w:szCs w:val="21"/>
              </w:rPr>
            </w:pPr>
            <w:hyperlink r:id="rId92" w:tgtFrame="_self" w:tooltip="韩国完成ITER计划等离子体室工具" w:history="1">
              <w:r w:rsidR="001B6884" w:rsidRPr="001B6884">
                <w:rPr>
                  <w:rFonts w:cs="Arial" w:hint="eastAsia"/>
                  <w:bCs/>
                  <w:sz w:val="21"/>
                  <w:szCs w:val="21"/>
                </w:rPr>
                <w:t>韩国完成</w:t>
              </w:r>
              <w:r w:rsidR="001B6884" w:rsidRPr="001B6884">
                <w:rPr>
                  <w:rFonts w:cs="Arial" w:hint="eastAsia"/>
                  <w:bCs/>
                  <w:sz w:val="21"/>
                  <w:szCs w:val="21"/>
                </w:rPr>
                <w:t>ITER</w:t>
              </w:r>
              <w:r w:rsidR="001B6884" w:rsidRPr="001B6884">
                <w:rPr>
                  <w:rFonts w:cs="Arial" w:hint="eastAsia"/>
                  <w:bCs/>
                  <w:sz w:val="21"/>
                  <w:szCs w:val="21"/>
                </w:rPr>
                <w:t>计划等离子体室工具</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BC57116" w14:textId="77777777" w:rsidR="001B6884" w:rsidRPr="00FD7FAC" w:rsidRDefault="001B6884"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27</w:t>
            </w:r>
          </w:p>
        </w:tc>
      </w:tr>
      <w:tr w:rsidR="001B6884" w:rsidRPr="00FD7FAC" w14:paraId="299D14E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E9254D" w14:textId="77777777" w:rsidR="001B6884" w:rsidRPr="00CC2133" w:rsidRDefault="001B6884"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48AC93" w14:textId="77777777" w:rsidR="001B6884" w:rsidRPr="000236CB" w:rsidRDefault="000236CB" w:rsidP="000236CB">
            <w:pPr>
              <w:widowControl/>
              <w:shd w:val="clear" w:color="auto" w:fill="FFFFFF"/>
              <w:outlineLvl w:val="0"/>
              <w:rPr>
                <w:rFonts w:ascii="宋体" w:hAnsi="宋体" w:cs="宋体"/>
                <w:b/>
                <w:bCs/>
                <w:color w:val="0000FF"/>
                <w:kern w:val="36"/>
                <w:szCs w:val="24"/>
              </w:rPr>
            </w:pPr>
            <w:r w:rsidRPr="000236CB">
              <w:rPr>
                <w:rFonts w:cs="Arial" w:hint="eastAsia"/>
                <w:bCs/>
                <w:sz w:val="21"/>
                <w:szCs w:val="21"/>
              </w:rPr>
              <w:t>四部委调研中核：聚焦核电安全管理不断提升安全管理水平</w:t>
            </w:r>
          </w:p>
        </w:tc>
        <w:tc>
          <w:tcPr>
            <w:tcW w:w="1266" w:type="dxa"/>
            <w:tcBorders>
              <w:top w:val="single" w:sz="4" w:space="0" w:color="000000"/>
              <w:left w:val="nil"/>
              <w:bottom w:val="single" w:sz="4" w:space="0" w:color="000000"/>
              <w:right w:val="single" w:sz="4" w:space="0" w:color="000000"/>
            </w:tcBorders>
            <w:shd w:val="clear" w:color="auto" w:fill="auto"/>
            <w:noWrap/>
          </w:tcPr>
          <w:p w14:paraId="0F1166B0" w14:textId="77777777" w:rsidR="001B6884" w:rsidRPr="00FD7FAC" w:rsidRDefault="000236CB"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28</w:t>
            </w:r>
          </w:p>
        </w:tc>
      </w:tr>
      <w:tr w:rsidR="000236CB" w:rsidRPr="00FD7FAC" w14:paraId="5161BD9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A37A6C8" w14:textId="77777777" w:rsidR="000236CB" w:rsidRPr="00CC2133" w:rsidRDefault="000236C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05F75D" w14:textId="77777777" w:rsidR="000236CB" w:rsidRPr="002B6BA1" w:rsidRDefault="007C5CA0" w:rsidP="002B6BA1">
            <w:pPr>
              <w:widowControl/>
              <w:shd w:val="clear" w:color="auto" w:fill="FFFFFF"/>
              <w:outlineLvl w:val="0"/>
              <w:rPr>
                <w:rFonts w:cs="Arial"/>
                <w:bCs/>
                <w:sz w:val="21"/>
                <w:szCs w:val="21"/>
              </w:rPr>
            </w:pPr>
            <w:hyperlink r:id="rId93" w:tgtFrame="_self" w:tooltip="穆占英调研兰铀：强化市场意识 早日与国际市场接轨" w:history="1">
              <w:r w:rsidR="002B6BA1" w:rsidRPr="002B6BA1">
                <w:rPr>
                  <w:rFonts w:cs="Arial" w:hint="eastAsia"/>
                  <w:bCs/>
                  <w:sz w:val="21"/>
                  <w:szCs w:val="21"/>
                </w:rPr>
                <w:t>穆占英调研兰铀：强化市场意识</w:t>
              </w:r>
              <w:r w:rsidR="002B6BA1" w:rsidRPr="002B6BA1">
                <w:rPr>
                  <w:rFonts w:cs="Arial" w:hint="eastAsia"/>
                  <w:bCs/>
                  <w:sz w:val="21"/>
                  <w:szCs w:val="21"/>
                </w:rPr>
                <w:t xml:space="preserve"> </w:t>
              </w:r>
              <w:r w:rsidR="002B6BA1" w:rsidRPr="002B6BA1">
                <w:rPr>
                  <w:rFonts w:cs="Arial" w:hint="eastAsia"/>
                  <w:bCs/>
                  <w:sz w:val="21"/>
                  <w:szCs w:val="21"/>
                </w:rPr>
                <w:t>早日与国际市场接轨</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3EF60CF" w14:textId="77777777" w:rsidR="000236CB" w:rsidRPr="00FD7FAC" w:rsidRDefault="002B6BA1"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29</w:t>
            </w:r>
          </w:p>
        </w:tc>
      </w:tr>
      <w:tr w:rsidR="000236CB" w:rsidRPr="00FD7FAC" w14:paraId="3D4E4FE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B416C3" w14:textId="77777777" w:rsidR="000236CB" w:rsidRPr="00CC2133" w:rsidRDefault="000236C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0DA11CD" w14:textId="77777777" w:rsidR="000236CB" w:rsidRPr="002B6BA1" w:rsidRDefault="007C5CA0" w:rsidP="002B6BA1">
            <w:pPr>
              <w:widowControl/>
              <w:shd w:val="clear" w:color="auto" w:fill="FFFFFF"/>
              <w:outlineLvl w:val="0"/>
              <w:rPr>
                <w:rFonts w:cs="Arial"/>
                <w:bCs/>
                <w:sz w:val="21"/>
                <w:szCs w:val="21"/>
              </w:rPr>
            </w:pPr>
            <w:hyperlink r:id="rId94" w:tgtFrame="_self" w:tooltip="中科院核能安全技术研究所铅基反应堆工程技术集成验证装置通过现场测试" w:history="1">
              <w:r w:rsidR="002B6BA1" w:rsidRPr="002B6BA1">
                <w:rPr>
                  <w:rFonts w:cs="Arial" w:hint="eastAsia"/>
                  <w:bCs/>
                  <w:sz w:val="21"/>
                  <w:szCs w:val="21"/>
                </w:rPr>
                <w:t>中科院核能安全技术研究所铅基反应堆工程技术集成验证装置通过现场测试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8E9D2F1" w14:textId="77777777" w:rsidR="000236CB" w:rsidRPr="00FD7FAC" w:rsidRDefault="002B6BA1" w:rsidP="00E53D1F">
            <w:pPr>
              <w:widowControl/>
              <w:jc w:val="left"/>
              <w:rPr>
                <w:rFonts w:cs="Arial"/>
                <w:sz w:val="21"/>
                <w:szCs w:val="21"/>
              </w:rPr>
            </w:pPr>
            <w:r>
              <w:rPr>
                <w:rFonts w:cs="Arial" w:hint="eastAsia"/>
                <w:sz w:val="21"/>
                <w:szCs w:val="21"/>
              </w:rPr>
              <w:t>2017-</w:t>
            </w:r>
            <w:r>
              <w:rPr>
                <w:rFonts w:cs="Arial"/>
                <w:sz w:val="21"/>
                <w:szCs w:val="21"/>
              </w:rPr>
              <w:t>06</w:t>
            </w:r>
            <w:r>
              <w:rPr>
                <w:rFonts w:cs="Arial" w:hint="eastAsia"/>
                <w:sz w:val="21"/>
                <w:szCs w:val="21"/>
              </w:rPr>
              <w:t>-</w:t>
            </w:r>
            <w:r>
              <w:rPr>
                <w:rFonts w:cs="Arial"/>
                <w:sz w:val="21"/>
                <w:szCs w:val="21"/>
              </w:rPr>
              <w:t>29</w:t>
            </w:r>
          </w:p>
        </w:tc>
      </w:tr>
      <w:tr w:rsidR="000236CB" w:rsidRPr="00FD7FAC" w14:paraId="7136817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5D11FD" w14:textId="77777777" w:rsidR="000236CB" w:rsidRPr="00CC2133" w:rsidRDefault="000236C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D87D70D" w14:textId="77777777" w:rsidR="000236CB"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恰希玛核电</w:t>
            </w:r>
            <w:r w:rsidRPr="00B634A7">
              <w:rPr>
                <w:rFonts w:cs="Arial" w:hint="eastAsia"/>
                <w:bCs/>
                <w:sz w:val="21"/>
                <w:szCs w:val="21"/>
              </w:rPr>
              <w:t>4</w:t>
            </w:r>
            <w:r w:rsidRPr="00B634A7">
              <w:rPr>
                <w:rFonts w:cs="Arial" w:hint="eastAsia"/>
                <w:bCs/>
                <w:sz w:val="21"/>
                <w:szCs w:val="21"/>
              </w:rPr>
              <w:t>号机组提前</w:t>
            </w:r>
            <w:r w:rsidRPr="00B634A7">
              <w:rPr>
                <w:rFonts w:cs="Arial" w:hint="eastAsia"/>
                <w:bCs/>
                <w:sz w:val="21"/>
                <w:szCs w:val="21"/>
              </w:rPr>
              <w:t>32</w:t>
            </w:r>
            <w:r w:rsidRPr="00B634A7">
              <w:rPr>
                <w:rFonts w:cs="Arial" w:hint="eastAsia"/>
                <w:bCs/>
                <w:sz w:val="21"/>
                <w:szCs w:val="21"/>
              </w:rPr>
              <w:t>天正式并网发电</w:t>
            </w:r>
          </w:p>
        </w:tc>
        <w:tc>
          <w:tcPr>
            <w:tcW w:w="1266" w:type="dxa"/>
            <w:tcBorders>
              <w:top w:val="single" w:sz="4" w:space="0" w:color="000000"/>
              <w:left w:val="nil"/>
              <w:bottom w:val="single" w:sz="4" w:space="0" w:color="000000"/>
              <w:right w:val="single" w:sz="4" w:space="0" w:color="000000"/>
            </w:tcBorders>
            <w:shd w:val="clear" w:color="auto" w:fill="auto"/>
            <w:noWrap/>
          </w:tcPr>
          <w:p w14:paraId="2F51D3C9" w14:textId="77777777" w:rsidR="000236CB"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14:paraId="51014ED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312A905" w14:textId="77777777" w:rsidR="00B634A7" w:rsidRPr="00CC2133" w:rsidRDefault="00B634A7"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DEB148A" w14:textId="77777777" w:rsidR="00B634A7"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核动力院与西物院签订合作协议：共建聚变堆主机关键系统综合研究设施</w:t>
            </w:r>
          </w:p>
        </w:tc>
        <w:tc>
          <w:tcPr>
            <w:tcW w:w="1266" w:type="dxa"/>
            <w:tcBorders>
              <w:top w:val="single" w:sz="4" w:space="0" w:color="000000"/>
              <w:left w:val="nil"/>
              <w:bottom w:val="single" w:sz="4" w:space="0" w:color="000000"/>
              <w:right w:val="single" w:sz="4" w:space="0" w:color="000000"/>
            </w:tcBorders>
            <w:shd w:val="clear" w:color="auto" w:fill="auto"/>
            <w:noWrap/>
          </w:tcPr>
          <w:p w14:paraId="0E7F9EF1" w14:textId="77777777" w:rsidR="00B634A7"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14:paraId="07A193C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3AF017" w14:textId="77777777" w:rsidR="00B634A7" w:rsidRPr="00CC2133" w:rsidRDefault="00B634A7"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19759B" w14:textId="77777777" w:rsidR="00B634A7"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ACP100</w:t>
            </w:r>
            <w:r w:rsidRPr="00B634A7">
              <w:rPr>
                <w:rFonts w:cs="Arial" w:hint="eastAsia"/>
                <w:bCs/>
                <w:sz w:val="21"/>
                <w:szCs w:val="21"/>
              </w:rPr>
              <w:t>反应堆压力容器用电熔增材材料研制取得新进展</w:t>
            </w:r>
          </w:p>
        </w:tc>
        <w:tc>
          <w:tcPr>
            <w:tcW w:w="1266" w:type="dxa"/>
            <w:tcBorders>
              <w:top w:val="single" w:sz="4" w:space="0" w:color="000000"/>
              <w:left w:val="nil"/>
              <w:bottom w:val="single" w:sz="4" w:space="0" w:color="000000"/>
              <w:right w:val="single" w:sz="4" w:space="0" w:color="000000"/>
            </w:tcBorders>
            <w:shd w:val="clear" w:color="auto" w:fill="auto"/>
            <w:noWrap/>
          </w:tcPr>
          <w:p w14:paraId="25C16738" w14:textId="77777777" w:rsidR="00B634A7"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14:paraId="1894E9C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CAE3DBC" w14:textId="77777777" w:rsidR="00B634A7" w:rsidRPr="00CC2133" w:rsidRDefault="00B634A7"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3834158" w14:textId="77777777" w:rsidR="00B634A7" w:rsidRPr="00B634A7" w:rsidRDefault="00B634A7" w:rsidP="00B634A7">
            <w:pPr>
              <w:widowControl/>
              <w:shd w:val="clear" w:color="auto" w:fill="FFFFFF"/>
              <w:outlineLvl w:val="0"/>
              <w:rPr>
                <w:rFonts w:cs="Arial"/>
                <w:bCs/>
                <w:sz w:val="21"/>
                <w:szCs w:val="21"/>
              </w:rPr>
            </w:pPr>
            <w:r w:rsidRPr="00B634A7">
              <w:rPr>
                <w:rFonts w:cs="Arial" w:hint="eastAsia"/>
                <w:bCs/>
                <w:sz w:val="21"/>
                <w:szCs w:val="21"/>
              </w:rPr>
              <w:t>努尔•白克力：核工业是国之重器</w:t>
            </w:r>
            <w:r w:rsidRPr="00B634A7">
              <w:rPr>
                <w:rFonts w:cs="Arial" w:hint="eastAsia"/>
                <w:bCs/>
                <w:sz w:val="21"/>
                <w:szCs w:val="21"/>
              </w:rPr>
              <w:t xml:space="preserve"> </w:t>
            </w:r>
            <w:r w:rsidRPr="00B634A7">
              <w:rPr>
                <w:rFonts w:cs="Arial" w:hint="eastAsia"/>
                <w:bCs/>
                <w:sz w:val="21"/>
                <w:szCs w:val="21"/>
              </w:rPr>
              <w:t>核电发展要面向国家战略</w:t>
            </w:r>
          </w:p>
        </w:tc>
        <w:tc>
          <w:tcPr>
            <w:tcW w:w="1266" w:type="dxa"/>
            <w:tcBorders>
              <w:top w:val="single" w:sz="4" w:space="0" w:color="000000"/>
              <w:left w:val="nil"/>
              <w:bottom w:val="single" w:sz="4" w:space="0" w:color="000000"/>
              <w:right w:val="single" w:sz="4" w:space="0" w:color="000000"/>
            </w:tcBorders>
            <w:shd w:val="clear" w:color="auto" w:fill="auto"/>
            <w:noWrap/>
          </w:tcPr>
          <w:p w14:paraId="7D6EA3F5" w14:textId="77777777" w:rsidR="00B634A7" w:rsidRPr="00FD7FAC" w:rsidRDefault="00B634A7" w:rsidP="00E53D1F">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06</w:t>
            </w:r>
            <w:r>
              <w:rPr>
                <w:rFonts w:cs="Arial" w:hint="eastAsia"/>
                <w:sz w:val="21"/>
                <w:szCs w:val="21"/>
              </w:rPr>
              <w:t>-</w:t>
            </w:r>
            <w:r>
              <w:rPr>
                <w:rFonts w:cs="Arial"/>
                <w:sz w:val="21"/>
                <w:szCs w:val="21"/>
              </w:rPr>
              <w:t>30</w:t>
            </w:r>
          </w:p>
        </w:tc>
      </w:tr>
      <w:tr w:rsidR="00B634A7" w:rsidRPr="00FD7FAC" w14:paraId="6FD0784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D9A08F" w14:textId="77777777" w:rsidR="00B634A7" w:rsidRPr="00CC2133" w:rsidRDefault="00B634A7"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EF14DEF" w14:textId="77777777" w:rsidR="00B634A7" w:rsidRPr="006C7626" w:rsidRDefault="007C5CA0" w:rsidP="006C7626">
            <w:pPr>
              <w:widowControl/>
              <w:shd w:val="clear" w:color="auto" w:fill="FFFFFF"/>
              <w:outlineLvl w:val="0"/>
              <w:rPr>
                <w:rFonts w:cs="Arial"/>
                <w:bCs/>
                <w:sz w:val="21"/>
                <w:szCs w:val="21"/>
              </w:rPr>
            </w:pPr>
            <w:hyperlink r:id="rId95" w:tgtFrame="_self" w:tooltip="中核集团小堆压力容器3D打印材料进入辐照考验阶段" w:history="1">
              <w:r w:rsidR="006C7626" w:rsidRPr="006C7626">
                <w:rPr>
                  <w:rFonts w:cs="Arial" w:hint="eastAsia"/>
                  <w:bCs/>
                  <w:sz w:val="21"/>
                  <w:szCs w:val="21"/>
                </w:rPr>
                <w:t>中核集团小堆压力容器</w:t>
              </w:r>
              <w:r w:rsidR="006C7626" w:rsidRPr="006C7626">
                <w:rPr>
                  <w:rFonts w:cs="Arial" w:hint="eastAsia"/>
                  <w:bCs/>
                  <w:sz w:val="21"/>
                  <w:szCs w:val="21"/>
                </w:rPr>
                <w:t>3D</w:t>
              </w:r>
              <w:r w:rsidR="006C7626" w:rsidRPr="006C7626">
                <w:rPr>
                  <w:rFonts w:cs="Arial" w:hint="eastAsia"/>
                  <w:bCs/>
                  <w:sz w:val="21"/>
                  <w:szCs w:val="21"/>
                </w:rPr>
                <w:t>打印材料进入辐照考验阶段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A47CEAC" w14:textId="77777777" w:rsidR="00B634A7"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31562D0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BA2DC77"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F07C34" w14:textId="77777777" w:rsidR="006C7626" w:rsidRPr="006C7626" w:rsidRDefault="007C5CA0" w:rsidP="006C7626">
            <w:pPr>
              <w:widowControl/>
              <w:shd w:val="clear" w:color="auto" w:fill="FFFFFF"/>
              <w:outlineLvl w:val="0"/>
              <w:rPr>
                <w:rFonts w:cs="Arial"/>
                <w:bCs/>
                <w:sz w:val="21"/>
                <w:szCs w:val="21"/>
              </w:rPr>
            </w:pPr>
            <w:hyperlink r:id="rId96" w:tgtFrame="_self" w:tooltip="全球首批第三代AP1000核电站装料在即" w:history="1">
              <w:r w:rsidR="006C7626" w:rsidRPr="006C7626">
                <w:rPr>
                  <w:rFonts w:cs="Arial" w:hint="eastAsia"/>
                  <w:bCs/>
                  <w:sz w:val="21"/>
                  <w:szCs w:val="21"/>
                </w:rPr>
                <w:t>全球首批第三代</w:t>
              </w:r>
              <w:r w:rsidR="006C7626" w:rsidRPr="006C7626">
                <w:rPr>
                  <w:rFonts w:cs="Arial" w:hint="eastAsia"/>
                  <w:bCs/>
                  <w:sz w:val="21"/>
                  <w:szCs w:val="21"/>
                </w:rPr>
                <w:t>AP1000</w:t>
              </w:r>
              <w:r w:rsidR="006C7626" w:rsidRPr="006C7626">
                <w:rPr>
                  <w:rFonts w:cs="Arial" w:hint="eastAsia"/>
                  <w:bCs/>
                  <w:sz w:val="21"/>
                  <w:szCs w:val="21"/>
                </w:rPr>
                <w:t>核电站装料在即</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1D9887F"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4D458D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20B3F69"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8C8A5F" w14:textId="77777777" w:rsidR="006C7626" w:rsidRPr="006C7626" w:rsidRDefault="007C5CA0" w:rsidP="006C7626">
            <w:pPr>
              <w:widowControl/>
              <w:shd w:val="clear" w:color="auto" w:fill="FFFFFF"/>
              <w:outlineLvl w:val="0"/>
              <w:rPr>
                <w:rFonts w:cs="Arial"/>
                <w:bCs/>
                <w:sz w:val="21"/>
                <w:szCs w:val="21"/>
              </w:rPr>
            </w:pPr>
            <w:hyperlink r:id="rId97" w:tgtFrame="_self" w:tooltip="中核二四中标漳州核电1、2号核岛土建工程项目" w:history="1">
              <w:r w:rsidR="006C7626" w:rsidRPr="006C7626">
                <w:rPr>
                  <w:rFonts w:cs="Arial" w:hint="eastAsia"/>
                  <w:bCs/>
                  <w:sz w:val="21"/>
                  <w:szCs w:val="21"/>
                </w:rPr>
                <w:t>中核二四中标漳州核电</w:t>
              </w:r>
              <w:r w:rsidR="006C7626" w:rsidRPr="006C7626">
                <w:rPr>
                  <w:rFonts w:cs="Arial" w:hint="eastAsia"/>
                  <w:bCs/>
                  <w:sz w:val="21"/>
                  <w:szCs w:val="21"/>
                </w:rPr>
                <w:t>1</w:t>
              </w:r>
              <w:r w:rsidR="006C7626" w:rsidRPr="006C7626">
                <w:rPr>
                  <w:rFonts w:cs="Arial" w:hint="eastAsia"/>
                  <w:bCs/>
                  <w:sz w:val="21"/>
                  <w:szCs w:val="21"/>
                </w:rPr>
                <w:t>、</w:t>
              </w:r>
              <w:r w:rsidR="006C7626" w:rsidRPr="006C7626">
                <w:rPr>
                  <w:rFonts w:cs="Arial" w:hint="eastAsia"/>
                  <w:bCs/>
                  <w:sz w:val="21"/>
                  <w:szCs w:val="21"/>
                </w:rPr>
                <w:t>2</w:t>
              </w:r>
              <w:r w:rsidR="006C7626" w:rsidRPr="006C7626">
                <w:rPr>
                  <w:rFonts w:cs="Arial" w:hint="eastAsia"/>
                  <w:bCs/>
                  <w:sz w:val="21"/>
                  <w:szCs w:val="21"/>
                </w:rPr>
                <w:t>号核岛土建工程项目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EA50F36"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08DE1B4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4D27A5"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AF685E9" w14:textId="77777777" w:rsidR="006C7626" w:rsidRPr="006C7626" w:rsidRDefault="007C5CA0" w:rsidP="006C7626">
            <w:pPr>
              <w:widowControl/>
              <w:shd w:val="clear" w:color="auto" w:fill="FFFFFF"/>
              <w:outlineLvl w:val="0"/>
              <w:rPr>
                <w:rFonts w:cs="Arial"/>
                <w:bCs/>
                <w:sz w:val="21"/>
                <w:szCs w:val="21"/>
              </w:rPr>
            </w:pPr>
            <w:hyperlink r:id="rId98" w:tgtFrame="_self" w:tooltip="海阳核电2号机组首次新燃料接收检查工作顺利完成" w:history="1">
              <w:r w:rsidR="006C7626" w:rsidRPr="006C7626">
                <w:rPr>
                  <w:rFonts w:cs="Arial" w:hint="eastAsia"/>
                  <w:bCs/>
                  <w:sz w:val="21"/>
                  <w:szCs w:val="21"/>
                </w:rPr>
                <w:t>海阳核电</w:t>
              </w:r>
              <w:r w:rsidR="006C7626" w:rsidRPr="006C7626">
                <w:rPr>
                  <w:rFonts w:cs="Arial" w:hint="eastAsia"/>
                  <w:bCs/>
                  <w:sz w:val="21"/>
                  <w:szCs w:val="21"/>
                </w:rPr>
                <w:t>2</w:t>
              </w:r>
              <w:r w:rsidR="006C7626" w:rsidRPr="006C7626">
                <w:rPr>
                  <w:rFonts w:cs="Arial" w:hint="eastAsia"/>
                  <w:bCs/>
                  <w:sz w:val="21"/>
                  <w:szCs w:val="21"/>
                </w:rPr>
                <w:t>号机组首次新燃料接收检查工作顺利完成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E7C127D"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64F1FB6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BC952C7"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57969EC" w14:textId="77777777" w:rsidR="006C7626" w:rsidRPr="006C7626" w:rsidRDefault="007C5CA0" w:rsidP="006C7626">
            <w:pPr>
              <w:widowControl/>
              <w:shd w:val="clear" w:color="auto" w:fill="FFFFFF"/>
              <w:outlineLvl w:val="0"/>
              <w:rPr>
                <w:rFonts w:cs="Arial"/>
                <w:bCs/>
                <w:sz w:val="21"/>
                <w:szCs w:val="21"/>
              </w:rPr>
            </w:pPr>
            <w:hyperlink r:id="rId99" w:tgtFrame="_self" w:tooltip="福清5号机组主管道及波动管设备通过出厂验收" w:history="1">
              <w:r w:rsidR="006C7626" w:rsidRPr="006C7626">
                <w:rPr>
                  <w:rFonts w:cs="Arial" w:hint="eastAsia"/>
                  <w:bCs/>
                  <w:sz w:val="21"/>
                  <w:szCs w:val="21"/>
                </w:rPr>
                <w:t>福清</w:t>
              </w:r>
              <w:r w:rsidR="006C7626" w:rsidRPr="006C7626">
                <w:rPr>
                  <w:rFonts w:cs="Arial" w:hint="eastAsia"/>
                  <w:bCs/>
                  <w:sz w:val="21"/>
                  <w:szCs w:val="21"/>
                </w:rPr>
                <w:t>5</w:t>
              </w:r>
              <w:r w:rsidR="006C7626" w:rsidRPr="006C7626">
                <w:rPr>
                  <w:rFonts w:cs="Arial" w:hint="eastAsia"/>
                  <w:bCs/>
                  <w:sz w:val="21"/>
                  <w:szCs w:val="21"/>
                </w:rPr>
                <w:t>号机组主管道及波动管设备通过出厂验收</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DE13D1B"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7E1ED86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2460937"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DC4D4F" w14:textId="77777777" w:rsidR="006C7626" w:rsidRPr="006C7626" w:rsidRDefault="007C5CA0" w:rsidP="006C7626">
            <w:pPr>
              <w:widowControl/>
              <w:shd w:val="clear" w:color="auto" w:fill="FFFFFF"/>
              <w:outlineLvl w:val="0"/>
              <w:rPr>
                <w:rFonts w:cs="Arial"/>
                <w:bCs/>
                <w:sz w:val="21"/>
                <w:szCs w:val="21"/>
              </w:rPr>
            </w:pPr>
            <w:hyperlink r:id="rId100" w:tgtFrame="_self" w:tooltip="K2机组主管道及波动管设备成功发运" w:history="1">
              <w:r w:rsidR="006C7626" w:rsidRPr="006C7626">
                <w:rPr>
                  <w:rFonts w:cs="Arial" w:hint="eastAsia"/>
                  <w:bCs/>
                  <w:sz w:val="21"/>
                  <w:szCs w:val="21"/>
                </w:rPr>
                <w:t>K2</w:t>
              </w:r>
              <w:r w:rsidR="006C7626" w:rsidRPr="006C7626">
                <w:rPr>
                  <w:rFonts w:cs="Arial" w:hint="eastAsia"/>
                  <w:bCs/>
                  <w:sz w:val="21"/>
                  <w:szCs w:val="21"/>
                </w:rPr>
                <w:t>机组主管道及波动管设备成功发运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58EB0BA"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57F4717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6041E2"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7CC2E95" w14:textId="77777777" w:rsidR="006C7626" w:rsidRPr="006C7626" w:rsidRDefault="007C5CA0" w:rsidP="006C7626">
            <w:pPr>
              <w:widowControl/>
              <w:shd w:val="clear" w:color="auto" w:fill="FFFFFF"/>
              <w:outlineLvl w:val="0"/>
              <w:rPr>
                <w:rFonts w:cs="Arial"/>
                <w:bCs/>
                <w:sz w:val="21"/>
                <w:szCs w:val="21"/>
              </w:rPr>
            </w:pPr>
            <w:hyperlink r:id="rId101" w:tgtFrame="_self" w:tooltip="中巴双方共同庆祝恰希玛核电4号机组提前并网发电" w:history="1">
              <w:r w:rsidR="006C7626" w:rsidRPr="006C7626">
                <w:rPr>
                  <w:rFonts w:cs="Arial" w:hint="eastAsia"/>
                  <w:bCs/>
                  <w:sz w:val="21"/>
                  <w:szCs w:val="21"/>
                </w:rPr>
                <w:t>中巴双方共同庆祝恰希玛核电</w:t>
              </w:r>
              <w:r w:rsidR="006C7626" w:rsidRPr="006C7626">
                <w:rPr>
                  <w:rFonts w:cs="Arial" w:hint="eastAsia"/>
                  <w:bCs/>
                  <w:sz w:val="21"/>
                  <w:szCs w:val="21"/>
                </w:rPr>
                <w:t>4</w:t>
              </w:r>
              <w:r w:rsidR="006C7626" w:rsidRPr="006C7626">
                <w:rPr>
                  <w:rFonts w:cs="Arial" w:hint="eastAsia"/>
                  <w:bCs/>
                  <w:sz w:val="21"/>
                  <w:szCs w:val="21"/>
                </w:rPr>
                <w:t>号机组提前并网发电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F23B570"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1E10A28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7B14FA6"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8496B58" w14:textId="77777777" w:rsidR="006C7626" w:rsidRPr="006C7626" w:rsidRDefault="007C5CA0" w:rsidP="006C7626">
            <w:pPr>
              <w:widowControl/>
              <w:shd w:val="clear" w:color="auto" w:fill="FFFFFF"/>
              <w:outlineLvl w:val="0"/>
              <w:rPr>
                <w:rFonts w:cs="Arial"/>
                <w:bCs/>
                <w:sz w:val="21"/>
                <w:szCs w:val="21"/>
              </w:rPr>
            </w:pPr>
            <w:hyperlink r:id="rId102" w:tgtFrame="_self" w:tooltip="加拿大监管机构收到第四种小堆设计" w:history="1">
              <w:r w:rsidR="006C7626" w:rsidRPr="006C7626">
                <w:rPr>
                  <w:rFonts w:cs="Arial" w:hint="eastAsia"/>
                  <w:bCs/>
                  <w:sz w:val="21"/>
                  <w:szCs w:val="21"/>
                </w:rPr>
                <w:t>加拿大监管机构收到第四种小堆设计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3A7F938"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09F69D0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38C074"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3C1C0D" w14:textId="77777777" w:rsidR="006C7626" w:rsidRPr="006C7626" w:rsidRDefault="007C5CA0" w:rsidP="006C7626">
            <w:pPr>
              <w:widowControl/>
              <w:shd w:val="clear" w:color="auto" w:fill="FFFFFF"/>
              <w:outlineLvl w:val="0"/>
              <w:rPr>
                <w:rFonts w:cs="Arial"/>
                <w:bCs/>
                <w:sz w:val="21"/>
                <w:szCs w:val="21"/>
              </w:rPr>
            </w:pPr>
            <w:hyperlink r:id="rId103" w:tgtFrame="_self" w:tooltip="俄罗斯制造出Brest-OD-300反应堆燃料装置" w:history="1">
              <w:r w:rsidR="006C7626" w:rsidRPr="006C7626">
                <w:rPr>
                  <w:rFonts w:cs="Arial" w:hint="eastAsia"/>
                  <w:bCs/>
                  <w:sz w:val="21"/>
                  <w:szCs w:val="21"/>
                </w:rPr>
                <w:t>俄罗斯制造出</w:t>
              </w:r>
              <w:r w:rsidR="006C7626" w:rsidRPr="006C7626">
                <w:rPr>
                  <w:rFonts w:cs="Arial" w:hint="eastAsia"/>
                  <w:bCs/>
                  <w:sz w:val="21"/>
                  <w:szCs w:val="21"/>
                </w:rPr>
                <w:t>Brest-OD-300</w:t>
              </w:r>
              <w:r w:rsidR="006C7626" w:rsidRPr="006C7626">
                <w:rPr>
                  <w:rFonts w:cs="Arial" w:hint="eastAsia"/>
                  <w:bCs/>
                  <w:sz w:val="21"/>
                  <w:szCs w:val="21"/>
                </w:rPr>
                <w:t>反应堆燃料装置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00CE695"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1389436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4F2C02D"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C37367" w14:textId="77777777" w:rsidR="006C7626" w:rsidRPr="006C7626" w:rsidRDefault="007C5CA0" w:rsidP="006C7626">
            <w:pPr>
              <w:widowControl/>
              <w:shd w:val="clear" w:color="auto" w:fill="FFFFFF"/>
              <w:outlineLvl w:val="0"/>
              <w:rPr>
                <w:rFonts w:cs="Arial"/>
                <w:bCs/>
                <w:sz w:val="21"/>
                <w:szCs w:val="21"/>
              </w:rPr>
            </w:pPr>
            <w:hyperlink r:id="rId104" w:tgtFrame="_self" w:tooltip="美国众议院委员会通过核废物管理法案" w:history="1">
              <w:r w:rsidR="006C7626" w:rsidRPr="006C7626">
                <w:rPr>
                  <w:rFonts w:cs="Arial" w:hint="eastAsia"/>
                  <w:bCs/>
                  <w:sz w:val="21"/>
                  <w:szCs w:val="21"/>
                </w:rPr>
                <w:t>美国众议院委员会通过核废物管理法案</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82F241E"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4195BC5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3EAA7B9"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C3122A0" w14:textId="77777777" w:rsidR="006C7626" w:rsidRPr="006C7626" w:rsidRDefault="007C5CA0" w:rsidP="006C7626">
            <w:pPr>
              <w:widowControl/>
              <w:shd w:val="clear" w:color="auto" w:fill="FFFFFF"/>
              <w:outlineLvl w:val="0"/>
              <w:rPr>
                <w:rFonts w:cs="Arial"/>
                <w:bCs/>
                <w:sz w:val="21"/>
                <w:szCs w:val="21"/>
              </w:rPr>
            </w:pPr>
            <w:hyperlink r:id="rId105" w:tgtFrame="_self" w:tooltip="英国脱欧后将继续发展核能" w:history="1">
              <w:r w:rsidR="006C7626" w:rsidRPr="006C7626">
                <w:rPr>
                  <w:rFonts w:cs="Arial" w:hint="eastAsia"/>
                  <w:bCs/>
                  <w:sz w:val="21"/>
                  <w:szCs w:val="21"/>
                </w:rPr>
                <w:t>英国脱欧后将继续发展核能</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40A135D"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56E96F2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86627B3"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20DC14F" w14:textId="77777777" w:rsidR="006C7626" w:rsidRPr="006C7626" w:rsidRDefault="007C5CA0" w:rsidP="006C7626">
            <w:pPr>
              <w:widowControl/>
              <w:shd w:val="clear" w:color="auto" w:fill="FFFFFF"/>
              <w:outlineLvl w:val="0"/>
              <w:rPr>
                <w:rFonts w:cs="Arial"/>
                <w:bCs/>
                <w:sz w:val="21"/>
                <w:szCs w:val="21"/>
              </w:rPr>
            </w:pPr>
            <w:hyperlink r:id="rId106" w:tgtFrame="_self" w:tooltip="特朗普能源新政:重振核电 把煤炭卖给有需求的国家" w:history="1">
              <w:r w:rsidR="006C7626" w:rsidRPr="006C7626">
                <w:rPr>
                  <w:rFonts w:cs="Arial" w:hint="eastAsia"/>
                  <w:bCs/>
                  <w:sz w:val="21"/>
                  <w:szCs w:val="21"/>
                </w:rPr>
                <w:t>特朗普能源新政</w:t>
              </w:r>
              <w:r w:rsidR="006C7626" w:rsidRPr="006C7626">
                <w:rPr>
                  <w:rFonts w:cs="Arial" w:hint="eastAsia"/>
                  <w:bCs/>
                  <w:sz w:val="21"/>
                  <w:szCs w:val="21"/>
                </w:rPr>
                <w:t>:</w:t>
              </w:r>
              <w:r w:rsidR="006C7626" w:rsidRPr="006C7626">
                <w:rPr>
                  <w:rFonts w:cs="Arial" w:hint="eastAsia"/>
                  <w:bCs/>
                  <w:sz w:val="21"/>
                  <w:szCs w:val="21"/>
                </w:rPr>
                <w:t>重振核电</w:t>
              </w:r>
              <w:r w:rsidR="006C7626" w:rsidRPr="006C7626">
                <w:rPr>
                  <w:rFonts w:cs="Arial" w:hint="eastAsia"/>
                  <w:bCs/>
                  <w:sz w:val="21"/>
                  <w:szCs w:val="21"/>
                </w:rPr>
                <w:t xml:space="preserve"> </w:t>
              </w:r>
              <w:r w:rsidR="006C7626" w:rsidRPr="006C7626">
                <w:rPr>
                  <w:rFonts w:cs="Arial" w:hint="eastAsia"/>
                  <w:bCs/>
                  <w:sz w:val="21"/>
                  <w:szCs w:val="21"/>
                </w:rPr>
                <w:t>把煤炭卖给有需求的国家</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4BDF840"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6C2265C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45A75C6"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650CC4" w14:textId="77777777" w:rsidR="006C7626" w:rsidRPr="006C7626" w:rsidRDefault="007C5CA0" w:rsidP="006C7626">
            <w:pPr>
              <w:widowControl/>
              <w:shd w:val="clear" w:color="auto" w:fill="FFFFFF"/>
              <w:outlineLvl w:val="0"/>
              <w:rPr>
                <w:rFonts w:cs="Arial"/>
                <w:bCs/>
                <w:sz w:val="21"/>
                <w:szCs w:val="21"/>
              </w:rPr>
            </w:pPr>
            <w:hyperlink r:id="rId107" w:tgtFrame="_self" w:tooltip="国务院法制办就《原子能法》立法工作到原子能院调研" w:history="1">
              <w:r w:rsidR="006C7626" w:rsidRPr="006C7626">
                <w:rPr>
                  <w:rFonts w:cs="Arial" w:hint="eastAsia"/>
                  <w:bCs/>
                  <w:sz w:val="21"/>
                  <w:szCs w:val="21"/>
                </w:rPr>
                <w:t>国务院法制办就《原子能法》立法工作到原子能院调研</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8A77AE5" w14:textId="77777777" w:rsidR="006C7626" w:rsidRPr="00FD7FAC" w:rsidRDefault="006C7626" w:rsidP="00E53D1F">
            <w:pPr>
              <w:widowControl/>
              <w:jc w:val="left"/>
              <w:rPr>
                <w:rFonts w:cs="Arial"/>
                <w:sz w:val="21"/>
                <w:szCs w:val="21"/>
              </w:rPr>
            </w:pPr>
          </w:p>
        </w:tc>
      </w:tr>
      <w:tr w:rsidR="006C7626" w:rsidRPr="00FD7FAC" w14:paraId="2708ADB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A855AA"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AEB660D" w14:textId="77777777" w:rsidR="006C7626" w:rsidRPr="006C7626" w:rsidRDefault="007C5CA0" w:rsidP="006C7626">
            <w:pPr>
              <w:widowControl/>
              <w:shd w:val="clear" w:color="auto" w:fill="FFFFFF"/>
              <w:outlineLvl w:val="0"/>
              <w:rPr>
                <w:rFonts w:cs="Arial"/>
                <w:bCs/>
                <w:sz w:val="21"/>
                <w:szCs w:val="21"/>
              </w:rPr>
            </w:pPr>
            <w:hyperlink r:id="rId108" w:tgtFrame="_self" w:tooltip="国务院派驻中核集团监事会主席穆占英调研四〇四" w:history="1">
              <w:r w:rsidR="006C7626" w:rsidRPr="006C7626">
                <w:rPr>
                  <w:rFonts w:cs="Arial" w:hint="eastAsia"/>
                  <w:bCs/>
                  <w:sz w:val="21"/>
                  <w:szCs w:val="21"/>
                </w:rPr>
                <w:t>国务院派驻中核集团监事会主席穆占英调研四〇四</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3B6CDF9"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40EA240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FCFA4F"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E1B5E5A" w14:textId="77777777" w:rsidR="006C7626" w:rsidRPr="006C7626" w:rsidRDefault="007C5CA0" w:rsidP="006C7626">
            <w:pPr>
              <w:widowControl/>
              <w:shd w:val="clear" w:color="auto" w:fill="FFFFFF"/>
              <w:outlineLvl w:val="0"/>
              <w:rPr>
                <w:rFonts w:cs="Arial"/>
                <w:bCs/>
                <w:sz w:val="21"/>
                <w:szCs w:val="21"/>
              </w:rPr>
            </w:pPr>
            <w:hyperlink r:id="rId109" w:tgtFrame="_self" w:tooltip="刘华调研原子能院：全面提升核安全水平打造高端研发基地" w:history="1">
              <w:r w:rsidR="006C7626" w:rsidRPr="006C7626">
                <w:rPr>
                  <w:rFonts w:cs="Arial" w:hint="eastAsia"/>
                  <w:bCs/>
                  <w:sz w:val="21"/>
                  <w:szCs w:val="21"/>
                </w:rPr>
                <w:t>刘华调研原子能院：全面提升核安全水平打造高端研发基地</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AFF5845" w14:textId="77777777" w:rsidR="006C7626" w:rsidRPr="00FD7FAC" w:rsidRDefault="006C762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04</w:t>
            </w:r>
          </w:p>
        </w:tc>
      </w:tr>
      <w:tr w:rsidR="006C7626" w:rsidRPr="00FD7FAC" w14:paraId="781E5D1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75465B"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191023" w14:textId="77777777" w:rsidR="006C7626" w:rsidRPr="00F24493" w:rsidRDefault="007C5CA0" w:rsidP="00F24493">
            <w:pPr>
              <w:widowControl/>
              <w:shd w:val="clear" w:color="auto" w:fill="FFFFFF"/>
              <w:outlineLvl w:val="0"/>
              <w:rPr>
                <w:rFonts w:cs="Arial"/>
                <w:bCs/>
                <w:sz w:val="21"/>
                <w:szCs w:val="21"/>
              </w:rPr>
            </w:pPr>
            <w:hyperlink r:id="rId110" w:tgtFrame="_self" w:tooltip="中核集团在松辽盆地发现大型铀矿床" w:history="1">
              <w:r w:rsidR="00F24493" w:rsidRPr="00F24493">
                <w:rPr>
                  <w:rFonts w:cs="Arial" w:hint="eastAsia"/>
                  <w:bCs/>
                  <w:sz w:val="21"/>
                  <w:szCs w:val="21"/>
                </w:rPr>
                <w:t>中核集团在松辽盆地发现大型铀矿床</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B8CEAF4" w14:textId="77777777"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14:paraId="632A4F5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E736DE"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430BCF0" w14:textId="77777777" w:rsidR="006C7626" w:rsidRPr="00F24493" w:rsidRDefault="007C5CA0" w:rsidP="00F24493">
            <w:pPr>
              <w:widowControl/>
              <w:shd w:val="clear" w:color="auto" w:fill="FFFFFF"/>
              <w:outlineLvl w:val="0"/>
              <w:rPr>
                <w:rFonts w:cs="Arial"/>
                <w:bCs/>
                <w:sz w:val="21"/>
                <w:szCs w:val="21"/>
              </w:rPr>
            </w:pPr>
            <w:hyperlink r:id="rId111" w:tgtFrame="_self" w:tooltip="中国新一代" w:history="1">
              <w:r w:rsidR="00F24493" w:rsidRPr="00F24493">
                <w:rPr>
                  <w:rFonts w:cs="Arial" w:hint="eastAsia"/>
                  <w:bCs/>
                  <w:sz w:val="21"/>
                  <w:szCs w:val="21"/>
                </w:rPr>
                <w:t>中国新一代“人造小太阳”再次刷新世界纪录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CCD184D" w14:textId="77777777"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14:paraId="3C74D1A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337355"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5DC67D5" w14:textId="77777777" w:rsidR="006C7626" w:rsidRPr="00F24493" w:rsidRDefault="007C5CA0" w:rsidP="00F24493">
            <w:pPr>
              <w:widowControl/>
              <w:shd w:val="clear" w:color="auto" w:fill="FFFFFF"/>
              <w:outlineLvl w:val="0"/>
              <w:rPr>
                <w:rFonts w:cs="Arial"/>
                <w:bCs/>
                <w:sz w:val="21"/>
                <w:szCs w:val="21"/>
              </w:rPr>
            </w:pPr>
            <w:hyperlink r:id="rId112" w:tgtFrame="_self" w:tooltip="中国核能进入规模化发展新时期" w:history="1">
              <w:r w:rsidR="00F24493" w:rsidRPr="00F24493">
                <w:rPr>
                  <w:rFonts w:cs="Arial" w:hint="eastAsia"/>
                  <w:bCs/>
                  <w:sz w:val="21"/>
                  <w:szCs w:val="21"/>
                </w:rPr>
                <w:t>中国核能进入规模化发展新时期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3883C0F" w14:textId="77777777"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14:paraId="79A7DB6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89BFB70"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09D69F" w14:textId="77777777" w:rsidR="006C7626" w:rsidRPr="00F24493" w:rsidRDefault="007C5CA0" w:rsidP="00F24493">
            <w:pPr>
              <w:widowControl/>
              <w:shd w:val="clear" w:color="auto" w:fill="FFFFFF"/>
              <w:outlineLvl w:val="0"/>
              <w:rPr>
                <w:rFonts w:cs="Arial"/>
                <w:bCs/>
                <w:sz w:val="21"/>
                <w:szCs w:val="21"/>
              </w:rPr>
            </w:pPr>
            <w:hyperlink r:id="rId113" w:tgtFrame="_self" w:tooltip="第三届" w:history="1">
              <w:r w:rsidR="00F24493" w:rsidRPr="00F24493">
                <w:rPr>
                  <w:rFonts w:cs="Arial" w:hint="eastAsia"/>
                  <w:bCs/>
                  <w:sz w:val="21"/>
                  <w:szCs w:val="21"/>
                </w:rPr>
                <w:t>第三届“东亚峰会清洁能源论坛”在昆明召开</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B7B70EB" w14:textId="77777777"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14:paraId="443EF30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79A191A"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C1C3F4" w14:textId="77777777" w:rsidR="006C7626" w:rsidRPr="00F24493" w:rsidRDefault="007C5CA0" w:rsidP="00F24493">
            <w:pPr>
              <w:widowControl/>
              <w:shd w:val="clear" w:color="auto" w:fill="FFFFFF"/>
              <w:outlineLvl w:val="0"/>
              <w:rPr>
                <w:rFonts w:cs="Arial"/>
                <w:bCs/>
                <w:sz w:val="21"/>
                <w:szCs w:val="21"/>
              </w:rPr>
            </w:pPr>
            <w:hyperlink r:id="rId114" w:tgtFrame="_self" w:tooltip="日本与U-Battery公司合作发展高温气冷堆" w:history="1">
              <w:r w:rsidR="00F24493" w:rsidRPr="00F24493">
                <w:rPr>
                  <w:rFonts w:cs="Arial" w:hint="eastAsia"/>
                  <w:bCs/>
                  <w:sz w:val="21"/>
                  <w:szCs w:val="21"/>
                </w:rPr>
                <w:t>日本与</w:t>
              </w:r>
              <w:r w:rsidR="00F24493" w:rsidRPr="00F24493">
                <w:rPr>
                  <w:rFonts w:cs="Arial" w:hint="eastAsia"/>
                  <w:bCs/>
                  <w:sz w:val="21"/>
                  <w:szCs w:val="21"/>
                </w:rPr>
                <w:t>U-Battery</w:t>
              </w:r>
              <w:r w:rsidR="00F24493" w:rsidRPr="00F24493">
                <w:rPr>
                  <w:rFonts w:cs="Arial" w:hint="eastAsia"/>
                  <w:bCs/>
                  <w:sz w:val="21"/>
                  <w:szCs w:val="21"/>
                </w:rPr>
                <w:t>公司合作发展高温气冷堆</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D872262" w14:textId="77777777"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14:paraId="49C9C1E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DFE1CE6"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8A776B9" w14:textId="77777777" w:rsidR="006C7626" w:rsidRPr="00F24493" w:rsidRDefault="007C5CA0" w:rsidP="00F24493">
            <w:pPr>
              <w:widowControl/>
              <w:shd w:val="clear" w:color="auto" w:fill="FFFFFF"/>
              <w:outlineLvl w:val="0"/>
              <w:rPr>
                <w:rFonts w:cs="Arial"/>
                <w:bCs/>
                <w:sz w:val="21"/>
                <w:szCs w:val="21"/>
              </w:rPr>
            </w:pPr>
            <w:hyperlink r:id="rId115" w:tgtFrame="_self" w:tooltip="新型核探测器有机玻璃闪烁体测试成功" w:history="1">
              <w:r w:rsidR="00F24493" w:rsidRPr="00F24493">
                <w:rPr>
                  <w:rFonts w:cs="Arial" w:hint="eastAsia"/>
                  <w:bCs/>
                  <w:sz w:val="21"/>
                  <w:szCs w:val="21"/>
                </w:rPr>
                <w:t>新型核探测器有机玻璃闪烁体测试成功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B8288E0" w14:textId="77777777" w:rsidR="006C7626" w:rsidRPr="00FD7FAC" w:rsidRDefault="00F2449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05</w:t>
            </w:r>
          </w:p>
        </w:tc>
      </w:tr>
      <w:tr w:rsidR="006C7626" w:rsidRPr="00FD7FAC" w14:paraId="4152897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C20B486" w14:textId="77777777" w:rsidR="006C7626" w:rsidRPr="00CC2133" w:rsidRDefault="006C7626"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DBA7150" w14:textId="77777777" w:rsidR="006C7626" w:rsidRPr="00FD7FAC" w:rsidRDefault="007C5CA0" w:rsidP="00E53D1F">
            <w:pPr>
              <w:widowControl/>
              <w:jc w:val="left"/>
              <w:rPr>
                <w:rFonts w:cs="Arial"/>
                <w:sz w:val="21"/>
                <w:szCs w:val="21"/>
              </w:rPr>
            </w:pPr>
            <w:hyperlink r:id="rId116" w:tgtFrame="_self" w:tooltip="新能源技术助推核电低碳发展" w:history="1">
              <w:r w:rsidR="00465E11">
                <w:rPr>
                  <w:rStyle w:val="aa"/>
                  <w:rFonts w:ascii="新宋体" w:eastAsia="新宋体" w:hAnsi="新宋体" w:hint="eastAsia"/>
                  <w:color w:val="333333"/>
                  <w:sz w:val="18"/>
                  <w:szCs w:val="18"/>
                  <w:shd w:val="clear" w:color="auto" w:fill="FFFFFF"/>
                </w:rPr>
                <w:t>新能源技术助推核电低碳发展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499F4D6" w14:textId="77777777" w:rsidR="006C7626"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0236CB" w:rsidRPr="00FD7FAC" w14:paraId="421B7E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66F6369" w14:textId="77777777" w:rsidR="000236CB" w:rsidRPr="00CC2133" w:rsidRDefault="000236CB"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455ED4" w14:textId="77777777" w:rsidR="000236CB" w:rsidRPr="00465E11" w:rsidRDefault="007C5CA0" w:rsidP="00465E11">
            <w:pPr>
              <w:widowControl/>
              <w:shd w:val="clear" w:color="auto" w:fill="FFFFFF"/>
              <w:outlineLvl w:val="0"/>
              <w:rPr>
                <w:rFonts w:cs="Arial"/>
                <w:bCs/>
                <w:sz w:val="21"/>
                <w:szCs w:val="21"/>
              </w:rPr>
            </w:pPr>
            <w:hyperlink r:id="rId117" w:tgtFrame="_self" w:tooltip="核设施厂址统筹布局宜早不宜迟 储备、保护、开发、利用相关规划需尽早完善" w:history="1">
              <w:r w:rsidR="00465E11" w:rsidRPr="00465E11">
                <w:rPr>
                  <w:rFonts w:cs="Arial" w:hint="eastAsia"/>
                  <w:bCs/>
                  <w:sz w:val="21"/>
                  <w:szCs w:val="21"/>
                </w:rPr>
                <w:t>核设施厂址统筹布局宜早不宜迟</w:t>
              </w:r>
              <w:r w:rsidR="00465E11" w:rsidRPr="00465E11">
                <w:rPr>
                  <w:rFonts w:cs="Arial" w:hint="eastAsia"/>
                  <w:bCs/>
                  <w:sz w:val="21"/>
                  <w:szCs w:val="21"/>
                </w:rPr>
                <w:t xml:space="preserve"> </w:t>
              </w:r>
              <w:r w:rsidR="00465E11" w:rsidRPr="00465E11">
                <w:rPr>
                  <w:rFonts w:cs="Arial" w:hint="eastAsia"/>
                  <w:bCs/>
                  <w:sz w:val="21"/>
                  <w:szCs w:val="21"/>
                </w:rPr>
                <w:t>储备、保护、开发、利用相关规划需尽早完善</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253C0E2" w14:textId="77777777" w:rsidR="000236CB"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1B6884" w:rsidRPr="00FD7FAC" w14:paraId="54282DB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C0DF9E" w14:textId="77777777" w:rsidR="001B6884" w:rsidRPr="00CC2133" w:rsidRDefault="001B6884"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94F9122" w14:textId="77777777" w:rsidR="001B6884" w:rsidRPr="00465E11" w:rsidRDefault="007C5CA0" w:rsidP="00465E11">
            <w:pPr>
              <w:widowControl/>
              <w:shd w:val="clear" w:color="auto" w:fill="FFFFFF"/>
              <w:outlineLvl w:val="0"/>
              <w:rPr>
                <w:rFonts w:cs="Arial"/>
                <w:bCs/>
                <w:sz w:val="21"/>
                <w:szCs w:val="21"/>
              </w:rPr>
            </w:pPr>
            <w:hyperlink r:id="rId118" w:tgtFrame="_self" w:tooltip="国际原子能机构副总干事杨大助调研中广核技" w:history="1">
              <w:r w:rsidR="00465E11" w:rsidRPr="00465E11">
                <w:rPr>
                  <w:rFonts w:cs="Arial" w:hint="eastAsia"/>
                  <w:bCs/>
                  <w:sz w:val="21"/>
                  <w:szCs w:val="21"/>
                </w:rPr>
                <w:t>国际原子能机构副总干事杨大助调研中广核技</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C7F8BEF" w14:textId="77777777" w:rsidR="001B6884"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76820" w:rsidRPr="00FD7FAC" w14:paraId="5E0F266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46E6973" w14:textId="77777777" w:rsidR="00476820" w:rsidRPr="00CC2133" w:rsidRDefault="00476820"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D01B72" w14:textId="77777777" w:rsidR="00476820" w:rsidRPr="00465E11" w:rsidRDefault="007C5CA0" w:rsidP="00465E11">
            <w:pPr>
              <w:widowControl/>
              <w:shd w:val="clear" w:color="auto" w:fill="FFFFFF"/>
              <w:outlineLvl w:val="0"/>
              <w:rPr>
                <w:rFonts w:cs="Arial"/>
                <w:bCs/>
                <w:sz w:val="21"/>
                <w:szCs w:val="21"/>
              </w:rPr>
            </w:pPr>
            <w:hyperlink r:id="rId119" w:tgtFrame="_self" w:tooltip="国家电投发布2016年度企业社会责任报告" w:history="1">
              <w:r w:rsidR="00465E11" w:rsidRPr="00465E11">
                <w:rPr>
                  <w:rFonts w:cs="Arial" w:hint="eastAsia"/>
                  <w:bCs/>
                  <w:sz w:val="21"/>
                  <w:szCs w:val="21"/>
                </w:rPr>
                <w:t>国家电投发布</w:t>
              </w:r>
              <w:r w:rsidR="00465E11" w:rsidRPr="00465E11">
                <w:rPr>
                  <w:rFonts w:cs="Arial" w:hint="eastAsia"/>
                  <w:bCs/>
                  <w:sz w:val="21"/>
                  <w:szCs w:val="21"/>
                </w:rPr>
                <w:t>2016</w:t>
              </w:r>
              <w:r w:rsidR="00465E11" w:rsidRPr="00465E11">
                <w:rPr>
                  <w:rFonts w:cs="Arial" w:hint="eastAsia"/>
                  <w:bCs/>
                  <w:sz w:val="21"/>
                  <w:szCs w:val="21"/>
                </w:rPr>
                <w:t>年度企业社会责任报告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CB9C6DE" w14:textId="77777777" w:rsidR="00476820"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E53D1F" w:rsidRPr="00FD7FAC" w14:paraId="7426E16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6417C57" w14:textId="77777777" w:rsidR="00E53D1F" w:rsidRPr="00CC2133" w:rsidRDefault="00E53D1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94BC231" w14:textId="77777777" w:rsidR="00E53D1F" w:rsidRPr="00465E11" w:rsidRDefault="007C5CA0" w:rsidP="00465E11">
            <w:pPr>
              <w:widowControl/>
              <w:shd w:val="clear" w:color="auto" w:fill="FFFFFF"/>
              <w:outlineLvl w:val="0"/>
              <w:rPr>
                <w:rFonts w:cs="Arial"/>
                <w:bCs/>
                <w:sz w:val="21"/>
                <w:szCs w:val="21"/>
              </w:rPr>
            </w:pPr>
            <w:hyperlink r:id="rId120" w:tgtFrame="_self" w:tooltip="CAP1400国核示范项目1号汽轮机首个低压模块在东汽盖缸成功" w:history="1">
              <w:r w:rsidR="00465E11" w:rsidRPr="00465E11">
                <w:rPr>
                  <w:rFonts w:cs="Arial" w:hint="eastAsia"/>
                  <w:bCs/>
                  <w:sz w:val="21"/>
                  <w:szCs w:val="21"/>
                </w:rPr>
                <w:t>CAP1400</w:t>
              </w:r>
              <w:r w:rsidR="00465E11" w:rsidRPr="00465E11">
                <w:rPr>
                  <w:rFonts w:cs="Arial" w:hint="eastAsia"/>
                  <w:bCs/>
                  <w:sz w:val="21"/>
                  <w:szCs w:val="21"/>
                </w:rPr>
                <w:t>国核示范项目</w:t>
              </w:r>
              <w:r w:rsidR="00465E11" w:rsidRPr="00465E11">
                <w:rPr>
                  <w:rFonts w:cs="Arial" w:hint="eastAsia"/>
                  <w:bCs/>
                  <w:sz w:val="21"/>
                  <w:szCs w:val="21"/>
                </w:rPr>
                <w:t>1</w:t>
              </w:r>
              <w:r w:rsidR="00465E11" w:rsidRPr="00465E11">
                <w:rPr>
                  <w:rFonts w:cs="Arial" w:hint="eastAsia"/>
                  <w:bCs/>
                  <w:sz w:val="21"/>
                  <w:szCs w:val="21"/>
                </w:rPr>
                <w:t>号汽轮机首个低压模块在东汽盖缸成功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A658834" w14:textId="77777777" w:rsidR="00E53D1F"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14:paraId="300EAD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A2BE5C"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86D85E6" w14:textId="77777777" w:rsidR="00465E11" w:rsidRPr="00465E11" w:rsidRDefault="007C5CA0" w:rsidP="00465E11">
            <w:pPr>
              <w:widowControl/>
              <w:shd w:val="clear" w:color="auto" w:fill="FFFFFF"/>
              <w:outlineLvl w:val="0"/>
              <w:rPr>
                <w:rFonts w:cs="Arial"/>
                <w:bCs/>
                <w:sz w:val="21"/>
                <w:szCs w:val="21"/>
              </w:rPr>
            </w:pPr>
            <w:hyperlink r:id="rId121" w:tgtFrame="_self" w:tooltip="核能协会发布2016年度中国核能行业信息化最具影响力十件大事" w:history="1">
              <w:r w:rsidR="00465E11" w:rsidRPr="00465E11">
                <w:rPr>
                  <w:rFonts w:cs="Arial" w:hint="eastAsia"/>
                  <w:bCs/>
                  <w:sz w:val="21"/>
                  <w:szCs w:val="21"/>
                </w:rPr>
                <w:t>核能协会发布</w:t>
              </w:r>
              <w:r w:rsidR="00465E11" w:rsidRPr="00465E11">
                <w:rPr>
                  <w:rFonts w:cs="Arial" w:hint="eastAsia"/>
                  <w:bCs/>
                  <w:sz w:val="21"/>
                  <w:szCs w:val="21"/>
                </w:rPr>
                <w:t>2016</w:t>
              </w:r>
              <w:r w:rsidR="00465E11" w:rsidRPr="00465E11">
                <w:rPr>
                  <w:rFonts w:cs="Arial" w:hint="eastAsia"/>
                  <w:bCs/>
                  <w:sz w:val="21"/>
                  <w:szCs w:val="21"/>
                </w:rPr>
                <w:t>年度中国核能行业信息化最具影响力十件大事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CB67E0D" w14:textId="77777777"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14:paraId="00E8072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E130247"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4B3D19" w14:textId="77777777" w:rsidR="00465E11" w:rsidRPr="00465E11" w:rsidRDefault="007C5CA0" w:rsidP="00465E11">
            <w:pPr>
              <w:widowControl/>
              <w:shd w:val="clear" w:color="auto" w:fill="FFFFFF"/>
              <w:outlineLvl w:val="0"/>
              <w:rPr>
                <w:rFonts w:cs="Arial"/>
                <w:bCs/>
                <w:sz w:val="21"/>
                <w:szCs w:val="21"/>
              </w:rPr>
            </w:pPr>
            <w:hyperlink r:id="rId122" w:tgtFrame="_self" w:tooltip="华能集团发布2016年可持续发展报告" w:history="1">
              <w:r w:rsidR="00465E11" w:rsidRPr="00465E11">
                <w:rPr>
                  <w:rFonts w:cs="Arial" w:hint="eastAsia"/>
                  <w:bCs/>
                  <w:sz w:val="21"/>
                  <w:szCs w:val="21"/>
                </w:rPr>
                <w:t>华能集团发布</w:t>
              </w:r>
              <w:r w:rsidR="00465E11" w:rsidRPr="00465E11">
                <w:rPr>
                  <w:rFonts w:cs="Arial" w:hint="eastAsia"/>
                  <w:bCs/>
                  <w:sz w:val="21"/>
                  <w:szCs w:val="21"/>
                </w:rPr>
                <w:t>2016</w:t>
              </w:r>
              <w:r w:rsidR="00465E11" w:rsidRPr="00465E11">
                <w:rPr>
                  <w:rFonts w:cs="Arial" w:hint="eastAsia"/>
                  <w:bCs/>
                  <w:sz w:val="21"/>
                  <w:szCs w:val="21"/>
                </w:rPr>
                <w:t>年可持续发展报告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373EA15" w14:textId="77777777"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14:paraId="5ACC85E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067A06F"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82BBCA" w14:textId="77777777" w:rsidR="00465E11" w:rsidRPr="00465E11" w:rsidRDefault="007C5CA0" w:rsidP="00465E11">
            <w:pPr>
              <w:widowControl/>
              <w:shd w:val="clear" w:color="auto" w:fill="FFFFFF"/>
              <w:outlineLvl w:val="0"/>
              <w:rPr>
                <w:rFonts w:cs="Arial"/>
                <w:bCs/>
                <w:sz w:val="21"/>
                <w:szCs w:val="21"/>
              </w:rPr>
            </w:pPr>
            <w:hyperlink r:id="rId123" w:tgtFrame="_self" w:tooltip="环境保护部发布《建设项目环境影响评价分类管理名录》（部令第44号）——核与辐射部分" w:history="1">
              <w:r w:rsidR="00465E11" w:rsidRPr="00465E11">
                <w:rPr>
                  <w:rFonts w:cs="Arial" w:hint="eastAsia"/>
                  <w:bCs/>
                  <w:sz w:val="21"/>
                  <w:szCs w:val="21"/>
                </w:rPr>
                <w:t>环境保护部发布《建设项目环境影响评价分类管理名录》（部令第</w:t>
              </w:r>
              <w:r w:rsidR="00465E11" w:rsidRPr="00465E11">
                <w:rPr>
                  <w:rFonts w:cs="Arial" w:hint="eastAsia"/>
                  <w:bCs/>
                  <w:sz w:val="21"/>
                  <w:szCs w:val="21"/>
                </w:rPr>
                <w:t>44</w:t>
              </w:r>
              <w:r w:rsidR="00465E11" w:rsidRPr="00465E11">
                <w:rPr>
                  <w:rFonts w:cs="Arial" w:hint="eastAsia"/>
                  <w:bCs/>
                  <w:sz w:val="21"/>
                  <w:szCs w:val="21"/>
                </w:rPr>
                <w:t>号）——核与辐射部分</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C6ADDD1" w14:textId="77777777"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10</w:t>
            </w:r>
          </w:p>
        </w:tc>
      </w:tr>
      <w:tr w:rsidR="00465E11" w:rsidRPr="00FD7FAC" w14:paraId="4471646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3AAE56"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3EFFE5" w14:textId="77777777" w:rsidR="00465E11" w:rsidRPr="005D6F96" w:rsidRDefault="007C5CA0" w:rsidP="005D6F96">
            <w:pPr>
              <w:widowControl/>
              <w:shd w:val="clear" w:color="auto" w:fill="FFFFFF"/>
              <w:outlineLvl w:val="0"/>
              <w:rPr>
                <w:rFonts w:cs="Arial"/>
                <w:bCs/>
                <w:sz w:val="21"/>
                <w:szCs w:val="21"/>
              </w:rPr>
            </w:pPr>
            <w:hyperlink r:id="rId124" w:tgtFrame="_self" w:tooltip="核动力院突破N36锆合金管棒材工程化制备技术关键节点" w:history="1">
              <w:r w:rsidR="005D6F96" w:rsidRPr="005D6F96">
                <w:rPr>
                  <w:rFonts w:cs="Arial" w:hint="eastAsia"/>
                  <w:bCs/>
                  <w:sz w:val="21"/>
                  <w:szCs w:val="21"/>
                </w:rPr>
                <w:t>核动力院突破</w:t>
              </w:r>
              <w:r w:rsidR="005D6F96" w:rsidRPr="005D6F96">
                <w:rPr>
                  <w:rFonts w:cs="Arial" w:hint="eastAsia"/>
                  <w:bCs/>
                  <w:sz w:val="21"/>
                  <w:szCs w:val="21"/>
                </w:rPr>
                <w:t>N36</w:t>
              </w:r>
              <w:r w:rsidR="005D6F96" w:rsidRPr="005D6F96">
                <w:rPr>
                  <w:rFonts w:cs="Arial" w:hint="eastAsia"/>
                  <w:bCs/>
                  <w:sz w:val="21"/>
                  <w:szCs w:val="21"/>
                </w:rPr>
                <w:t>锆合金管棒材工程化制备技术关键节点</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4EBC855" w14:textId="77777777"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w:t>
            </w:r>
            <w:r w:rsidR="005D6F96">
              <w:rPr>
                <w:rFonts w:cs="Arial"/>
                <w:sz w:val="21"/>
                <w:szCs w:val="21"/>
              </w:rPr>
              <w:t>1</w:t>
            </w:r>
          </w:p>
        </w:tc>
      </w:tr>
      <w:tr w:rsidR="00465E11" w:rsidRPr="00FD7FAC" w14:paraId="0A0BB58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D25C977"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DAEB259" w14:textId="77777777" w:rsidR="00465E11" w:rsidRPr="005D6F96" w:rsidRDefault="007C5CA0" w:rsidP="005D6F96">
            <w:pPr>
              <w:widowControl/>
              <w:shd w:val="clear" w:color="auto" w:fill="FFFFFF"/>
              <w:outlineLvl w:val="0"/>
              <w:rPr>
                <w:rFonts w:cs="Arial"/>
                <w:bCs/>
                <w:sz w:val="21"/>
                <w:szCs w:val="21"/>
              </w:rPr>
            </w:pPr>
            <w:hyperlink r:id="rId125" w:tgtFrame="_self" w:tooltip="我国具有自主知识产权三代核电技术CAP1400研发成功" w:history="1">
              <w:r w:rsidR="005D6F96" w:rsidRPr="005D6F96">
                <w:rPr>
                  <w:rFonts w:cs="Arial" w:hint="eastAsia"/>
                  <w:bCs/>
                  <w:sz w:val="21"/>
                  <w:szCs w:val="21"/>
                </w:rPr>
                <w:t>我国具有自主知识产权三代核电技术</w:t>
              </w:r>
              <w:r w:rsidR="005D6F96" w:rsidRPr="005D6F96">
                <w:rPr>
                  <w:rFonts w:cs="Arial" w:hint="eastAsia"/>
                  <w:bCs/>
                  <w:sz w:val="21"/>
                  <w:szCs w:val="21"/>
                </w:rPr>
                <w:t>CAP1400</w:t>
              </w:r>
              <w:r w:rsidR="005D6F96" w:rsidRPr="005D6F96">
                <w:rPr>
                  <w:rFonts w:cs="Arial" w:hint="eastAsia"/>
                  <w:bCs/>
                  <w:sz w:val="21"/>
                  <w:szCs w:val="21"/>
                </w:rPr>
                <w:t>研发成功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1FCCB2F" w14:textId="77777777" w:rsidR="00465E11" w:rsidRPr="00FD7FAC" w:rsidRDefault="00465E11"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w:t>
            </w:r>
            <w:r w:rsidR="005D6F96">
              <w:rPr>
                <w:rFonts w:cs="Arial"/>
                <w:sz w:val="21"/>
                <w:szCs w:val="21"/>
              </w:rPr>
              <w:t>1</w:t>
            </w:r>
          </w:p>
        </w:tc>
      </w:tr>
      <w:tr w:rsidR="00465E11" w:rsidRPr="00FD7FAC" w14:paraId="014C5A9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3F9B6F"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93AF5A5" w14:textId="77777777" w:rsidR="00465E11" w:rsidRPr="005D6F96" w:rsidRDefault="007C5CA0" w:rsidP="005D6F96">
            <w:pPr>
              <w:widowControl/>
              <w:shd w:val="clear" w:color="auto" w:fill="FFFFFF"/>
              <w:outlineLvl w:val="0"/>
              <w:rPr>
                <w:rFonts w:cs="Arial"/>
                <w:bCs/>
                <w:sz w:val="21"/>
                <w:szCs w:val="21"/>
              </w:rPr>
            </w:pPr>
            <w:hyperlink r:id="rId126" w:tgtFrame="_self" w:tooltip="俄罗斯企业与IBM签订合作协议" w:history="1">
              <w:r w:rsidR="005D6F96" w:rsidRPr="005D6F96">
                <w:rPr>
                  <w:rFonts w:cs="Arial" w:hint="eastAsia"/>
                  <w:bCs/>
                  <w:sz w:val="21"/>
                  <w:szCs w:val="21"/>
                </w:rPr>
                <w:t>俄罗斯企业与</w:t>
              </w:r>
              <w:r w:rsidR="005D6F96" w:rsidRPr="005D6F96">
                <w:rPr>
                  <w:rFonts w:cs="Arial" w:hint="eastAsia"/>
                  <w:bCs/>
                  <w:sz w:val="21"/>
                  <w:szCs w:val="21"/>
                </w:rPr>
                <w:t>IBM</w:t>
              </w:r>
              <w:r w:rsidR="005D6F96" w:rsidRPr="005D6F96">
                <w:rPr>
                  <w:rFonts w:cs="Arial" w:hint="eastAsia"/>
                  <w:bCs/>
                  <w:sz w:val="21"/>
                  <w:szCs w:val="21"/>
                </w:rPr>
                <w:t>签订合作协议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5EEB2C1" w14:textId="77777777" w:rsidR="00465E11" w:rsidRPr="00FD7FAC" w:rsidRDefault="005D6F9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11</w:t>
            </w:r>
          </w:p>
        </w:tc>
      </w:tr>
      <w:tr w:rsidR="00465E11" w:rsidRPr="00FD7FAC" w14:paraId="69EEE8F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3C7A2B"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27B49D" w14:textId="77777777" w:rsidR="00465E11" w:rsidRPr="005D6F96" w:rsidRDefault="007C5CA0" w:rsidP="005D6F96">
            <w:pPr>
              <w:widowControl/>
              <w:shd w:val="clear" w:color="auto" w:fill="FFFFFF"/>
              <w:outlineLvl w:val="0"/>
              <w:rPr>
                <w:rFonts w:cs="Arial"/>
                <w:bCs/>
                <w:sz w:val="21"/>
                <w:szCs w:val="21"/>
              </w:rPr>
            </w:pPr>
            <w:hyperlink r:id="rId127" w:tgtFrame="_self" w:tooltip="全国人大常委会副委员长沈跃跃参观华龙一号和人造太阳" w:history="1">
              <w:r w:rsidR="005D6F96" w:rsidRPr="005D6F96">
                <w:rPr>
                  <w:rFonts w:cs="Arial" w:hint="eastAsia"/>
                  <w:bCs/>
                  <w:sz w:val="21"/>
                  <w:szCs w:val="21"/>
                </w:rPr>
                <w:t>全国人大常委会副委员长沈跃跃参观华龙一号和人造太阳</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E48CD0B" w14:textId="77777777" w:rsidR="00465E11" w:rsidRPr="00FD7FAC" w:rsidRDefault="005D6F9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11</w:t>
            </w:r>
          </w:p>
        </w:tc>
      </w:tr>
      <w:tr w:rsidR="00465E11" w:rsidRPr="00FD7FAC" w14:paraId="5B19352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D6B96D6"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3863A13" w14:textId="77777777" w:rsidR="00465E11" w:rsidRPr="005D6F96" w:rsidRDefault="007C5CA0" w:rsidP="005D6F96">
            <w:pPr>
              <w:widowControl/>
              <w:shd w:val="clear" w:color="auto" w:fill="FFFFFF"/>
              <w:outlineLvl w:val="0"/>
              <w:rPr>
                <w:rFonts w:cs="Arial"/>
                <w:bCs/>
                <w:sz w:val="21"/>
                <w:szCs w:val="21"/>
              </w:rPr>
            </w:pPr>
            <w:hyperlink r:id="rId128" w:tgtFrame="_self" w:tooltip="努尔·白克力会见泰国能源部部长、企业负责人并调研能源项目" w:history="1">
              <w:r w:rsidR="005D6F96" w:rsidRPr="005D6F96">
                <w:rPr>
                  <w:rFonts w:cs="Arial" w:hint="eastAsia"/>
                  <w:bCs/>
                  <w:sz w:val="21"/>
                  <w:szCs w:val="21"/>
                </w:rPr>
                <w:t>努尔·白克力会见泰国能源部部长、企业负责人并调研能源项目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F6EDCCA" w14:textId="77777777" w:rsidR="00465E11" w:rsidRPr="00FD7FAC" w:rsidRDefault="005D6F96"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11</w:t>
            </w:r>
          </w:p>
        </w:tc>
      </w:tr>
      <w:tr w:rsidR="00465E11" w:rsidRPr="00FD7FAC" w14:paraId="721395D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1A1307"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058F446" w14:textId="77777777" w:rsidR="00465E11" w:rsidRPr="00FD7FAC" w:rsidRDefault="007C5CA0" w:rsidP="00E53D1F">
            <w:pPr>
              <w:widowControl/>
              <w:jc w:val="left"/>
              <w:rPr>
                <w:rFonts w:cs="Arial"/>
                <w:sz w:val="21"/>
                <w:szCs w:val="21"/>
              </w:rPr>
            </w:pPr>
            <w:hyperlink r:id="rId129" w:tgtFrame="_self" w:tooltip="AP1000进入全球推广关键阶段" w:history="1">
              <w:r w:rsidR="00157DCF">
                <w:rPr>
                  <w:rStyle w:val="aa"/>
                  <w:rFonts w:ascii="新宋体" w:eastAsia="新宋体" w:hAnsi="新宋体" w:hint="eastAsia"/>
                  <w:color w:val="333333"/>
                  <w:sz w:val="18"/>
                  <w:szCs w:val="18"/>
                  <w:shd w:val="clear" w:color="auto" w:fill="FFFFFF"/>
                </w:rPr>
                <w:t>AP1000进入全球推广关键阶段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F9FD74E" w14:textId="77777777" w:rsidR="00465E11"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14:paraId="3D70168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4673B87" w14:textId="77777777" w:rsidR="00157DCF" w:rsidRPr="00CC2133" w:rsidRDefault="00157DC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763AAB2" w14:textId="77777777" w:rsidR="00157DCF" w:rsidRPr="00157DCF" w:rsidRDefault="007C5CA0" w:rsidP="00157DCF">
            <w:pPr>
              <w:widowControl/>
              <w:shd w:val="clear" w:color="auto" w:fill="FFFFFF"/>
              <w:outlineLvl w:val="0"/>
              <w:rPr>
                <w:rFonts w:cs="Arial"/>
                <w:bCs/>
                <w:sz w:val="21"/>
                <w:szCs w:val="21"/>
              </w:rPr>
            </w:pPr>
            <w:hyperlink r:id="rId130" w:tgtFrame="_self" w:tooltip="华龙一号首台核级冷水机组通过出厂验收" w:history="1">
              <w:r w:rsidR="00157DCF" w:rsidRPr="00157DCF">
                <w:rPr>
                  <w:rFonts w:cs="Arial" w:hint="eastAsia"/>
                  <w:bCs/>
                  <w:sz w:val="21"/>
                  <w:szCs w:val="21"/>
                </w:rPr>
                <w:t>华龙一号首台核级冷水机组通过出厂验收</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59843DD" w14:textId="77777777"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14:paraId="607F9C4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01E11F1" w14:textId="77777777" w:rsidR="00157DCF" w:rsidRPr="00CC2133" w:rsidRDefault="00157DC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CA3018C" w14:textId="77777777" w:rsidR="00157DCF" w:rsidRPr="00157DCF" w:rsidRDefault="007C5CA0" w:rsidP="00157DCF">
            <w:pPr>
              <w:widowControl/>
              <w:shd w:val="clear" w:color="auto" w:fill="FFFFFF"/>
              <w:outlineLvl w:val="0"/>
              <w:rPr>
                <w:rFonts w:cs="Arial"/>
                <w:bCs/>
                <w:sz w:val="21"/>
                <w:szCs w:val="21"/>
              </w:rPr>
            </w:pPr>
            <w:hyperlink r:id="rId131" w:tgtFrame="_self" w:tooltip="经济性已成核电" w:history="1">
              <w:r w:rsidR="00157DCF" w:rsidRPr="00157DCF">
                <w:rPr>
                  <w:rFonts w:cs="Arial" w:hint="eastAsia"/>
                  <w:bCs/>
                  <w:sz w:val="21"/>
                  <w:szCs w:val="21"/>
                </w:rPr>
                <w:t>经济性已成核电“软肋”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47F3E23" w14:textId="77777777"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14:paraId="6336A5B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9C4324" w14:textId="77777777" w:rsidR="00157DCF" w:rsidRPr="00CC2133" w:rsidRDefault="00157DC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7C877A5" w14:textId="77777777" w:rsidR="00157DCF" w:rsidRPr="00157DCF" w:rsidRDefault="007C5CA0" w:rsidP="00157DCF">
            <w:pPr>
              <w:widowControl/>
              <w:shd w:val="clear" w:color="auto" w:fill="FFFFFF"/>
              <w:outlineLvl w:val="0"/>
              <w:rPr>
                <w:rFonts w:cs="Arial"/>
                <w:bCs/>
                <w:sz w:val="21"/>
                <w:szCs w:val="21"/>
              </w:rPr>
            </w:pPr>
            <w:hyperlink r:id="rId132" w:tgtFrame="_self" w:tooltip="落实责任强化执行 加强管控提升水平 四部委到石岛湾核电开展" w:history="1">
              <w:r w:rsidR="00157DCF" w:rsidRPr="00157DCF">
                <w:rPr>
                  <w:rFonts w:cs="Arial" w:hint="eastAsia"/>
                  <w:bCs/>
                  <w:sz w:val="21"/>
                  <w:szCs w:val="21"/>
                </w:rPr>
                <w:t>落实责任强化执行</w:t>
              </w:r>
              <w:r w:rsidR="00157DCF" w:rsidRPr="00157DCF">
                <w:rPr>
                  <w:rFonts w:cs="Arial" w:hint="eastAsia"/>
                  <w:bCs/>
                  <w:sz w:val="21"/>
                  <w:szCs w:val="21"/>
                </w:rPr>
                <w:t xml:space="preserve"> </w:t>
              </w:r>
              <w:r w:rsidR="00157DCF" w:rsidRPr="00157DCF">
                <w:rPr>
                  <w:rFonts w:cs="Arial" w:hint="eastAsia"/>
                  <w:bCs/>
                  <w:sz w:val="21"/>
                  <w:szCs w:val="21"/>
                </w:rPr>
                <w:t>加强管控提升水平</w:t>
              </w:r>
              <w:r w:rsidR="00157DCF" w:rsidRPr="00157DCF">
                <w:rPr>
                  <w:rFonts w:cs="Arial" w:hint="eastAsia"/>
                  <w:bCs/>
                  <w:sz w:val="21"/>
                  <w:szCs w:val="21"/>
                </w:rPr>
                <w:t xml:space="preserve"> </w:t>
              </w:r>
              <w:r w:rsidR="00157DCF" w:rsidRPr="00157DCF">
                <w:rPr>
                  <w:rFonts w:cs="Arial" w:hint="eastAsia"/>
                  <w:bCs/>
                  <w:sz w:val="21"/>
                  <w:szCs w:val="21"/>
                </w:rPr>
                <w:t>四部委到石岛湾核电开展“核电安全管理提升年”监督检查</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0A2DE4A" w14:textId="77777777"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14:paraId="4FD20C8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27FEF04" w14:textId="77777777" w:rsidR="00157DCF" w:rsidRPr="00CC2133" w:rsidRDefault="00157DC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1013343" w14:textId="77777777" w:rsidR="00157DCF" w:rsidRPr="00157DCF" w:rsidRDefault="007C5CA0" w:rsidP="00157DCF">
            <w:pPr>
              <w:widowControl/>
              <w:shd w:val="clear" w:color="auto" w:fill="FFFFFF"/>
              <w:outlineLvl w:val="0"/>
              <w:rPr>
                <w:rFonts w:cs="Arial"/>
                <w:bCs/>
                <w:sz w:val="21"/>
                <w:szCs w:val="21"/>
              </w:rPr>
            </w:pPr>
            <w:hyperlink r:id="rId133" w:tgtFrame="_self" w:tooltip="四部委开展" w:history="1">
              <w:r w:rsidR="00157DCF" w:rsidRPr="00157DCF">
                <w:rPr>
                  <w:rFonts w:cs="Arial" w:hint="eastAsia"/>
                  <w:bCs/>
                  <w:sz w:val="21"/>
                  <w:szCs w:val="21"/>
                </w:rPr>
                <w:t>四部委开展“核电安全管理提升年”专项行动</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6185DC4" w14:textId="77777777" w:rsidR="00157DCF" w:rsidRPr="00FD7FAC" w:rsidRDefault="00157DC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12</w:t>
            </w:r>
          </w:p>
        </w:tc>
      </w:tr>
      <w:tr w:rsidR="00157DCF" w:rsidRPr="00FD7FAC" w14:paraId="38702E5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379F90" w14:textId="77777777" w:rsidR="00157DCF" w:rsidRPr="00CC2133" w:rsidRDefault="00157DC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8F12F35" w14:textId="77777777" w:rsidR="00157DCF" w:rsidRPr="003912FF" w:rsidRDefault="007C5CA0" w:rsidP="003912FF">
            <w:pPr>
              <w:widowControl/>
              <w:shd w:val="clear" w:color="auto" w:fill="FFFFFF"/>
              <w:outlineLvl w:val="0"/>
              <w:rPr>
                <w:rFonts w:cs="Arial"/>
                <w:bCs/>
                <w:sz w:val="21"/>
                <w:szCs w:val="21"/>
              </w:rPr>
            </w:pPr>
            <w:hyperlink r:id="rId134" w:tgtFrame="_self" w:tooltip="乌克兰国家核电公司代表团来福清核电参观交流" w:history="1">
              <w:r w:rsidR="003912FF" w:rsidRPr="003912FF">
                <w:rPr>
                  <w:rFonts w:cs="Arial" w:hint="eastAsia"/>
                  <w:bCs/>
                  <w:sz w:val="21"/>
                  <w:szCs w:val="21"/>
                </w:rPr>
                <w:t>乌克兰国家核电公司代表团来福清核电参观交流</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7ACBA33" w14:textId="77777777" w:rsidR="00157DCF"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157DCF" w:rsidRPr="00FD7FAC" w14:paraId="33C4513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2AE842A" w14:textId="77777777" w:rsidR="00157DCF" w:rsidRPr="00CC2133" w:rsidRDefault="00157DC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C1120D1" w14:textId="77777777" w:rsidR="00157DCF" w:rsidRPr="003912FF" w:rsidRDefault="007C5CA0" w:rsidP="003912FF">
            <w:pPr>
              <w:widowControl/>
              <w:shd w:val="clear" w:color="auto" w:fill="FFFFFF"/>
              <w:outlineLvl w:val="0"/>
              <w:rPr>
                <w:rFonts w:cs="Arial"/>
                <w:bCs/>
                <w:sz w:val="21"/>
                <w:szCs w:val="21"/>
              </w:rPr>
            </w:pPr>
            <w:hyperlink r:id="rId135" w:tgtFrame="_self" w:tooltip="国内首套核环境应急机器人投用 能在超强核辐射下采集信息，开展救援操作" w:history="1">
              <w:r w:rsidR="003912FF" w:rsidRPr="003912FF">
                <w:rPr>
                  <w:rFonts w:cs="Arial" w:hint="eastAsia"/>
                  <w:bCs/>
                  <w:sz w:val="21"/>
                  <w:szCs w:val="21"/>
                </w:rPr>
                <w:t>国内首套核环境应急机器人投用</w:t>
              </w:r>
              <w:r w:rsidR="003912FF" w:rsidRPr="003912FF">
                <w:rPr>
                  <w:rFonts w:cs="Arial" w:hint="eastAsia"/>
                  <w:bCs/>
                  <w:sz w:val="21"/>
                  <w:szCs w:val="21"/>
                </w:rPr>
                <w:t xml:space="preserve"> </w:t>
              </w:r>
              <w:r w:rsidR="003912FF" w:rsidRPr="003912FF">
                <w:rPr>
                  <w:rFonts w:cs="Arial" w:hint="eastAsia"/>
                  <w:bCs/>
                  <w:sz w:val="21"/>
                  <w:szCs w:val="21"/>
                </w:rPr>
                <w:t>能在超强核辐射下采集信息，开展救援操作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824B86E" w14:textId="77777777" w:rsidR="00157DCF"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465E11" w:rsidRPr="00FD7FAC" w14:paraId="69391B9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D6D85FA"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DB9821D" w14:textId="77777777" w:rsidR="00465E11" w:rsidRPr="003912FF" w:rsidRDefault="007C5CA0" w:rsidP="003912FF">
            <w:pPr>
              <w:widowControl/>
              <w:shd w:val="clear" w:color="auto" w:fill="FFFFFF"/>
              <w:outlineLvl w:val="0"/>
              <w:rPr>
                <w:rFonts w:cs="Arial"/>
                <w:bCs/>
                <w:sz w:val="21"/>
                <w:szCs w:val="21"/>
              </w:rPr>
            </w:pPr>
            <w:hyperlink r:id="rId136" w:tgtFrame="_self" w:tooltip="英国首次将乏燃料放入新的干法贮存库" w:history="1">
              <w:r w:rsidR="003912FF" w:rsidRPr="003912FF">
                <w:rPr>
                  <w:rFonts w:cs="Arial" w:hint="eastAsia"/>
                  <w:bCs/>
                  <w:sz w:val="21"/>
                  <w:szCs w:val="21"/>
                </w:rPr>
                <w:t>英国首次将乏燃料放入新的干法贮存库</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0C17884" w14:textId="77777777" w:rsidR="00465E11"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465E11" w:rsidRPr="00FD7FAC" w14:paraId="45FA20B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EE48689" w14:textId="77777777" w:rsidR="00465E11" w:rsidRPr="00CC2133" w:rsidRDefault="00465E11"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00A1A53" w14:textId="77777777" w:rsidR="00465E11" w:rsidRPr="003912FF" w:rsidRDefault="007C5CA0" w:rsidP="003912FF">
            <w:pPr>
              <w:widowControl/>
              <w:shd w:val="clear" w:color="auto" w:fill="FFFFFF"/>
              <w:outlineLvl w:val="0"/>
              <w:rPr>
                <w:rFonts w:cs="Arial"/>
                <w:bCs/>
                <w:sz w:val="21"/>
                <w:szCs w:val="21"/>
              </w:rPr>
            </w:pPr>
            <w:hyperlink r:id="rId137" w:tgtFrame="_self" w:tooltip="美国三阿尔法能源公司核聚变取得巨大进展" w:history="1">
              <w:r w:rsidR="003912FF" w:rsidRPr="003912FF">
                <w:rPr>
                  <w:rFonts w:cs="Arial" w:hint="eastAsia"/>
                  <w:bCs/>
                  <w:sz w:val="21"/>
                  <w:szCs w:val="21"/>
                </w:rPr>
                <w:t>美国三阿尔法能源公司核聚变取得巨大进展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EA0B2DA" w14:textId="77777777" w:rsidR="00465E11"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3912FF" w:rsidRPr="00FD7FAC" w14:paraId="3620A4A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7C636A5" w14:textId="77777777" w:rsidR="003912FF" w:rsidRPr="00CC2133" w:rsidRDefault="003912F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2B1ED2" w14:textId="77777777" w:rsidR="003912FF" w:rsidRPr="003912FF" w:rsidRDefault="007C5CA0" w:rsidP="003912FF">
            <w:pPr>
              <w:widowControl/>
              <w:shd w:val="clear" w:color="auto" w:fill="FFFFFF"/>
              <w:outlineLvl w:val="0"/>
              <w:rPr>
                <w:rFonts w:cs="Arial"/>
                <w:bCs/>
                <w:sz w:val="21"/>
                <w:szCs w:val="21"/>
              </w:rPr>
            </w:pPr>
            <w:hyperlink r:id="rId138" w:tgtFrame="_self" w:tooltip="同步加速器研究核废物打破记录" w:history="1">
              <w:r w:rsidR="003912FF" w:rsidRPr="003912FF">
                <w:rPr>
                  <w:rFonts w:cs="Arial" w:hint="eastAsia"/>
                  <w:bCs/>
                  <w:sz w:val="21"/>
                  <w:szCs w:val="21"/>
                </w:rPr>
                <w:t>同步加速器研究核废物打破记录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34A580C" w14:textId="77777777" w:rsidR="003912FF" w:rsidRPr="00FD7FAC" w:rsidRDefault="003912FF"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13</w:t>
            </w:r>
          </w:p>
        </w:tc>
      </w:tr>
      <w:tr w:rsidR="003912FF" w:rsidRPr="00FD7FAC" w14:paraId="5284553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D591114" w14:textId="77777777" w:rsidR="003912FF" w:rsidRPr="00CC2133" w:rsidRDefault="003912F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CF0FC83" w14:textId="77777777" w:rsidR="003912FF" w:rsidRPr="00E17212" w:rsidRDefault="007C5CA0" w:rsidP="00E17212">
            <w:pPr>
              <w:widowControl/>
              <w:shd w:val="clear" w:color="auto" w:fill="FFFFFF"/>
              <w:outlineLvl w:val="0"/>
              <w:rPr>
                <w:rFonts w:cs="Arial"/>
                <w:bCs/>
                <w:sz w:val="21"/>
                <w:szCs w:val="21"/>
              </w:rPr>
            </w:pPr>
            <w:hyperlink r:id="rId139" w:tgtFrame="_self" w:tooltip="中广核将在大连建设质子重离子肿瘤治疗中心" w:history="1">
              <w:r w:rsidR="00E17212" w:rsidRPr="00E17212">
                <w:rPr>
                  <w:rFonts w:cs="Arial" w:hint="eastAsia"/>
                  <w:bCs/>
                  <w:sz w:val="21"/>
                  <w:szCs w:val="21"/>
                </w:rPr>
                <w:t>中广核将在大连建设质子重离子肿瘤治疗中心</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4141C09" w14:textId="77777777"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14</w:t>
            </w:r>
          </w:p>
        </w:tc>
      </w:tr>
      <w:tr w:rsidR="003912FF" w:rsidRPr="00FD7FAC" w14:paraId="673B2BD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9C617EA" w14:textId="77777777" w:rsidR="003912FF" w:rsidRPr="00CC2133" w:rsidRDefault="003912F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904C4A" w14:textId="77777777" w:rsidR="003912FF" w:rsidRPr="00E17212" w:rsidRDefault="007C5CA0" w:rsidP="00E17212">
            <w:pPr>
              <w:widowControl/>
              <w:shd w:val="clear" w:color="auto" w:fill="FFFFFF"/>
              <w:outlineLvl w:val="0"/>
              <w:rPr>
                <w:rFonts w:cs="Arial"/>
                <w:bCs/>
                <w:sz w:val="21"/>
                <w:szCs w:val="21"/>
              </w:rPr>
            </w:pPr>
            <w:hyperlink r:id="rId140" w:tgtFrame="_self" w:tooltip="国际原子能机构在哈萨克斯坦建国际" w:history="1">
              <w:r w:rsidR="00E17212" w:rsidRPr="00E17212">
                <w:rPr>
                  <w:rFonts w:cs="Arial" w:hint="eastAsia"/>
                  <w:bCs/>
                  <w:sz w:val="21"/>
                  <w:szCs w:val="21"/>
                </w:rPr>
                <w:t>国际原子能机构在哈萨克斯坦建国际“铀银行”：化核武为核能</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DCB9C61" w14:textId="77777777"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14</w:t>
            </w:r>
          </w:p>
        </w:tc>
      </w:tr>
      <w:tr w:rsidR="003912FF" w:rsidRPr="00FD7FAC" w14:paraId="685FB7B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40E1246" w14:textId="77777777" w:rsidR="003912FF" w:rsidRPr="00CC2133" w:rsidRDefault="003912F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DFFD98" w14:textId="77777777" w:rsidR="003912FF" w:rsidRPr="00E17212" w:rsidRDefault="007C5CA0" w:rsidP="00E17212">
            <w:pPr>
              <w:widowControl/>
              <w:shd w:val="clear" w:color="auto" w:fill="FFFFFF"/>
              <w:outlineLvl w:val="0"/>
              <w:rPr>
                <w:rFonts w:cs="Arial"/>
                <w:bCs/>
                <w:sz w:val="21"/>
                <w:szCs w:val="21"/>
              </w:rPr>
            </w:pPr>
            <w:hyperlink r:id="rId141" w:tgtFrame="_self" w:tooltip="美国马里兰大学提出更小型、更安全核电站新设计" w:history="1">
              <w:r w:rsidR="00E17212" w:rsidRPr="00E17212">
                <w:rPr>
                  <w:rFonts w:cs="Arial" w:hint="eastAsia"/>
                  <w:bCs/>
                  <w:sz w:val="21"/>
                  <w:szCs w:val="21"/>
                </w:rPr>
                <w:t>美国马里兰大学提出更小型、更安全核电站新设计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E1074DA" w14:textId="77777777"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14</w:t>
            </w:r>
          </w:p>
        </w:tc>
      </w:tr>
      <w:tr w:rsidR="003912FF" w:rsidRPr="00FD7FAC" w14:paraId="6434D2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B17F698" w14:textId="77777777" w:rsidR="003912FF" w:rsidRPr="00CC2133" w:rsidRDefault="003912F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5BFC83" w14:textId="77777777" w:rsidR="003912FF" w:rsidRPr="00AA20B3" w:rsidRDefault="007C5CA0" w:rsidP="00AA20B3">
            <w:pPr>
              <w:widowControl/>
              <w:shd w:val="clear" w:color="auto" w:fill="FFFFFF"/>
              <w:outlineLvl w:val="0"/>
              <w:rPr>
                <w:rFonts w:cs="Arial"/>
                <w:bCs/>
                <w:sz w:val="21"/>
                <w:szCs w:val="21"/>
              </w:rPr>
            </w:pPr>
            <w:hyperlink r:id="rId142" w:tgtFrame="_self" w:tooltip="AP1000示范项目两个1号机组年内并网发电" w:history="1">
              <w:r w:rsidR="00AA20B3" w:rsidRPr="00AA20B3">
                <w:rPr>
                  <w:rFonts w:cs="Arial" w:hint="eastAsia"/>
                  <w:bCs/>
                  <w:sz w:val="21"/>
                  <w:szCs w:val="21"/>
                </w:rPr>
                <w:t>AP1000</w:t>
              </w:r>
              <w:r w:rsidR="00AA20B3" w:rsidRPr="00AA20B3">
                <w:rPr>
                  <w:rFonts w:cs="Arial" w:hint="eastAsia"/>
                  <w:bCs/>
                  <w:sz w:val="21"/>
                  <w:szCs w:val="21"/>
                </w:rPr>
                <w:t>示范项目两个</w:t>
              </w:r>
              <w:r w:rsidR="00AA20B3" w:rsidRPr="00AA20B3">
                <w:rPr>
                  <w:rFonts w:cs="Arial" w:hint="eastAsia"/>
                  <w:bCs/>
                  <w:sz w:val="21"/>
                  <w:szCs w:val="21"/>
                </w:rPr>
                <w:t>1</w:t>
              </w:r>
              <w:r w:rsidR="00AA20B3" w:rsidRPr="00AA20B3">
                <w:rPr>
                  <w:rFonts w:cs="Arial" w:hint="eastAsia"/>
                  <w:bCs/>
                  <w:sz w:val="21"/>
                  <w:szCs w:val="21"/>
                </w:rPr>
                <w:t>号机组年内并网发电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0F2F884" w14:textId="77777777" w:rsidR="003912FF" w:rsidRPr="00FD7FAC" w:rsidRDefault="004708FA"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w:t>
            </w:r>
            <w:r w:rsidR="00AA20B3">
              <w:rPr>
                <w:rFonts w:cs="Arial"/>
                <w:sz w:val="21"/>
                <w:szCs w:val="21"/>
              </w:rPr>
              <w:t>7</w:t>
            </w:r>
          </w:p>
        </w:tc>
      </w:tr>
      <w:tr w:rsidR="003912FF" w:rsidRPr="00FD7FAC" w14:paraId="4B149B7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97747FF" w14:textId="77777777" w:rsidR="003912FF" w:rsidRPr="00CC2133" w:rsidRDefault="003912FF"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11F866" w14:textId="77777777" w:rsidR="003912FF" w:rsidRPr="00AA20B3" w:rsidRDefault="007C5CA0" w:rsidP="00AA20B3">
            <w:pPr>
              <w:widowControl/>
              <w:shd w:val="clear" w:color="auto" w:fill="FFFFFF"/>
              <w:outlineLvl w:val="0"/>
              <w:rPr>
                <w:rFonts w:cs="Arial"/>
                <w:bCs/>
                <w:sz w:val="21"/>
                <w:szCs w:val="21"/>
              </w:rPr>
            </w:pPr>
            <w:hyperlink r:id="rId143" w:tgtFrame="_self" w:tooltip="福清核电4号机组首次达到临界" w:history="1">
              <w:r w:rsidR="00AA20B3" w:rsidRPr="00AA20B3">
                <w:rPr>
                  <w:rFonts w:cs="Arial" w:hint="eastAsia"/>
                  <w:bCs/>
                  <w:sz w:val="21"/>
                  <w:szCs w:val="21"/>
                </w:rPr>
                <w:t>福清核电</w:t>
              </w:r>
              <w:r w:rsidR="00AA20B3" w:rsidRPr="00AA20B3">
                <w:rPr>
                  <w:rFonts w:cs="Arial" w:hint="eastAsia"/>
                  <w:bCs/>
                  <w:sz w:val="21"/>
                  <w:szCs w:val="21"/>
                </w:rPr>
                <w:t>4</w:t>
              </w:r>
              <w:r w:rsidR="00AA20B3" w:rsidRPr="00AA20B3">
                <w:rPr>
                  <w:rFonts w:cs="Arial" w:hint="eastAsia"/>
                  <w:bCs/>
                  <w:sz w:val="21"/>
                  <w:szCs w:val="21"/>
                </w:rPr>
                <w:t>号机组首次达到临界</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C733712" w14:textId="77777777" w:rsidR="003912FF"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14:paraId="539332A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9CC340" w14:textId="77777777" w:rsidR="00AA20B3" w:rsidRPr="00CC2133" w:rsidRDefault="00AA20B3"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8FB4FBB" w14:textId="77777777" w:rsidR="00AA20B3" w:rsidRPr="00AA20B3" w:rsidRDefault="007C5CA0" w:rsidP="00AA20B3">
            <w:pPr>
              <w:widowControl/>
              <w:shd w:val="clear" w:color="auto" w:fill="FFFFFF"/>
              <w:outlineLvl w:val="0"/>
              <w:rPr>
                <w:rFonts w:cs="Arial"/>
                <w:bCs/>
                <w:sz w:val="21"/>
                <w:szCs w:val="21"/>
              </w:rPr>
            </w:pPr>
            <w:hyperlink r:id="rId144" w:tgtFrame="_self" w:history="1">
              <w:r w:rsidR="00AA20B3" w:rsidRPr="00AA20B3">
                <w:rPr>
                  <w:rFonts w:cs="Arial" w:hint="eastAsia"/>
                  <w:bCs/>
                  <w:sz w:val="21"/>
                  <w:szCs w:val="21"/>
                </w:rPr>
                <w:t>“华龙一号”海外首堆反应堆压力容器出厂水压试验圆满成功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C2E9EE9" w14:textId="77777777" w:rsidR="00AA20B3"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14:paraId="118D952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10AFA9F" w14:textId="77777777" w:rsidR="00AA20B3" w:rsidRPr="00CC2133" w:rsidRDefault="00AA20B3"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3D8A51" w14:textId="77777777" w:rsidR="00AA20B3" w:rsidRPr="00AA20B3" w:rsidRDefault="007C5CA0" w:rsidP="00AA20B3">
            <w:pPr>
              <w:widowControl/>
              <w:shd w:val="clear" w:color="auto" w:fill="FFFFFF"/>
              <w:outlineLvl w:val="0"/>
              <w:rPr>
                <w:rFonts w:cs="Arial"/>
                <w:bCs/>
                <w:sz w:val="21"/>
                <w:szCs w:val="21"/>
              </w:rPr>
            </w:pPr>
            <w:hyperlink r:id="rId145" w:tgtFrame="_self" w:tooltip="核动力院完成三代核电棒控棒位系统研制" w:history="1">
              <w:r w:rsidR="00AA20B3" w:rsidRPr="00AA20B3">
                <w:rPr>
                  <w:rFonts w:cs="Arial" w:hint="eastAsia"/>
                  <w:bCs/>
                  <w:sz w:val="21"/>
                  <w:szCs w:val="21"/>
                </w:rPr>
                <w:t>核动力院完成三代核电棒控棒位系统研制</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CF01620" w14:textId="77777777" w:rsidR="00AA20B3"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14:paraId="5220B41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9FD69A" w14:textId="77777777" w:rsidR="00AA20B3" w:rsidRPr="00CC2133" w:rsidRDefault="00AA20B3"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1F8BF31" w14:textId="77777777" w:rsidR="00AA20B3" w:rsidRPr="00AA20B3" w:rsidRDefault="007C5CA0" w:rsidP="00AA20B3">
            <w:pPr>
              <w:widowControl/>
              <w:shd w:val="clear" w:color="auto" w:fill="FFFFFF"/>
              <w:outlineLvl w:val="0"/>
              <w:rPr>
                <w:rFonts w:cs="Arial"/>
                <w:bCs/>
                <w:sz w:val="21"/>
                <w:szCs w:val="21"/>
              </w:rPr>
            </w:pPr>
            <w:hyperlink r:id="rId146" w:tgtFrame="_self" w:tooltip="英国核监管机构公布2017/2018年度机构发展计划" w:history="1">
              <w:r w:rsidR="00AA20B3" w:rsidRPr="00AA20B3">
                <w:rPr>
                  <w:rFonts w:cs="Arial" w:hint="eastAsia"/>
                  <w:bCs/>
                  <w:sz w:val="21"/>
                  <w:szCs w:val="21"/>
                </w:rPr>
                <w:t>英国核监管机构公布</w:t>
              </w:r>
              <w:r w:rsidR="00AA20B3" w:rsidRPr="00AA20B3">
                <w:rPr>
                  <w:rFonts w:cs="Arial" w:hint="eastAsia"/>
                  <w:bCs/>
                  <w:sz w:val="21"/>
                  <w:szCs w:val="21"/>
                </w:rPr>
                <w:t>2017/2018</w:t>
              </w:r>
              <w:r w:rsidR="00AA20B3" w:rsidRPr="00AA20B3">
                <w:rPr>
                  <w:rFonts w:cs="Arial" w:hint="eastAsia"/>
                  <w:bCs/>
                  <w:sz w:val="21"/>
                  <w:szCs w:val="21"/>
                </w:rPr>
                <w:t>年度机构发展计划</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ECB8E59" w14:textId="77777777" w:rsidR="00AA20B3" w:rsidRPr="00FD7FAC" w:rsidRDefault="00AA20B3"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17</w:t>
            </w:r>
          </w:p>
        </w:tc>
      </w:tr>
      <w:tr w:rsidR="00AA20B3" w:rsidRPr="00FD7FAC" w14:paraId="1AE70CB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BAA96D3" w14:textId="77777777" w:rsidR="00AA20B3" w:rsidRPr="00CC2133" w:rsidRDefault="00AA20B3" w:rsidP="00E53D1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A68F1C5" w14:textId="77777777" w:rsidR="00AA20B3" w:rsidRPr="00FE73CE" w:rsidRDefault="007C5CA0" w:rsidP="00FE73CE">
            <w:pPr>
              <w:widowControl/>
              <w:shd w:val="clear" w:color="auto" w:fill="FFFFFF"/>
              <w:outlineLvl w:val="0"/>
              <w:rPr>
                <w:rFonts w:cs="Arial"/>
                <w:bCs/>
                <w:sz w:val="21"/>
                <w:szCs w:val="21"/>
              </w:rPr>
            </w:pPr>
            <w:hyperlink r:id="rId147" w:tgtFrame="_self" w:tooltip="全球首条高温气冷堆燃料元件生产线实现工业规模转化" w:history="1">
              <w:r w:rsidR="00FE73CE" w:rsidRPr="00FE73CE">
                <w:rPr>
                  <w:rFonts w:cs="Arial" w:hint="eastAsia"/>
                  <w:bCs/>
                  <w:sz w:val="21"/>
                  <w:szCs w:val="21"/>
                </w:rPr>
                <w:t>全球首条高温气冷堆燃料元件生产线实现工业规模转化</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70FF997" w14:textId="77777777" w:rsidR="00AA20B3" w:rsidRPr="00FD7FAC" w:rsidRDefault="00FE73CE" w:rsidP="00E53D1F">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18</w:t>
            </w:r>
          </w:p>
        </w:tc>
      </w:tr>
      <w:tr w:rsidR="00FE73CE" w:rsidRPr="00FD7FAC" w14:paraId="05B430E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CDEBF4A" w14:textId="77777777" w:rsidR="00FE73CE" w:rsidRPr="00CC2133" w:rsidRDefault="00FE73CE" w:rsidP="00FE73C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85D3D51" w14:textId="77777777" w:rsidR="00FE73CE" w:rsidRPr="00FE73CE" w:rsidRDefault="007C5CA0" w:rsidP="00FE73CE">
            <w:pPr>
              <w:widowControl/>
              <w:shd w:val="clear" w:color="auto" w:fill="FFFFFF"/>
              <w:outlineLvl w:val="0"/>
              <w:rPr>
                <w:rFonts w:cs="Arial"/>
                <w:bCs/>
                <w:sz w:val="21"/>
                <w:szCs w:val="21"/>
              </w:rPr>
            </w:pPr>
            <w:hyperlink r:id="rId148" w:tgtFrame="_self" w:tooltip="海阳核电1号机组装料在即 计划今年年内并网发电" w:history="1">
              <w:r w:rsidR="00FE73CE" w:rsidRPr="00FE73CE">
                <w:rPr>
                  <w:rFonts w:cs="Arial" w:hint="eastAsia"/>
                  <w:bCs/>
                  <w:sz w:val="21"/>
                  <w:szCs w:val="21"/>
                </w:rPr>
                <w:t>海阳核电</w:t>
              </w:r>
              <w:r w:rsidR="00FE73CE" w:rsidRPr="00FE73CE">
                <w:rPr>
                  <w:rFonts w:cs="Arial" w:hint="eastAsia"/>
                  <w:bCs/>
                  <w:sz w:val="21"/>
                  <w:szCs w:val="21"/>
                </w:rPr>
                <w:t>1</w:t>
              </w:r>
              <w:r w:rsidR="00FE73CE" w:rsidRPr="00FE73CE">
                <w:rPr>
                  <w:rFonts w:cs="Arial" w:hint="eastAsia"/>
                  <w:bCs/>
                  <w:sz w:val="21"/>
                  <w:szCs w:val="21"/>
                </w:rPr>
                <w:t>号机组装料在即</w:t>
              </w:r>
              <w:r w:rsidR="00FE73CE" w:rsidRPr="00FE73CE">
                <w:rPr>
                  <w:rFonts w:cs="Arial" w:hint="eastAsia"/>
                  <w:bCs/>
                  <w:sz w:val="21"/>
                  <w:szCs w:val="21"/>
                </w:rPr>
                <w:t xml:space="preserve"> </w:t>
              </w:r>
              <w:r w:rsidR="00FE73CE" w:rsidRPr="00FE73CE">
                <w:rPr>
                  <w:rFonts w:cs="Arial" w:hint="eastAsia"/>
                  <w:bCs/>
                  <w:sz w:val="21"/>
                  <w:szCs w:val="21"/>
                </w:rPr>
                <w:t>计划今年年内并网发电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C06388D" w14:textId="77777777" w:rsidR="00FE73CE" w:rsidRPr="00FD7FAC" w:rsidRDefault="00FE73CE"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18</w:t>
            </w:r>
          </w:p>
        </w:tc>
      </w:tr>
      <w:tr w:rsidR="00FE73CE" w:rsidRPr="00FD7FAC" w14:paraId="717ACE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CC49974" w14:textId="77777777" w:rsidR="00FE73CE" w:rsidRPr="00CC2133" w:rsidRDefault="00FE73CE" w:rsidP="00FE73C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D3FF64B" w14:textId="77777777" w:rsidR="00FE73CE" w:rsidRPr="0021152B" w:rsidRDefault="007C5CA0" w:rsidP="0021152B">
            <w:pPr>
              <w:widowControl/>
              <w:shd w:val="clear" w:color="auto" w:fill="FFFFFF"/>
              <w:outlineLvl w:val="0"/>
              <w:rPr>
                <w:rFonts w:cs="Arial"/>
                <w:bCs/>
                <w:sz w:val="21"/>
                <w:szCs w:val="21"/>
              </w:rPr>
            </w:pPr>
            <w:hyperlink r:id="rId149" w:tgtFrame="_self" w:tooltip="中沙核能合作取得阶段性成果 成立协调委员会推更广泛合作" w:history="1">
              <w:r w:rsidR="0021152B" w:rsidRPr="0021152B">
                <w:rPr>
                  <w:rFonts w:cs="Arial" w:hint="eastAsia"/>
                  <w:bCs/>
                  <w:sz w:val="21"/>
                  <w:szCs w:val="21"/>
                </w:rPr>
                <w:t>中沙核能合作取得阶段性成果</w:t>
              </w:r>
              <w:r w:rsidR="0021152B" w:rsidRPr="0021152B">
                <w:rPr>
                  <w:rFonts w:cs="Arial" w:hint="eastAsia"/>
                  <w:bCs/>
                  <w:sz w:val="21"/>
                  <w:szCs w:val="21"/>
                </w:rPr>
                <w:t xml:space="preserve"> </w:t>
              </w:r>
              <w:r w:rsidR="0021152B" w:rsidRPr="0021152B">
                <w:rPr>
                  <w:rFonts w:cs="Arial" w:hint="eastAsia"/>
                  <w:bCs/>
                  <w:sz w:val="21"/>
                  <w:szCs w:val="21"/>
                </w:rPr>
                <w:t>成立协调委员会推更广泛合作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9D87E87" w14:textId="77777777" w:rsidR="00FE73CE" w:rsidRPr="00FD7FAC" w:rsidRDefault="0021152B"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19</w:t>
            </w:r>
          </w:p>
        </w:tc>
      </w:tr>
      <w:tr w:rsidR="00FE73CE" w:rsidRPr="00FD7FAC" w14:paraId="4C4BDAA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F4BD760" w14:textId="77777777" w:rsidR="00FE73CE" w:rsidRPr="00CC2133" w:rsidRDefault="00FE73CE" w:rsidP="00FE73C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B922EA7" w14:textId="77777777" w:rsidR="00FE73CE" w:rsidRPr="0021152B" w:rsidRDefault="007C5CA0" w:rsidP="0021152B">
            <w:pPr>
              <w:widowControl/>
              <w:shd w:val="clear" w:color="auto" w:fill="FFFFFF"/>
              <w:outlineLvl w:val="0"/>
              <w:rPr>
                <w:rFonts w:cs="Arial"/>
                <w:bCs/>
                <w:sz w:val="21"/>
                <w:szCs w:val="21"/>
              </w:rPr>
            </w:pPr>
            <w:hyperlink r:id="rId150" w:tgtFrame="_self" w:tooltip="美国计划建立先进核制造中心" w:history="1">
              <w:r w:rsidR="0021152B" w:rsidRPr="0021152B">
                <w:rPr>
                  <w:rFonts w:cs="Arial" w:hint="eastAsia"/>
                  <w:bCs/>
                  <w:sz w:val="21"/>
                  <w:szCs w:val="21"/>
                </w:rPr>
                <w:t>美国计划建立先进核制造中心</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214A005" w14:textId="77777777" w:rsidR="00FE73CE" w:rsidRPr="00FD7FAC" w:rsidRDefault="0021152B"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19</w:t>
            </w:r>
          </w:p>
        </w:tc>
      </w:tr>
      <w:tr w:rsidR="00FE73CE" w:rsidRPr="00FD7FAC" w14:paraId="0F4BA33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50EFACD" w14:textId="77777777" w:rsidR="00FE73CE" w:rsidRPr="00CC2133" w:rsidRDefault="00FE73CE" w:rsidP="00FE73C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B859AB" w14:textId="77777777" w:rsidR="00FE73CE" w:rsidRPr="0021152B" w:rsidRDefault="007C5CA0" w:rsidP="0021152B">
            <w:pPr>
              <w:widowControl/>
              <w:shd w:val="clear" w:color="auto" w:fill="FFFFFF"/>
              <w:outlineLvl w:val="0"/>
              <w:rPr>
                <w:rFonts w:cs="Arial"/>
                <w:bCs/>
                <w:sz w:val="21"/>
                <w:szCs w:val="21"/>
              </w:rPr>
            </w:pPr>
            <w:hyperlink r:id="rId151" w:tgtFrame="_self" w:tooltip="李凡荣会见波兰能源部副部长" w:history="1">
              <w:r w:rsidR="0021152B" w:rsidRPr="0021152B">
                <w:rPr>
                  <w:rFonts w:cs="Arial" w:hint="eastAsia"/>
                  <w:bCs/>
                  <w:sz w:val="21"/>
                  <w:szCs w:val="21"/>
                </w:rPr>
                <w:t>李凡荣会见波兰能源部副部长</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D54F51A" w14:textId="77777777" w:rsidR="00FE73CE" w:rsidRPr="00FD7FAC" w:rsidRDefault="0021152B" w:rsidP="00FE73CE">
            <w:pPr>
              <w:widowControl/>
              <w:jc w:val="left"/>
              <w:rPr>
                <w:rFonts w:cs="Arial"/>
                <w:sz w:val="21"/>
                <w:szCs w:val="21"/>
              </w:rPr>
            </w:pPr>
            <w:r>
              <w:rPr>
                <w:rFonts w:cs="Arial" w:hint="eastAsia"/>
                <w:sz w:val="21"/>
                <w:szCs w:val="21"/>
              </w:rPr>
              <w:t>2017-</w:t>
            </w:r>
            <w:r>
              <w:rPr>
                <w:rFonts w:cs="Arial"/>
                <w:sz w:val="21"/>
                <w:szCs w:val="21"/>
              </w:rPr>
              <w:t>07</w:t>
            </w:r>
            <w:r>
              <w:rPr>
                <w:rFonts w:cs="Arial" w:hint="eastAsia"/>
                <w:sz w:val="21"/>
                <w:szCs w:val="21"/>
              </w:rPr>
              <w:t>-</w:t>
            </w:r>
            <w:r>
              <w:rPr>
                <w:rFonts w:cs="Arial"/>
                <w:sz w:val="21"/>
                <w:szCs w:val="21"/>
              </w:rPr>
              <w:t>19</w:t>
            </w:r>
          </w:p>
        </w:tc>
      </w:tr>
      <w:tr w:rsidR="00FE73CE" w:rsidRPr="00FD7FAC" w14:paraId="11633E2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3C1345E" w14:textId="77777777" w:rsidR="00FE73CE" w:rsidRPr="00CC2133" w:rsidRDefault="00FE73CE" w:rsidP="00FE73C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602ED9E" w14:textId="77777777" w:rsidR="00FE73CE" w:rsidRPr="00E226E3" w:rsidRDefault="007C5CA0" w:rsidP="00E226E3">
            <w:pPr>
              <w:widowControl/>
              <w:shd w:val="clear" w:color="auto" w:fill="FFFFFF"/>
              <w:outlineLvl w:val="0"/>
              <w:rPr>
                <w:rFonts w:cs="Arial"/>
                <w:bCs/>
                <w:sz w:val="21"/>
                <w:szCs w:val="21"/>
              </w:rPr>
            </w:pPr>
            <w:hyperlink r:id="rId152" w:tgtFrame="_self" w:tooltip="中核集团与沙特合作开展海水提铀技术研究" w:history="1">
              <w:r w:rsidR="00E226E3" w:rsidRPr="00E226E3">
                <w:rPr>
                  <w:rFonts w:cs="Arial" w:hint="eastAsia"/>
                  <w:bCs/>
                  <w:sz w:val="21"/>
                  <w:szCs w:val="21"/>
                </w:rPr>
                <w:t>中核集团与沙特合作开展海水提铀技术研究</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962765A" w14:textId="77777777" w:rsidR="00FE73CE" w:rsidRPr="00FD7FAC" w:rsidRDefault="00E226E3" w:rsidP="00FE73CE">
            <w:pPr>
              <w:widowControl/>
              <w:jc w:val="left"/>
              <w:rPr>
                <w:rFonts w:cs="Arial"/>
                <w:sz w:val="21"/>
                <w:szCs w:val="21"/>
              </w:rPr>
            </w:pPr>
            <w:r>
              <w:rPr>
                <w:rFonts w:cs="Arial" w:hint="eastAsia"/>
                <w:sz w:val="21"/>
                <w:szCs w:val="21"/>
              </w:rPr>
              <w:t>2017-07-20</w:t>
            </w:r>
          </w:p>
        </w:tc>
      </w:tr>
      <w:tr w:rsidR="00E226E3" w:rsidRPr="00FD7FAC" w14:paraId="3A8100C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7532CE4" w14:textId="77777777" w:rsidR="00E226E3" w:rsidRPr="00CC2133" w:rsidRDefault="00E226E3"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CEDE372" w14:textId="77777777" w:rsidR="00E226E3" w:rsidRPr="00E226E3" w:rsidRDefault="007C5CA0" w:rsidP="00E226E3">
            <w:pPr>
              <w:widowControl/>
              <w:shd w:val="clear" w:color="auto" w:fill="FFFFFF"/>
              <w:outlineLvl w:val="0"/>
              <w:rPr>
                <w:rFonts w:cs="Arial"/>
                <w:bCs/>
                <w:sz w:val="21"/>
                <w:szCs w:val="21"/>
              </w:rPr>
            </w:pPr>
            <w:hyperlink r:id="rId153" w:tgtFrame="_self" w:history="1">
              <w:r w:rsidR="00E226E3" w:rsidRPr="00E226E3">
                <w:rPr>
                  <w:rFonts w:cs="Arial" w:hint="eastAsia"/>
                  <w:bCs/>
                  <w:sz w:val="21"/>
                  <w:szCs w:val="21"/>
                </w:rPr>
                <w:t>“压水堆环形燃料组件研制”关键部件通过节点审查</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D3B643C" w14:textId="77777777" w:rsidR="00E226E3" w:rsidRPr="00FD7FAC" w:rsidRDefault="00E226E3" w:rsidP="00E226E3">
            <w:pPr>
              <w:widowControl/>
              <w:jc w:val="left"/>
              <w:rPr>
                <w:rFonts w:cs="Arial"/>
                <w:sz w:val="21"/>
                <w:szCs w:val="21"/>
              </w:rPr>
            </w:pPr>
            <w:r>
              <w:rPr>
                <w:rFonts w:cs="Arial" w:hint="eastAsia"/>
                <w:sz w:val="21"/>
                <w:szCs w:val="21"/>
              </w:rPr>
              <w:t>2017-07-20</w:t>
            </w:r>
          </w:p>
        </w:tc>
      </w:tr>
      <w:tr w:rsidR="00E226E3" w:rsidRPr="00FD7FAC" w14:paraId="1AD663C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07A7DD" w14:textId="77777777" w:rsidR="00E226E3" w:rsidRPr="00CC2133" w:rsidRDefault="00E226E3"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BF8D64" w14:textId="77777777" w:rsidR="00E226E3" w:rsidRPr="00F23BAD" w:rsidRDefault="00F23BAD" w:rsidP="00F23BAD">
            <w:pPr>
              <w:widowControl/>
              <w:shd w:val="clear" w:color="auto" w:fill="FFFFFF"/>
              <w:outlineLvl w:val="0"/>
              <w:rPr>
                <w:rFonts w:cs="Arial"/>
                <w:bCs/>
                <w:sz w:val="21"/>
                <w:szCs w:val="21"/>
              </w:rPr>
            </w:pPr>
            <w:r w:rsidRPr="00F23BAD">
              <w:rPr>
                <w:rFonts w:cs="Arial" w:hint="eastAsia"/>
                <w:bCs/>
                <w:sz w:val="21"/>
                <w:szCs w:val="21"/>
              </w:rPr>
              <w:t>秦山核电动态刻棒技术获得首个发明专利授权</w:t>
            </w:r>
          </w:p>
        </w:tc>
        <w:tc>
          <w:tcPr>
            <w:tcW w:w="1266" w:type="dxa"/>
            <w:tcBorders>
              <w:top w:val="single" w:sz="4" w:space="0" w:color="000000"/>
              <w:left w:val="nil"/>
              <w:bottom w:val="single" w:sz="4" w:space="0" w:color="000000"/>
              <w:right w:val="single" w:sz="4" w:space="0" w:color="000000"/>
            </w:tcBorders>
            <w:shd w:val="clear" w:color="auto" w:fill="auto"/>
            <w:noWrap/>
          </w:tcPr>
          <w:p w14:paraId="21A039CE" w14:textId="77777777" w:rsidR="00E226E3" w:rsidRPr="00FD7FAC" w:rsidRDefault="00F23BAD" w:rsidP="00E226E3">
            <w:pPr>
              <w:widowControl/>
              <w:jc w:val="left"/>
              <w:rPr>
                <w:rFonts w:cs="Arial"/>
                <w:sz w:val="21"/>
                <w:szCs w:val="21"/>
              </w:rPr>
            </w:pPr>
            <w:r>
              <w:rPr>
                <w:rFonts w:cs="Arial" w:hint="eastAsia"/>
                <w:sz w:val="21"/>
                <w:szCs w:val="21"/>
              </w:rPr>
              <w:t>2017</w:t>
            </w:r>
            <w:r>
              <w:rPr>
                <w:rFonts w:cs="Arial"/>
                <w:sz w:val="21"/>
                <w:szCs w:val="21"/>
              </w:rPr>
              <w:t>-07-21</w:t>
            </w:r>
          </w:p>
        </w:tc>
      </w:tr>
      <w:tr w:rsidR="00F23BAD" w:rsidRPr="00FD7FAC" w14:paraId="28B5673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BEE898" w14:textId="77777777" w:rsidR="00F23BAD" w:rsidRPr="00CC2133" w:rsidRDefault="00F23BAD"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FEDC924" w14:textId="77777777" w:rsidR="00F23BAD" w:rsidRPr="00F23BAD" w:rsidRDefault="00F23BAD" w:rsidP="00F23BAD">
            <w:pPr>
              <w:widowControl/>
              <w:shd w:val="clear" w:color="auto" w:fill="FFFFFF"/>
              <w:outlineLvl w:val="0"/>
              <w:rPr>
                <w:rFonts w:cs="Arial"/>
                <w:bCs/>
                <w:sz w:val="21"/>
                <w:szCs w:val="21"/>
              </w:rPr>
            </w:pPr>
            <w:r w:rsidRPr="00F23BAD">
              <w:rPr>
                <w:rFonts w:cs="Arial" w:hint="eastAsia"/>
                <w:bCs/>
                <w:sz w:val="21"/>
                <w:szCs w:val="21"/>
              </w:rPr>
              <w:t>辽宁核电“空冷技术在核电厂应用”获国家专利</w:t>
            </w:r>
          </w:p>
        </w:tc>
        <w:tc>
          <w:tcPr>
            <w:tcW w:w="1266" w:type="dxa"/>
            <w:tcBorders>
              <w:top w:val="single" w:sz="4" w:space="0" w:color="000000"/>
              <w:left w:val="nil"/>
              <w:bottom w:val="single" w:sz="4" w:space="0" w:color="000000"/>
              <w:right w:val="single" w:sz="4" w:space="0" w:color="000000"/>
            </w:tcBorders>
            <w:shd w:val="clear" w:color="auto" w:fill="auto"/>
            <w:noWrap/>
          </w:tcPr>
          <w:p w14:paraId="304A2D37" w14:textId="77777777" w:rsidR="00F23BAD" w:rsidRPr="00FD7FAC" w:rsidRDefault="00F23BAD" w:rsidP="00E226E3">
            <w:pPr>
              <w:widowControl/>
              <w:jc w:val="left"/>
              <w:rPr>
                <w:rFonts w:cs="Arial"/>
                <w:sz w:val="21"/>
                <w:szCs w:val="21"/>
              </w:rPr>
            </w:pPr>
            <w:r>
              <w:rPr>
                <w:rFonts w:cs="Arial" w:hint="eastAsia"/>
                <w:sz w:val="21"/>
                <w:szCs w:val="21"/>
              </w:rPr>
              <w:t>2017</w:t>
            </w:r>
            <w:r>
              <w:rPr>
                <w:rFonts w:cs="Arial"/>
                <w:sz w:val="21"/>
                <w:szCs w:val="21"/>
              </w:rPr>
              <w:t>-07-21</w:t>
            </w:r>
          </w:p>
        </w:tc>
      </w:tr>
      <w:tr w:rsidR="00F23BAD" w:rsidRPr="00FD7FAC" w14:paraId="3FAE38E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2460A84" w14:textId="77777777" w:rsidR="00F23BAD" w:rsidRPr="00CC2133" w:rsidRDefault="00F23BAD"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40E39C0" w14:textId="77777777" w:rsidR="00F23BAD" w:rsidRPr="00F23BAD" w:rsidRDefault="00F23BAD" w:rsidP="00F23BAD">
            <w:pPr>
              <w:widowControl/>
              <w:shd w:val="clear" w:color="auto" w:fill="FFFFFF"/>
              <w:outlineLvl w:val="0"/>
              <w:rPr>
                <w:rFonts w:cs="Arial"/>
                <w:bCs/>
                <w:sz w:val="21"/>
                <w:szCs w:val="21"/>
              </w:rPr>
            </w:pPr>
            <w:r w:rsidRPr="00F23BAD">
              <w:rPr>
                <w:rFonts w:cs="Arial" w:hint="eastAsia"/>
                <w:bCs/>
                <w:sz w:val="21"/>
                <w:szCs w:val="21"/>
              </w:rPr>
              <w:t>四部委赴福清核电开展核电安全管理提升年检查活动</w:t>
            </w:r>
          </w:p>
        </w:tc>
        <w:tc>
          <w:tcPr>
            <w:tcW w:w="1266" w:type="dxa"/>
            <w:tcBorders>
              <w:top w:val="single" w:sz="4" w:space="0" w:color="000000"/>
              <w:left w:val="nil"/>
              <w:bottom w:val="single" w:sz="4" w:space="0" w:color="000000"/>
              <w:right w:val="single" w:sz="4" w:space="0" w:color="000000"/>
            </w:tcBorders>
            <w:shd w:val="clear" w:color="auto" w:fill="auto"/>
            <w:noWrap/>
          </w:tcPr>
          <w:p w14:paraId="10CA65C0" w14:textId="77777777" w:rsidR="00F23BAD" w:rsidRPr="00FD7FAC" w:rsidRDefault="00F23BAD" w:rsidP="00E226E3">
            <w:pPr>
              <w:widowControl/>
              <w:jc w:val="left"/>
              <w:rPr>
                <w:rFonts w:cs="Arial"/>
                <w:sz w:val="21"/>
                <w:szCs w:val="21"/>
              </w:rPr>
            </w:pPr>
            <w:r>
              <w:rPr>
                <w:rFonts w:cs="Arial" w:hint="eastAsia"/>
                <w:sz w:val="21"/>
                <w:szCs w:val="21"/>
              </w:rPr>
              <w:t>2017</w:t>
            </w:r>
            <w:r>
              <w:rPr>
                <w:rFonts w:cs="Arial"/>
                <w:sz w:val="21"/>
                <w:szCs w:val="21"/>
              </w:rPr>
              <w:t>-07-21</w:t>
            </w:r>
          </w:p>
        </w:tc>
      </w:tr>
      <w:tr w:rsidR="00E226E3" w:rsidRPr="00FD7FAC" w14:paraId="17E7026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CA2B66" w14:textId="77777777" w:rsidR="00E226E3" w:rsidRPr="00CC2133" w:rsidRDefault="00E226E3"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EF98FB" w14:textId="77777777" w:rsidR="00E226E3" w:rsidRPr="00A32CF0" w:rsidRDefault="007C5CA0" w:rsidP="00A32CF0">
            <w:pPr>
              <w:widowControl/>
              <w:shd w:val="clear" w:color="auto" w:fill="FFFFFF"/>
              <w:outlineLvl w:val="0"/>
              <w:rPr>
                <w:rFonts w:cs="Arial"/>
                <w:bCs/>
                <w:sz w:val="21"/>
                <w:szCs w:val="21"/>
              </w:rPr>
            </w:pPr>
            <w:hyperlink r:id="rId154" w:tgtFrame="_self" w:tooltip="三门核电1号机组通过首次装料前综合检查" w:history="1">
              <w:r w:rsidR="00A32CF0" w:rsidRPr="00A32CF0">
                <w:rPr>
                  <w:rFonts w:cs="Arial" w:hint="eastAsia"/>
                  <w:bCs/>
                  <w:sz w:val="21"/>
                  <w:szCs w:val="21"/>
                </w:rPr>
                <w:t>三门核电</w:t>
              </w:r>
              <w:r w:rsidR="00A32CF0" w:rsidRPr="00A32CF0">
                <w:rPr>
                  <w:rFonts w:cs="Arial" w:hint="eastAsia"/>
                  <w:bCs/>
                  <w:sz w:val="21"/>
                  <w:szCs w:val="21"/>
                </w:rPr>
                <w:t>1</w:t>
              </w:r>
              <w:r w:rsidR="00A32CF0" w:rsidRPr="00A32CF0">
                <w:rPr>
                  <w:rFonts w:cs="Arial" w:hint="eastAsia"/>
                  <w:bCs/>
                  <w:sz w:val="21"/>
                  <w:szCs w:val="21"/>
                </w:rPr>
                <w:t>号机组通过首次装料前综合检查</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1CCC67A" w14:textId="77777777" w:rsidR="00E226E3"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497E334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452DE5E"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29662F" w14:textId="77777777" w:rsidR="00A32CF0" w:rsidRPr="00A32CF0" w:rsidRDefault="007C5CA0" w:rsidP="00A32CF0">
            <w:pPr>
              <w:widowControl/>
              <w:shd w:val="clear" w:color="auto" w:fill="FFFFFF"/>
              <w:outlineLvl w:val="0"/>
              <w:rPr>
                <w:rFonts w:cs="Arial"/>
                <w:bCs/>
                <w:sz w:val="21"/>
                <w:szCs w:val="21"/>
              </w:rPr>
            </w:pPr>
            <w:hyperlink r:id="rId155" w:tgtFrame="_self" w:tooltip="中广核苏州热工研究院成立国家工程中心省级辐射环境监测联合实验室" w:history="1">
              <w:r w:rsidR="00A32CF0" w:rsidRPr="00A32CF0">
                <w:rPr>
                  <w:rFonts w:cs="Arial" w:hint="eastAsia"/>
                  <w:bCs/>
                  <w:sz w:val="21"/>
                  <w:szCs w:val="21"/>
                </w:rPr>
                <w:t>中广核苏州热工研究院成立国家工程中心省级辐射环境监测联合实验室</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141EF18" w14:textId="77777777"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7E7A5B6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81F02E"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8E7CFD4" w14:textId="77777777" w:rsidR="00A32CF0" w:rsidRPr="00A32CF0" w:rsidRDefault="007C5CA0" w:rsidP="00A32CF0">
            <w:pPr>
              <w:widowControl/>
              <w:shd w:val="clear" w:color="auto" w:fill="FFFFFF"/>
              <w:outlineLvl w:val="0"/>
              <w:rPr>
                <w:rFonts w:cs="Arial"/>
                <w:bCs/>
                <w:sz w:val="21"/>
                <w:szCs w:val="21"/>
              </w:rPr>
            </w:pPr>
            <w:hyperlink r:id="rId156" w:tgtFrame="_self" w:tooltip="阳江核电5号机组完成冷试" w:history="1">
              <w:r w:rsidR="00A32CF0" w:rsidRPr="00A32CF0">
                <w:rPr>
                  <w:rFonts w:cs="Arial" w:hint="eastAsia"/>
                  <w:bCs/>
                  <w:sz w:val="21"/>
                  <w:szCs w:val="21"/>
                </w:rPr>
                <w:t>阳江核电</w:t>
              </w:r>
              <w:r w:rsidR="00A32CF0" w:rsidRPr="00A32CF0">
                <w:rPr>
                  <w:rFonts w:cs="Arial" w:hint="eastAsia"/>
                  <w:bCs/>
                  <w:sz w:val="21"/>
                  <w:szCs w:val="21"/>
                </w:rPr>
                <w:t>5</w:t>
              </w:r>
              <w:r w:rsidR="00A32CF0" w:rsidRPr="00A32CF0">
                <w:rPr>
                  <w:rFonts w:cs="Arial" w:hint="eastAsia"/>
                  <w:bCs/>
                  <w:sz w:val="21"/>
                  <w:szCs w:val="21"/>
                </w:rPr>
                <w:t>号机组完成冷试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01CDDEB" w14:textId="77777777"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54DDF87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7119938"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92FDDAC" w14:textId="77777777" w:rsidR="00A32CF0" w:rsidRPr="00A32CF0" w:rsidRDefault="007C5CA0" w:rsidP="00A32CF0">
            <w:pPr>
              <w:widowControl/>
              <w:shd w:val="clear" w:color="auto" w:fill="FFFFFF"/>
              <w:outlineLvl w:val="0"/>
              <w:rPr>
                <w:rFonts w:cs="Arial"/>
                <w:bCs/>
                <w:sz w:val="21"/>
                <w:szCs w:val="21"/>
              </w:rPr>
            </w:pPr>
            <w:hyperlink r:id="rId157" w:tgtFrame="_self" w:tooltip="海阳核电2号机组安全壳结构完整性试验和整体泄漏率试验顺利完成" w:history="1">
              <w:r w:rsidR="00A32CF0" w:rsidRPr="00A32CF0">
                <w:rPr>
                  <w:rFonts w:cs="Arial" w:hint="eastAsia"/>
                  <w:bCs/>
                  <w:sz w:val="21"/>
                  <w:szCs w:val="21"/>
                </w:rPr>
                <w:t>海阳核电</w:t>
              </w:r>
              <w:r w:rsidR="00A32CF0" w:rsidRPr="00A32CF0">
                <w:rPr>
                  <w:rFonts w:cs="Arial" w:hint="eastAsia"/>
                  <w:bCs/>
                  <w:sz w:val="21"/>
                  <w:szCs w:val="21"/>
                </w:rPr>
                <w:t>2</w:t>
              </w:r>
              <w:r w:rsidR="00A32CF0" w:rsidRPr="00A32CF0">
                <w:rPr>
                  <w:rFonts w:cs="Arial" w:hint="eastAsia"/>
                  <w:bCs/>
                  <w:sz w:val="21"/>
                  <w:szCs w:val="21"/>
                </w:rPr>
                <w:t>号机组安全壳结构完整性试验和整体泄漏率试验顺利完成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C57F1A3" w14:textId="77777777"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1B253DA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291EFFB"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3B0489A" w14:textId="77777777" w:rsidR="00A32CF0" w:rsidRPr="00A32CF0" w:rsidRDefault="007C5CA0" w:rsidP="00A32CF0">
            <w:pPr>
              <w:widowControl/>
              <w:shd w:val="clear" w:color="auto" w:fill="FFFFFF"/>
              <w:outlineLvl w:val="0"/>
              <w:rPr>
                <w:rFonts w:cs="Arial"/>
                <w:bCs/>
                <w:sz w:val="21"/>
                <w:szCs w:val="21"/>
              </w:rPr>
            </w:pPr>
            <w:hyperlink r:id="rId158" w:tgtFrame="_self" w:tooltip="1-6月份全国电力工业统计数据" w:history="1">
              <w:r w:rsidR="00A32CF0" w:rsidRPr="00A32CF0">
                <w:rPr>
                  <w:rFonts w:cs="Arial" w:hint="eastAsia"/>
                  <w:bCs/>
                  <w:sz w:val="21"/>
                  <w:szCs w:val="21"/>
                </w:rPr>
                <w:t>1-6</w:t>
              </w:r>
              <w:r w:rsidR="00A32CF0" w:rsidRPr="00A32CF0">
                <w:rPr>
                  <w:rFonts w:cs="Arial" w:hint="eastAsia"/>
                  <w:bCs/>
                  <w:sz w:val="21"/>
                  <w:szCs w:val="21"/>
                </w:rPr>
                <w:t>月份全国电力工业统计数据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CDDFC4E" w14:textId="77777777"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7561401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BB6A03"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DEEB53" w14:textId="77777777" w:rsidR="00A32CF0" w:rsidRPr="00A32CF0" w:rsidRDefault="007C5CA0" w:rsidP="00A32CF0">
            <w:pPr>
              <w:widowControl/>
              <w:shd w:val="clear" w:color="auto" w:fill="FFFFFF"/>
              <w:outlineLvl w:val="0"/>
              <w:rPr>
                <w:rFonts w:cs="Arial"/>
                <w:bCs/>
                <w:sz w:val="21"/>
                <w:szCs w:val="21"/>
              </w:rPr>
            </w:pPr>
            <w:hyperlink r:id="rId159" w:tgtFrame="_self" w:tooltip="福清核电4号机组汽轮发电机核蒸汽冲转一次成功" w:history="1">
              <w:r w:rsidR="00A32CF0" w:rsidRPr="00A32CF0">
                <w:rPr>
                  <w:rFonts w:cs="Arial" w:hint="eastAsia"/>
                  <w:bCs/>
                  <w:sz w:val="21"/>
                  <w:szCs w:val="21"/>
                </w:rPr>
                <w:t>福清核电</w:t>
              </w:r>
              <w:r w:rsidR="00A32CF0" w:rsidRPr="00A32CF0">
                <w:rPr>
                  <w:rFonts w:cs="Arial" w:hint="eastAsia"/>
                  <w:bCs/>
                  <w:sz w:val="21"/>
                  <w:szCs w:val="21"/>
                </w:rPr>
                <w:t>4</w:t>
              </w:r>
              <w:r w:rsidR="00A32CF0" w:rsidRPr="00A32CF0">
                <w:rPr>
                  <w:rFonts w:cs="Arial" w:hint="eastAsia"/>
                  <w:bCs/>
                  <w:sz w:val="21"/>
                  <w:szCs w:val="21"/>
                </w:rPr>
                <w:t>号机组汽轮发电机核蒸汽冲转一次成功</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0F6C144" w14:textId="77777777"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250F48F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EE5A6C0"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3AE44C" w14:textId="77777777" w:rsidR="00A32CF0" w:rsidRPr="00A32CF0" w:rsidRDefault="007C5CA0" w:rsidP="00A32CF0">
            <w:pPr>
              <w:widowControl/>
              <w:shd w:val="clear" w:color="auto" w:fill="FFFFFF"/>
              <w:outlineLvl w:val="0"/>
              <w:rPr>
                <w:rFonts w:cs="Arial"/>
                <w:bCs/>
                <w:sz w:val="21"/>
                <w:szCs w:val="21"/>
              </w:rPr>
            </w:pPr>
            <w:hyperlink r:id="rId160" w:tgtFrame="_self" w:tooltip="国家能源局核电司副司长秦志军调研中核北方" w:history="1">
              <w:r w:rsidR="00A32CF0" w:rsidRPr="00A32CF0">
                <w:rPr>
                  <w:rFonts w:cs="Arial" w:hint="eastAsia"/>
                  <w:bCs/>
                  <w:sz w:val="21"/>
                  <w:szCs w:val="21"/>
                </w:rPr>
                <w:t>国家能源局核电司副司长秦志军调研中核北方</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D551B90" w14:textId="77777777" w:rsidR="00A32CF0" w:rsidRPr="00FD7FAC" w:rsidRDefault="00A32CF0" w:rsidP="00E226E3">
            <w:pPr>
              <w:widowControl/>
              <w:jc w:val="left"/>
              <w:rPr>
                <w:rFonts w:cs="Arial"/>
                <w:sz w:val="21"/>
                <w:szCs w:val="21"/>
              </w:rPr>
            </w:pPr>
            <w:r>
              <w:rPr>
                <w:rFonts w:cs="Arial" w:hint="eastAsia"/>
                <w:sz w:val="21"/>
                <w:szCs w:val="21"/>
              </w:rPr>
              <w:t>2017</w:t>
            </w:r>
            <w:r>
              <w:rPr>
                <w:rFonts w:cs="Arial"/>
                <w:sz w:val="21"/>
                <w:szCs w:val="21"/>
              </w:rPr>
              <w:t>-07-24</w:t>
            </w:r>
          </w:p>
        </w:tc>
      </w:tr>
      <w:tr w:rsidR="00A32CF0" w:rsidRPr="00FD7FAC" w14:paraId="7B04D8D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66FFE68"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7FB639" w14:textId="77777777" w:rsidR="00A32CF0" w:rsidRPr="00E17C87" w:rsidRDefault="007C5CA0" w:rsidP="00E17C87">
            <w:pPr>
              <w:widowControl/>
              <w:shd w:val="clear" w:color="auto" w:fill="FFFFFF"/>
              <w:outlineLvl w:val="0"/>
              <w:rPr>
                <w:rFonts w:cs="Arial"/>
                <w:bCs/>
                <w:sz w:val="21"/>
                <w:szCs w:val="21"/>
              </w:rPr>
            </w:pPr>
            <w:hyperlink r:id="rId161" w:tgtFrame="_self" w:tooltip="波兰能源部副部长考察中广核，洽谈首座核电站合作" w:history="1">
              <w:r w:rsidR="00E17C87" w:rsidRPr="00E17C87">
                <w:rPr>
                  <w:rFonts w:cs="Arial" w:hint="eastAsia"/>
                  <w:bCs/>
                  <w:sz w:val="21"/>
                  <w:szCs w:val="21"/>
                </w:rPr>
                <w:t>波兰能源部副部长考察中广核，洽谈首座核电站合作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B7E6566" w14:textId="77777777" w:rsidR="00A32CF0"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14:paraId="1D1DF62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3FF8155"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C114974" w14:textId="77777777" w:rsidR="00E17C87" w:rsidRPr="00E17C87" w:rsidRDefault="007C5CA0" w:rsidP="00E17C87">
            <w:pPr>
              <w:widowControl/>
              <w:shd w:val="clear" w:color="auto" w:fill="FFFFFF"/>
              <w:outlineLvl w:val="0"/>
              <w:rPr>
                <w:rFonts w:cs="Arial"/>
                <w:bCs/>
                <w:sz w:val="21"/>
                <w:szCs w:val="21"/>
              </w:rPr>
            </w:pPr>
            <w:hyperlink r:id="rId162" w:tgtFrame="_self" w:tooltip="中国核建强化安全生产 持续培育核安全文化" w:history="1">
              <w:r w:rsidR="00E17C87" w:rsidRPr="00E17C87">
                <w:rPr>
                  <w:rFonts w:cs="Arial" w:hint="eastAsia"/>
                  <w:bCs/>
                  <w:sz w:val="21"/>
                  <w:szCs w:val="21"/>
                </w:rPr>
                <w:t>中国核建强化安全生产</w:t>
              </w:r>
              <w:r w:rsidR="00E17C87" w:rsidRPr="00E17C87">
                <w:rPr>
                  <w:rFonts w:cs="Arial" w:hint="eastAsia"/>
                  <w:bCs/>
                  <w:sz w:val="21"/>
                  <w:szCs w:val="21"/>
                </w:rPr>
                <w:t xml:space="preserve"> </w:t>
              </w:r>
              <w:r w:rsidR="00E17C87" w:rsidRPr="00E17C87">
                <w:rPr>
                  <w:rFonts w:cs="Arial" w:hint="eastAsia"/>
                  <w:bCs/>
                  <w:sz w:val="21"/>
                  <w:szCs w:val="21"/>
                </w:rPr>
                <w:t>持续培育核安全文化</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E3BF475" w14:textId="77777777" w:rsidR="00E17C87"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14:paraId="19AF2CD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1794B94"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5552796" w14:textId="77777777" w:rsidR="00E17C87" w:rsidRPr="00E17C87" w:rsidRDefault="007C5CA0" w:rsidP="00E17C87">
            <w:pPr>
              <w:widowControl/>
              <w:shd w:val="clear" w:color="auto" w:fill="FFFFFF"/>
              <w:outlineLvl w:val="0"/>
              <w:rPr>
                <w:rFonts w:cs="Arial"/>
                <w:bCs/>
                <w:sz w:val="21"/>
                <w:szCs w:val="21"/>
              </w:rPr>
            </w:pPr>
            <w:hyperlink r:id="rId163" w:tgtFrame="_self" w:tooltip="李凡荣赴核电发展中心调研" w:history="1">
              <w:r w:rsidR="00E17C87" w:rsidRPr="00E17C87">
                <w:rPr>
                  <w:rFonts w:cs="Arial" w:hint="eastAsia"/>
                  <w:bCs/>
                  <w:sz w:val="21"/>
                  <w:szCs w:val="21"/>
                </w:rPr>
                <w:t>李凡荣赴核电发展中心调研</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EDC6F85" w14:textId="77777777" w:rsidR="00E17C87"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14:paraId="64CF2D7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5800C1"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21E558" w14:textId="77777777" w:rsidR="00E17C87" w:rsidRPr="00E17C87" w:rsidRDefault="007C5CA0" w:rsidP="00E17C87">
            <w:pPr>
              <w:widowControl/>
              <w:shd w:val="clear" w:color="auto" w:fill="FFFFFF"/>
              <w:outlineLvl w:val="0"/>
              <w:rPr>
                <w:rFonts w:cs="Arial"/>
                <w:bCs/>
                <w:sz w:val="21"/>
                <w:szCs w:val="21"/>
              </w:rPr>
            </w:pPr>
            <w:hyperlink r:id="rId164" w:tgtFrame="_self" w:tooltip="李凡荣出席核电重大专项成果推广应用交流会" w:history="1">
              <w:r w:rsidR="00E17C87" w:rsidRPr="00E17C87">
                <w:rPr>
                  <w:rFonts w:cs="Arial" w:hint="eastAsia"/>
                  <w:bCs/>
                  <w:sz w:val="21"/>
                  <w:szCs w:val="21"/>
                </w:rPr>
                <w:t>李凡荣出席核电重大专项成果推广应用交流会</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E685D46" w14:textId="77777777" w:rsidR="00E17C87" w:rsidRPr="00FD7FAC" w:rsidRDefault="00E17C87" w:rsidP="00E226E3">
            <w:pPr>
              <w:widowControl/>
              <w:jc w:val="left"/>
              <w:rPr>
                <w:rFonts w:cs="Arial"/>
                <w:sz w:val="21"/>
                <w:szCs w:val="21"/>
              </w:rPr>
            </w:pPr>
            <w:r>
              <w:rPr>
                <w:rFonts w:cs="Arial" w:hint="eastAsia"/>
                <w:sz w:val="21"/>
                <w:szCs w:val="21"/>
              </w:rPr>
              <w:t>2017</w:t>
            </w:r>
            <w:r>
              <w:rPr>
                <w:rFonts w:cs="Arial"/>
                <w:sz w:val="21"/>
                <w:szCs w:val="21"/>
              </w:rPr>
              <w:t>-07-25</w:t>
            </w:r>
          </w:p>
        </w:tc>
      </w:tr>
      <w:tr w:rsidR="00E17C87" w:rsidRPr="00FD7FAC" w14:paraId="75205AD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B0FB1F9"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42BA0CF" w14:textId="77777777" w:rsidR="00E17C87" w:rsidRPr="00E548F4" w:rsidRDefault="007C5CA0" w:rsidP="00E548F4">
            <w:pPr>
              <w:widowControl/>
              <w:shd w:val="clear" w:color="auto" w:fill="FFFFFF"/>
              <w:outlineLvl w:val="0"/>
              <w:rPr>
                <w:rFonts w:cs="Arial"/>
                <w:bCs/>
                <w:sz w:val="21"/>
                <w:szCs w:val="21"/>
              </w:rPr>
            </w:pPr>
            <w:hyperlink r:id="rId165" w:tgtFrame="_self" w:tooltip="田湾核电4号机组主泵可拆卸部件安装开始" w:history="1">
              <w:r w:rsidR="00D03040" w:rsidRPr="00E548F4">
                <w:rPr>
                  <w:rFonts w:cs="Arial" w:hint="eastAsia"/>
                  <w:bCs/>
                  <w:sz w:val="21"/>
                  <w:szCs w:val="21"/>
                </w:rPr>
                <w:t>田湾核电</w:t>
              </w:r>
              <w:r w:rsidR="00D03040" w:rsidRPr="00E548F4">
                <w:rPr>
                  <w:rFonts w:cs="Arial" w:hint="eastAsia"/>
                  <w:bCs/>
                  <w:sz w:val="21"/>
                  <w:szCs w:val="21"/>
                </w:rPr>
                <w:t>4</w:t>
              </w:r>
              <w:r w:rsidR="00D03040" w:rsidRPr="00E548F4">
                <w:rPr>
                  <w:rFonts w:cs="Arial" w:hint="eastAsia"/>
                  <w:bCs/>
                  <w:sz w:val="21"/>
                  <w:szCs w:val="21"/>
                </w:rPr>
                <w:t>号机组主泵可拆卸部件安装开始</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8C4E8B6" w14:textId="77777777" w:rsidR="00E17C87" w:rsidRPr="00FD7FAC" w:rsidRDefault="00D03040" w:rsidP="00E226E3">
            <w:pPr>
              <w:widowControl/>
              <w:jc w:val="left"/>
              <w:rPr>
                <w:rFonts w:cs="Arial"/>
                <w:sz w:val="21"/>
                <w:szCs w:val="21"/>
              </w:rPr>
            </w:pPr>
            <w:r>
              <w:rPr>
                <w:rFonts w:cs="Arial" w:hint="eastAsia"/>
                <w:sz w:val="21"/>
                <w:szCs w:val="21"/>
              </w:rPr>
              <w:t>2017</w:t>
            </w:r>
            <w:r>
              <w:rPr>
                <w:rFonts w:cs="Arial"/>
                <w:sz w:val="21"/>
                <w:szCs w:val="21"/>
              </w:rPr>
              <w:t>-07-26</w:t>
            </w:r>
          </w:p>
        </w:tc>
      </w:tr>
      <w:tr w:rsidR="00E17C87" w:rsidRPr="00FD7FAC" w14:paraId="2112D0E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549EA4E"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AEAA73" w14:textId="77777777" w:rsidR="00E17C87" w:rsidRPr="00E548F4" w:rsidRDefault="007C5CA0" w:rsidP="00E548F4">
            <w:pPr>
              <w:widowControl/>
              <w:shd w:val="clear" w:color="auto" w:fill="FFFFFF"/>
              <w:outlineLvl w:val="0"/>
              <w:rPr>
                <w:rFonts w:cs="Arial"/>
                <w:bCs/>
                <w:sz w:val="21"/>
                <w:szCs w:val="21"/>
              </w:rPr>
            </w:pPr>
            <w:hyperlink r:id="rId166" w:tgtFrame="_self" w:tooltip="中电联发布2017年上半年全国电力供需形势分析预测报告" w:history="1">
              <w:r w:rsidR="00D03040" w:rsidRPr="00E548F4">
                <w:rPr>
                  <w:rFonts w:cs="Arial" w:hint="eastAsia"/>
                  <w:bCs/>
                  <w:sz w:val="21"/>
                  <w:szCs w:val="21"/>
                </w:rPr>
                <w:t>中电联发布</w:t>
              </w:r>
              <w:r w:rsidR="00D03040" w:rsidRPr="00E548F4">
                <w:rPr>
                  <w:rFonts w:cs="Arial" w:hint="eastAsia"/>
                  <w:bCs/>
                  <w:sz w:val="21"/>
                  <w:szCs w:val="21"/>
                </w:rPr>
                <w:t>2017</w:t>
              </w:r>
              <w:r w:rsidR="00D03040" w:rsidRPr="00E548F4">
                <w:rPr>
                  <w:rFonts w:cs="Arial" w:hint="eastAsia"/>
                  <w:bCs/>
                  <w:sz w:val="21"/>
                  <w:szCs w:val="21"/>
                </w:rPr>
                <w:t>年上半年全国电力供需形势分析预测报告</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ACDB7D8" w14:textId="77777777" w:rsidR="00E17C87" w:rsidRPr="00FD7FAC" w:rsidRDefault="00D03040" w:rsidP="00E226E3">
            <w:pPr>
              <w:widowControl/>
              <w:jc w:val="left"/>
              <w:rPr>
                <w:rFonts w:cs="Arial"/>
                <w:sz w:val="21"/>
                <w:szCs w:val="21"/>
              </w:rPr>
            </w:pPr>
            <w:r>
              <w:rPr>
                <w:rFonts w:cs="Arial" w:hint="eastAsia"/>
                <w:sz w:val="21"/>
                <w:szCs w:val="21"/>
              </w:rPr>
              <w:t>2017</w:t>
            </w:r>
            <w:r>
              <w:rPr>
                <w:rFonts w:cs="Arial"/>
                <w:sz w:val="21"/>
                <w:szCs w:val="21"/>
              </w:rPr>
              <w:t>-07-26</w:t>
            </w:r>
          </w:p>
        </w:tc>
      </w:tr>
      <w:tr w:rsidR="00E17C87" w:rsidRPr="00FD7FAC" w14:paraId="5A49C9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E51C49"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57B0BB7" w14:textId="77777777" w:rsidR="00E17C87" w:rsidRPr="00E548F4" w:rsidRDefault="007C5CA0" w:rsidP="00E548F4">
            <w:pPr>
              <w:widowControl/>
              <w:shd w:val="clear" w:color="auto" w:fill="FFFFFF"/>
              <w:outlineLvl w:val="0"/>
              <w:rPr>
                <w:rFonts w:cs="Arial"/>
                <w:bCs/>
                <w:sz w:val="21"/>
                <w:szCs w:val="21"/>
              </w:rPr>
            </w:pPr>
            <w:hyperlink r:id="rId167" w:tgtFrame="_self" w:tooltip="环保部核电安全监管司汤博：核能发展一定要与人文相结合" w:history="1">
              <w:r w:rsidR="00D03040" w:rsidRPr="00E548F4">
                <w:rPr>
                  <w:rFonts w:cs="Arial" w:hint="eastAsia"/>
                  <w:bCs/>
                  <w:sz w:val="21"/>
                  <w:szCs w:val="21"/>
                </w:rPr>
                <w:t>环保部核电安全监管司汤博：核能发展一定要与人文相结合</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C7D343D" w14:textId="77777777" w:rsidR="00E17C87" w:rsidRPr="00FD7FAC" w:rsidRDefault="00D03040" w:rsidP="00E226E3">
            <w:pPr>
              <w:widowControl/>
              <w:jc w:val="left"/>
              <w:rPr>
                <w:rFonts w:cs="Arial"/>
                <w:sz w:val="21"/>
                <w:szCs w:val="21"/>
              </w:rPr>
            </w:pPr>
            <w:r>
              <w:rPr>
                <w:rFonts w:cs="Arial" w:hint="eastAsia"/>
                <w:sz w:val="21"/>
                <w:szCs w:val="21"/>
              </w:rPr>
              <w:t>2017</w:t>
            </w:r>
            <w:r>
              <w:rPr>
                <w:rFonts w:cs="Arial"/>
                <w:sz w:val="21"/>
                <w:szCs w:val="21"/>
              </w:rPr>
              <w:t>-07-26</w:t>
            </w:r>
          </w:p>
        </w:tc>
      </w:tr>
      <w:tr w:rsidR="00E17C87" w:rsidRPr="00FD7FAC" w14:paraId="00E5C34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D5352F" w14:textId="77777777" w:rsidR="00E17C87" w:rsidRPr="00CC2133" w:rsidRDefault="00E17C87"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D6637F9" w14:textId="77777777" w:rsidR="00E17C87" w:rsidRPr="008E7C6B" w:rsidRDefault="007C5CA0" w:rsidP="008E7C6B">
            <w:pPr>
              <w:widowControl/>
              <w:shd w:val="clear" w:color="auto" w:fill="FFFFFF"/>
              <w:outlineLvl w:val="0"/>
              <w:rPr>
                <w:rFonts w:cs="Arial"/>
                <w:bCs/>
                <w:sz w:val="21"/>
                <w:szCs w:val="21"/>
              </w:rPr>
            </w:pPr>
            <w:hyperlink r:id="rId168" w:tgtFrame="_self" w:tooltip="核电重大专项课题进入总结收官阶段" w:history="1">
              <w:r w:rsidR="008E7C6B" w:rsidRPr="008E7C6B">
                <w:rPr>
                  <w:rFonts w:cs="Arial" w:hint="eastAsia"/>
                  <w:bCs/>
                  <w:sz w:val="21"/>
                  <w:szCs w:val="21"/>
                </w:rPr>
                <w:t>核电重大专项课题进入总结收官阶段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57E1482" w14:textId="77777777" w:rsidR="00E17C87" w:rsidRPr="00FD7FAC" w:rsidRDefault="008E7C6B" w:rsidP="00E226E3">
            <w:pPr>
              <w:widowControl/>
              <w:jc w:val="left"/>
              <w:rPr>
                <w:rFonts w:cs="Arial"/>
                <w:sz w:val="21"/>
                <w:szCs w:val="21"/>
              </w:rPr>
            </w:pPr>
            <w:r>
              <w:rPr>
                <w:rFonts w:cs="Arial" w:hint="eastAsia"/>
                <w:sz w:val="21"/>
                <w:szCs w:val="21"/>
              </w:rPr>
              <w:t>2017</w:t>
            </w:r>
            <w:r>
              <w:rPr>
                <w:rFonts w:cs="Arial"/>
                <w:sz w:val="21"/>
                <w:szCs w:val="21"/>
              </w:rPr>
              <w:t>-07-27</w:t>
            </w:r>
          </w:p>
        </w:tc>
      </w:tr>
      <w:tr w:rsidR="00A32CF0" w:rsidRPr="00FD7FAC" w14:paraId="1B079DE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804A31"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9AAE869" w14:textId="77777777" w:rsidR="00A32CF0" w:rsidRPr="008E7C6B" w:rsidRDefault="007C5CA0" w:rsidP="008E7C6B">
            <w:pPr>
              <w:widowControl/>
              <w:shd w:val="clear" w:color="auto" w:fill="FFFFFF"/>
              <w:outlineLvl w:val="0"/>
              <w:rPr>
                <w:rFonts w:cs="Arial"/>
                <w:bCs/>
                <w:sz w:val="21"/>
                <w:szCs w:val="21"/>
              </w:rPr>
            </w:pPr>
            <w:hyperlink r:id="rId169" w:tgtFrame="_self" w:tooltip="阳江核电6号机组核级DCS设备出厂" w:history="1">
              <w:r w:rsidR="008E7C6B" w:rsidRPr="008E7C6B">
                <w:rPr>
                  <w:rFonts w:cs="Arial" w:hint="eastAsia"/>
                  <w:bCs/>
                  <w:sz w:val="21"/>
                  <w:szCs w:val="21"/>
                </w:rPr>
                <w:t>阳江核电</w:t>
              </w:r>
              <w:r w:rsidR="008E7C6B" w:rsidRPr="008E7C6B">
                <w:rPr>
                  <w:rFonts w:cs="Arial" w:hint="eastAsia"/>
                  <w:bCs/>
                  <w:sz w:val="21"/>
                  <w:szCs w:val="21"/>
                </w:rPr>
                <w:t>6</w:t>
              </w:r>
              <w:r w:rsidR="008E7C6B" w:rsidRPr="008E7C6B">
                <w:rPr>
                  <w:rFonts w:cs="Arial" w:hint="eastAsia"/>
                  <w:bCs/>
                  <w:sz w:val="21"/>
                  <w:szCs w:val="21"/>
                </w:rPr>
                <w:t>号机组核级</w:t>
              </w:r>
              <w:r w:rsidR="008E7C6B" w:rsidRPr="008E7C6B">
                <w:rPr>
                  <w:rFonts w:cs="Arial" w:hint="eastAsia"/>
                  <w:bCs/>
                  <w:sz w:val="21"/>
                  <w:szCs w:val="21"/>
                </w:rPr>
                <w:t>DCS</w:t>
              </w:r>
              <w:r w:rsidR="008E7C6B" w:rsidRPr="008E7C6B">
                <w:rPr>
                  <w:rFonts w:cs="Arial" w:hint="eastAsia"/>
                  <w:bCs/>
                  <w:sz w:val="21"/>
                  <w:szCs w:val="21"/>
                </w:rPr>
                <w:t>设备出厂</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CA2C25F" w14:textId="77777777" w:rsidR="00A32CF0" w:rsidRPr="00FD7FAC" w:rsidRDefault="008E7C6B" w:rsidP="00E226E3">
            <w:pPr>
              <w:widowControl/>
              <w:jc w:val="left"/>
              <w:rPr>
                <w:rFonts w:cs="Arial"/>
                <w:sz w:val="21"/>
                <w:szCs w:val="21"/>
              </w:rPr>
            </w:pPr>
            <w:r>
              <w:rPr>
                <w:rFonts w:cs="Arial" w:hint="eastAsia"/>
                <w:sz w:val="21"/>
                <w:szCs w:val="21"/>
              </w:rPr>
              <w:t>2017</w:t>
            </w:r>
            <w:r>
              <w:rPr>
                <w:rFonts w:cs="Arial"/>
                <w:sz w:val="21"/>
                <w:szCs w:val="21"/>
              </w:rPr>
              <w:t>-07-27</w:t>
            </w:r>
          </w:p>
        </w:tc>
      </w:tr>
      <w:tr w:rsidR="00A32CF0" w:rsidRPr="00FD7FAC" w14:paraId="4F97102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E4076FD" w14:textId="77777777" w:rsidR="00A32CF0" w:rsidRPr="00CC2133" w:rsidRDefault="00A32CF0"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A218EDE" w14:textId="77777777" w:rsidR="00A32CF0" w:rsidRPr="008E7C6B" w:rsidRDefault="007C5CA0" w:rsidP="008E7C6B">
            <w:pPr>
              <w:widowControl/>
              <w:shd w:val="clear" w:color="auto" w:fill="FFFFFF"/>
              <w:outlineLvl w:val="0"/>
              <w:rPr>
                <w:rFonts w:cs="Arial"/>
                <w:bCs/>
                <w:sz w:val="21"/>
                <w:szCs w:val="21"/>
              </w:rPr>
            </w:pPr>
            <w:hyperlink r:id="rId170" w:tgtFrame="_self" w:tooltip="国家能源局召开2017年年中工作会议" w:history="1">
              <w:r w:rsidR="008E7C6B" w:rsidRPr="008E7C6B">
                <w:rPr>
                  <w:rFonts w:cs="Arial" w:hint="eastAsia"/>
                  <w:bCs/>
                  <w:sz w:val="21"/>
                  <w:szCs w:val="21"/>
                </w:rPr>
                <w:t>国家能源局召开</w:t>
              </w:r>
              <w:r w:rsidR="008E7C6B" w:rsidRPr="008E7C6B">
                <w:rPr>
                  <w:rFonts w:cs="Arial" w:hint="eastAsia"/>
                  <w:bCs/>
                  <w:sz w:val="21"/>
                  <w:szCs w:val="21"/>
                </w:rPr>
                <w:t>2017</w:t>
              </w:r>
              <w:r w:rsidR="008E7C6B" w:rsidRPr="008E7C6B">
                <w:rPr>
                  <w:rFonts w:cs="Arial" w:hint="eastAsia"/>
                  <w:bCs/>
                  <w:sz w:val="21"/>
                  <w:szCs w:val="21"/>
                </w:rPr>
                <w:t>年年中工作会议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472B503" w14:textId="77777777" w:rsidR="00A32CF0" w:rsidRPr="00FD7FAC" w:rsidRDefault="008E7C6B" w:rsidP="00E226E3">
            <w:pPr>
              <w:widowControl/>
              <w:jc w:val="left"/>
              <w:rPr>
                <w:rFonts w:cs="Arial"/>
                <w:sz w:val="21"/>
                <w:szCs w:val="21"/>
              </w:rPr>
            </w:pPr>
            <w:r>
              <w:rPr>
                <w:rFonts w:cs="Arial" w:hint="eastAsia"/>
                <w:sz w:val="21"/>
                <w:szCs w:val="21"/>
              </w:rPr>
              <w:t>2017</w:t>
            </w:r>
            <w:r>
              <w:rPr>
                <w:rFonts w:cs="Arial"/>
                <w:sz w:val="21"/>
                <w:szCs w:val="21"/>
              </w:rPr>
              <w:t>-07-27</w:t>
            </w:r>
          </w:p>
        </w:tc>
      </w:tr>
      <w:tr w:rsidR="00E226E3" w:rsidRPr="00FD7FAC" w14:paraId="2CDD8C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547140" w14:textId="77777777" w:rsidR="00E226E3" w:rsidRPr="00CC2133" w:rsidRDefault="00E226E3"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F899B76" w14:textId="77777777" w:rsidR="00E226E3"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中核加纳微堆低浓化项目进展顺利</w:t>
            </w:r>
            <w:r w:rsidRPr="00977D89">
              <w:rPr>
                <w:rFonts w:cs="Arial" w:hint="eastAsia"/>
                <w:bCs/>
                <w:sz w:val="21"/>
                <w:szCs w:val="21"/>
              </w:rPr>
              <w:t xml:space="preserve"> </w:t>
            </w:r>
            <w:r w:rsidRPr="00977D89">
              <w:rPr>
                <w:rFonts w:cs="Arial" w:hint="eastAsia"/>
                <w:bCs/>
                <w:sz w:val="21"/>
                <w:szCs w:val="21"/>
              </w:rPr>
              <w:t>加纳模式受国际肯定</w:t>
            </w:r>
          </w:p>
        </w:tc>
        <w:tc>
          <w:tcPr>
            <w:tcW w:w="1266" w:type="dxa"/>
            <w:tcBorders>
              <w:top w:val="single" w:sz="4" w:space="0" w:color="000000"/>
              <w:left w:val="nil"/>
              <w:bottom w:val="single" w:sz="4" w:space="0" w:color="000000"/>
              <w:right w:val="single" w:sz="4" w:space="0" w:color="000000"/>
            </w:tcBorders>
            <w:shd w:val="clear" w:color="auto" w:fill="auto"/>
            <w:noWrap/>
          </w:tcPr>
          <w:p w14:paraId="6D1DD767" w14:textId="77777777" w:rsidR="00E226E3"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14:paraId="436B285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A74E393" w14:textId="77777777" w:rsidR="00977D89" w:rsidRPr="00CC2133" w:rsidRDefault="00977D89"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14B5912" w14:textId="77777777"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土耳其能源部副次长雅马奇率团访问国家电投</w:t>
            </w:r>
          </w:p>
        </w:tc>
        <w:tc>
          <w:tcPr>
            <w:tcW w:w="1266" w:type="dxa"/>
            <w:tcBorders>
              <w:top w:val="single" w:sz="4" w:space="0" w:color="000000"/>
              <w:left w:val="nil"/>
              <w:bottom w:val="single" w:sz="4" w:space="0" w:color="000000"/>
              <w:right w:val="single" w:sz="4" w:space="0" w:color="000000"/>
            </w:tcBorders>
            <w:shd w:val="clear" w:color="auto" w:fill="auto"/>
            <w:noWrap/>
          </w:tcPr>
          <w:p w14:paraId="42A4B2C6" w14:textId="77777777"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14:paraId="0697427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F7E282" w14:textId="77777777" w:rsidR="00977D89" w:rsidRPr="00CC2133" w:rsidRDefault="00977D89"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0B95896" w14:textId="77777777"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阿斯塔纳世博会上的中国骄傲</w:t>
            </w:r>
            <w:r w:rsidRPr="00977D89">
              <w:rPr>
                <w:rFonts w:cs="Arial" w:hint="eastAsia"/>
                <w:bCs/>
                <w:sz w:val="21"/>
                <w:szCs w:val="21"/>
              </w:rPr>
              <w:t xml:space="preserve"> </w:t>
            </w:r>
            <w:r w:rsidRPr="00977D89">
              <w:rPr>
                <w:rFonts w:cs="Arial" w:hint="eastAsia"/>
                <w:bCs/>
                <w:sz w:val="21"/>
                <w:szCs w:val="21"/>
              </w:rPr>
              <w:t>核能技术成主角“未来能源”落脚点在核聚变</w:t>
            </w:r>
          </w:p>
        </w:tc>
        <w:tc>
          <w:tcPr>
            <w:tcW w:w="1266" w:type="dxa"/>
            <w:tcBorders>
              <w:top w:val="single" w:sz="4" w:space="0" w:color="000000"/>
              <w:left w:val="nil"/>
              <w:bottom w:val="single" w:sz="4" w:space="0" w:color="000000"/>
              <w:right w:val="single" w:sz="4" w:space="0" w:color="000000"/>
            </w:tcBorders>
            <w:shd w:val="clear" w:color="auto" w:fill="auto"/>
            <w:noWrap/>
          </w:tcPr>
          <w:p w14:paraId="218857A6" w14:textId="77777777"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14:paraId="21D13A0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DE7E50" w14:textId="77777777" w:rsidR="00977D89" w:rsidRPr="00CC2133" w:rsidRDefault="00977D89"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9A0B926" w14:textId="77777777"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科技创新引领天然铀产业升级</w:t>
            </w:r>
          </w:p>
        </w:tc>
        <w:tc>
          <w:tcPr>
            <w:tcW w:w="1266" w:type="dxa"/>
            <w:tcBorders>
              <w:top w:val="single" w:sz="4" w:space="0" w:color="000000"/>
              <w:left w:val="nil"/>
              <w:bottom w:val="single" w:sz="4" w:space="0" w:color="000000"/>
              <w:right w:val="single" w:sz="4" w:space="0" w:color="000000"/>
            </w:tcBorders>
            <w:shd w:val="clear" w:color="auto" w:fill="auto"/>
            <w:noWrap/>
          </w:tcPr>
          <w:p w14:paraId="65EBCAD5" w14:textId="77777777"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14:paraId="2590050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ABE08D" w14:textId="77777777" w:rsidR="00977D89" w:rsidRPr="00CC2133" w:rsidRDefault="00977D89"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6D28266" w14:textId="77777777"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四部委联合对秦山核电开展“核电安全管理提升年”专项监督检查</w:t>
            </w:r>
          </w:p>
        </w:tc>
        <w:tc>
          <w:tcPr>
            <w:tcW w:w="1266" w:type="dxa"/>
            <w:tcBorders>
              <w:top w:val="single" w:sz="4" w:space="0" w:color="000000"/>
              <w:left w:val="nil"/>
              <w:bottom w:val="single" w:sz="4" w:space="0" w:color="000000"/>
              <w:right w:val="single" w:sz="4" w:space="0" w:color="000000"/>
            </w:tcBorders>
            <w:shd w:val="clear" w:color="auto" w:fill="auto"/>
            <w:noWrap/>
          </w:tcPr>
          <w:p w14:paraId="14E16297" w14:textId="77777777"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14:paraId="7938FDE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11DFD5E" w14:textId="77777777" w:rsidR="00977D89" w:rsidRPr="00CC2133" w:rsidRDefault="00977D89"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8DC37C" w14:textId="77777777" w:rsidR="00977D89" w:rsidRPr="00977D89" w:rsidRDefault="00977D89" w:rsidP="00977D89">
            <w:pPr>
              <w:widowControl/>
              <w:shd w:val="clear" w:color="auto" w:fill="FFFFFF"/>
              <w:outlineLvl w:val="0"/>
              <w:rPr>
                <w:rFonts w:cs="Arial"/>
                <w:bCs/>
                <w:sz w:val="21"/>
                <w:szCs w:val="21"/>
              </w:rPr>
            </w:pPr>
            <w:r w:rsidRPr="00977D89">
              <w:rPr>
                <w:rFonts w:cs="Arial" w:hint="eastAsia"/>
                <w:bCs/>
                <w:sz w:val="21"/>
                <w:szCs w:val="21"/>
              </w:rPr>
              <w:t>环境保护部冯建平副司长到秦山核电调研</w:t>
            </w:r>
          </w:p>
        </w:tc>
        <w:tc>
          <w:tcPr>
            <w:tcW w:w="1266" w:type="dxa"/>
            <w:tcBorders>
              <w:top w:val="single" w:sz="4" w:space="0" w:color="000000"/>
              <w:left w:val="nil"/>
              <w:bottom w:val="single" w:sz="4" w:space="0" w:color="000000"/>
              <w:right w:val="single" w:sz="4" w:space="0" w:color="000000"/>
            </w:tcBorders>
            <w:shd w:val="clear" w:color="auto" w:fill="auto"/>
            <w:noWrap/>
          </w:tcPr>
          <w:p w14:paraId="579138B3" w14:textId="77777777" w:rsidR="00977D89" w:rsidRPr="00FD7FAC" w:rsidRDefault="00977D89" w:rsidP="00E226E3">
            <w:pPr>
              <w:widowControl/>
              <w:jc w:val="left"/>
              <w:rPr>
                <w:rFonts w:cs="Arial"/>
                <w:sz w:val="21"/>
                <w:szCs w:val="21"/>
              </w:rPr>
            </w:pPr>
            <w:r>
              <w:rPr>
                <w:rFonts w:cs="Arial" w:hint="eastAsia"/>
                <w:sz w:val="21"/>
                <w:szCs w:val="21"/>
              </w:rPr>
              <w:t>2017</w:t>
            </w:r>
            <w:r>
              <w:rPr>
                <w:rFonts w:cs="Arial"/>
                <w:sz w:val="21"/>
                <w:szCs w:val="21"/>
              </w:rPr>
              <w:t>-07-28</w:t>
            </w:r>
          </w:p>
        </w:tc>
      </w:tr>
      <w:tr w:rsidR="00977D89" w:rsidRPr="00FD7FAC" w14:paraId="696EC68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71365A" w14:textId="77777777" w:rsidR="00977D89" w:rsidRPr="00CC2133" w:rsidRDefault="00977D89"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43ECD6D" w14:textId="77777777" w:rsidR="00977D89" w:rsidRPr="00A257A4" w:rsidRDefault="007C5CA0" w:rsidP="00A257A4">
            <w:pPr>
              <w:widowControl/>
              <w:shd w:val="clear" w:color="auto" w:fill="FFFFFF"/>
              <w:outlineLvl w:val="0"/>
              <w:rPr>
                <w:rFonts w:cs="Arial"/>
                <w:bCs/>
                <w:sz w:val="21"/>
                <w:szCs w:val="21"/>
              </w:rPr>
            </w:pPr>
            <w:hyperlink r:id="rId171" w:tgtFrame="_self" w:tooltip="福清核电4号机组成功并网发电" w:history="1">
              <w:r w:rsidR="00A257A4" w:rsidRPr="00A257A4">
                <w:rPr>
                  <w:rFonts w:cs="Arial" w:hint="eastAsia"/>
                  <w:bCs/>
                  <w:sz w:val="21"/>
                  <w:szCs w:val="21"/>
                </w:rPr>
                <w:t>福清核电</w:t>
              </w:r>
              <w:r w:rsidR="00A257A4" w:rsidRPr="00A257A4">
                <w:rPr>
                  <w:rFonts w:cs="Arial" w:hint="eastAsia"/>
                  <w:bCs/>
                  <w:sz w:val="21"/>
                  <w:szCs w:val="21"/>
                </w:rPr>
                <w:t>4</w:t>
              </w:r>
              <w:r w:rsidR="00A257A4" w:rsidRPr="00A257A4">
                <w:rPr>
                  <w:rFonts w:cs="Arial" w:hint="eastAsia"/>
                  <w:bCs/>
                  <w:sz w:val="21"/>
                  <w:szCs w:val="21"/>
                </w:rPr>
                <w:t>号机组成功并网发电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85B80F2" w14:textId="77777777" w:rsidR="00977D89" w:rsidRPr="00FD7FAC" w:rsidRDefault="00A257A4" w:rsidP="00E226E3">
            <w:pPr>
              <w:widowControl/>
              <w:jc w:val="left"/>
              <w:rPr>
                <w:rFonts w:cs="Arial"/>
                <w:sz w:val="21"/>
                <w:szCs w:val="21"/>
              </w:rPr>
            </w:pPr>
            <w:r>
              <w:rPr>
                <w:rFonts w:cs="Arial" w:hint="eastAsia"/>
                <w:sz w:val="21"/>
                <w:szCs w:val="21"/>
              </w:rPr>
              <w:t>2017-07-31</w:t>
            </w:r>
          </w:p>
        </w:tc>
      </w:tr>
      <w:tr w:rsidR="00A257A4" w:rsidRPr="00FD7FAC" w14:paraId="7ED1B93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9C28081" w14:textId="77777777" w:rsidR="00A257A4" w:rsidRPr="00CC2133" w:rsidRDefault="00A257A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5C8CACE" w14:textId="77777777" w:rsidR="00A257A4" w:rsidRPr="00A257A4" w:rsidRDefault="007C5CA0" w:rsidP="00A257A4">
            <w:pPr>
              <w:widowControl/>
              <w:shd w:val="clear" w:color="auto" w:fill="FFFFFF"/>
              <w:outlineLvl w:val="0"/>
              <w:rPr>
                <w:rFonts w:cs="Arial"/>
                <w:bCs/>
                <w:sz w:val="21"/>
                <w:szCs w:val="21"/>
              </w:rPr>
            </w:pPr>
            <w:hyperlink r:id="rId172" w:tgtFrame="_self" w:tooltip="华龙一号项目高层峰会召开 10企业" w:history="1">
              <w:r w:rsidR="00A257A4" w:rsidRPr="00A257A4">
                <w:rPr>
                  <w:rFonts w:cs="Arial" w:hint="eastAsia"/>
                  <w:bCs/>
                  <w:sz w:val="21"/>
                  <w:szCs w:val="21"/>
                </w:rPr>
                <w:t>华龙一号项目高层峰会召开</w:t>
              </w:r>
              <w:r w:rsidR="00A257A4" w:rsidRPr="00A257A4">
                <w:rPr>
                  <w:rFonts w:cs="Arial" w:hint="eastAsia"/>
                  <w:bCs/>
                  <w:sz w:val="21"/>
                  <w:szCs w:val="21"/>
                </w:rPr>
                <w:t xml:space="preserve"> 10</w:t>
              </w:r>
              <w:r w:rsidR="00A257A4" w:rsidRPr="00A257A4">
                <w:rPr>
                  <w:rFonts w:cs="Arial" w:hint="eastAsia"/>
                  <w:bCs/>
                  <w:sz w:val="21"/>
                  <w:szCs w:val="21"/>
                </w:rPr>
                <w:t>企业“抱团出海”</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318F090" w14:textId="77777777" w:rsidR="00A257A4" w:rsidRPr="00FD7FAC" w:rsidRDefault="00A257A4" w:rsidP="00E226E3">
            <w:pPr>
              <w:widowControl/>
              <w:jc w:val="left"/>
              <w:rPr>
                <w:rFonts w:cs="Arial"/>
                <w:sz w:val="21"/>
                <w:szCs w:val="21"/>
              </w:rPr>
            </w:pPr>
            <w:r>
              <w:rPr>
                <w:rFonts w:cs="Arial" w:hint="eastAsia"/>
                <w:sz w:val="21"/>
                <w:szCs w:val="21"/>
              </w:rPr>
              <w:t>2017-07-31</w:t>
            </w:r>
          </w:p>
        </w:tc>
      </w:tr>
      <w:tr w:rsidR="00A257A4" w:rsidRPr="00FD7FAC" w14:paraId="478E3BC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EBAC127" w14:textId="77777777" w:rsidR="00A257A4" w:rsidRPr="00CC2133" w:rsidRDefault="00A257A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D90D719" w14:textId="77777777" w:rsidR="00A257A4" w:rsidRPr="00A257A4" w:rsidRDefault="007C5CA0" w:rsidP="00A257A4">
            <w:pPr>
              <w:widowControl/>
              <w:shd w:val="clear" w:color="auto" w:fill="FFFFFF"/>
              <w:outlineLvl w:val="0"/>
              <w:rPr>
                <w:rFonts w:cs="Arial"/>
                <w:bCs/>
                <w:sz w:val="21"/>
                <w:szCs w:val="21"/>
              </w:rPr>
            </w:pPr>
            <w:hyperlink r:id="rId173" w:tgtFrame="_self" w:tooltip="俄罗斯研究机构改善反应堆用钢性能" w:history="1">
              <w:r w:rsidR="00A257A4" w:rsidRPr="00A257A4">
                <w:rPr>
                  <w:rFonts w:cs="Arial" w:hint="eastAsia"/>
                  <w:bCs/>
                  <w:sz w:val="21"/>
                  <w:szCs w:val="21"/>
                </w:rPr>
                <w:t>俄罗斯研究机构改善反应堆用钢性能</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898C36E" w14:textId="77777777" w:rsidR="00A257A4" w:rsidRPr="00FD7FAC" w:rsidRDefault="00A257A4" w:rsidP="00E226E3">
            <w:pPr>
              <w:widowControl/>
              <w:jc w:val="left"/>
              <w:rPr>
                <w:rFonts w:cs="Arial"/>
                <w:sz w:val="21"/>
                <w:szCs w:val="21"/>
              </w:rPr>
            </w:pPr>
            <w:r>
              <w:rPr>
                <w:rFonts w:cs="Arial" w:hint="eastAsia"/>
                <w:sz w:val="21"/>
                <w:szCs w:val="21"/>
              </w:rPr>
              <w:t>2017-07-31</w:t>
            </w:r>
          </w:p>
        </w:tc>
      </w:tr>
      <w:tr w:rsidR="00A257A4" w:rsidRPr="00FD7FAC" w14:paraId="25359ED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6986C48" w14:textId="77777777" w:rsidR="00A257A4" w:rsidRPr="00CC2133" w:rsidRDefault="00A257A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07ECCF7" w14:textId="77777777" w:rsidR="00A257A4" w:rsidRPr="00A257A4" w:rsidRDefault="007C5CA0" w:rsidP="00A257A4">
            <w:pPr>
              <w:widowControl/>
              <w:shd w:val="clear" w:color="auto" w:fill="FFFFFF"/>
              <w:outlineLvl w:val="0"/>
              <w:rPr>
                <w:rFonts w:cs="Arial"/>
                <w:bCs/>
                <w:sz w:val="21"/>
                <w:szCs w:val="21"/>
              </w:rPr>
            </w:pPr>
            <w:hyperlink r:id="rId174" w:tgtFrame="_self" w:tooltip="高温堆示范工程汽轮机具备盘车条" w:history="1">
              <w:r w:rsidR="00A257A4" w:rsidRPr="00A257A4">
                <w:rPr>
                  <w:rFonts w:cs="Arial" w:hint="eastAsia"/>
                  <w:bCs/>
                  <w:sz w:val="21"/>
                  <w:szCs w:val="21"/>
                </w:rPr>
                <w:t>高温堆示范工程汽轮机具备盘车条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B89EC28" w14:textId="77777777" w:rsidR="00A257A4" w:rsidRPr="00FD7FAC" w:rsidRDefault="00A257A4" w:rsidP="00E226E3">
            <w:pPr>
              <w:widowControl/>
              <w:jc w:val="left"/>
              <w:rPr>
                <w:rFonts w:cs="Arial"/>
                <w:sz w:val="21"/>
                <w:szCs w:val="21"/>
              </w:rPr>
            </w:pPr>
            <w:r>
              <w:rPr>
                <w:rFonts w:cs="Arial" w:hint="eastAsia"/>
                <w:sz w:val="21"/>
                <w:szCs w:val="21"/>
              </w:rPr>
              <w:t>2017-07-31</w:t>
            </w:r>
          </w:p>
        </w:tc>
      </w:tr>
      <w:tr w:rsidR="00A257A4" w:rsidRPr="00FD7FAC" w14:paraId="5666C13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51C4028" w14:textId="77777777" w:rsidR="00A257A4" w:rsidRPr="00CC2133" w:rsidRDefault="00A257A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7D5F706" w14:textId="77777777" w:rsidR="00A257A4" w:rsidRPr="00A257A4" w:rsidRDefault="007C5CA0" w:rsidP="00A257A4">
            <w:pPr>
              <w:widowControl/>
              <w:shd w:val="clear" w:color="auto" w:fill="FFFFFF"/>
              <w:outlineLvl w:val="0"/>
              <w:rPr>
                <w:rFonts w:cs="Arial"/>
                <w:bCs/>
                <w:sz w:val="21"/>
                <w:szCs w:val="21"/>
              </w:rPr>
            </w:pPr>
            <w:hyperlink r:id="rId175" w:tgtFrame="_self" w:tooltip="国内院企合作首次研制出耐事故燃料全尺寸FeCrAl包壳管" w:history="1">
              <w:r w:rsidR="00A257A4" w:rsidRPr="00A257A4">
                <w:rPr>
                  <w:rFonts w:cs="Arial" w:hint="eastAsia"/>
                  <w:bCs/>
                  <w:sz w:val="21"/>
                  <w:szCs w:val="21"/>
                </w:rPr>
                <w:t>国内院企合作首次研制出耐事故燃料全尺寸</w:t>
              </w:r>
              <w:r w:rsidR="00A257A4" w:rsidRPr="00A257A4">
                <w:rPr>
                  <w:rFonts w:cs="Arial" w:hint="eastAsia"/>
                  <w:bCs/>
                  <w:sz w:val="21"/>
                  <w:szCs w:val="21"/>
                </w:rPr>
                <w:t>FeCrAl</w:t>
              </w:r>
              <w:r w:rsidR="00A257A4" w:rsidRPr="00A257A4">
                <w:rPr>
                  <w:rFonts w:cs="Arial" w:hint="eastAsia"/>
                  <w:bCs/>
                  <w:sz w:val="21"/>
                  <w:szCs w:val="21"/>
                </w:rPr>
                <w:t>包壳管</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6729FBB" w14:textId="77777777" w:rsidR="00A257A4" w:rsidRPr="00FD7FAC" w:rsidRDefault="00A257A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A257A4" w:rsidRPr="00FD7FAC" w14:paraId="44726C2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F0E6318" w14:textId="77777777" w:rsidR="00A257A4" w:rsidRPr="00CC2133" w:rsidRDefault="00A257A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5FC77F2" w14:textId="77777777" w:rsidR="00A257A4" w:rsidRPr="00FD7FAC" w:rsidRDefault="007C5CA0" w:rsidP="00E226E3">
            <w:pPr>
              <w:widowControl/>
              <w:jc w:val="left"/>
              <w:rPr>
                <w:rFonts w:cs="Arial"/>
                <w:sz w:val="21"/>
                <w:szCs w:val="21"/>
              </w:rPr>
            </w:pPr>
            <w:hyperlink r:id="rId176" w:tgtFrame="_self" w:tooltip="中核集团与巴基斯坦联合开展铀资源勘查与开发技术合作" w:history="1">
              <w:r w:rsidR="00125EC4">
                <w:rPr>
                  <w:rStyle w:val="aa"/>
                  <w:rFonts w:ascii="新宋体" w:eastAsia="新宋体" w:hAnsi="新宋体" w:hint="eastAsia"/>
                  <w:color w:val="333333"/>
                  <w:sz w:val="18"/>
                  <w:szCs w:val="18"/>
                  <w:shd w:val="clear" w:color="auto" w:fill="FFFFFF"/>
                </w:rPr>
                <w:t>中核集团与巴基斯坦联合开展铀资源勘查与开发技术合作</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1924BCA" w14:textId="77777777" w:rsidR="00A257A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14:paraId="121B84B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4AC2A52" w14:textId="77777777" w:rsidR="00125EC4" w:rsidRPr="00CC2133" w:rsidRDefault="00125EC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BE08C4B" w14:textId="77777777" w:rsidR="00125EC4" w:rsidRPr="00125EC4" w:rsidRDefault="007C5CA0" w:rsidP="00125EC4">
            <w:pPr>
              <w:widowControl/>
              <w:shd w:val="clear" w:color="auto" w:fill="FFFFFF"/>
              <w:outlineLvl w:val="0"/>
              <w:rPr>
                <w:rFonts w:cs="Arial"/>
                <w:bCs/>
                <w:sz w:val="21"/>
                <w:szCs w:val="21"/>
              </w:rPr>
            </w:pPr>
            <w:hyperlink r:id="rId177" w:tgtFrame="_self" w:tooltip="法国政府为阿海珐注资25亿欧元" w:history="1">
              <w:r w:rsidR="00125EC4" w:rsidRPr="00125EC4">
                <w:rPr>
                  <w:rFonts w:cs="Arial" w:hint="eastAsia"/>
                  <w:bCs/>
                  <w:sz w:val="21"/>
                  <w:szCs w:val="21"/>
                </w:rPr>
                <w:t>法国政府为阿海珐注资</w:t>
              </w:r>
              <w:r w:rsidR="00125EC4" w:rsidRPr="00125EC4">
                <w:rPr>
                  <w:rFonts w:cs="Arial" w:hint="eastAsia"/>
                  <w:bCs/>
                  <w:sz w:val="21"/>
                  <w:szCs w:val="21"/>
                </w:rPr>
                <w:t>25</w:t>
              </w:r>
              <w:r w:rsidR="00125EC4" w:rsidRPr="00125EC4">
                <w:rPr>
                  <w:rFonts w:cs="Arial" w:hint="eastAsia"/>
                  <w:bCs/>
                  <w:sz w:val="21"/>
                  <w:szCs w:val="21"/>
                </w:rPr>
                <w:t>亿欧元</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072E081" w14:textId="77777777"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14:paraId="1E2E579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4C01243" w14:textId="77777777" w:rsidR="00125EC4" w:rsidRPr="00CC2133" w:rsidRDefault="00125EC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8978BF" w14:textId="77777777" w:rsidR="00125EC4" w:rsidRPr="00125EC4" w:rsidRDefault="007C5CA0" w:rsidP="00125EC4">
            <w:pPr>
              <w:widowControl/>
              <w:shd w:val="clear" w:color="auto" w:fill="FFFFFF"/>
              <w:outlineLvl w:val="0"/>
              <w:rPr>
                <w:rFonts w:cs="Arial"/>
                <w:bCs/>
                <w:sz w:val="21"/>
                <w:szCs w:val="21"/>
              </w:rPr>
            </w:pPr>
            <w:hyperlink r:id="rId178" w:tgtFrame="_self" w:tooltip="日本明确适于建设处置库的地区" w:history="1">
              <w:r w:rsidR="00125EC4" w:rsidRPr="00125EC4">
                <w:rPr>
                  <w:rFonts w:cs="Arial" w:hint="eastAsia"/>
                  <w:bCs/>
                  <w:sz w:val="21"/>
                  <w:szCs w:val="21"/>
                </w:rPr>
                <w:t>日本明确适于建设处置库的地区</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FE9FA27" w14:textId="77777777"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14:paraId="5218009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E27F16" w14:textId="77777777" w:rsidR="00125EC4" w:rsidRPr="00CC2133" w:rsidRDefault="00125EC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326347" w14:textId="77777777" w:rsidR="00125EC4" w:rsidRPr="00125EC4" w:rsidRDefault="007C5CA0" w:rsidP="00125EC4">
            <w:pPr>
              <w:widowControl/>
              <w:shd w:val="clear" w:color="auto" w:fill="FFFFFF"/>
              <w:outlineLvl w:val="0"/>
              <w:rPr>
                <w:rFonts w:cs="Arial"/>
                <w:bCs/>
                <w:sz w:val="21"/>
                <w:szCs w:val="21"/>
              </w:rPr>
            </w:pPr>
            <w:hyperlink r:id="rId179" w:tgtFrame="_self" w:tooltip="马凯副总理视察中核北方：高度关切产业升级和" w:history="1">
              <w:r w:rsidR="00125EC4" w:rsidRPr="00125EC4">
                <w:rPr>
                  <w:rFonts w:cs="Arial" w:hint="eastAsia"/>
                  <w:bCs/>
                  <w:sz w:val="21"/>
                  <w:szCs w:val="21"/>
                </w:rPr>
                <w:t>马凯副总理视察中核北方：高度关切产业升级和“走出去”</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6179767" w14:textId="77777777"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14:paraId="62D2E2C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DB8734" w14:textId="77777777" w:rsidR="00125EC4" w:rsidRPr="00CC2133" w:rsidRDefault="00125EC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9DEDABC" w14:textId="77777777" w:rsidR="00125EC4" w:rsidRPr="00125EC4" w:rsidRDefault="007C5CA0" w:rsidP="00125EC4">
            <w:pPr>
              <w:widowControl/>
              <w:shd w:val="clear" w:color="auto" w:fill="FFFFFF"/>
              <w:outlineLvl w:val="0"/>
              <w:rPr>
                <w:rFonts w:cs="Arial"/>
                <w:bCs/>
                <w:sz w:val="21"/>
                <w:szCs w:val="21"/>
              </w:rPr>
            </w:pPr>
            <w:hyperlink r:id="rId180" w:tgtFrame="_self" w:tooltip="日本将在2018年启动新的核设施检查程序" w:history="1">
              <w:r w:rsidR="00125EC4" w:rsidRPr="00125EC4">
                <w:rPr>
                  <w:rFonts w:cs="Arial" w:hint="eastAsia"/>
                  <w:bCs/>
                  <w:sz w:val="21"/>
                  <w:szCs w:val="21"/>
                </w:rPr>
                <w:t>日本将在</w:t>
              </w:r>
              <w:r w:rsidR="00125EC4" w:rsidRPr="00125EC4">
                <w:rPr>
                  <w:rFonts w:cs="Arial" w:hint="eastAsia"/>
                  <w:bCs/>
                  <w:sz w:val="21"/>
                  <w:szCs w:val="21"/>
                </w:rPr>
                <w:t>2018</w:t>
              </w:r>
              <w:r w:rsidR="00125EC4" w:rsidRPr="00125EC4">
                <w:rPr>
                  <w:rFonts w:cs="Arial" w:hint="eastAsia"/>
                  <w:bCs/>
                  <w:sz w:val="21"/>
                  <w:szCs w:val="21"/>
                </w:rPr>
                <w:t>年启动新的核设施检查程序</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57A6073" w14:textId="77777777" w:rsidR="00125EC4" w:rsidRPr="00FD7FAC" w:rsidRDefault="00125EC4"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1</w:t>
            </w:r>
          </w:p>
        </w:tc>
      </w:tr>
      <w:tr w:rsidR="00125EC4" w:rsidRPr="00FD7FAC" w14:paraId="026E3D1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F540088" w14:textId="77777777" w:rsidR="00125EC4" w:rsidRPr="00CC2133" w:rsidRDefault="00125EC4"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4A5395F" w14:textId="77777777" w:rsidR="00125EC4" w:rsidRPr="00EB7E6F" w:rsidRDefault="007C5CA0" w:rsidP="00EB7E6F">
            <w:pPr>
              <w:widowControl/>
              <w:shd w:val="clear" w:color="auto" w:fill="FFFFFF"/>
              <w:outlineLvl w:val="0"/>
              <w:rPr>
                <w:rFonts w:cs="Arial"/>
                <w:bCs/>
                <w:sz w:val="21"/>
                <w:szCs w:val="21"/>
              </w:rPr>
            </w:pPr>
            <w:hyperlink r:id="rId181" w:tgtFrame="_self" w:tooltip="华龙一号通用设计审查首批送审文件正式交付" w:history="1">
              <w:r w:rsidR="00EB7E6F" w:rsidRPr="00EB7E6F">
                <w:rPr>
                  <w:rFonts w:cs="Arial" w:hint="eastAsia"/>
                  <w:bCs/>
                  <w:sz w:val="21"/>
                  <w:szCs w:val="21"/>
                </w:rPr>
                <w:t>华龙一号通用设计审查首批送审文件正式交付</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196D4CB" w14:textId="77777777" w:rsidR="00125EC4" w:rsidRPr="00FD7FAC" w:rsidRDefault="00EB7E6F"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2</w:t>
            </w:r>
          </w:p>
        </w:tc>
      </w:tr>
      <w:tr w:rsidR="00EB7E6F" w:rsidRPr="00FD7FAC" w14:paraId="3A3FB5D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29C6C3" w14:textId="77777777" w:rsidR="00EB7E6F" w:rsidRPr="00CC2133" w:rsidRDefault="00EB7E6F"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FBAFDEA" w14:textId="77777777" w:rsidR="00EB7E6F" w:rsidRPr="00EB7E6F" w:rsidRDefault="007C5CA0" w:rsidP="00EB7E6F">
            <w:pPr>
              <w:widowControl/>
              <w:shd w:val="clear" w:color="auto" w:fill="FFFFFF"/>
              <w:outlineLvl w:val="0"/>
              <w:rPr>
                <w:rFonts w:cs="Arial"/>
                <w:bCs/>
                <w:sz w:val="21"/>
                <w:szCs w:val="21"/>
              </w:rPr>
            </w:pPr>
            <w:hyperlink r:id="rId182" w:tgtFrame="_self" w:tooltip="李凡荣会见土耳其能源与自然资源部副次长" w:history="1">
              <w:r w:rsidR="00EB7E6F" w:rsidRPr="00EB7E6F">
                <w:rPr>
                  <w:rFonts w:cs="Arial" w:hint="eastAsia"/>
                  <w:bCs/>
                  <w:sz w:val="21"/>
                  <w:szCs w:val="21"/>
                </w:rPr>
                <w:t>李凡荣会见土耳其能源与自然资源部副次长</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3ABA0AD" w14:textId="77777777" w:rsidR="00EB7E6F" w:rsidRPr="00FD7FAC" w:rsidRDefault="00EB7E6F"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2</w:t>
            </w:r>
          </w:p>
        </w:tc>
      </w:tr>
      <w:tr w:rsidR="00EB7E6F" w:rsidRPr="00FD7FAC" w14:paraId="30ABEFC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92F93EE" w14:textId="77777777" w:rsidR="00EB7E6F" w:rsidRPr="00CC2133" w:rsidRDefault="00EB7E6F"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14AEC59" w14:textId="77777777" w:rsidR="00EB7E6F" w:rsidRPr="00EB7E6F" w:rsidRDefault="007C5CA0" w:rsidP="00EB7E6F">
            <w:pPr>
              <w:widowControl/>
              <w:shd w:val="clear" w:color="auto" w:fill="FFFFFF"/>
              <w:outlineLvl w:val="0"/>
              <w:rPr>
                <w:rFonts w:cs="Arial"/>
                <w:bCs/>
                <w:sz w:val="21"/>
                <w:szCs w:val="21"/>
              </w:rPr>
            </w:pPr>
            <w:hyperlink r:id="rId183" w:tgtFrame="_self" w:tooltip="中核集团董事长会晤比尔·盖茨 共同推进第四代核电技术发展" w:history="1">
              <w:r w:rsidR="00EB7E6F" w:rsidRPr="00EB7E6F">
                <w:rPr>
                  <w:rFonts w:cs="Arial" w:hint="eastAsia"/>
                  <w:bCs/>
                  <w:sz w:val="21"/>
                  <w:szCs w:val="21"/>
                </w:rPr>
                <w:t>中核集团董事长会晤比尔·盖茨</w:t>
              </w:r>
              <w:r w:rsidR="00EB7E6F" w:rsidRPr="00EB7E6F">
                <w:rPr>
                  <w:rFonts w:cs="Arial" w:hint="eastAsia"/>
                  <w:bCs/>
                  <w:sz w:val="21"/>
                  <w:szCs w:val="21"/>
                </w:rPr>
                <w:t xml:space="preserve"> </w:t>
              </w:r>
              <w:r w:rsidR="00EB7E6F" w:rsidRPr="00EB7E6F">
                <w:rPr>
                  <w:rFonts w:cs="Arial" w:hint="eastAsia"/>
                  <w:bCs/>
                  <w:sz w:val="21"/>
                  <w:szCs w:val="21"/>
                </w:rPr>
                <w:t>共同推进第四代核电技术发展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259F8D5" w14:textId="77777777" w:rsidR="00EB7E6F" w:rsidRPr="00FD7FAC" w:rsidRDefault="00EB7E6F"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2</w:t>
            </w:r>
          </w:p>
        </w:tc>
      </w:tr>
      <w:tr w:rsidR="00EB7E6F" w:rsidRPr="00FD7FAC" w14:paraId="717614E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F1B5EF1" w14:textId="77777777" w:rsidR="00EB7E6F" w:rsidRPr="00CC2133" w:rsidRDefault="00EB7E6F"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8162ABA" w14:textId="77777777" w:rsidR="00EB7E6F" w:rsidRPr="002466AE" w:rsidRDefault="002466AE" w:rsidP="002466AE">
            <w:pPr>
              <w:widowControl/>
              <w:shd w:val="clear" w:color="auto" w:fill="FFFFFF"/>
              <w:outlineLvl w:val="0"/>
              <w:rPr>
                <w:rFonts w:cs="Arial"/>
                <w:bCs/>
                <w:sz w:val="21"/>
                <w:szCs w:val="21"/>
              </w:rPr>
            </w:pPr>
            <w:r w:rsidRPr="002466AE">
              <w:rPr>
                <w:rFonts w:cs="Arial" w:hint="eastAsia"/>
                <w:bCs/>
                <w:sz w:val="21"/>
                <w:szCs w:val="21"/>
              </w:rPr>
              <w:t>国家电投与中广核签署红沿河核电项目合作备忘录</w:t>
            </w:r>
          </w:p>
        </w:tc>
        <w:tc>
          <w:tcPr>
            <w:tcW w:w="1266" w:type="dxa"/>
            <w:tcBorders>
              <w:top w:val="single" w:sz="4" w:space="0" w:color="000000"/>
              <w:left w:val="nil"/>
              <w:bottom w:val="single" w:sz="4" w:space="0" w:color="000000"/>
              <w:right w:val="single" w:sz="4" w:space="0" w:color="000000"/>
            </w:tcBorders>
            <w:shd w:val="clear" w:color="auto" w:fill="auto"/>
            <w:noWrap/>
          </w:tcPr>
          <w:p w14:paraId="3571FFFB" w14:textId="77777777" w:rsidR="00EB7E6F" w:rsidRPr="00FD7FAC" w:rsidRDefault="002466AE"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3</w:t>
            </w:r>
          </w:p>
        </w:tc>
      </w:tr>
      <w:tr w:rsidR="0014193C" w:rsidRPr="00FD7FAC" w14:paraId="33CB964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0DB2A5" w14:textId="77777777" w:rsidR="0014193C" w:rsidRPr="00CC2133" w:rsidRDefault="0014193C" w:rsidP="00E226E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A8B492B" w14:textId="77777777" w:rsidR="0014193C" w:rsidRPr="002466AE" w:rsidRDefault="002466AE" w:rsidP="002466AE">
            <w:pPr>
              <w:widowControl/>
              <w:shd w:val="clear" w:color="auto" w:fill="FFFFFF"/>
              <w:outlineLvl w:val="0"/>
              <w:rPr>
                <w:rFonts w:cs="Arial"/>
                <w:bCs/>
                <w:sz w:val="21"/>
                <w:szCs w:val="21"/>
              </w:rPr>
            </w:pPr>
            <w:r w:rsidRPr="002466AE">
              <w:rPr>
                <w:rFonts w:cs="Arial" w:hint="eastAsia"/>
                <w:bCs/>
                <w:sz w:val="21"/>
                <w:szCs w:val="21"/>
              </w:rPr>
              <w:t>我国成功研制</w:t>
            </w:r>
            <w:r w:rsidRPr="002466AE">
              <w:rPr>
                <w:rFonts w:cs="Arial" w:hint="eastAsia"/>
                <w:bCs/>
                <w:sz w:val="21"/>
                <w:szCs w:val="21"/>
              </w:rPr>
              <w:t>ITER</w:t>
            </w:r>
            <w:r w:rsidRPr="002466AE">
              <w:rPr>
                <w:rFonts w:cs="Arial" w:hint="eastAsia"/>
                <w:bCs/>
                <w:sz w:val="21"/>
                <w:szCs w:val="21"/>
              </w:rPr>
              <w:t>超导磁体系统首个部件</w:t>
            </w:r>
          </w:p>
        </w:tc>
        <w:tc>
          <w:tcPr>
            <w:tcW w:w="1266" w:type="dxa"/>
            <w:tcBorders>
              <w:top w:val="single" w:sz="4" w:space="0" w:color="000000"/>
              <w:left w:val="nil"/>
              <w:bottom w:val="single" w:sz="4" w:space="0" w:color="000000"/>
              <w:right w:val="single" w:sz="4" w:space="0" w:color="000000"/>
            </w:tcBorders>
            <w:shd w:val="clear" w:color="auto" w:fill="auto"/>
            <w:noWrap/>
          </w:tcPr>
          <w:p w14:paraId="2C82DFAC" w14:textId="77777777" w:rsidR="0014193C" w:rsidRPr="00FD7FAC" w:rsidRDefault="002466AE" w:rsidP="00E226E3">
            <w:pPr>
              <w:widowControl/>
              <w:jc w:val="left"/>
              <w:rPr>
                <w:rFonts w:cs="Arial"/>
                <w:sz w:val="21"/>
                <w:szCs w:val="21"/>
              </w:rPr>
            </w:pPr>
            <w:r>
              <w:rPr>
                <w:rFonts w:cs="Arial" w:hint="eastAsia"/>
                <w:sz w:val="21"/>
                <w:szCs w:val="21"/>
              </w:rPr>
              <w:t>2017-0</w:t>
            </w:r>
            <w:r>
              <w:rPr>
                <w:rFonts w:cs="Arial"/>
                <w:sz w:val="21"/>
                <w:szCs w:val="21"/>
              </w:rPr>
              <w:t>8</w:t>
            </w:r>
            <w:r>
              <w:rPr>
                <w:rFonts w:cs="Arial" w:hint="eastAsia"/>
                <w:sz w:val="21"/>
                <w:szCs w:val="21"/>
              </w:rPr>
              <w:t>-0</w:t>
            </w:r>
            <w:r>
              <w:rPr>
                <w:rFonts w:cs="Arial"/>
                <w:sz w:val="21"/>
                <w:szCs w:val="21"/>
              </w:rPr>
              <w:t>3</w:t>
            </w:r>
          </w:p>
        </w:tc>
      </w:tr>
      <w:tr w:rsidR="006E5FF8" w:rsidRPr="00FD7FAC" w14:paraId="32D8A84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4514F54" w14:textId="77777777" w:rsidR="006E5FF8" w:rsidRPr="00CC2133" w:rsidRDefault="006E5FF8"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E5D1711" w14:textId="77777777" w:rsidR="006E5FF8" w:rsidRPr="00FD7FAC" w:rsidRDefault="006E5FF8">
            <w:pPr>
              <w:widowControl/>
              <w:shd w:val="clear" w:color="auto" w:fill="FFFFFF"/>
              <w:outlineLvl w:val="0"/>
              <w:rPr>
                <w:rFonts w:cs="Arial"/>
                <w:sz w:val="21"/>
                <w:szCs w:val="21"/>
              </w:rPr>
              <w:pPrChange w:id="18" w:author="Huming" w:date="2017-08-04T14:56:00Z">
                <w:pPr>
                  <w:framePr w:hSpace="180" w:wrap="around" w:vAnchor="text" w:hAnchor="text" w:y="1"/>
                  <w:widowControl/>
                  <w:suppressOverlap/>
                  <w:jc w:val="left"/>
                </w:pPr>
              </w:pPrChange>
            </w:pPr>
            <w:ins w:id="19" w:author="Huming" w:date="2017-08-04T14:56:00Z">
              <w:r w:rsidRPr="006E5FF8">
                <w:rPr>
                  <w:rFonts w:cs="Arial" w:hint="eastAsia"/>
                  <w:bCs/>
                  <w:sz w:val="21"/>
                  <w:szCs w:val="21"/>
                  <w:rPrChange w:id="20" w:author="Huming" w:date="2017-08-04T14:56:00Z">
                    <w:rPr>
                      <w:rFonts w:ascii="新宋体" w:eastAsia="新宋体" w:hAnsi="新宋体" w:hint="eastAsia"/>
                      <w:color w:val="333333"/>
                      <w:sz w:val="18"/>
                      <w:szCs w:val="18"/>
                    </w:rPr>
                  </w:rPrChange>
                </w:rPr>
                <w:t>“华龙一号”示范工程福清核电</w:t>
              </w:r>
              <w:r w:rsidRPr="006E5FF8">
                <w:rPr>
                  <w:rFonts w:cs="Arial"/>
                  <w:bCs/>
                  <w:sz w:val="21"/>
                  <w:szCs w:val="21"/>
                  <w:rPrChange w:id="21" w:author="Huming" w:date="2017-08-04T14:56:00Z">
                    <w:rPr>
                      <w:rFonts w:ascii="新宋体" w:eastAsia="新宋体" w:hAnsi="新宋体"/>
                      <w:color w:val="333333"/>
                      <w:sz w:val="18"/>
                      <w:szCs w:val="18"/>
                    </w:rPr>
                  </w:rPrChange>
                </w:rPr>
                <w:t>5</w:t>
              </w:r>
              <w:r w:rsidRPr="006E5FF8">
                <w:rPr>
                  <w:rFonts w:cs="Arial" w:hint="eastAsia"/>
                  <w:bCs/>
                  <w:sz w:val="21"/>
                  <w:szCs w:val="21"/>
                  <w:rPrChange w:id="22" w:author="Huming" w:date="2017-08-04T14:56:00Z">
                    <w:rPr>
                      <w:rFonts w:ascii="新宋体" w:eastAsia="新宋体" w:hAnsi="新宋体" w:hint="eastAsia"/>
                      <w:color w:val="333333"/>
                      <w:sz w:val="18"/>
                      <w:szCs w:val="18"/>
                    </w:rPr>
                  </w:rPrChange>
                </w:rPr>
                <w:t>号机组机械贯穿件安装开始</w:t>
              </w:r>
            </w:ins>
          </w:p>
        </w:tc>
        <w:tc>
          <w:tcPr>
            <w:tcW w:w="1266" w:type="dxa"/>
            <w:tcBorders>
              <w:top w:val="single" w:sz="4" w:space="0" w:color="000000"/>
              <w:left w:val="nil"/>
              <w:bottom w:val="single" w:sz="4" w:space="0" w:color="000000"/>
              <w:right w:val="single" w:sz="4" w:space="0" w:color="000000"/>
            </w:tcBorders>
            <w:shd w:val="clear" w:color="auto" w:fill="auto"/>
            <w:noWrap/>
          </w:tcPr>
          <w:p w14:paraId="344AC0F1" w14:textId="77777777" w:rsidR="006E5FF8" w:rsidRPr="00FD7FAC" w:rsidRDefault="006E5FF8" w:rsidP="00043BF8">
            <w:pPr>
              <w:widowControl/>
              <w:jc w:val="left"/>
              <w:rPr>
                <w:rFonts w:cs="Arial"/>
                <w:sz w:val="21"/>
                <w:szCs w:val="21"/>
              </w:rPr>
            </w:pPr>
            <w:ins w:id="23" w:author="Huming" w:date="2017-08-04T14:56:00Z">
              <w:r>
                <w:rPr>
                  <w:rFonts w:cs="Arial" w:hint="eastAsia"/>
                  <w:sz w:val="21"/>
                  <w:szCs w:val="21"/>
                </w:rPr>
                <w:t>2017-0</w:t>
              </w:r>
              <w:r>
                <w:rPr>
                  <w:rFonts w:cs="Arial"/>
                  <w:sz w:val="21"/>
                  <w:szCs w:val="21"/>
                </w:rPr>
                <w:t>8</w:t>
              </w:r>
              <w:r>
                <w:rPr>
                  <w:rFonts w:cs="Arial" w:hint="eastAsia"/>
                  <w:sz w:val="21"/>
                  <w:szCs w:val="21"/>
                </w:rPr>
                <w:t>-04</w:t>
              </w:r>
            </w:ins>
          </w:p>
        </w:tc>
      </w:tr>
      <w:tr w:rsidR="006E5FF8" w:rsidRPr="00FD7FAC" w14:paraId="18A152C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CBBA320" w14:textId="77777777" w:rsidR="006E5FF8" w:rsidRPr="00CC2133" w:rsidRDefault="006E5FF8"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56DD07B" w14:textId="77777777" w:rsidR="006E5FF8" w:rsidRPr="00043BF8" w:rsidRDefault="006E5FF8">
            <w:pPr>
              <w:widowControl/>
              <w:shd w:val="clear" w:color="auto" w:fill="FFFFFF"/>
              <w:outlineLvl w:val="0"/>
              <w:rPr>
                <w:rFonts w:cs="Arial"/>
                <w:bCs/>
                <w:sz w:val="21"/>
                <w:szCs w:val="21"/>
              </w:rPr>
              <w:pPrChange w:id="24" w:author="Huming" w:date="2017-08-04T15:02:00Z">
                <w:pPr>
                  <w:framePr w:hSpace="180" w:wrap="around" w:vAnchor="text" w:hAnchor="text" w:y="1"/>
                  <w:widowControl/>
                  <w:suppressOverlap/>
                  <w:jc w:val="left"/>
                </w:pPr>
              </w:pPrChange>
            </w:pPr>
            <w:ins w:id="25" w:author="Huming" w:date="2017-08-04T15:02:00Z">
              <w:r w:rsidRPr="006E5FF8">
                <w:rPr>
                  <w:rFonts w:cs="Arial" w:hint="eastAsia"/>
                  <w:bCs/>
                  <w:sz w:val="21"/>
                  <w:szCs w:val="21"/>
                  <w:rPrChange w:id="26" w:author="Huming" w:date="2017-08-04T15:02:00Z">
                    <w:rPr>
                      <w:rFonts w:ascii="宋体" w:hAnsi="宋体" w:cs="宋体" w:hint="eastAsia"/>
                      <w:b/>
                      <w:bCs/>
                      <w:color w:val="0000FF"/>
                      <w:kern w:val="36"/>
                      <w:sz w:val="19"/>
                      <w:szCs w:val="19"/>
                    </w:rPr>
                  </w:rPrChange>
                </w:rPr>
                <w:t>“华龙一号”中压安注泵、应急硼化泵通过行业鉴定</w:t>
              </w:r>
            </w:ins>
          </w:p>
        </w:tc>
        <w:tc>
          <w:tcPr>
            <w:tcW w:w="1266" w:type="dxa"/>
            <w:tcBorders>
              <w:top w:val="single" w:sz="4" w:space="0" w:color="000000"/>
              <w:left w:val="nil"/>
              <w:bottom w:val="single" w:sz="4" w:space="0" w:color="000000"/>
              <w:right w:val="single" w:sz="4" w:space="0" w:color="000000"/>
            </w:tcBorders>
            <w:shd w:val="clear" w:color="auto" w:fill="auto"/>
            <w:noWrap/>
          </w:tcPr>
          <w:p w14:paraId="60E3A798" w14:textId="77777777" w:rsidR="006E5FF8" w:rsidRPr="00FD7FAC" w:rsidRDefault="006E5FF8" w:rsidP="006E5FF8">
            <w:pPr>
              <w:widowControl/>
              <w:jc w:val="left"/>
              <w:rPr>
                <w:rFonts w:cs="Arial"/>
                <w:sz w:val="21"/>
                <w:szCs w:val="21"/>
              </w:rPr>
            </w:pPr>
            <w:ins w:id="27" w:author="Huming" w:date="2017-08-04T15:02:00Z">
              <w:r>
                <w:rPr>
                  <w:rFonts w:cs="Arial" w:hint="eastAsia"/>
                  <w:sz w:val="21"/>
                  <w:szCs w:val="21"/>
                </w:rPr>
                <w:t>2017-0</w:t>
              </w:r>
              <w:r>
                <w:rPr>
                  <w:rFonts w:cs="Arial"/>
                  <w:sz w:val="21"/>
                  <w:szCs w:val="21"/>
                </w:rPr>
                <w:t>8</w:t>
              </w:r>
              <w:r>
                <w:rPr>
                  <w:rFonts w:cs="Arial" w:hint="eastAsia"/>
                  <w:sz w:val="21"/>
                  <w:szCs w:val="21"/>
                </w:rPr>
                <w:t>-04</w:t>
              </w:r>
            </w:ins>
          </w:p>
        </w:tc>
      </w:tr>
      <w:tr w:rsidR="006E5FF8" w:rsidRPr="00FD7FAC" w14:paraId="678C070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F2617A" w14:textId="77777777" w:rsidR="006E5FF8" w:rsidRPr="00CC2133" w:rsidRDefault="006E5FF8"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09291D0" w14:textId="77777777" w:rsidR="006E5FF8" w:rsidRPr="00043BF8" w:rsidRDefault="00636088">
            <w:pPr>
              <w:widowControl/>
              <w:shd w:val="clear" w:color="auto" w:fill="FFFFFF"/>
              <w:outlineLvl w:val="0"/>
              <w:rPr>
                <w:rFonts w:cs="Arial"/>
                <w:bCs/>
                <w:sz w:val="21"/>
                <w:szCs w:val="21"/>
              </w:rPr>
              <w:pPrChange w:id="28" w:author="Huming" w:date="2017-08-04T15:02:00Z">
                <w:pPr>
                  <w:framePr w:hSpace="180" w:wrap="around" w:vAnchor="text" w:hAnchor="text" w:y="1"/>
                  <w:widowControl/>
                  <w:suppressOverlap/>
                  <w:jc w:val="left"/>
                </w:pPr>
              </w:pPrChange>
            </w:pPr>
            <w:ins w:id="29" w:author="Huming" w:date="2017-08-04T15:09:00Z">
              <w:r w:rsidRPr="006E5FF8">
                <w:rPr>
                  <w:rFonts w:cs="Arial"/>
                  <w:bCs/>
                  <w:sz w:val="21"/>
                  <w:szCs w:val="21"/>
                </w:rPr>
                <w:t>田湾核电</w:t>
              </w:r>
              <w:r w:rsidRPr="006E5FF8">
                <w:rPr>
                  <w:rFonts w:cs="Arial"/>
                  <w:bCs/>
                  <w:sz w:val="21"/>
                  <w:szCs w:val="21"/>
                </w:rPr>
                <w:t>3</w:t>
              </w:r>
              <w:r w:rsidRPr="006E5FF8">
                <w:rPr>
                  <w:rFonts w:cs="Arial"/>
                  <w:bCs/>
                  <w:sz w:val="21"/>
                  <w:szCs w:val="21"/>
                </w:rPr>
                <w:t>号机组完成首次装料控制点核安全检查</w:t>
              </w:r>
            </w:ins>
          </w:p>
        </w:tc>
        <w:tc>
          <w:tcPr>
            <w:tcW w:w="1266" w:type="dxa"/>
            <w:tcBorders>
              <w:top w:val="single" w:sz="4" w:space="0" w:color="000000"/>
              <w:left w:val="nil"/>
              <w:bottom w:val="single" w:sz="4" w:space="0" w:color="000000"/>
              <w:right w:val="single" w:sz="4" w:space="0" w:color="000000"/>
            </w:tcBorders>
            <w:shd w:val="clear" w:color="auto" w:fill="auto"/>
            <w:noWrap/>
          </w:tcPr>
          <w:p w14:paraId="61F0A237" w14:textId="77777777" w:rsidR="006E5FF8" w:rsidRPr="00FD7FAC" w:rsidRDefault="006E5FF8" w:rsidP="006E5FF8">
            <w:pPr>
              <w:widowControl/>
              <w:jc w:val="left"/>
              <w:rPr>
                <w:rFonts w:cs="Arial"/>
                <w:sz w:val="21"/>
                <w:szCs w:val="21"/>
              </w:rPr>
            </w:pPr>
            <w:ins w:id="30" w:author="Huming" w:date="2017-08-04T15:02:00Z">
              <w:r>
                <w:rPr>
                  <w:rFonts w:cs="Arial" w:hint="eastAsia"/>
                  <w:sz w:val="21"/>
                  <w:szCs w:val="21"/>
                </w:rPr>
                <w:t>2017-0</w:t>
              </w:r>
              <w:r>
                <w:rPr>
                  <w:rFonts w:cs="Arial"/>
                  <w:sz w:val="21"/>
                  <w:szCs w:val="21"/>
                </w:rPr>
                <w:t>8</w:t>
              </w:r>
              <w:r>
                <w:rPr>
                  <w:rFonts w:cs="Arial" w:hint="eastAsia"/>
                  <w:sz w:val="21"/>
                  <w:szCs w:val="21"/>
                </w:rPr>
                <w:t>-04</w:t>
              </w:r>
            </w:ins>
          </w:p>
        </w:tc>
      </w:tr>
      <w:tr w:rsidR="00BC50C0" w:rsidRPr="00FD7FAC" w14:paraId="1EEE659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1F6525E"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1C283D0" w14:textId="77777777" w:rsidR="00BC50C0" w:rsidRPr="0002135D" w:rsidRDefault="00BC50C0">
            <w:pPr>
              <w:widowControl/>
              <w:shd w:val="clear" w:color="auto" w:fill="FFFFFF"/>
              <w:outlineLvl w:val="0"/>
              <w:rPr>
                <w:rFonts w:cs="Arial"/>
                <w:bCs/>
                <w:sz w:val="21"/>
                <w:szCs w:val="21"/>
              </w:rPr>
              <w:pPrChange w:id="31" w:author="Huming" w:date="2017-08-04T15:02:00Z">
                <w:pPr>
                  <w:framePr w:hSpace="180" w:wrap="around" w:vAnchor="text" w:hAnchor="text" w:y="1"/>
                  <w:widowControl/>
                  <w:suppressOverlap/>
                  <w:jc w:val="left"/>
                </w:pPr>
              </w:pPrChange>
            </w:pPr>
            <w:ins w:id="32" w:author="胡攀" w:date="2017-08-14T15:54:00Z">
              <w:r w:rsidRPr="0002135D">
                <w:rPr>
                  <w:rFonts w:cs="Arial"/>
                  <w:bCs/>
                  <w:sz w:val="21"/>
                  <w:szCs w:val="21"/>
                  <w:rPrChange w:id="33" w:author="胡攀" w:date="2017-08-14T15:55:00Z">
                    <w:rPr/>
                  </w:rPrChange>
                </w:rPr>
                <w:fldChar w:fldCharType="begin"/>
              </w:r>
              <w:r w:rsidRPr="0002135D">
                <w:rPr>
                  <w:rFonts w:cs="Arial"/>
                  <w:bCs/>
                  <w:sz w:val="21"/>
                  <w:szCs w:val="21"/>
                  <w:rPrChange w:id="34" w:author="胡攀" w:date="2017-08-14T15:55:00Z">
                    <w:rPr/>
                  </w:rPrChange>
                </w:rPr>
                <w:instrText xml:space="preserve"> HYPERLINK "http://10.16.41.21/Portal/Content.aspx?MType=3&amp;WebID=28221&amp;WebModuleID=141" \o "</w:instrText>
              </w:r>
              <w:r w:rsidRPr="0002135D">
                <w:rPr>
                  <w:rFonts w:cs="Arial" w:hint="eastAsia"/>
                  <w:bCs/>
                  <w:sz w:val="21"/>
                  <w:szCs w:val="21"/>
                  <w:rPrChange w:id="35" w:author="胡攀" w:date="2017-08-14T15:55:00Z">
                    <w:rPr>
                      <w:rFonts w:hint="eastAsia"/>
                    </w:rPr>
                  </w:rPrChange>
                </w:rPr>
                <w:instrText>中俄签署核能领域谅解备忘录</w:instrText>
              </w:r>
              <w:r w:rsidRPr="0002135D">
                <w:rPr>
                  <w:rFonts w:cs="Arial"/>
                  <w:bCs/>
                  <w:sz w:val="21"/>
                  <w:szCs w:val="21"/>
                  <w:rPrChange w:id="36" w:author="胡攀" w:date="2017-08-14T15:55:00Z">
                    <w:rPr/>
                  </w:rPrChange>
                </w:rPr>
                <w:instrText xml:space="preserve">" \t "_self" </w:instrText>
              </w:r>
              <w:r w:rsidRPr="0002135D">
                <w:rPr>
                  <w:rFonts w:cs="Arial"/>
                  <w:bCs/>
                  <w:sz w:val="21"/>
                  <w:szCs w:val="21"/>
                  <w:rPrChange w:id="37" w:author="胡攀" w:date="2017-08-14T15:55:00Z">
                    <w:rPr/>
                  </w:rPrChange>
                </w:rPr>
                <w:fldChar w:fldCharType="separate"/>
              </w:r>
              <w:r w:rsidRPr="0002135D">
                <w:rPr>
                  <w:rFonts w:cs="Arial" w:hint="eastAsia"/>
                  <w:bCs/>
                  <w:sz w:val="21"/>
                  <w:szCs w:val="21"/>
                  <w:rPrChange w:id="38" w:author="胡攀" w:date="2017-08-14T15:55:00Z">
                    <w:rPr>
                      <w:rStyle w:val="aa"/>
                      <w:rFonts w:ascii="新宋体" w:eastAsia="新宋体" w:hAnsi="新宋体" w:hint="eastAsia"/>
                      <w:color w:val="333333"/>
                      <w:sz w:val="18"/>
                      <w:szCs w:val="18"/>
                      <w:shd w:val="clear" w:color="auto" w:fill="FFFFFF"/>
                    </w:rPr>
                  </w:rPrChange>
                </w:rPr>
                <w:t>中俄签署核能领域谅解备忘录</w:t>
              </w:r>
              <w:r w:rsidRPr="0002135D">
                <w:rPr>
                  <w:rFonts w:cs="Arial"/>
                  <w:bCs/>
                  <w:sz w:val="21"/>
                  <w:szCs w:val="21"/>
                  <w:rPrChange w:id="39" w:author="胡攀" w:date="2017-08-14T15:55:00Z">
                    <w:rPr/>
                  </w:rPrChange>
                </w:rPr>
                <w:fldChar w:fldCharType="end"/>
              </w:r>
            </w:ins>
          </w:p>
        </w:tc>
        <w:tc>
          <w:tcPr>
            <w:tcW w:w="1266" w:type="dxa"/>
            <w:tcBorders>
              <w:top w:val="single" w:sz="4" w:space="0" w:color="000000"/>
              <w:left w:val="nil"/>
              <w:bottom w:val="single" w:sz="4" w:space="0" w:color="000000"/>
              <w:right w:val="single" w:sz="4" w:space="0" w:color="000000"/>
            </w:tcBorders>
            <w:shd w:val="clear" w:color="auto" w:fill="auto"/>
            <w:noWrap/>
          </w:tcPr>
          <w:p w14:paraId="7E47AE15" w14:textId="77777777" w:rsidR="00BC50C0" w:rsidRPr="00FD7FAC" w:rsidRDefault="00BC50C0" w:rsidP="00BC50C0">
            <w:pPr>
              <w:widowControl/>
              <w:jc w:val="left"/>
              <w:rPr>
                <w:rFonts w:cs="Arial"/>
                <w:sz w:val="21"/>
                <w:szCs w:val="21"/>
              </w:rPr>
            </w:pPr>
            <w:ins w:id="40" w:author="胡攀" w:date="2017-08-14T15:54:00Z">
              <w:r>
                <w:rPr>
                  <w:rFonts w:cs="Arial" w:hint="eastAsia"/>
                  <w:sz w:val="21"/>
                  <w:szCs w:val="21"/>
                </w:rPr>
                <w:t>2017</w:t>
              </w:r>
              <w:r>
                <w:rPr>
                  <w:rFonts w:cs="Arial"/>
                  <w:sz w:val="21"/>
                  <w:szCs w:val="21"/>
                </w:rPr>
                <w:t>-08-14</w:t>
              </w:r>
            </w:ins>
          </w:p>
        </w:tc>
      </w:tr>
      <w:tr w:rsidR="00BC50C0" w:rsidRPr="00FD7FAC" w14:paraId="05F9A8C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BB7B50"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5768DC5" w14:textId="77777777" w:rsidR="00BC50C0" w:rsidRPr="0002135D" w:rsidRDefault="00BC50C0" w:rsidP="00BC50C0">
            <w:pPr>
              <w:widowControl/>
              <w:shd w:val="clear" w:color="auto" w:fill="FFFFFF"/>
              <w:outlineLvl w:val="0"/>
              <w:rPr>
                <w:ins w:id="41" w:author="胡攀" w:date="2017-08-14T15:53:00Z"/>
                <w:rFonts w:cs="Arial"/>
                <w:bCs/>
                <w:sz w:val="21"/>
                <w:szCs w:val="21"/>
              </w:rPr>
            </w:pPr>
            <w:ins w:id="42" w:author="胡攀" w:date="2017-08-14T15:55:00Z">
              <w:r w:rsidRPr="0002135D">
                <w:rPr>
                  <w:rFonts w:cs="Arial"/>
                  <w:bCs/>
                  <w:sz w:val="21"/>
                  <w:szCs w:val="21"/>
                  <w:rPrChange w:id="43" w:author="胡攀" w:date="2017-08-14T15:55:00Z">
                    <w:rPr/>
                  </w:rPrChange>
                </w:rPr>
                <w:fldChar w:fldCharType="begin"/>
              </w:r>
              <w:r w:rsidRPr="0002135D">
                <w:rPr>
                  <w:rFonts w:cs="Arial"/>
                  <w:bCs/>
                  <w:sz w:val="21"/>
                  <w:szCs w:val="21"/>
                  <w:rPrChange w:id="44" w:author="胡攀" w:date="2017-08-14T15:55:00Z">
                    <w:rPr/>
                  </w:rPrChange>
                </w:rPr>
                <w:instrText xml:space="preserve"> HYPERLINK "http://10.16.41.21/Portal/Content.aspx?MType=3&amp;WebID=28222&amp;WebModuleID=141" \o "</w:instrText>
              </w:r>
              <w:r w:rsidRPr="0002135D">
                <w:rPr>
                  <w:rFonts w:cs="Arial" w:hint="eastAsia"/>
                  <w:bCs/>
                  <w:sz w:val="21"/>
                  <w:szCs w:val="21"/>
                  <w:rPrChange w:id="45" w:author="胡攀" w:date="2017-08-14T15:55:00Z">
                    <w:rPr>
                      <w:rFonts w:hint="eastAsia"/>
                    </w:rPr>
                  </w:rPrChange>
                </w:rPr>
                <w:instrText>全国人大赴中核集团在甘单位调研核安全立法</w:instrText>
              </w:r>
              <w:r w:rsidRPr="0002135D">
                <w:rPr>
                  <w:rFonts w:cs="Arial"/>
                  <w:bCs/>
                  <w:sz w:val="21"/>
                  <w:szCs w:val="21"/>
                  <w:rPrChange w:id="46" w:author="胡攀" w:date="2017-08-14T15:55:00Z">
                    <w:rPr/>
                  </w:rPrChange>
                </w:rPr>
                <w:instrText xml:space="preserve">" \t "_self" </w:instrText>
              </w:r>
              <w:r w:rsidRPr="0002135D">
                <w:rPr>
                  <w:rFonts w:cs="Arial"/>
                  <w:bCs/>
                  <w:sz w:val="21"/>
                  <w:szCs w:val="21"/>
                  <w:rPrChange w:id="47" w:author="胡攀" w:date="2017-08-14T15:55:00Z">
                    <w:rPr/>
                  </w:rPrChange>
                </w:rPr>
                <w:fldChar w:fldCharType="separate"/>
              </w:r>
              <w:r w:rsidRPr="0002135D">
                <w:rPr>
                  <w:rFonts w:cs="Arial" w:hint="eastAsia"/>
                  <w:bCs/>
                  <w:sz w:val="21"/>
                  <w:szCs w:val="21"/>
                  <w:rPrChange w:id="48" w:author="胡攀" w:date="2017-08-14T15:55:00Z">
                    <w:rPr>
                      <w:rStyle w:val="aa"/>
                      <w:rFonts w:ascii="新宋体" w:eastAsia="新宋体" w:hAnsi="新宋体" w:hint="eastAsia"/>
                      <w:color w:val="333333"/>
                      <w:sz w:val="18"/>
                      <w:szCs w:val="18"/>
                      <w:shd w:val="clear" w:color="auto" w:fill="FFFFFF"/>
                    </w:rPr>
                  </w:rPrChange>
                </w:rPr>
                <w:t>全国人大赴中核集团在甘单位调研核安全立法</w:t>
              </w:r>
              <w:r w:rsidRPr="0002135D">
                <w:rPr>
                  <w:rFonts w:cs="Arial"/>
                  <w:bCs/>
                  <w:sz w:val="21"/>
                  <w:szCs w:val="21"/>
                  <w:rPrChange w:id="49" w:author="胡攀" w:date="2017-08-14T15:55:00Z">
                    <w:rPr/>
                  </w:rPrChange>
                </w:rPr>
                <w:fldChar w:fldCharType="end"/>
              </w:r>
            </w:ins>
          </w:p>
        </w:tc>
        <w:tc>
          <w:tcPr>
            <w:tcW w:w="1266" w:type="dxa"/>
            <w:tcBorders>
              <w:top w:val="single" w:sz="4" w:space="0" w:color="000000"/>
              <w:left w:val="nil"/>
              <w:bottom w:val="single" w:sz="4" w:space="0" w:color="000000"/>
              <w:right w:val="single" w:sz="4" w:space="0" w:color="000000"/>
            </w:tcBorders>
            <w:shd w:val="clear" w:color="auto" w:fill="auto"/>
            <w:noWrap/>
          </w:tcPr>
          <w:p w14:paraId="70299302" w14:textId="77777777" w:rsidR="00BC50C0" w:rsidRPr="00FD7FAC" w:rsidRDefault="00BC50C0" w:rsidP="00BC50C0">
            <w:pPr>
              <w:widowControl/>
              <w:jc w:val="left"/>
              <w:rPr>
                <w:ins w:id="50" w:author="胡攀" w:date="2017-08-14T15:53:00Z"/>
                <w:rFonts w:cs="Arial"/>
                <w:sz w:val="21"/>
                <w:szCs w:val="21"/>
              </w:rPr>
            </w:pPr>
            <w:ins w:id="51" w:author="胡攀" w:date="2017-08-14T15:54:00Z">
              <w:r>
                <w:rPr>
                  <w:rFonts w:cs="Arial" w:hint="eastAsia"/>
                  <w:sz w:val="21"/>
                  <w:szCs w:val="21"/>
                </w:rPr>
                <w:t>2017</w:t>
              </w:r>
              <w:r>
                <w:rPr>
                  <w:rFonts w:cs="Arial"/>
                  <w:sz w:val="21"/>
                  <w:szCs w:val="21"/>
                </w:rPr>
                <w:t>-08-14</w:t>
              </w:r>
            </w:ins>
          </w:p>
        </w:tc>
      </w:tr>
      <w:tr w:rsidR="00BC50C0" w:rsidRPr="00FD7FAC" w14:paraId="68503C6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5CC368D"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55A6C7" w14:textId="77777777" w:rsidR="00BC50C0" w:rsidRPr="0002135D" w:rsidRDefault="007C5CA0" w:rsidP="00BC50C0">
            <w:pPr>
              <w:widowControl/>
              <w:shd w:val="clear" w:color="auto" w:fill="FFFFFF"/>
              <w:outlineLvl w:val="0"/>
              <w:rPr>
                <w:ins w:id="52" w:author="胡攀" w:date="2017-08-14T15:53:00Z"/>
                <w:rFonts w:cs="Arial"/>
                <w:bCs/>
                <w:sz w:val="21"/>
                <w:szCs w:val="21"/>
              </w:rPr>
            </w:pPr>
            <w:hyperlink r:id="rId184" w:tgtFrame="_self" w:tooltip="美国小堆商业化取得重大进展" w:history="1">
              <w:r w:rsidR="00BC50C0" w:rsidRPr="00B268AA">
                <w:rPr>
                  <w:rFonts w:cs="Arial" w:hint="eastAsia"/>
                  <w:bCs/>
                  <w:sz w:val="21"/>
                  <w:szCs w:val="21"/>
                </w:rPr>
                <w:t>美国小堆商业化取得重大进展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EEBD4D1" w14:textId="77777777" w:rsidR="00BC50C0" w:rsidRPr="00FD7FAC" w:rsidRDefault="00BC50C0" w:rsidP="00BC50C0">
            <w:pPr>
              <w:widowControl/>
              <w:jc w:val="left"/>
              <w:rPr>
                <w:ins w:id="53" w:author="胡攀" w:date="2017-08-14T15:53:00Z"/>
                <w:rFonts w:cs="Arial"/>
                <w:sz w:val="21"/>
                <w:szCs w:val="21"/>
              </w:rPr>
            </w:pPr>
            <w:r>
              <w:rPr>
                <w:rFonts w:cs="Arial"/>
                <w:sz w:val="21"/>
                <w:szCs w:val="21"/>
              </w:rPr>
              <w:t>2017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15</w:t>
            </w:r>
          </w:p>
        </w:tc>
      </w:tr>
      <w:tr w:rsidR="00BC50C0" w:rsidRPr="00FD7FAC" w14:paraId="27B1571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2B0E04"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3C5A94A" w14:textId="77777777" w:rsidR="00BC50C0" w:rsidRPr="0002135D" w:rsidRDefault="007C5CA0" w:rsidP="00BC50C0">
            <w:pPr>
              <w:widowControl/>
              <w:shd w:val="clear" w:color="auto" w:fill="FFFFFF"/>
              <w:outlineLvl w:val="0"/>
              <w:rPr>
                <w:ins w:id="54" w:author="胡攀" w:date="2017-08-14T15:52:00Z"/>
                <w:rFonts w:cs="Arial"/>
                <w:bCs/>
                <w:sz w:val="21"/>
                <w:szCs w:val="21"/>
              </w:rPr>
            </w:pPr>
            <w:hyperlink r:id="rId185" w:tgtFrame="_self" w:tooltip="中美在建AP1000工程命运相左 西屋期待AP1000优势在中国得到验证" w:history="1">
              <w:r w:rsidR="00BC50C0" w:rsidRPr="00B268AA">
                <w:rPr>
                  <w:rFonts w:cs="Arial" w:hint="eastAsia"/>
                  <w:bCs/>
                  <w:sz w:val="21"/>
                  <w:szCs w:val="21"/>
                </w:rPr>
                <w:t>中美在建</w:t>
              </w:r>
              <w:r w:rsidR="00BC50C0" w:rsidRPr="00B268AA">
                <w:rPr>
                  <w:rFonts w:cs="Arial" w:hint="eastAsia"/>
                  <w:bCs/>
                  <w:sz w:val="21"/>
                  <w:szCs w:val="21"/>
                </w:rPr>
                <w:t>AP1000</w:t>
              </w:r>
              <w:r w:rsidR="00BC50C0" w:rsidRPr="00B268AA">
                <w:rPr>
                  <w:rFonts w:cs="Arial" w:hint="eastAsia"/>
                  <w:bCs/>
                  <w:sz w:val="21"/>
                  <w:szCs w:val="21"/>
                </w:rPr>
                <w:t>工程命运相左</w:t>
              </w:r>
              <w:r w:rsidR="00BC50C0" w:rsidRPr="00B268AA">
                <w:rPr>
                  <w:rFonts w:cs="Arial" w:hint="eastAsia"/>
                  <w:bCs/>
                  <w:sz w:val="21"/>
                  <w:szCs w:val="21"/>
                </w:rPr>
                <w:t xml:space="preserve"> </w:t>
              </w:r>
              <w:r w:rsidR="00BC50C0" w:rsidRPr="00B268AA">
                <w:rPr>
                  <w:rFonts w:cs="Arial" w:hint="eastAsia"/>
                  <w:bCs/>
                  <w:sz w:val="21"/>
                  <w:szCs w:val="21"/>
                </w:rPr>
                <w:t>西屋期待</w:t>
              </w:r>
              <w:r w:rsidR="00BC50C0" w:rsidRPr="00B268AA">
                <w:rPr>
                  <w:rFonts w:cs="Arial" w:hint="eastAsia"/>
                  <w:bCs/>
                  <w:sz w:val="21"/>
                  <w:szCs w:val="21"/>
                </w:rPr>
                <w:t>AP1000</w:t>
              </w:r>
              <w:r w:rsidR="00BC50C0" w:rsidRPr="00B268AA">
                <w:rPr>
                  <w:rFonts w:cs="Arial" w:hint="eastAsia"/>
                  <w:bCs/>
                  <w:sz w:val="21"/>
                  <w:szCs w:val="21"/>
                </w:rPr>
                <w:t>优势在中国得到验证</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0FC3CB2" w14:textId="77777777" w:rsidR="00BC50C0" w:rsidRPr="00FD7FAC" w:rsidRDefault="00BC50C0" w:rsidP="00BC50C0">
            <w:pPr>
              <w:widowControl/>
              <w:jc w:val="left"/>
              <w:rPr>
                <w:ins w:id="55" w:author="胡攀" w:date="2017-08-14T15:52:00Z"/>
                <w:rFonts w:cs="Arial"/>
                <w:sz w:val="21"/>
                <w:szCs w:val="21"/>
              </w:rPr>
            </w:pPr>
            <w:r>
              <w:rPr>
                <w:rFonts w:cs="Arial"/>
                <w:sz w:val="21"/>
                <w:szCs w:val="21"/>
              </w:rPr>
              <w:t>2017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15</w:t>
            </w:r>
          </w:p>
        </w:tc>
      </w:tr>
      <w:tr w:rsidR="00BC50C0" w:rsidRPr="00FD7FAC" w14:paraId="1D3DE28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96648A5"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FDCC7D" w14:textId="77777777" w:rsidR="00BC50C0" w:rsidRPr="0002135D" w:rsidRDefault="007C5CA0" w:rsidP="00BC50C0">
            <w:pPr>
              <w:widowControl/>
              <w:shd w:val="clear" w:color="auto" w:fill="FFFFFF"/>
              <w:outlineLvl w:val="0"/>
              <w:rPr>
                <w:rFonts w:cs="Arial"/>
                <w:bCs/>
                <w:sz w:val="21"/>
                <w:szCs w:val="21"/>
              </w:rPr>
            </w:pPr>
            <w:hyperlink r:id="rId186" w:tgtFrame="_self" w:tooltip="高温气冷堆燃料元件实现规模化生产" w:history="1">
              <w:r w:rsidR="00BC50C0" w:rsidRPr="00B268AA">
                <w:rPr>
                  <w:rFonts w:cs="Arial" w:hint="eastAsia"/>
                  <w:bCs/>
                  <w:sz w:val="21"/>
                  <w:szCs w:val="21"/>
                </w:rPr>
                <w:t>高温气冷堆燃料元件实现规模化生产</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A9ABC7C" w14:textId="77777777" w:rsidR="00BC50C0" w:rsidRPr="00FD7FAC" w:rsidRDefault="00BC50C0" w:rsidP="00BC50C0">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15</w:t>
            </w:r>
          </w:p>
        </w:tc>
      </w:tr>
      <w:tr w:rsidR="00BC50C0" w:rsidRPr="00FD7FAC" w14:paraId="1E28413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2803B9"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C23B045" w14:textId="77777777" w:rsidR="00BC50C0" w:rsidRPr="0002135D" w:rsidRDefault="007C5CA0" w:rsidP="00BC50C0">
            <w:pPr>
              <w:widowControl/>
              <w:shd w:val="clear" w:color="auto" w:fill="FFFFFF"/>
              <w:outlineLvl w:val="0"/>
              <w:rPr>
                <w:rFonts w:cs="Arial"/>
                <w:bCs/>
                <w:sz w:val="21"/>
                <w:szCs w:val="21"/>
              </w:rPr>
            </w:pPr>
            <w:hyperlink r:id="rId187" w:tgtFrame="_self" w:tooltip="田湾核电3号机首次装料批准书审评结论通过审议" w:history="1">
              <w:r w:rsidR="00BC50C0" w:rsidRPr="00B268AA">
                <w:rPr>
                  <w:rFonts w:cs="Arial" w:hint="eastAsia"/>
                  <w:bCs/>
                  <w:sz w:val="21"/>
                  <w:szCs w:val="21"/>
                </w:rPr>
                <w:t>田湾核电</w:t>
              </w:r>
              <w:r w:rsidR="00BC50C0" w:rsidRPr="00B268AA">
                <w:rPr>
                  <w:rFonts w:cs="Arial" w:hint="eastAsia"/>
                  <w:bCs/>
                  <w:sz w:val="21"/>
                  <w:szCs w:val="21"/>
                </w:rPr>
                <w:t>3</w:t>
              </w:r>
              <w:r w:rsidR="00BC50C0" w:rsidRPr="00B268AA">
                <w:rPr>
                  <w:rFonts w:cs="Arial" w:hint="eastAsia"/>
                  <w:bCs/>
                  <w:sz w:val="21"/>
                  <w:szCs w:val="21"/>
                </w:rPr>
                <w:t>号机首次装料批准书审评结论通过审议</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02DF54D" w14:textId="77777777" w:rsidR="00BC50C0" w:rsidRPr="00FD7FAC" w:rsidRDefault="00BC50C0" w:rsidP="00BC50C0">
            <w:pPr>
              <w:widowControl/>
              <w:jc w:val="left"/>
              <w:rPr>
                <w:rFonts w:cs="Arial"/>
                <w:sz w:val="21"/>
                <w:szCs w:val="21"/>
              </w:rPr>
            </w:pPr>
            <w:r>
              <w:rPr>
                <w:rFonts w:cs="Arial"/>
                <w:sz w:val="21"/>
                <w:szCs w:val="21"/>
              </w:rPr>
              <w:t>2017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15</w:t>
            </w:r>
          </w:p>
        </w:tc>
      </w:tr>
      <w:tr w:rsidR="00BC50C0" w:rsidRPr="00FD7FAC" w14:paraId="356EB03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95AEEAB"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082CA20" w14:textId="77777777" w:rsidR="00BC50C0" w:rsidRPr="00E44E7E" w:rsidRDefault="007C5CA0" w:rsidP="00BC50C0">
            <w:pPr>
              <w:widowControl/>
              <w:shd w:val="clear" w:color="auto" w:fill="FFFFFF"/>
              <w:outlineLvl w:val="0"/>
              <w:rPr>
                <w:rFonts w:cs="Arial"/>
                <w:bCs/>
                <w:sz w:val="21"/>
                <w:szCs w:val="21"/>
              </w:rPr>
            </w:pPr>
            <w:hyperlink r:id="rId188" w:tgtFrame="_self" w:tooltip="国家能源局发布7月份全社会用电量" w:history="1">
              <w:r w:rsidR="00BC50C0" w:rsidRPr="00E44E7E">
                <w:rPr>
                  <w:rFonts w:cs="Arial" w:hint="eastAsia"/>
                  <w:bCs/>
                  <w:sz w:val="21"/>
                  <w:szCs w:val="21"/>
                </w:rPr>
                <w:t>国家能源局发布</w:t>
              </w:r>
              <w:r w:rsidR="00BC50C0" w:rsidRPr="00E44E7E">
                <w:rPr>
                  <w:rFonts w:cs="Arial" w:hint="eastAsia"/>
                  <w:bCs/>
                  <w:sz w:val="21"/>
                  <w:szCs w:val="21"/>
                </w:rPr>
                <w:t>7</w:t>
              </w:r>
              <w:r w:rsidR="00BC50C0" w:rsidRPr="00E44E7E">
                <w:rPr>
                  <w:rFonts w:cs="Arial" w:hint="eastAsia"/>
                  <w:bCs/>
                  <w:sz w:val="21"/>
                  <w:szCs w:val="21"/>
                </w:rPr>
                <w:t>月份全社会用电量</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490E35A" w14:textId="77777777" w:rsidR="00BC50C0" w:rsidRDefault="00BC50C0" w:rsidP="00BC50C0">
            <w:pPr>
              <w:widowControl/>
              <w:jc w:val="left"/>
              <w:rPr>
                <w:rFonts w:cs="Arial"/>
                <w:sz w:val="21"/>
                <w:szCs w:val="21"/>
              </w:rPr>
            </w:pPr>
            <w:r>
              <w:rPr>
                <w:rFonts w:cs="Arial" w:hint="eastAsia"/>
                <w:sz w:val="21"/>
                <w:szCs w:val="21"/>
              </w:rPr>
              <w:t>2017</w:t>
            </w:r>
            <w:r>
              <w:rPr>
                <w:rFonts w:cs="Arial"/>
                <w:sz w:val="21"/>
                <w:szCs w:val="21"/>
              </w:rPr>
              <w:t>-08-16</w:t>
            </w:r>
          </w:p>
        </w:tc>
      </w:tr>
      <w:tr w:rsidR="00BC50C0" w:rsidRPr="00FD7FAC" w14:paraId="73DE551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6BF082"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1F69361" w14:textId="77777777" w:rsidR="00BC50C0" w:rsidRPr="00E44E7E" w:rsidRDefault="007C5CA0" w:rsidP="00BC50C0">
            <w:pPr>
              <w:widowControl/>
              <w:shd w:val="clear" w:color="auto" w:fill="FFFFFF"/>
              <w:outlineLvl w:val="0"/>
              <w:rPr>
                <w:rFonts w:cs="Arial"/>
                <w:bCs/>
                <w:sz w:val="21"/>
                <w:szCs w:val="21"/>
              </w:rPr>
            </w:pPr>
            <w:hyperlink r:id="rId189" w:tgtFrame="_self" w:tooltip="【核能供热（上）】院士声音：低温核供热堆，替代燃煤锅炉的选择" w:history="1">
              <w:r w:rsidR="00BC50C0" w:rsidRPr="00E44E7E">
                <w:rPr>
                  <w:rFonts w:cs="Arial" w:hint="eastAsia"/>
                  <w:bCs/>
                  <w:sz w:val="21"/>
                  <w:szCs w:val="21"/>
                </w:rPr>
                <w:t>【核能供热（上）】院士声音：低温核供热堆，替代燃煤锅炉的选择</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B80B64B" w14:textId="77777777" w:rsidR="00BC50C0" w:rsidRDefault="00BC50C0" w:rsidP="00BC50C0">
            <w:pPr>
              <w:widowControl/>
              <w:jc w:val="left"/>
              <w:rPr>
                <w:rFonts w:cs="Arial"/>
                <w:sz w:val="21"/>
                <w:szCs w:val="21"/>
              </w:rPr>
            </w:pPr>
            <w:r>
              <w:rPr>
                <w:rFonts w:cs="Arial" w:hint="eastAsia"/>
                <w:sz w:val="21"/>
                <w:szCs w:val="21"/>
              </w:rPr>
              <w:t>2017</w:t>
            </w:r>
            <w:r>
              <w:rPr>
                <w:rFonts w:cs="Arial"/>
                <w:sz w:val="21"/>
                <w:szCs w:val="21"/>
              </w:rPr>
              <w:t>-08-16</w:t>
            </w:r>
          </w:p>
        </w:tc>
      </w:tr>
      <w:tr w:rsidR="00BC50C0" w:rsidRPr="00FD7FAC" w14:paraId="5A67241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72C771"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55A1889" w14:textId="77777777" w:rsidR="00BC50C0" w:rsidRPr="00E44E7E" w:rsidRDefault="007C5CA0" w:rsidP="00BC50C0">
            <w:pPr>
              <w:widowControl/>
              <w:shd w:val="clear" w:color="auto" w:fill="FFFFFF"/>
              <w:outlineLvl w:val="0"/>
              <w:rPr>
                <w:rFonts w:cs="Arial"/>
                <w:bCs/>
                <w:sz w:val="21"/>
                <w:szCs w:val="21"/>
              </w:rPr>
            </w:pPr>
            <w:hyperlink r:id="rId190" w:tgtFrame="_self" w:tooltip="【核能供热（中）】专家观点：核能供热就是治霾的一剂" w:history="1">
              <w:r w:rsidR="00BC50C0" w:rsidRPr="00E44E7E">
                <w:rPr>
                  <w:rFonts w:cs="Arial" w:hint="eastAsia"/>
                  <w:bCs/>
                  <w:sz w:val="21"/>
                  <w:szCs w:val="21"/>
                </w:rPr>
                <w:t>【核能供热（中）】专家观点：核能供热就是治霾的一剂“灵丹妙药”</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7C6C1B7A" w14:textId="77777777" w:rsidR="00BC50C0" w:rsidRDefault="00BC50C0" w:rsidP="00BC50C0">
            <w:pPr>
              <w:widowControl/>
              <w:jc w:val="left"/>
              <w:rPr>
                <w:rFonts w:cs="Arial"/>
                <w:sz w:val="21"/>
                <w:szCs w:val="21"/>
              </w:rPr>
            </w:pPr>
            <w:r>
              <w:rPr>
                <w:rFonts w:cs="Arial" w:hint="eastAsia"/>
                <w:sz w:val="21"/>
                <w:szCs w:val="21"/>
              </w:rPr>
              <w:t>2017</w:t>
            </w:r>
            <w:r>
              <w:rPr>
                <w:rFonts w:cs="Arial"/>
                <w:sz w:val="21"/>
                <w:szCs w:val="21"/>
              </w:rPr>
              <w:t>-08-16</w:t>
            </w:r>
          </w:p>
        </w:tc>
      </w:tr>
      <w:tr w:rsidR="00BC50C0" w:rsidRPr="00FD7FAC" w14:paraId="098F135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1E12BB3"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565095" w14:textId="77777777" w:rsidR="00BC50C0" w:rsidRPr="00E44E7E" w:rsidRDefault="007C5CA0" w:rsidP="00BC50C0">
            <w:pPr>
              <w:widowControl/>
              <w:shd w:val="clear" w:color="auto" w:fill="FFFFFF"/>
              <w:outlineLvl w:val="0"/>
              <w:rPr>
                <w:rFonts w:cs="Arial"/>
                <w:bCs/>
                <w:sz w:val="21"/>
                <w:szCs w:val="21"/>
              </w:rPr>
            </w:pPr>
            <w:hyperlink r:id="rId191" w:tgtFrame="_self" w:tooltip="【核能供热（下）】记者亲历：核能供热，泳池堆是不二之选" w:history="1">
              <w:r w:rsidR="00BC50C0" w:rsidRPr="00E44E7E">
                <w:rPr>
                  <w:rFonts w:cs="Arial" w:hint="eastAsia"/>
                  <w:bCs/>
                  <w:sz w:val="21"/>
                  <w:szCs w:val="21"/>
                </w:rPr>
                <w:t>【核能供热（下）】记者亲历：核能供热，泳池堆是不二之选</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85E6D2C" w14:textId="77777777" w:rsidR="00BC50C0" w:rsidRDefault="00BC50C0" w:rsidP="00BC50C0">
            <w:pPr>
              <w:widowControl/>
              <w:jc w:val="left"/>
              <w:rPr>
                <w:rFonts w:cs="Arial"/>
                <w:sz w:val="21"/>
                <w:szCs w:val="21"/>
              </w:rPr>
            </w:pPr>
            <w:r>
              <w:rPr>
                <w:rFonts w:cs="Arial" w:hint="eastAsia"/>
                <w:sz w:val="21"/>
                <w:szCs w:val="21"/>
              </w:rPr>
              <w:t>2017</w:t>
            </w:r>
            <w:r>
              <w:rPr>
                <w:rFonts w:cs="Arial"/>
                <w:sz w:val="21"/>
                <w:szCs w:val="21"/>
              </w:rPr>
              <w:t>-08-16</w:t>
            </w:r>
          </w:p>
        </w:tc>
      </w:tr>
      <w:tr w:rsidR="00BC50C0" w:rsidRPr="00FD7FAC" w14:paraId="7AF6F20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0E6C395"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E9FB14" w14:textId="77777777" w:rsidR="00BC50C0" w:rsidRPr="00FD29F2" w:rsidRDefault="007C5CA0" w:rsidP="00BC50C0">
            <w:pPr>
              <w:widowControl/>
              <w:shd w:val="clear" w:color="auto" w:fill="FFFFFF"/>
              <w:outlineLvl w:val="0"/>
              <w:rPr>
                <w:rFonts w:cs="Arial"/>
                <w:bCs/>
                <w:sz w:val="21"/>
                <w:szCs w:val="21"/>
              </w:rPr>
            </w:pPr>
            <w:hyperlink r:id="rId192" w:tgtFrame="_self" w:tooltip="福清核电6号机组柴油机主贮油罐吊装就位" w:history="1">
              <w:r w:rsidR="00BC50C0" w:rsidRPr="00FD29F2">
                <w:rPr>
                  <w:rFonts w:cs="Arial" w:hint="eastAsia"/>
                  <w:bCs/>
                  <w:sz w:val="21"/>
                  <w:szCs w:val="21"/>
                </w:rPr>
                <w:t>福清核电</w:t>
              </w:r>
              <w:r w:rsidR="00BC50C0" w:rsidRPr="00FD29F2">
                <w:rPr>
                  <w:rFonts w:cs="Arial" w:hint="eastAsia"/>
                  <w:bCs/>
                  <w:sz w:val="21"/>
                  <w:szCs w:val="21"/>
                </w:rPr>
                <w:t>6</w:t>
              </w:r>
              <w:r w:rsidR="00BC50C0" w:rsidRPr="00FD29F2">
                <w:rPr>
                  <w:rFonts w:cs="Arial" w:hint="eastAsia"/>
                  <w:bCs/>
                  <w:sz w:val="21"/>
                  <w:szCs w:val="21"/>
                </w:rPr>
                <w:t>号机组柴油机主贮油罐吊装就位</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E5200D7" w14:textId="77777777" w:rsidR="00BC50C0" w:rsidRDefault="00BC50C0" w:rsidP="00BC50C0">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17</w:t>
            </w:r>
          </w:p>
        </w:tc>
      </w:tr>
      <w:tr w:rsidR="00BC50C0" w:rsidRPr="00FD7FAC" w14:paraId="4BDECFF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AFB9AD"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731875" w14:textId="77777777" w:rsidR="00BC50C0" w:rsidRPr="00FD29F2" w:rsidRDefault="007C5CA0" w:rsidP="00BC50C0">
            <w:pPr>
              <w:widowControl/>
              <w:shd w:val="clear" w:color="auto" w:fill="FFFFFF"/>
              <w:outlineLvl w:val="0"/>
              <w:rPr>
                <w:rFonts w:cs="Arial"/>
                <w:bCs/>
                <w:sz w:val="21"/>
                <w:szCs w:val="21"/>
              </w:rPr>
            </w:pPr>
            <w:hyperlink r:id="rId193" w:tgtFrame="_self" w:tooltip="田湾核电一期工程投产10周年" w:history="1">
              <w:r w:rsidR="00BC50C0" w:rsidRPr="00FD29F2">
                <w:rPr>
                  <w:rFonts w:cs="Arial" w:hint="eastAsia"/>
                  <w:bCs/>
                  <w:sz w:val="21"/>
                  <w:szCs w:val="21"/>
                </w:rPr>
                <w:t>田湾核电一期工程投产</w:t>
              </w:r>
              <w:r w:rsidR="00BC50C0" w:rsidRPr="00FD29F2">
                <w:rPr>
                  <w:rFonts w:cs="Arial" w:hint="eastAsia"/>
                  <w:bCs/>
                  <w:sz w:val="21"/>
                  <w:szCs w:val="21"/>
                </w:rPr>
                <w:t>10</w:t>
              </w:r>
              <w:r w:rsidR="00BC50C0" w:rsidRPr="00FD29F2">
                <w:rPr>
                  <w:rFonts w:cs="Arial" w:hint="eastAsia"/>
                  <w:bCs/>
                  <w:sz w:val="21"/>
                  <w:szCs w:val="21"/>
                </w:rPr>
                <w:t>周年</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87E2F05" w14:textId="77777777" w:rsidR="00BC50C0" w:rsidRDefault="00BC50C0" w:rsidP="00BC50C0">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17</w:t>
            </w:r>
          </w:p>
        </w:tc>
      </w:tr>
      <w:tr w:rsidR="00BC50C0" w:rsidRPr="00FD7FAC" w14:paraId="03831AA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DDC5DCB"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06F748" w14:textId="77777777" w:rsidR="00BC50C0" w:rsidRPr="00FD29F2" w:rsidRDefault="007C5CA0" w:rsidP="00BC50C0">
            <w:pPr>
              <w:widowControl/>
              <w:shd w:val="clear" w:color="auto" w:fill="FFFFFF"/>
              <w:outlineLvl w:val="0"/>
              <w:rPr>
                <w:rFonts w:cs="Arial"/>
                <w:bCs/>
                <w:sz w:val="21"/>
                <w:szCs w:val="21"/>
              </w:rPr>
            </w:pPr>
            <w:hyperlink r:id="rId194" w:tgtFrame="_self" w:tooltip="CAP1400示范项目1号机组主管道热段A弯管完成" w:history="1">
              <w:r w:rsidR="00BC50C0" w:rsidRPr="00FD29F2">
                <w:rPr>
                  <w:rFonts w:cs="Arial" w:hint="eastAsia"/>
                  <w:bCs/>
                  <w:sz w:val="21"/>
                  <w:szCs w:val="21"/>
                </w:rPr>
                <w:t>CAP1400</w:t>
              </w:r>
              <w:r w:rsidR="00BC50C0" w:rsidRPr="00FD29F2">
                <w:rPr>
                  <w:rFonts w:cs="Arial" w:hint="eastAsia"/>
                  <w:bCs/>
                  <w:sz w:val="21"/>
                  <w:szCs w:val="21"/>
                </w:rPr>
                <w:t>示范项目</w:t>
              </w:r>
              <w:r w:rsidR="00BC50C0" w:rsidRPr="00FD29F2">
                <w:rPr>
                  <w:rFonts w:cs="Arial" w:hint="eastAsia"/>
                  <w:bCs/>
                  <w:sz w:val="21"/>
                  <w:szCs w:val="21"/>
                </w:rPr>
                <w:t>1</w:t>
              </w:r>
              <w:r w:rsidR="00BC50C0" w:rsidRPr="00FD29F2">
                <w:rPr>
                  <w:rFonts w:cs="Arial" w:hint="eastAsia"/>
                  <w:bCs/>
                  <w:sz w:val="21"/>
                  <w:szCs w:val="21"/>
                </w:rPr>
                <w:t>号机组主管道热段</w:t>
              </w:r>
              <w:r w:rsidR="00BC50C0" w:rsidRPr="00FD29F2">
                <w:rPr>
                  <w:rFonts w:cs="Arial" w:hint="eastAsia"/>
                  <w:bCs/>
                  <w:sz w:val="21"/>
                  <w:szCs w:val="21"/>
                </w:rPr>
                <w:t>A</w:t>
              </w:r>
              <w:r w:rsidR="00BC50C0" w:rsidRPr="00FD29F2">
                <w:rPr>
                  <w:rFonts w:cs="Arial" w:hint="eastAsia"/>
                  <w:bCs/>
                  <w:sz w:val="21"/>
                  <w:szCs w:val="21"/>
                </w:rPr>
                <w:t>弯管完成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8496A63" w14:textId="77777777" w:rsidR="00BC50C0" w:rsidRDefault="00BC50C0" w:rsidP="00BC50C0">
            <w:pPr>
              <w:widowControl/>
              <w:jc w:val="left"/>
              <w:rPr>
                <w:rFonts w:cs="Arial"/>
                <w:sz w:val="21"/>
                <w:szCs w:val="21"/>
              </w:rPr>
            </w:pPr>
            <w:r>
              <w:rPr>
                <w:rFonts w:cs="Arial" w:hint="eastAsia"/>
                <w:sz w:val="21"/>
                <w:szCs w:val="21"/>
              </w:rPr>
              <w:t>2</w:t>
            </w:r>
            <w:r>
              <w:rPr>
                <w:rFonts w:cs="Arial"/>
                <w:sz w:val="21"/>
                <w:szCs w:val="21"/>
              </w:rPr>
              <w:t>017</w:t>
            </w:r>
            <w:r>
              <w:rPr>
                <w:rFonts w:cs="Arial" w:hint="eastAsia"/>
                <w:sz w:val="21"/>
                <w:szCs w:val="21"/>
              </w:rPr>
              <w:t>-</w:t>
            </w:r>
            <w:r>
              <w:rPr>
                <w:rFonts w:cs="Arial"/>
                <w:sz w:val="21"/>
                <w:szCs w:val="21"/>
              </w:rPr>
              <w:t>08</w:t>
            </w:r>
            <w:r>
              <w:rPr>
                <w:rFonts w:cs="Arial" w:hint="eastAsia"/>
                <w:sz w:val="21"/>
                <w:szCs w:val="21"/>
              </w:rPr>
              <w:t>-</w:t>
            </w:r>
            <w:r>
              <w:rPr>
                <w:rFonts w:cs="Arial"/>
                <w:sz w:val="21"/>
                <w:szCs w:val="21"/>
              </w:rPr>
              <w:t>17</w:t>
            </w:r>
          </w:p>
        </w:tc>
      </w:tr>
      <w:tr w:rsidR="00BC50C0" w:rsidRPr="00FD7FAC" w14:paraId="3815E4D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7A24578"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74FED68" w14:textId="77777777" w:rsidR="00BC50C0" w:rsidRPr="00E260D9" w:rsidRDefault="007C5CA0" w:rsidP="00BC50C0">
            <w:pPr>
              <w:widowControl/>
              <w:shd w:val="clear" w:color="auto" w:fill="FFFFFF"/>
              <w:outlineLvl w:val="0"/>
              <w:rPr>
                <w:rFonts w:cs="Arial"/>
                <w:bCs/>
                <w:sz w:val="21"/>
                <w:szCs w:val="21"/>
              </w:rPr>
            </w:pPr>
            <w:hyperlink r:id="rId195" w:tgtFrame="_self" w:tooltip="阿联酋巴拉卡核电站第四台机组已完成主要部件安装" w:history="1">
              <w:r w:rsidR="00BC50C0" w:rsidRPr="00E260D9">
                <w:rPr>
                  <w:rFonts w:cs="Arial" w:hint="eastAsia"/>
                  <w:bCs/>
                  <w:sz w:val="21"/>
                  <w:szCs w:val="21"/>
                </w:rPr>
                <w:t>阿联酋巴拉卡核电站第四台机组已完成主要部件安装</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05355F9" w14:textId="77777777" w:rsidR="00BC50C0" w:rsidRDefault="00BC50C0" w:rsidP="00BC50C0">
            <w:pPr>
              <w:widowControl/>
              <w:jc w:val="left"/>
              <w:rPr>
                <w:rFonts w:cs="Arial"/>
                <w:sz w:val="21"/>
                <w:szCs w:val="21"/>
              </w:rPr>
            </w:pPr>
            <w:r>
              <w:rPr>
                <w:rFonts w:cs="Arial" w:hint="eastAsia"/>
                <w:sz w:val="21"/>
                <w:szCs w:val="21"/>
              </w:rPr>
              <w:t>2017-</w:t>
            </w:r>
            <w:r>
              <w:rPr>
                <w:rFonts w:cs="Arial"/>
                <w:sz w:val="21"/>
                <w:szCs w:val="21"/>
              </w:rPr>
              <w:t>08</w:t>
            </w:r>
            <w:r>
              <w:rPr>
                <w:rFonts w:cs="Arial" w:hint="eastAsia"/>
                <w:sz w:val="21"/>
                <w:szCs w:val="21"/>
              </w:rPr>
              <w:t>-</w:t>
            </w:r>
            <w:r>
              <w:rPr>
                <w:rFonts w:cs="Arial"/>
                <w:sz w:val="21"/>
                <w:szCs w:val="21"/>
              </w:rPr>
              <w:t>18</w:t>
            </w:r>
          </w:p>
        </w:tc>
      </w:tr>
      <w:tr w:rsidR="00BC50C0" w:rsidRPr="00FD7FAC" w14:paraId="300F877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F996A0" w14:textId="77777777" w:rsidR="00BC50C0" w:rsidRPr="00CC2133" w:rsidRDefault="00BC50C0" w:rsidP="00BC50C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1455A3" w14:textId="77777777" w:rsidR="00BC50C0" w:rsidRPr="00E260D9" w:rsidRDefault="007C5CA0" w:rsidP="00BC50C0">
            <w:pPr>
              <w:widowControl/>
              <w:shd w:val="clear" w:color="auto" w:fill="FFFFFF"/>
              <w:outlineLvl w:val="0"/>
              <w:rPr>
                <w:rFonts w:cs="Arial"/>
                <w:bCs/>
                <w:sz w:val="21"/>
                <w:szCs w:val="21"/>
              </w:rPr>
            </w:pPr>
            <w:hyperlink r:id="rId196" w:tgtFrame="_self" w:tooltip="核电进入市场化" w:history="1">
              <w:r w:rsidR="00BC50C0" w:rsidRPr="00E260D9">
                <w:rPr>
                  <w:rFonts w:cs="Arial" w:hint="eastAsia"/>
                  <w:bCs/>
                  <w:sz w:val="21"/>
                  <w:szCs w:val="21"/>
                </w:rPr>
                <w:t>核电进入市场化“摔打”模式</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B261C10" w14:textId="77777777" w:rsidR="00BC50C0" w:rsidRDefault="00BC50C0" w:rsidP="00BC50C0">
            <w:pPr>
              <w:widowControl/>
              <w:jc w:val="left"/>
              <w:rPr>
                <w:rFonts w:cs="Arial"/>
                <w:sz w:val="21"/>
                <w:szCs w:val="21"/>
              </w:rPr>
            </w:pPr>
            <w:r>
              <w:rPr>
                <w:rFonts w:cs="Arial" w:hint="eastAsia"/>
                <w:sz w:val="21"/>
                <w:szCs w:val="21"/>
              </w:rPr>
              <w:t>2017-</w:t>
            </w:r>
            <w:r>
              <w:rPr>
                <w:rFonts w:cs="Arial"/>
                <w:sz w:val="21"/>
                <w:szCs w:val="21"/>
              </w:rPr>
              <w:t>08</w:t>
            </w:r>
            <w:r>
              <w:rPr>
                <w:rFonts w:cs="Arial" w:hint="eastAsia"/>
                <w:sz w:val="21"/>
                <w:szCs w:val="21"/>
              </w:rPr>
              <w:t>-</w:t>
            </w:r>
            <w:r>
              <w:rPr>
                <w:rFonts w:cs="Arial"/>
                <w:sz w:val="21"/>
                <w:szCs w:val="21"/>
              </w:rPr>
              <w:t>18</w:t>
            </w:r>
          </w:p>
        </w:tc>
      </w:tr>
      <w:tr w:rsidR="00BC50C0" w:rsidRPr="00FD7FAC" w14:paraId="234C215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ECC2782" w14:textId="77777777" w:rsidR="00BC50C0" w:rsidRPr="00CC2133" w:rsidRDefault="00BC50C0"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14932C" w14:textId="77777777" w:rsidR="00BC50C0" w:rsidRPr="006E5FF8" w:rsidRDefault="007C5CA0">
            <w:pPr>
              <w:widowControl/>
              <w:shd w:val="clear" w:color="auto" w:fill="FFFFFF"/>
              <w:outlineLvl w:val="0"/>
              <w:rPr>
                <w:rFonts w:cs="Arial"/>
                <w:bCs/>
                <w:sz w:val="21"/>
                <w:szCs w:val="21"/>
              </w:rPr>
            </w:pPr>
            <w:hyperlink r:id="rId197" w:tgtFrame="_self" w:tooltip="华龙一号反应堆压力容器正式验收出厂" w:history="1">
              <w:r w:rsidR="00FC00DD" w:rsidRPr="00FC00DD">
                <w:rPr>
                  <w:rFonts w:cs="Arial" w:hint="eastAsia"/>
                  <w:bCs/>
                  <w:sz w:val="21"/>
                  <w:szCs w:val="21"/>
                </w:rPr>
                <w:t>华龙一号反应堆压力容器正式验收出厂</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055EDCE0" w14:textId="77777777" w:rsidR="00BC50C0" w:rsidRDefault="00FC00DD" w:rsidP="006E5FF8">
            <w:pPr>
              <w:widowControl/>
              <w:jc w:val="left"/>
              <w:rPr>
                <w:rFonts w:cs="Arial"/>
                <w:sz w:val="21"/>
                <w:szCs w:val="21"/>
              </w:rPr>
            </w:pPr>
            <w:r>
              <w:rPr>
                <w:rFonts w:cs="Arial" w:hint="eastAsia"/>
                <w:sz w:val="21"/>
                <w:szCs w:val="21"/>
              </w:rPr>
              <w:t>2017</w:t>
            </w:r>
            <w:r>
              <w:rPr>
                <w:rFonts w:cs="Arial"/>
                <w:sz w:val="21"/>
                <w:szCs w:val="21"/>
              </w:rPr>
              <w:t>-08-21</w:t>
            </w:r>
          </w:p>
        </w:tc>
      </w:tr>
      <w:tr w:rsidR="00BC50C0" w:rsidRPr="00FD7FAC" w14:paraId="3561C14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A7E7A3" w14:textId="77777777" w:rsidR="00BC50C0" w:rsidRPr="00CC2133" w:rsidRDefault="00BC50C0"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66E3AAB" w14:textId="77777777" w:rsidR="00BC50C0" w:rsidRPr="006E5FF8" w:rsidRDefault="007C5CA0">
            <w:pPr>
              <w:widowControl/>
              <w:shd w:val="clear" w:color="auto" w:fill="FFFFFF"/>
              <w:outlineLvl w:val="0"/>
              <w:rPr>
                <w:rFonts w:cs="Arial"/>
                <w:bCs/>
                <w:sz w:val="21"/>
                <w:szCs w:val="21"/>
              </w:rPr>
            </w:pPr>
            <w:hyperlink r:id="rId198" w:tgtFrame="_self" w:tooltip="CAP1400示范项目1号发电机穿转子工作顺利完成" w:history="1">
              <w:r w:rsidR="00FC00DD" w:rsidRPr="00FC00DD">
                <w:rPr>
                  <w:rFonts w:cs="Arial" w:hint="eastAsia"/>
                  <w:bCs/>
                  <w:sz w:val="21"/>
                  <w:szCs w:val="21"/>
                </w:rPr>
                <w:t>CAP1400</w:t>
              </w:r>
              <w:r w:rsidR="00FC00DD" w:rsidRPr="00FC00DD">
                <w:rPr>
                  <w:rFonts w:cs="Arial" w:hint="eastAsia"/>
                  <w:bCs/>
                  <w:sz w:val="21"/>
                  <w:szCs w:val="21"/>
                </w:rPr>
                <w:t>示范项目</w:t>
              </w:r>
              <w:r w:rsidR="00FC00DD" w:rsidRPr="00FC00DD">
                <w:rPr>
                  <w:rFonts w:cs="Arial" w:hint="eastAsia"/>
                  <w:bCs/>
                  <w:sz w:val="21"/>
                  <w:szCs w:val="21"/>
                </w:rPr>
                <w:t>1</w:t>
              </w:r>
              <w:r w:rsidR="00FC00DD" w:rsidRPr="00FC00DD">
                <w:rPr>
                  <w:rFonts w:cs="Arial" w:hint="eastAsia"/>
                  <w:bCs/>
                  <w:sz w:val="21"/>
                  <w:szCs w:val="21"/>
                </w:rPr>
                <w:t>号发电机穿转子工作顺利完成</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DCDA5E2" w14:textId="77777777" w:rsidR="00BC50C0" w:rsidRDefault="00FC00DD" w:rsidP="006E5FF8">
            <w:pPr>
              <w:widowControl/>
              <w:jc w:val="left"/>
              <w:rPr>
                <w:rFonts w:cs="Arial"/>
                <w:sz w:val="21"/>
                <w:szCs w:val="21"/>
              </w:rPr>
            </w:pPr>
            <w:r>
              <w:rPr>
                <w:rFonts w:cs="Arial" w:hint="eastAsia"/>
                <w:sz w:val="21"/>
                <w:szCs w:val="21"/>
              </w:rPr>
              <w:t>2017</w:t>
            </w:r>
            <w:r>
              <w:rPr>
                <w:rFonts w:cs="Arial"/>
                <w:sz w:val="21"/>
                <w:szCs w:val="21"/>
              </w:rPr>
              <w:t>-08-21</w:t>
            </w:r>
          </w:p>
        </w:tc>
      </w:tr>
      <w:tr w:rsidR="00BC50C0" w:rsidRPr="00FD7FAC" w14:paraId="18D9B46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412D32" w14:textId="77777777" w:rsidR="00BC50C0" w:rsidRPr="00CC2133" w:rsidRDefault="00BC50C0"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96F8D91" w14:textId="77777777" w:rsidR="00BC50C0" w:rsidRPr="006E5FF8" w:rsidRDefault="007C5CA0">
            <w:pPr>
              <w:widowControl/>
              <w:shd w:val="clear" w:color="auto" w:fill="FFFFFF"/>
              <w:outlineLvl w:val="0"/>
              <w:rPr>
                <w:rFonts w:cs="Arial"/>
                <w:bCs/>
                <w:sz w:val="21"/>
                <w:szCs w:val="21"/>
              </w:rPr>
            </w:pPr>
            <w:hyperlink r:id="rId199" w:tgtFrame="_self" w:tooltip="中国核电：打造国家新" w:history="1">
              <w:r w:rsidR="00FC00DD" w:rsidRPr="00FC00DD">
                <w:rPr>
                  <w:rFonts w:cs="Arial" w:hint="eastAsia"/>
                  <w:bCs/>
                  <w:sz w:val="21"/>
                  <w:szCs w:val="21"/>
                </w:rPr>
                <w:t>中国核电：打造国家新“名片”</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796A235" w14:textId="77777777" w:rsidR="00BC50C0" w:rsidRDefault="00FC00DD" w:rsidP="006E5FF8">
            <w:pPr>
              <w:widowControl/>
              <w:jc w:val="left"/>
              <w:rPr>
                <w:rFonts w:cs="Arial"/>
                <w:sz w:val="21"/>
                <w:szCs w:val="21"/>
              </w:rPr>
            </w:pPr>
            <w:r>
              <w:rPr>
                <w:rFonts w:cs="Arial" w:hint="eastAsia"/>
                <w:sz w:val="21"/>
                <w:szCs w:val="21"/>
              </w:rPr>
              <w:t>2017</w:t>
            </w:r>
            <w:r>
              <w:rPr>
                <w:rFonts w:cs="Arial"/>
                <w:sz w:val="21"/>
                <w:szCs w:val="21"/>
              </w:rPr>
              <w:t>-08-21</w:t>
            </w:r>
          </w:p>
        </w:tc>
      </w:tr>
      <w:tr w:rsidR="00BC50C0" w:rsidRPr="00FD7FAC" w14:paraId="329F3E7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2E9C101" w14:textId="77777777" w:rsidR="00BC50C0" w:rsidRPr="00CC2133" w:rsidRDefault="00BC50C0"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C9E466B" w14:textId="77777777" w:rsidR="00BC50C0" w:rsidRPr="006E5FF8" w:rsidRDefault="007C5CA0">
            <w:pPr>
              <w:widowControl/>
              <w:shd w:val="clear" w:color="auto" w:fill="FFFFFF"/>
              <w:outlineLvl w:val="0"/>
              <w:rPr>
                <w:rFonts w:cs="Arial"/>
                <w:bCs/>
                <w:sz w:val="21"/>
                <w:szCs w:val="21"/>
              </w:rPr>
            </w:pPr>
            <w:hyperlink r:id="rId200" w:tgtFrame="_self" w:tooltip="福清核电5号机组最新工程进展" w:history="1">
              <w:r w:rsidR="007D453D" w:rsidRPr="007D453D">
                <w:rPr>
                  <w:rFonts w:cs="Arial" w:hint="eastAsia"/>
                  <w:bCs/>
                  <w:sz w:val="21"/>
                  <w:szCs w:val="21"/>
                </w:rPr>
                <w:t>福清核电</w:t>
              </w:r>
              <w:r w:rsidR="007D453D" w:rsidRPr="007D453D">
                <w:rPr>
                  <w:rFonts w:cs="Arial" w:hint="eastAsia"/>
                  <w:bCs/>
                  <w:sz w:val="21"/>
                  <w:szCs w:val="21"/>
                </w:rPr>
                <w:t>5</w:t>
              </w:r>
              <w:r w:rsidR="007D453D" w:rsidRPr="007D453D">
                <w:rPr>
                  <w:rFonts w:cs="Arial" w:hint="eastAsia"/>
                  <w:bCs/>
                  <w:sz w:val="21"/>
                  <w:szCs w:val="21"/>
                </w:rPr>
                <w:t>号机组最新工程进展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F001E82" w14:textId="77777777" w:rsidR="00BC50C0" w:rsidRDefault="007D453D" w:rsidP="006E5FF8">
            <w:pPr>
              <w:widowControl/>
              <w:jc w:val="left"/>
              <w:rPr>
                <w:rFonts w:cs="Arial"/>
                <w:sz w:val="21"/>
                <w:szCs w:val="21"/>
              </w:rPr>
            </w:pPr>
            <w:r>
              <w:rPr>
                <w:rFonts w:cs="Arial" w:hint="eastAsia"/>
                <w:sz w:val="21"/>
                <w:szCs w:val="21"/>
              </w:rPr>
              <w:t>2017-08-22</w:t>
            </w:r>
          </w:p>
        </w:tc>
      </w:tr>
      <w:tr w:rsidR="006E5FF8" w:rsidRPr="00FD7FAC" w14:paraId="31FD3A4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22B2708" w14:textId="77777777" w:rsidR="006E5FF8" w:rsidRPr="00CC2133" w:rsidRDefault="006E5FF8"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C85174D" w14:textId="77777777" w:rsidR="006E5FF8" w:rsidRPr="00043BF8" w:rsidRDefault="00480328">
            <w:pPr>
              <w:widowControl/>
              <w:shd w:val="clear" w:color="auto" w:fill="FFFFFF"/>
              <w:outlineLvl w:val="0"/>
              <w:rPr>
                <w:rFonts w:cs="Arial"/>
                <w:bCs/>
                <w:sz w:val="21"/>
                <w:szCs w:val="21"/>
              </w:rPr>
              <w:pPrChange w:id="56" w:author="Huming" w:date="2017-08-04T15:02:00Z">
                <w:pPr>
                  <w:framePr w:hSpace="180" w:wrap="around" w:vAnchor="text" w:hAnchor="text" w:y="1"/>
                  <w:widowControl/>
                  <w:suppressOverlap/>
                  <w:jc w:val="left"/>
                </w:pPr>
              </w:pPrChange>
            </w:pPr>
            <w:r w:rsidRPr="00480328">
              <w:rPr>
                <w:rFonts w:cs="Arial"/>
                <w:bCs/>
                <w:sz w:val="21"/>
                <w:szCs w:val="21"/>
              </w:rPr>
              <w:fldChar w:fldCharType="begin"/>
            </w:r>
            <w:r w:rsidRPr="00480328">
              <w:rPr>
                <w:rFonts w:cs="Arial"/>
                <w:bCs/>
                <w:sz w:val="21"/>
                <w:szCs w:val="21"/>
              </w:rPr>
              <w:instrText xml:space="preserve"> HYPERLINK "http://10.16.41.21/Portal/Content.aspx?MType=3&amp;WebID=28414&amp;WebModuleID=141" \o "1</w:instrText>
            </w:r>
            <w:r w:rsidRPr="00480328">
              <w:rPr>
                <w:rFonts w:cs="Arial"/>
                <w:bCs/>
                <w:sz w:val="21"/>
                <w:szCs w:val="21"/>
              </w:rPr>
              <w:instrText>至</w:instrText>
            </w:r>
            <w:r w:rsidRPr="00480328">
              <w:rPr>
                <w:rFonts w:cs="Arial"/>
                <w:bCs/>
                <w:sz w:val="21"/>
                <w:szCs w:val="21"/>
              </w:rPr>
              <w:instrText>7</w:instrText>
            </w:r>
            <w:r w:rsidRPr="00480328">
              <w:rPr>
                <w:rFonts w:cs="Arial"/>
                <w:bCs/>
                <w:sz w:val="21"/>
                <w:szCs w:val="21"/>
              </w:rPr>
              <w:instrText>月份全社会用电量同比增长</w:instrText>
            </w:r>
            <w:r w:rsidRPr="00480328">
              <w:rPr>
                <w:rFonts w:cs="Arial"/>
                <w:bCs/>
                <w:sz w:val="21"/>
                <w:szCs w:val="21"/>
              </w:rPr>
              <w:instrText xml:space="preserve">6.9%" \t "_self" </w:instrText>
            </w:r>
            <w:r w:rsidRPr="00480328">
              <w:rPr>
                <w:rFonts w:cs="Arial"/>
                <w:bCs/>
                <w:sz w:val="21"/>
                <w:szCs w:val="21"/>
              </w:rPr>
              <w:fldChar w:fldCharType="separate"/>
            </w:r>
            <w:r w:rsidRPr="00480328">
              <w:rPr>
                <w:rFonts w:cs="Arial" w:hint="eastAsia"/>
                <w:bCs/>
                <w:sz w:val="21"/>
                <w:szCs w:val="21"/>
              </w:rPr>
              <w:t>1</w:t>
            </w:r>
            <w:r w:rsidRPr="00480328">
              <w:rPr>
                <w:rFonts w:cs="Arial" w:hint="eastAsia"/>
                <w:bCs/>
                <w:sz w:val="21"/>
                <w:szCs w:val="21"/>
              </w:rPr>
              <w:t>至</w:t>
            </w:r>
            <w:r w:rsidRPr="00480328">
              <w:rPr>
                <w:rFonts w:cs="Arial" w:hint="eastAsia"/>
                <w:bCs/>
                <w:sz w:val="21"/>
                <w:szCs w:val="21"/>
              </w:rPr>
              <w:t>7</w:t>
            </w:r>
            <w:r w:rsidRPr="00480328">
              <w:rPr>
                <w:rFonts w:cs="Arial" w:hint="eastAsia"/>
                <w:bCs/>
                <w:sz w:val="21"/>
                <w:szCs w:val="21"/>
              </w:rPr>
              <w:t>月份全社会用电量同比增长</w:t>
            </w:r>
            <w:r w:rsidRPr="00480328">
              <w:rPr>
                <w:rFonts w:cs="Arial" w:hint="eastAsia"/>
                <w:bCs/>
                <w:sz w:val="21"/>
                <w:szCs w:val="21"/>
              </w:rPr>
              <w:t>6.9%</w:t>
            </w:r>
            <w:r w:rsidRPr="00480328">
              <w:rPr>
                <w:rFonts w:cs="Arial"/>
                <w:bCs/>
                <w:sz w:val="21"/>
                <w:szCs w:val="21"/>
              </w:rPr>
              <w:fldChar w:fldCharType="end"/>
            </w:r>
          </w:p>
        </w:tc>
        <w:tc>
          <w:tcPr>
            <w:tcW w:w="1266" w:type="dxa"/>
            <w:tcBorders>
              <w:top w:val="single" w:sz="4" w:space="0" w:color="000000"/>
              <w:left w:val="nil"/>
              <w:bottom w:val="single" w:sz="4" w:space="0" w:color="000000"/>
              <w:right w:val="single" w:sz="4" w:space="0" w:color="000000"/>
            </w:tcBorders>
            <w:shd w:val="clear" w:color="auto" w:fill="auto"/>
            <w:noWrap/>
          </w:tcPr>
          <w:p w14:paraId="48DBC40E" w14:textId="77777777" w:rsidR="006E5FF8" w:rsidRPr="00FD7FAC" w:rsidRDefault="00480328" w:rsidP="006E5FF8">
            <w:pPr>
              <w:widowControl/>
              <w:jc w:val="left"/>
              <w:rPr>
                <w:rFonts w:cs="Arial"/>
                <w:sz w:val="21"/>
                <w:szCs w:val="21"/>
              </w:rPr>
            </w:pPr>
            <w:r>
              <w:rPr>
                <w:rFonts w:cs="Arial" w:hint="eastAsia"/>
                <w:sz w:val="21"/>
                <w:szCs w:val="21"/>
              </w:rPr>
              <w:t>2017-08-2</w:t>
            </w:r>
            <w:r>
              <w:rPr>
                <w:rFonts w:cs="Arial"/>
                <w:sz w:val="21"/>
                <w:szCs w:val="21"/>
              </w:rPr>
              <w:t>3</w:t>
            </w:r>
          </w:p>
        </w:tc>
      </w:tr>
      <w:tr w:rsidR="00EA6D62" w:rsidRPr="00FD7FAC" w14:paraId="04E37E6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B0C267" w14:textId="77777777" w:rsidR="00EA6D62" w:rsidRPr="00CC2133" w:rsidRDefault="00EA6D62"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1ECDBF" w14:textId="77777777" w:rsidR="00EA6D62" w:rsidRPr="00043BF8" w:rsidRDefault="007C5CA0">
            <w:pPr>
              <w:widowControl/>
              <w:shd w:val="clear" w:color="auto" w:fill="FFFFFF"/>
              <w:outlineLvl w:val="0"/>
              <w:rPr>
                <w:rFonts w:cs="Arial"/>
                <w:bCs/>
                <w:sz w:val="21"/>
                <w:szCs w:val="21"/>
              </w:rPr>
            </w:pPr>
            <w:hyperlink r:id="rId201" w:tgtFrame="_self" w:tooltip="核企聚力推进海洋核动力应用" w:history="1">
              <w:r w:rsidR="00480328" w:rsidRPr="00480328">
                <w:rPr>
                  <w:rFonts w:cs="Arial" w:hint="eastAsia"/>
                  <w:bCs/>
                  <w:sz w:val="21"/>
                  <w:szCs w:val="21"/>
                </w:rPr>
                <w:t>核企聚力推进海洋核动力应用</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1AC7FA8C" w14:textId="77777777" w:rsidR="00EA6D62" w:rsidRPr="00FD7FAC" w:rsidRDefault="00480328" w:rsidP="006E5FF8">
            <w:pPr>
              <w:widowControl/>
              <w:jc w:val="left"/>
              <w:rPr>
                <w:rFonts w:cs="Arial"/>
                <w:sz w:val="21"/>
                <w:szCs w:val="21"/>
              </w:rPr>
            </w:pPr>
            <w:r>
              <w:rPr>
                <w:rFonts w:cs="Arial" w:hint="eastAsia"/>
                <w:sz w:val="21"/>
                <w:szCs w:val="21"/>
              </w:rPr>
              <w:t>2017-08-2</w:t>
            </w:r>
            <w:r>
              <w:rPr>
                <w:rFonts w:cs="Arial"/>
                <w:sz w:val="21"/>
                <w:szCs w:val="21"/>
              </w:rPr>
              <w:t>3</w:t>
            </w:r>
          </w:p>
        </w:tc>
      </w:tr>
      <w:tr w:rsidR="00EA6D62" w:rsidRPr="00FD7FAC" w14:paraId="401CCF5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6747847" w14:textId="77777777" w:rsidR="00EA6D62" w:rsidRPr="00CC2133" w:rsidRDefault="00EA6D62"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370D3D" w14:textId="77777777" w:rsidR="00EA6D62" w:rsidRPr="00043BF8" w:rsidRDefault="007C5CA0">
            <w:pPr>
              <w:widowControl/>
              <w:shd w:val="clear" w:color="auto" w:fill="FFFFFF"/>
              <w:outlineLvl w:val="0"/>
              <w:rPr>
                <w:rFonts w:cs="Arial"/>
                <w:bCs/>
                <w:sz w:val="21"/>
                <w:szCs w:val="21"/>
              </w:rPr>
            </w:pPr>
            <w:hyperlink r:id="rId202" w:tgtFrame="_self" w:tooltip="质子治疗回旋加速器完成重要节点" w:history="1">
              <w:r w:rsidR="00480328" w:rsidRPr="00480328">
                <w:rPr>
                  <w:rFonts w:cs="Arial" w:hint="eastAsia"/>
                  <w:bCs/>
                  <w:sz w:val="21"/>
                  <w:szCs w:val="21"/>
                </w:rPr>
                <w:t>质子治疗回旋加速器完成重要节点</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403C803" w14:textId="77777777" w:rsidR="00EA6D62" w:rsidRPr="00FD7FAC" w:rsidRDefault="00480328" w:rsidP="006E5FF8">
            <w:pPr>
              <w:widowControl/>
              <w:jc w:val="left"/>
              <w:rPr>
                <w:rFonts w:cs="Arial"/>
                <w:sz w:val="21"/>
                <w:szCs w:val="21"/>
              </w:rPr>
            </w:pPr>
            <w:r>
              <w:rPr>
                <w:rFonts w:cs="Arial" w:hint="eastAsia"/>
                <w:sz w:val="21"/>
                <w:szCs w:val="21"/>
              </w:rPr>
              <w:t>2017-08-2</w:t>
            </w:r>
            <w:r>
              <w:rPr>
                <w:rFonts w:cs="Arial"/>
                <w:sz w:val="21"/>
                <w:szCs w:val="21"/>
              </w:rPr>
              <w:t>3</w:t>
            </w:r>
          </w:p>
        </w:tc>
      </w:tr>
      <w:tr w:rsidR="00EA6D62" w:rsidRPr="00FD7FAC" w14:paraId="03DDB3C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C4A210E" w14:textId="77777777" w:rsidR="00EA6D62" w:rsidRPr="00CC2133" w:rsidRDefault="00EA6D62" w:rsidP="006E5FF8">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2E2ECA1" w14:textId="77777777" w:rsidR="00EA6D62" w:rsidRPr="00043BF8" w:rsidRDefault="007C5CA0">
            <w:pPr>
              <w:widowControl/>
              <w:shd w:val="clear" w:color="auto" w:fill="FFFFFF"/>
              <w:outlineLvl w:val="0"/>
              <w:rPr>
                <w:rFonts w:cs="Arial"/>
                <w:bCs/>
                <w:sz w:val="21"/>
                <w:szCs w:val="21"/>
              </w:rPr>
            </w:pPr>
            <w:hyperlink r:id="rId203" w:tgtFrame="_self" w:tooltip="大亚湾核电累计供港2000余亿度" w:history="1">
              <w:r w:rsidR="00B60C26" w:rsidRPr="00B60C26">
                <w:rPr>
                  <w:rFonts w:cs="Arial" w:hint="eastAsia"/>
                  <w:bCs/>
                  <w:sz w:val="21"/>
                  <w:szCs w:val="21"/>
                </w:rPr>
                <w:t>大亚湾核电累计供港</w:t>
              </w:r>
              <w:r w:rsidR="00B60C26" w:rsidRPr="00B60C26">
                <w:rPr>
                  <w:rFonts w:cs="Arial" w:hint="eastAsia"/>
                  <w:bCs/>
                  <w:sz w:val="21"/>
                  <w:szCs w:val="21"/>
                </w:rPr>
                <w:t>2000</w:t>
              </w:r>
              <w:r w:rsidR="00B60C26" w:rsidRPr="00B60C26">
                <w:rPr>
                  <w:rFonts w:cs="Arial" w:hint="eastAsia"/>
                  <w:bCs/>
                  <w:sz w:val="21"/>
                  <w:szCs w:val="21"/>
                </w:rPr>
                <w:t>余亿度</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69CAE76" w14:textId="77777777" w:rsidR="00EA6D62" w:rsidRPr="00FD7FAC" w:rsidRDefault="00B60C26" w:rsidP="006E5FF8">
            <w:pPr>
              <w:widowControl/>
              <w:jc w:val="left"/>
              <w:rPr>
                <w:rFonts w:cs="Arial"/>
                <w:sz w:val="21"/>
                <w:szCs w:val="21"/>
              </w:rPr>
            </w:pPr>
            <w:r>
              <w:rPr>
                <w:rFonts w:cs="Arial" w:hint="eastAsia"/>
                <w:sz w:val="21"/>
                <w:szCs w:val="21"/>
              </w:rPr>
              <w:t>2</w:t>
            </w:r>
            <w:r>
              <w:rPr>
                <w:rFonts w:cs="Arial"/>
                <w:sz w:val="21"/>
                <w:szCs w:val="21"/>
              </w:rPr>
              <w:t>017-08-24</w:t>
            </w:r>
          </w:p>
        </w:tc>
      </w:tr>
      <w:tr w:rsidR="00A80C5B" w:rsidRPr="00FD7FAC" w14:paraId="617FDF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B464A4E" w14:textId="77777777" w:rsidR="00A80C5B" w:rsidRPr="00CC2133" w:rsidRDefault="00A80C5B" w:rsidP="00A80C5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9D85F4" w14:textId="77777777" w:rsidR="00A80C5B" w:rsidRPr="00043BF8" w:rsidRDefault="00A80C5B" w:rsidP="00A80C5B">
            <w:pPr>
              <w:widowControl/>
              <w:shd w:val="clear" w:color="auto" w:fill="FFFFFF"/>
              <w:outlineLvl w:val="0"/>
              <w:rPr>
                <w:rFonts w:cs="Arial"/>
                <w:bCs/>
                <w:sz w:val="21"/>
                <w:szCs w:val="21"/>
              </w:rPr>
            </w:pPr>
            <w:r w:rsidRPr="006C2F84">
              <w:rPr>
                <w:rFonts w:cs="Arial"/>
                <w:bCs/>
                <w:sz w:val="21"/>
                <w:szCs w:val="21"/>
              </w:rPr>
              <w:t>李克强对</w:t>
            </w:r>
            <w:r w:rsidRPr="006C2F84">
              <w:rPr>
                <w:rFonts w:cs="Arial"/>
                <w:bCs/>
                <w:sz w:val="21"/>
                <w:szCs w:val="21"/>
              </w:rPr>
              <w:t>“</w:t>
            </w:r>
            <w:r w:rsidRPr="006C2F84">
              <w:rPr>
                <w:rFonts w:cs="Arial"/>
                <w:bCs/>
                <w:sz w:val="21"/>
                <w:szCs w:val="21"/>
              </w:rPr>
              <w:t>华龙一号</w:t>
            </w:r>
            <w:r w:rsidRPr="006C2F84">
              <w:rPr>
                <w:rFonts w:cs="Arial"/>
                <w:bCs/>
                <w:sz w:val="21"/>
                <w:szCs w:val="21"/>
              </w:rPr>
              <w:t>”</w:t>
            </w:r>
            <w:r w:rsidRPr="006C2F84">
              <w:rPr>
                <w:rFonts w:cs="Arial"/>
                <w:bCs/>
                <w:sz w:val="21"/>
                <w:szCs w:val="21"/>
              </w:rPr>
              <w:t>福清核电</w:t>
            </w:r>
            <w:r w:rsidRPr="006C2F84">
              <w:rPr>
                <w:rFonts w:cs="Arial"/>
                <w:bCs/>
                <w:sz w:val="21"/>
                <w:szCs w:val="21"/>
              </w:rPr>
              <w:t>5</w:t>
            </w:r>
            <w:r w:rsidRPr="006C2F84">
              <w:rPr>
                <w:rFonts w:cs="Arial"/>
                <w:bCs/>
                <w:sz w:val="21"/>
                <w:szCs w:val="21"/>
              </w:rPr>
              <w:t>号机组建设工作作出重要批示</w:t>
            </w:r>
          </w:p>
        </w:tc>
        <w:tc>
          <w:tcPr>
            <w:tcW w:w="1266" w:type="dxa"/>
            <w:tcBorders>
              <w:top w:val="single" w:sz="4" w:space="0" w:color="000000"/>
              <w:left w:val="nil"/>
              <w:bottom w:val="single" w:sz="4" w:space="0" w:color="000000"/>
              <w:right w:val="single" w:sz="4" w:space="0" w:color="000000"/>
            </w:tcBorders>
            <w:shd w:val="clear" w:color="auto" w:fill="auto"/>
            <w:noWrap/>
          </w:tcPr>
          <w:p w14:paraId="70289F9B" w14:textId="77777777" w:rsidR="00A80C5B" w:rsidRPr="00FD7FAC" w:rsidRDefault="00A80C5B" w:rsidP="00A80C5B">
            <w:pPr>
              <w:widowControl/>
              <w:jc w:val="left"/>
              <w:rPr>
                <w:rFonts w:cs="Arial"/>
                <w:sz w:val="21"/>
                <w:szCs w:val="21"/>
              </w:rPr>
            </w:pPr>
            <w:r>
              <w:rPr>
                <w:rFonts w:cs="Arial" w:hint="eastAsia"/>
                <w:sz w:val="21"/>
                <w:szCs w:val="21"/>
              </w:rPr>
              <w:t>2</w:t>
            </w:r>
            <w:r>
              <w:rPr>
                <w:rFonts w:cs="Arial"/>
                <w:sz w:val="21"/>
                <w:szCs w:val="21"/>
              </w:rPr>
              <w:t>017-08-28</w:t>
            </w:r>
          </w:p>
        </w:tc>
      </w:tr>
      <w:tr w:rsidR="00A80C5B" w:rsidRPr="00FD7FAC" w14:paraId="0891362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1ACC734" w14:textId="77777777" w:rsidR="00A80C5B" w:rsidRPr="00CC2133" w:rsidRDefault="00A80C5B" w:rsidP="00A80C5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C62C9BD" w14:textId="77777777" w:rsidR="00A80C5B" w:rsidRPr="00043BF8" w:rsidRDefault="00A80C5B" w:rsidP="00A80C5B">
            <w:pPr>
              <w:widowControl/>
              <w:shd w:val="clear" w:color="auto" w:fill="FFFFFF"/>
              <w:outlineLvl w:val="0"/>
              <w:rPr>
                <w:rFonts w:cs="Arial"/>
                <w:bCs/>
                <w:sz w:val="21"/>
                <w:szCs w:val="21"/>
              </w:rPr>
            </w:pPr>
            <w:r w:rsidRPr="00A80C5B">
              <w:rPr>
                <w:rFonts w:cs="Arial" w:hint="eastAsia"/>
                <w:bCs/>
                <w:sz w:val="21"/>
                <w:szCs w:val="21"/>
              </w:rPr>
              <w:t>第二十五届世界核妇女大会在中国开幕</w:t>
            </w:r>
          </w:p>
        </w:tc>
        <w:tc>
          <w:tcPr>
            <w:tcW w:w="1266" w:type="dxa"/>
            <w:tcBorders>
              <w:top w:val="single" w:sz="4" w:space="0" w:color="000000"/>
              <w:left w:val="nil"/>
              <w:bottom w:val="single" w:sz="4" w:space="0" w:color="000000"/>
              <w:right w:val="single" w:sz="4" w:space="0" w:color="000000"/>
            </w:tcBorders>
            <w:shd w:val="clear" w:color="auto" w:fill="auto"/>
            <w:noWrap/>
          </w:tcPr>
          <w:p w14:paraId="54E24C2D" w14:textId="77777777" w:rsidR="00A80C5B" w:rsidRPr="00FD7FAC" w:rsidRDefault="00A80C5B" w:rsidP="00A80C5B">
            <w:pPr>
              <w:widowControl/>
              <w:jc w:val="left"/>
              <w:rPr>
                <w:rFonts w:cs="Arial"/>
                <w:sz w:val="21"/>
                <w:szCs w:val="21"/>
              </w:rPr>
            </w:pPr>
            <w:r>
              <w:rPr>
                <w:rFonts w:cs="Arial" w:hint="eastAsia"/>
                <w:sz w:val="21"/>
                <w:szCs w:val="21"/>
              </w:rPr>
              <w:t>2</w:t>
            </w:r>
            <w:r>
              <w:rPr>
                <w:rFonts w:cs="Arial"/>
                <w:sz w:val="21"/>
                <w:szCs w:val="21"/>
              </w:rPr>
              <w:t>017-08-30</w:t>
            </w:r>
          </w:p>
        </w:tc>
      </w:tr>
      <w:tr w:rsidR="003B4893" w:rsidRPr="00FD7FAC" w14:paraId="5535197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5D6A3BF" w14:textId="77777777" w:rsidR="003B4893" w:rsidRPr="00CC2133" w:rsidRDefault="003B4893" w:rsidP="003B489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654B7B8" w14:textId="77777777" w:rsidR="003B4893" w:rsidRPr="00A80C5B" w:rsidRDefault="003B4893" w:rsidP="003B4893">
            <w:pPr>
              <w:widowControl/>
              <w:shd w:val="clear" w:color="auto" w:fill="FFFFFF"/>
              <w:outlineLvl w:val="0"/>
              <w:rPr>
                <w:rFonts w:cs="Arial"/>
                <w:bCs/>
                <w:sz w:val="21"/>
                <w:szCs w:val="21"/>
              </w:rPr>
            </w:pPr>
            <w:r w:rsidRPr="00150454">
              <w:rPr>
                <w:rFonts w:ascii="宋体" w:hAnsi="宋体" w:cs="宋体" w:hint="eastAsia"/>
                <w:bCs/>
                <w:color w:val="0A0A0A"/>
                <w:kern w:val="36"/>
                <w:sz w:val="21"/>
                <w:szCs w:val="54"/>
              </w:rPr>
              <w:t>韩俄将办核能联合协调委会议</w:t>
            </w:r>
            <w:r w:rsidRPr="00150454">
              <w:rPr>
                <w:rFonts w:ascii="宋体" w:hAnsi="宋体" w:cs="宋体"/>
                <w:bCs/>
                <w:color w:val="0A0A0A"/>
                <w:kern w:val="36"/>
                <w:sz w:val="21"/>
                <w:szCs w:val="54"/>
              </w:rPr>
              <w:t xml:space="preserve"> 磋商"脱核电"技术合作</w:t>
            </w:r>
          </w:p>
        </w:tc>
        <w:tc>
          <w:tcPr>
            <w:tcW w:w="1266" w:type="dxa"/>
            <w:tcBorders>
              <w:top w:val="single" w:sz="4" w:space="0" w:color="000000"/>
              <w:left w:val="nil"/>
              <w:bottom w:val="single" w:sz="4" w:space="0" w:color="000000"/>
              <w:right w:val="single" w:sz="4" w:space="0" w:color="000000"/>
            </w:tcBorders>
            <w:shd w:val="clear" w:color="auto" w:fill="auto"/>
            <w:noWrap/>
          </w:tcPr>
          <w:p w14:paraId="0B18E5D0" w14:textId="77777777" w:rsidR="003B4893" w:rsidRPr="00FD7FAC" w:rsidRDefault="003B4893" w:rsidP="003B4893">
            <w:pPr>
              <w:widowControl/>
              <w:jc w:val="left"/>
              <w:rPr>
                <w:rFonts w:cs="Arial"/>
                <w:sz w:val="21"/>
                <w:szCs w:val="21"/>
              </w:rPr>
            </w:pPr>
            <w:r>
              <w:rPr>
                <w:rFonts w:cs="Arial" w:hint="eastAsia"/>
                <w:sz w:val="21"/>
                <w:szCs w:val="21"/>
              </w:rPr>
              <w:t>2</w:t>
            </w:r>
            <w:r>
              <w:rPr>
                <w:rFonts w:cs="Arial"/>
                <w:sz w:val="21"/>
                <w:szCs w:val="21"/>
              </w:rPr>
              <w:t>017-08-30</w:t>
            </w:r>
          </w:p>
        </w:tc>
      </w:tr>
      <w:tr w:rsidR="003B4893" w:rsidRPr="00FD7FAC" w14:paraId="43874D3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1F5102" w14:textId="77777777" w:rsidR="003B4893" w:rsidRPr="00CC2133" w:rsidRDefault="003B4893" w:rsidP="003B489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973A4F3" w14:textId="77777777" w:rsidR="003B4893" w:rsidRPr="00043BF8" w:rsidRDefault="00A64BB1" w:rsidP="003B4893">
            <w:pPr>
              <w:widowControl/>
              <w:shd w:val="clear" w:color="auto" w:fill="FFFFFF"/>
              <w:outlineLvl w:val="0"/>
              <w:rPr>
                <w:rFonts w:cs="Arial"/>
                <w:bCs/>
                <w:sz w:val="21"/>
                <w:szCs w:val="21"/>
              </w:rPr>
            </w:pPr>
            <w:r w:rsidRPr="00A64BB1">
              <w:rPr>
                <w:rFonts w:cs="Arial" w:hint="eastAsia"/>
                <w:bCs/>
                <w:sz w:val="21"/>
                <w:szCs w:val="21"/>
              </w:rPr>
              <w:t>核动力院完成</w:t>
            </w:r>
            <w:r w:rsidRPr="00A64BB1">
              <w:rPr>
                <w:rFonts w:cs="Arial" w:hint="eastAsia"/>
                <w:bCs/>
                <w:sz w:val="21"/>
                <w:szCs w:val="21"/>
              </w:rPr>
              <w:t>CF</w:t>
            </w:r>
            <w:r w:rsidRPr="00A64BB1">
              <w:rPr>
                <w:rFonts w:cs="Arial" w:hint="eastAsia"/>
                <w:bCs/>
                <w:sz w:val="21"/>
                <w:szCs w:val="21"/>
              </w:rPr>
              <w:t>项目国产化燃料组件池边检查</w:t>
            </w:r>
          </w:p>
        </w:tc>
        <w:tc>
          <w:tcPr>
            <w:tcW w:w="1266" w:type="dxa"/>
            <w:tcBorders>
              <w:top w:val="single" w:sz="4" w:space="0" w:color="000000"/>
              <w:left w:val="nil"/>
              <w:bottom w:val="single" w:sz="4" w:space="0" w:color="000000"/>
              <w:right w:val="single" w:sz="4" w:space="0" w:color="000000"/>
            </w:tcBorders>
            <w:shd w:val="clear" w:color="auto" w:fill="auto"/>
            <w:noWrap/>
          </w:tcPr>
          <w:p w14:paraId="448BD56B" w14:textId="77777777" w:rsidR="003B4893" w:rsidRPr="00FD7FAC" w:rsidRDefault="00A64BB1" w:rsidP="00A64BB1">
            <w:pPr>
              <w:widowControl/>
              <w:jc w:val="left"/>
              <w:rPr>
                <w:rFonts w:cs="Arial"/>
                <w:sz w:val="21"/>
                <w:szCs w:val="21"/>
              </w:rPr>
            </w:pPr>
            <w:r>
              <w:rPr>
                <w:rFonts w:cs="Arial" w:hint="eastAsia"/>
                <w:sz w:val="21"/>
                <w:szCs w:val="21"/>
              </w:rPr>
              <w:t>2</w:t>
            </w:r>
            <w:r>
              <w:rPr>
                <w:rFonts w:cs="Arial"/>
                <w:sz w:val="21"/>
                <w:szCs w:val="21"/>
              </w:rPr>
              <w:t>017-08-31</w:t>
            </w:r>
          </w:p>
        </w:tc>
      </w:tr>
      <w:tr w:rsidR="001F4BE1" w:rsidRPr="00FD7FAC" w14:paraId="598BA83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8AA7E5E" w14:textId="77777777" w:rsidR="001F4BE1" w:rsidRPr="00CC2133" w:rsidRDefault="001F4BE1" w:rsidP="001F4BE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BE9CE2" w14:textId="77777777" w:rsidR="001F4BE1" w:rsidRPr="00043BF8" w:rsidRDefault="001F4BE1" w:rsidP="001F4BE1">
            <w:pPr>
              <w:widowControl/>
              <w:shd w:val="clear" w:color="auto" w:fill="FFFFFF"/>
              <w:outlineLvl w:val="0"/>
              <w:rPr>
                <w:rFonts w:cs="Arial"/>
                <w:bCs/>
                <w:sz w:val="21"/>
                <w:szCs w:val="21"/>
              </w:rPr>
            </w:pPr>
            <w:r w:rsidRPr="00A64BB1">
              <w:rPr>
                <w:rFonts w:cs="Arial" w:hint="eastAsia"/>
                <w:bCs/>
                <w:sz w:val="21"/>
                <w:szCs w:val="21"/>
              </w:rPr>
              <w:t>努和廷铀矿关键技术工程完成钻孔取样</w:t>
            </w:r>
          </w:p>
        </w:tc>
        <w:tc>
          <w:tcPr>
            <w:tcW w:w="1266" w:type="dxa"/>
            <w:tcBorders>
              <w:top w:val="single" w:sz="4" w:space="0" w:color="000000"/>
              <w:left w:val="nil"/>
              <w:bottom w:val="single" w:sz="4" w:space="0" w:color="000000"/>
              <w:right w:val="single" w:sz="4" w:space="0" w:color="000000"/>
            </w:tcBorders>
            <w:shd w:val="clear" w:color="auto" w:fill="auto"/>
            <w:noWrap/>
          </w:tcPr>
          <w:p w14:paraId="4E9587E8" w14:textId="77777777" w:rsidR="001F4BE1" w:rsidRPr="00FD7FAC" w:rsidRDefault="001F4BE1" w:rsidP="001F4BE1">
            <w:pPr>
              <w:widowControl/>
              <w:jc w:val="left"/>
              <w:rPr>
                <w:rFonts w:cs="Arial"/>
                <w:sz w:val="21"/>
                <w:szCs w:val="21"/>
              </w:rPr>
            </w:pPr>
            <w:r>
              <w:rPr>
                <w:rFonts w:cs="Arial" w:hint="eastAsia"/>
                <w:sz w:val="21"/>
                <w:szCs w:val="21"/>
              </w:rPr>
              <w:t>2</w:t>
            </w:r>
            <w:r>
              <w:rPr>
                <w:rFonts w:cs="Arial"/>
                <w:sz w:val="21"/>
                <w:szCs w:val="21"/>
              </w:rPr>
              <w:t>017-08-31</w:t>
            </w:r>
          </w:p>
        </w:tc>
      </w:tr>
      <w:tr w:rsidR="001F4BE1" w:rsidRPr="00FD7FAC" w14:paraId="383AC19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DC15D7C" w14:textId="77777777" w:rsidR="001F4BE1" w:rsidRPr="00CC2133" w:rsidRDefault="001F4BE1" w:rsidP="001F4BE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E2C4286" w14:textId="77777777" w:rsidR="001F4BE1" w:rsidRPr="00043BF8" w:rsidRDefault="001F4BE1" w:rsidP="001F4BE1">
            <w:pPr>
              <w:widowControl/>
              <w:shd w:val="clear" w:color="auto" w:fill="FFFFFF"/>
              <w:outlineLvl w:val="0"/>
              <w:rPr>
                <w:rFonts w:cs="Arial"/>
                <w:bCs/>
                <w:sz w:val="21"/>
                <w:szCs w:val="21"/>
              </w:rPr>
            </w:pPr>
            <w:r w:rsidRPr="00A64BB1">
              <w:rPr>
                <w:rFonts w:cs="Arial" w:hint="eastAsia"/>
                <w:bCs/>
                <w:sz w:val="21"/>
                <w:szCs w:val="21"/>
              </w:rPr>
              <w:t>CF3</w:t>
            </w:r>
            <w:r w:rsidRPr="00A64BB1">
              <w:rPr>
                <w:rFonts w:cs="Arial" w:hint="eastAsia"/>
                <w:bCs/>
                <w:sz w:val="21"/>
                <w:szCs w:val="21"/>
              </w:rPr>
              <w:t>改进型先导燃料组件设计通过专家评审</w:t>
            </w:r>
          </w:p>
        </w:tc>
        <w:tc>
          <w:tcPr>
            <w:tcW w:w="1266" w:type="dxa"/>
            <w:tcBorders>
              <w:top w:val="single" w:sz="4" w:space="0" w:color="000000"/>
              <w:left w:val="nil"/>
              <w:bottom w:val="single" w:sz="4" w:space="0" w:color="000000"/>
              <w:right w:val="single" w:sz="4" w:space="0" w:color="000000"/>
            </w:tcBorders>
            <w:shd w:val="clear" w:color="auto" w:fill="auto"/>
            <w:noWrap/>
          </w:tcPr>
          <w:p w14:paraId="6300FEC5" w14:textId="77777777" w:rsidR="001F4BE1" w:rsidRPr="00FD7FAC" w:rsidRDefault="001F4BE1" w:rsidP="001F4BE1">
            <w:pPr>
              <w:widowControl/>
              <w:jc w:val="left"/>
              <w:rPr>
                <w:rFonts w:cs="Arial"/>
                <w:sz w:val="21"/>
                <w:szCs w:val="21"/>
              </w:rPr>
            </w:pPr>
            <w:r>
              <w:rPr>
                <w:rFonts w:cs="Arial" w:hint="eastAsia"/>
                <w:sz w:val="21"/>
                <w:szCs w:val="21"/>
              </w:rPr>
              <w:t>2</w:t>
            </w:r>
            <w:r>
              <w:rPr>
                <w:rFonts w:cs="Arial"/>
                <w:sz w:val="21"/>
                <w:szCs w:val="21"/>
              </w:rPr>
              <w:t>017-08-31</w:t>
            </w:r>
          </w:p>
        </w:tc>
      </w:tr>
      <w:tr w:rsidR="00A64BB1" w:rsidRPr="00FD7FAC" w14:paraId="7DFE835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12127D4" w14:textId="77777777" w:rsidR="00A64BB1" w:rsidRPr="00CC2133" w:rsidRDefault="00A64BB1" w:rsidP="00A64BB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001BA6C" w14:textId="77777777" w:rsidR="00A64BB1" w:rsidRPr="00043BF8" w:rsidRDefault="002B61EB" w:rsidP="00A64BB1">
            <w:pPr>
              <w:widowControl/>
              <w:shd w:val="clear" w:color="auto" w:fill="FFFFFF"/>
              <w:outlineLvl w:val="0"/>
              <w:rPr>
                <w:rFonts w:cs="Arial"/>
                <w:bCs/>
                <w:sz w:val="21"/>
                <w:szCs w:val="21"/>
              </w:rPr>
            </w:pPr>
            <w:r w:rsidRPr="002B61EB">
              <w:rPr>
                <w:rFonts w:cs="Arial" w:hint="eastAsia"/>
                <w:bCs/>
                <w:sz w:val="21"/>
                <w:szCs w:val="21"/>
              </w:rPr>
              <w:t>世界“铀银行”开张</w:t>
            </w:r>
            <w:r w:rsidRPr="002B61EB">
              <w:rPr>
                <w:rFonts w:cs="Arial" w:hint="eastAsia"/>
                <w:bCs/>
                <w:sz w:val="21"/>
                <w:szCs w:val="21"/>
              </w:rPr>
              <w:t>:</w:t>
            </w:r>
            <w:r w:rsidRPr="002B61EB">
              <w:rPr>
                <w:rFonts w:cs="Arial" w:hint="eastAsia"/>
                <w:bCs/>
                <w:sz w:val="21"/>
                <w:szCs w:val="21"/>
              </w:rPr>
              <w:t>被称里程碑</w:t>
            </w:r>
            <w:r w:rsidRPr="002B61EB">
              <w:rPr>
                <w:rFonts w:cs="Arial" w:hint="eastAsia"/>
                <w:bCs/>
                <w:sz w:val="21"/>
                <w:szCs w:val="21"/>
              </w:rPr>
              <w:t xml:space="preserve"> </w:t>
            </w:r>
            <w:r w:rsidRPr="002B61EB">
              <w:rPr>
                <w:rFonts w:cs="Arial" w:hint="eastAsia"/>
                <w:bCs/>
                <w:sz w:val="21"/>
                <w:szCs w:val="21"/>
              </w:rPr>
              <w:t>已筹</w:t>
            </w:r>
            <w:r w:rsidRPr="002B61EB">
              <w:rPr>
                <w:rFonts w:cs="Arial" w:hint="eastAsia"/>
                <w:bCs/>
                <w:sz w:val="21"/>
                <w:szCs w:val="21"/>
              </w:rPr>
              <w:t>1.5</w:t>
            </w:r>
            <w:r w:rsidRPr="002B61EB">
              <w:rPr>
                <w:rFonts w:cs="Arial" w:hint="eastAsia"/>
                <w:bCs/>
                <w:sz w:val="21"/>
                <w:szCs w:val="21"/>
              </w:rPr>
              <w:t>亿美元</w:t>
            </w:r>
          </w:p>
        </w:tc>
        <w:tc>
          <w:tcPr>
            <w:tcW w:w="1266" w:type="dxa"/>
            <w:tcBorders>
              <w:top w:val="single" w:sz="4" w:space="0" w:color="000000"/>
              <w:left w:val="nil"/>
              <w:bottom w:val="single" w:sz="4" w:space="0" w:color="000000"/>
              <w:right w:val="single" w:sz="4" w:space="0" w:color="000000"/>
            </w:tcBorders>
            <w:shd w:val="clear" w:color="auto" w:fill="auto"/>
            <w:noWrap/>
          </w:tcPr>
          <w:p w14:paraId="4D5982DF" w14:textId="77777777" w:rsidR="00A64BB1" w:rsidRPr="00FD7FAC" w:rsidRDefault="00A64BB1" w:rsidP="002B61EB">
            <w:pPr>
              <w:widowControl/>
              <w:jc w:val="left"/>
              <w:rPr>
                <w:rFonts w:cs="Arial"/>
                <w:sz w:val="21"/>
                <w:szCs w:val="21"/>
              </w:rPr>
            </w:pPr>
            <w:r>
              <w:rPr>
                <w:rFonts w:cs="Arial" w:hint="eastAsia"/>
                <w:sz w:val="21"/>
                <w:szCs w:val="21"/>
              </w:rPr>
              <w:t>2</w:t>
            </w:r>
            <w:r>
              <w:rPr>
                <w:rFonts w:cs="Arial"/>
                <w:sz w:val="21"/>
                <w:szCs w:val="21"/>
              </w:rPr>
              <w:t>017-0</w:t>
            </w:r>
            <w:r w:rsidR="002B61EB">
              <w:rPr>
                <w:rFonts w:cs="Arial"/>
                <w:sz w:val="21"/>
                <w:szCs w:val="21"/>
              </w:rPr>
              <w:t>9</w:t>
            </w:r>
            <w:r>
              <w:rPr>
                <w:rFonts w:cs="Arial"/>
                <w:sz w:val="21"/>
                <w:szCs w:val="21"/>
              </w:rPr>
              <w:t>-</w:t>
            </w:r>
            <w:r w:rsidR="002B61EB">
              <w:rPr>
                <w:rFonts w:cs="Arial"/>
                <w:sz w:val="21"/>
                <w:szCs w:val="21"/>
              </w:rPr>
              <w:t>0</w:t>
            </w:r>
            <w:r>
              <w:rPr>
                <w:rFonts w:cs="Arial"/>
                <w:sz w:val="21"/>
                <w:szCs w:val="21"/>
              </w:rPr>
              <w:t>1</w:t>
            </w:r>
          </w:p>
        </w:tc>
      </w:tr>
      <w:tr w:rsidR="002B61EB" w:rsidRPr="00FD7FAC" w14:paraId="04A2E29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801BB1C" w14:textId="77777777" w:rsidR="002B61EB" w:rsidRPr="00CC2133" w:rsidRDefault="002B61EB" w:rsidP="002B61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573E9A0" w14:textId="77777777" w:rsidR="002B61EB" w:rsidRPr="00043BF8" w:rsidRDefault="007C5CA0" w:rsidP="002B61EB">
            <w:pPr>
              <w:widowControl/>
              <w:shd w:val="clear" w:color="auto" w:fill="FFFFFF"/>
              <w:outlineLvl w:val="0"/>
              <w:rPr>
                <w:rFonts w:cs="Arial"/>
                <w:bCs/>
                <w:sz w:val="21"/>
                <w:szCs w:val="21"/>
              </w:rPr>
            </w:pPr>
            <w:hyperlink r:id="rId204" w:tgtFrame="_self" w:tooltip="CAP1400设计过审，高温气冷堆进入调试阶段" w:history="1">
              <w:r w:rsidR="002B61EB" w:rsidRPr="002B61EB">
                <w:rPr>
                  <w:rFonts w:cs="Arial" w:hint="eastAsia"/>
                  <w:bCs/>
                  <w:sz w:val="21"/>
                  <w:szCs w:val="21"/>
                </w:rPr>
                <w:t>CAP1400</w:t>
              </w:r>
              <w:r w:rsidR="002B61EB" w:rsidRPr="002B61EB">
                <w:rPr>
                  <w:rFonts w:cs="Arial" w:hint="eastAsia"/>
                  <w:bCs/>
                  <w:sz w:val="21"/>
                  <w:szCs w:val="21"/>
                </w:rPr>
                <w:t>设计过审，高温气冷堆进入调试阶段</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AD691C4" w14:textId="77777777" w:rsidR="002B61EB" w:rsidRPr="00FD7FAC" w:rsidRDefault="002B61EB" w:rsidP="002B61EB">
            <w:pPr>
              <w:widowControl/>
              <w:jc w:val="left"/>
              <w:rPr>
                <w:rFonts w:cs="Arial"/>
                <w:sz w:val="21"/>
                <w:szCs w:val="21"/>
              </w:rPr>
            </w:pPr>
            <w:r>
              <w:rPr>
                <w:rFonts w:cs="Arial" w:hint="eastAsia"/>
                <w:sz w:val="21"/>
                <w:szCs w:val="21"/>
              </w:rPr>
              <w:t>2</w:t>
            </w:r>
            <w:r>
              <w:rPr>
                <w:rFonts w:cs="Arial"/>
                <w:sz w:val="21"/>
                <w:szCs w:val="21"/>
              </w:rPr>
              <w:t>017-09-01</w:t>
            </w:r>
          </w:p>
        </w:tc>
      </w:tr>
      <w:tr w:rsidR="002B61EB" w:rsidRPr="00FD7FAC" w14:paraId="11DCB79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7DBCB9D" w14:textId="77777777" w:rsidR="002B61EB" w:rsidRPr="00CC2133" w:rsidRDefault="002B61EB" w:rsidP="002B61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61F438A" w14:textId="77777777" w:rsidR="002B61EB" w:rsidRPr="00043BF8" w:rsidRDefault="007C5CA0" w:rsidP="002B61EB">
            <w:pPr>
              <w:widowControl/>
              <w:shd w:val="clear" w:color="auto" w:fill="FFFFFF"/>
              <w:outlineLvl w:val="0"/>
              <w:rPr>
                <w:rFonts w:cs="Arial"/>
                <w:bCs/>
                <w:sz w:val="21"/>
                <w:szCs w:val="21"/>
              </w:rPr>
            </w:pPr>
            <w:hyperlink r:id="rId205" w:tgtFrame="_self" w:tooltip="岛礁没电？来个海上浮动核电站" w:history="1">
              <w:r w:rsidR="002B61EB" w:rsidRPr="002B61EB">
                <w:rPr>
                  <w:rFonts w:cs="Arial" w:hint="eastAsia"/>
                  <w:bCs/>
                  <w:sz w:val="21"/>
                  <w:szCs w:val="21"/>
                </w:rPr>
                <w:t>岛礁没电？来个海上浮动核电站</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386EE890" w14:textId="77777777" w:rsidR="002B61EB" w:rsidRPr="00FD7FAC" w:rsidRDefault="002B61EB" w:rsidP="002B61EB">
            <w:pPr>
              <w:widowControl/>
              <w:jc w:val="left"/>
              <w:rPr>
                <w:rFonts w:cs="Arial"/>
                <w:sz w:val="21"/>
                <w:szCs w:val="21"/>
              </w:rPr>
            </w:pPr>
            <w:r>
              <w:rPr>
                <w:rFonts w:cs="Arial" w:hint="eastAsia"/>
                <w:sz w:val="21"/>
                <w:szCs w:val="21"/>
              </w:rPr>
              <w:t>2</w:t>
            </w:r>
            <w:r>
              <w:rPr>
                <w:rFonts w:cs="Arial"/>
                <w:sz w:val="21"/>
                <w:szCs w:val="21"/>
              </w:rPr>
              <w:t>017-09-01</w:t>
            </w:r>
          </w:p>
        </w:tc>
      </w:tr>
      <w:tr w:rsidR="002B61EB" w:rsidRPr="00FD7FAC" w14:paraId="011EB18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7B6562" w14:textId="77777777" w:rsidR="002B61EB" w:rsidRPr="00CC2133" w:rsidRDefault="002B61EB" w:rsidP="002B61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7ED386B" w14:textId="77777777" w:rsidR="002B61EB" w:rsidRPr="00203A16" w:rsidRDefault="00203A16" w:rsidP="002B61EB">
            <w:pPr>
              <w:widowControl/>
              <w:shd w:val="clear" w:color="auto" w:fill="FFFFFF"/>
              <w:outlineLvl w:val="0"/>
              <w:rPr>
                <w:rFonts w:cs="Arial"/>
                <w:bCs/>
                <w:sz w:val="21"/>
                <w:szCs w:val="21"/>
              </w:rPr>
            </w:pPr>
            <w:r w:rsidRPr="00203A16">
              <w:rPr>
                <w:rFonts w:cs="Arial" w:hint="eastAsia"/>
                <w:bCs/>
                <w:sz w:val="21"/>
                <w:szCs w:val="21"/>
              </w:rPr>
              <w:t>中国核电技术在国际合作之路上迈进</w:t>
            </w:r>
          </w:p>
        </w:tc>
        <w:tc>
          <w:tcPr>
            <w:tcW w:w="1266" w:type="dxa"/>
            <w:tcBorders>
              <w:top w:val="single" w:sz="4" w:space="0" w:color="000000"/>
              <w:left w:val="nil"/>
              <w:bottom w:val="single" w:sz="4" w:space="0" w:color="000000"/>
              <w:right w:val="single" w:sz="4" w:space="0" w:color="000000"/>
            </w:tcBorders>
            <w:shd w:val="clear" w:color="auto" w:fill="auto"/>
            <w:noWrap/>
          </w:tcPr>
          <w:p w14:paraId="529A3637" w14:textId="77777777" w:rsidR="002B61EB" w:rsidRPr="00FD7FAC" w:rsidRDefault="00203A16" w:rsidP="00203A16">
            <w:pPr>
              <w:widowControl/>
              <w:jc w:val="left"/>
              <w:rPr>
                <w:rFonts w:cs="Arial"/>
                <w:sz w:val="21"/>
                <w:szCs w:val="21"/>
              </w:rPr>
            </w:pPr>
            <w:r>
              <w:rPr>
                <w:rFonts w:cs="Arial" w:hint="eastAsia"/>
                <w:sz w:val="21"/>
                <w:szCs w:val="21"/>
              </w:rPr>
              <w:t>2</w:t>
            </w:r>
            <w:r>
              <w:rPr>
                <w:rFonts w:cs="Arial"/>
                <w:sz w:val="21"/>
                <w:szCs w:val="21"/>
              </w:rPr>
              <w:t>017-09-04</w:t>
            </w:r>
          </w:p>
        </w:tc>
      </w:tr>
      <w:tr w:rsidR="002B61EB" w:rsidRPr="00FD7FAC" w14:paraId="40B7854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18E3256" w14:textId="77777777" w:rsidR="002B61EB" w:rsidRPr="00CC2133" w:rsidRDefault="002B61EB" w:rsidP="002B61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2DC4FE" w14:textId="77777777" w:rsidR="002B61EB" w:rsidRPr="00043BF8" w:rsidRDefault="00203A16" w:rsidP="002B61EB">
            <w:pPr>
              <w:widowControl/>
              <w:shd w:val="clear" w:color="auto" w:fill="FFFFFF"/>
              <w:outlineLvl w:val="0"/>
              <w:rPr>
                <w:rFonts w:cs="Arial"/>
                <w:bCs/>
                <w:sz w:val="21"/>
                <w:szCs w:val="21"/>
              </w:rPr>
            </w:pPr>
            <w:r w:rsidRPr="00203A16">
              <w:rPr>
                <w:rFonts w:cs="Arial" w:hint="eastAsia"/>
                <w:bCs/>
                <w:sz w:val="21"/>
                <w:szCs w:val="21"/>
              </w:rPr>
              <w:t>朝鲜进行核试验</w:t>
            </w:r>
            <w:r w:rsidRPr="00203A16">
              <w:rPr>
                <w:rFonts w:cs="Arial" w:hint="eastAsia"/>
                <w:bCs/>
                <w:sz w:val="21"/>
                <w:szCs w:val="21"/>
              </w:rPr>
              <w:t xml:space="preserve"> </w:t>
            </w:r>
            <w:r w:rsidRPr="00203A16">
              <w:rPr>
                <w:rFonts w:cs="Arial" w:hint="eastAsia"/>
                <w:bCs/>
                <w:sz w:val="21"/>
                <w:szCs w:val="21"/>
              </w:rPr>
              <w:t>环保部启动辐射应急监测</w:t>
            </w:r>
          </w:p>
        </w:tc>
        <w:tc>
          <w:tcPr>
            <w:tcW w:w="1266" w:type="dxa"/>
            <w:tcBorders>
              <w:top w:val="single" w:sz="4" w:space="0" w:color="000000"/>
              <w:left w:val="nil"/>
              <w:bottom w:val="single" w:sz="4" w:space="0" w:color="000000"/>
              <w:right w:val="single" w:sz="4" w:space="0" w:color="000000"/>
            </w:tcBorders>
            <w:shd w:val="clear" w:color="auto" w:fill="auto"/>
            <w:noWrap/>
          </w:tcPr>
          <w:p w14:paraId="51EB08A5" w14:textId="77777777" w:rsidR="002B61EB" w:rsidRPr="00FD7FAC" w:rsidRDefault="00203A16" w:rsidP="00203A16">
            <w:pPr>
              <w:widowControl/>
              <w:jc w:val="left"/>
              <w:rPr>
                <w:rFonts w:cs="Arial"/>
                <w:sz w:val="21"/>
                <w:szCs w:val="21"/>
              </w:rPr>
            </w:pPr>
            <w:r>
              <w:rPr>
                <w:rFonts w:cs="Arial" w:hint="eastAsia"/>
                <w:sz w:val="21"/>
                <w:szCs w:val="21"/>
              </w:rPr>
              <w:t>2</w:t>
            </w:r>
            <w:r>
              <w:rPr>
                <w:rFonts w:cs="Arial"/>
                <w:sz w:val="21"/>
                <w:szCs w:val="21"/>
              </w:rPr>
              <w:t>017-09-04</w:t>
            </w:r>
          </w:p>
        </w:tc>
      </w:tr>
      <w:tr w:rsidR="002B61EB" w:rsidRPr="00FD7FAC" w14:paraId="6AC2190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8018EE" w14:textId="77777777" w:rsidR="002B61EB" w:rsidRPr="00CC2133" w:rsidRDefault="002B61EB" w:rsidP="002B61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C494823" w14:textId="77777777" w:rsidR="002B61EB" w:rsidRPr="00043BF8" w:rsidRDefault="00203A16" w:rsidP="002B61EB">
            <w:pPr>
              <w:widowControl/>
              <w:shd w:val="clear" w:color="auto" w:fill="FFFFFF"/>
              <w:outlineLvl w:val="0"/>
              <w:rPr>
                <w:rFonts w:cs="Arial"/>
                <w:bCs/>
                <w:sz w:val="21"/>
                <w:szCs w:val="21"/>
              </w:rPr>
            </w:pPr>
            <w:r w:rsidRPr="00203A16">
              <w:rPr>
                <w:rFonts w:cs="Arial" w:hint="eastAsia"/>
                <w:bCs/>
                <w:sz w:val="21"/>
                <w:szCs w:val="21"/>
              </w:rPr>
              <w:t>先进核电燃料元件获新突破</w:t>
            </w:r>
            <w:r w:rsidRPr="00203A16">
              <w:rPr>
                <w:rFonts w:cs="Arial" w:hint="eastAsia"/>
                <w:bCs/>
                <w:sz w:val="21"/>
                <w:szCs w:val="21"/>
              </w:rPr>
              <w:t xml:space="preserve"> </w:t>
            </w:r>
            <w:r w:rsidR="007B075B">
              <w:rPr>
                <w:rFonts w:cs="Arial" w:hint="eastAsia"/>
                <w:bCs/>
                <w:sz w:val="21"/>
                <w:szCs w:val="21"/>
              </w:rPr>
              <w:t>关注华龙产业链</w:t>
            </w:r>
          </w:p>
        </w:tc>
        <w:tc>
          <w:tcPr>
            <w:tcW w:w="1266" w:type="dxa"/>
            <w:tcBorders>
              <w:top w:val="single" w:sz="4" w:space="0" w:color="000000"/>
              <w:left w:val="nil"/>
              <w:bottom w:val="single" w:sz="4" w:space="0" w:color="000000"/>
              <w:right w:val="single" w:sz="4" w:space="0" w:color="000000"/>
            </w:tcBorders>
            <w:shd w:val="clear" w:color="auto" w:fill="auto"/>
            <w:noWrap/>
          </w:tcPr>
          <w:p w14:paraId="02615337" w14:textId="77777777" w:rsidR="002B61EB" w:rsidRPr="00FD7FAC" w:rsidRDefault="00203A16" w:rsidP="00203A16">
            <w:pPr>
              <w:widowControl/>
              <w:jc w:val="left"/>
              <w:rPr>
                <w:rFonts w:cs="Arial"/>
                <w:sz w:val="21"/>
                <w:szCs w:val="21"/>
              </w:rPr>
            </w:pPr>
            <w:r>
              <w:rPr>
                <w:rFonts w:cs="Arial" w:hint="eastAsia"/>
                <w:sz w:val="21"/>
                <w:szCs w:val="21"/>
              </w:rPr>
              <w:t>2</w:t>
            </w:r>
            <w:r>
              <w:rPr>
                <w:rFonts w:cs="Arial"/>
                <w:sz w:val="21"/>
                <w:szCs w:val="21"/>
              </w:rPr>
              <w:t>017-09-05</w:t>
            </w:r>
          </w:p>
        </w:tc>
      </w:tr>
      <w:tr w:rsidR="00203A16" w:rsidRPr="00FD7FAC" w14:paraId="153910A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481125" w14:textId="77777777" w:rsidR="00203A16" w:rsidRPr="00CC2133" w:rsidRDefault="00203A16" w:rsidP="00203A1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EC687DD" w14:textId="77777777" w:rsidR="00203A16" w:rsidRPr="00043BF8" w:rsidRDefault="00203A16" w:rsidP="00203A16">
            <w:pPr>
              <w:widowControl/>
              <w:shd w:val="clear" w:color="auto" w:fill="FFFFFF"/>
              <w:outlineLvl w:val="0"/>
              <w:rPr>
                <w:rFonts w:cs="Arial"/>
                <w:bCs/>
                <w:sz w:val="21"/>
                <w:szCs w:val="21"/>
              </w:rPr>
            </w:pPr>
            <w:r w:rsidRPr="00203A16">
              <w:rPr>
                <w:rFonts w:cs="Arial" w:hint="eastAsia"/>
                <w:bCs/>
                <w:sz w:val="21"/>
                <w:szCs w:val="21"/>
              </w:rPr>
              <w:t>环境保护部：截至</w:t>
            </w:r>
            <w:r w:rsidRPr="00203A16">
              <w:rPr>
                <w:rFonts w:cs="Arial" w:hint="eastAsia"/>
                <w:bCs/>
                <w:sz w:val="21"/>
                <w:szCs w:val="21"/>
              </w:rPr>
              <w:t>9</w:t>
            </w:r>
            <w:r w:rsidRPr="00203A16">
              <w:rPr>
                <w:rFonts w:cs="Arial" w:hint="eastAsia"/>
                <w:bCs/>
                <w:sz w:val="21"/>
                <w:szCs w:val="21"/>
              </w:rPr>
              <w:t>月</w:t>
            </w:r>
            <w:r w:rsidRPr="00203A16">
              <w:rPr>
                <w:rFonts w:cs="Arial" w:hint="eastAsia"/>
                <w:bCs/>
                <w:sz w:val="21"/>
                <w:szCs w:val="21"/>
              </w:rPr>
              <w:t>5</w:t>
            </w:r>
            <w:r w:rsidRPr="00203A16">
              <w:rPr>
                <w:rFonts w:cs="Arial" w:hint="eastAsia"/>
                <w:bCs/>
                <w:sz w:val="21"/>
                <w:szCs w:val="21"/>
              </w:rPr>
              <w:t>日</w:t>
            </w:r>
            <w:r w:rsidRPr="00203A16">
              <w:rPr>
                <w:rFonts w:cs="Arial" w:hint="eastAsia"/>
                <w:bCs/>
                <w:sz w:val="21"/>
                <w:szCs w:val="21"/>
              </w:rPr>
              <w:t>12</w:t>
            </w:r>
            <w:r w:rsidRPr="00203A16">
              <w:rPr>
                <w:rFonts w:cs="Arial" w:hint="eastAsia"/>
                <w:bCs/>
                <w:sz w:val="21"/>
                <w:szCs w:val="21"/>
              </w:rPr>
              <w:t>时，东北边境及周边地区应急监测数据未见异常</w:t>
            </w:r>
          </w:p>
        </w:tc>
        <w:tc>
          <w:tcPr>
            <w:tcW w:w="1266" w:type="dxa"/>
            <w:tcBorders>
              <w:top w:val="single" w:sz="4" w:space="0" w:color="000000"/>
              <w:left w:val="nil"/>
              <w:bottom w:val="single" w:sz="4" w:space="0" w:color="000000"/>
              <w:right w:val="single" w:sz="4" w:space="0" w:color="000000"/>
            </w:tcBorders>
            <w:shd w:val="clear" w:color="auto" w:fill="auto"/>
            <w:noWrap/>
          </w:tcPr>
          <w:p w14:paraId="515717CE" w14:textId="77777777" w:rsidR="00203A16" w:rsidRPr="00FD7FAC" w:rsidRDefault="00203A16" w:rsidP="00203A16">
            <w:pPr>
              <w:widowControl/>
              <w:jc w:val="left"/>
              <w:rPr>
                <w:rFonts w:cs="Arial"/>
                <w:sz w:val="21"/>
                <w:szCs w:val="21"/>
              </w:rPr>
            </w:pPr>
            <w:r>
              <w:rPr>
                <w:rFonts w:cs="Arial" w:hint="eastAsia"/>
                <w:sz w:val="21"/>
                <w:szCs w:val="21"/>
              </w:rPr>
              <w:t>2</w:t>
            </w:r>
            <w:r>
              <w:rPr>
                <w:rFonts w:cs="Arial"/>
                <w:sz w:val="21"/>
                <w:szCs w:val="21"/>
              </w:rPr>
              <w:t>017-09-06</w:t>
            </w:r>
          </w:p>
        </w:tc>
      </w:tr>
      <w:tr w:rsidR="00203A16" w:rsidRPr="00FD7FAC" w14:paraId="65D6532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941AAB1" w14:textId="77777777" w:rsidR="00203A16" w:rsidRPr="00CC2133" w:rsidRDefault="00203A16" w:rsidP="00203A1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73E2D14" w14:textId="77777777" w:rsidR="00203A16" w:rsidRPr="00043BF8" w:rsidRDefault="00203A16" w:rsidP="00203A16">
            <w:pPr>
              <w:widowControl/>
              <w:shd w:val="clear" w:color="auto" w:fill="FFFFFF"/>
              <w:outlineLvl w:val="0"/>
              <w:rPr>
                <w:rFonts w:cs="Arial"/>
                <w:bCs/>
                <w:sz w:val="21"/>
                <w:szCs w:val="21"/>
              </w:rPr>
            </w:pPr>
            <w:r w:rsidRPr="00EF2C09">
              <w:rPr>
                <w:rFonts w:cs="Arial"/>
                <w:bCs/>
                <w:sz w:val="21"/>
                <w:szCs w:val="21"/>
              </w:rPr>
              <w:t>中建二局参与核电机组建设</w:t>
            </w:r>
            <w:r w:rsidRPr="00EF2C09">
              <w:rPr>
                <w:rFonts w:cs="Arial"/>
                <w:bCs/>
                <w:sz w:val="21"/>
                <w:szCs w:val="21"/>
              </w:rPr>
              <w:t xml:space="preserve"> </w:t>
            </w:r>
            <w:r w:rsidRPr="00EF2C09">
              <w:rPr>
                <w:rFonts w:cs="Arial"/>
                <w:bCs/>
                <w:sz w:val="21"/>
                <w:szCs w:val="21"/>
              </w:rPr>
              <w:t>提升国产化率增强竞争力</w:t>
            </w:r>
          </w:p>
        </w:tc>
        <w:tc>
          <w:tcPr>
            <w:tcW w:w="1266" w:type="dxa"/>
            <w:tcBorders>
              <w:top w:val="single" w:sz="4" w:space="0" w:color="000000"/>
              <w:left w:val="nil"/>
              <w:bottom w:val="single" w:sz="4" w:space="0" w:color="000000"/>
              <w:right w:val="single" w:sz="4" w:space="0" w:color="000000"/>
            </w:tcBorders>
            <w:shd w:val="clear" w:color="auto" w:fill="auto"/>
            <w:noWrap/>
          </w:tcPr>
          <w:p w14:paraId="27543DDF" w14:textId="77777777" w:rsidR="00203A16" w:rsidRPr="00FD7FAC" w:rsidRDefault="00203A16" w:rsidP="00203A16">
            <w:pPr>
              <w:widowControl/>
              <w:jc w:val="left"/>
              <w:rPr>
                <w:rFonts w:cs="Arial"/>
                <w:sz w:val="21"/>
                <w:szCs w:val="21"/>
              </w:rPr>
            </w:pPr>
            <w:r>
              <w:rPr>
                <w:rFonts w:cs="Arial" w:hint="eastAsia"/>
                <w:sz w:val="21"/>
                <w:szCs w:val="21"/>
              </w:rPr>
              <w:t>2</w:t>
            </w:r>
            <w:r>
              <w:rPr>
                <w:rFonts w:cs="Arial"/>
                <w:sz w:val="21"/>
                <w:szCs w:val="21"/>
              </w:rPr>
              <w:t>017-09-06</w:t>
            </w:r>
          </w:p>
        </w:tc>
      </w:tr>
      <w:tr w:rsidR="00FA6193" w:rsidRPr="00FD7FAC" w14:paraId="6B2B344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41C3E8" w14:textId="77777777" w:rsidR="00FA6193" w:rsidRPr="00CC2133" w:rsidRDefault="00FA6193" w:rsidP="00FA619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8057DF5" w14:textId="77777777" w:rsidR="00FA6193" w:rsidRPr="00043BF8" w:rsidRDefault="00A81AB7" w:rsidP="00FA6193">
            <w:pPr>
              <w:widowControl/>
              <w:shd w:val="clear" w:color="auto" w:fill="FFFFFF"/>
              <w:outlineLvl w:val="0"/>
              <w:rPr>
                <w:rFonts w:cs="Arial"/>
                <w:bCs/>
                <w:sz w:val="21"/>
                <w:szCs w:val="21"/>
              </w:rPr>
            </w:pPr>
            <w:r w:rsidRPr="00A81AB7">
              <w:rPr>
                <w:rFonts w:cs="Arial" w:hint="eastAsia"/>
                <w:bCs/>
                <w:sz w:val="21"/>
                <w:szCs w:val="21"/>
              </w:rPr>
              <w:t>红沿河核电二期项目将进入设备安装阶段</w:t>
            </w:r>
            <w:r w:rsidRPr="00A81AB7">
              <w:rPr>
                <w:rFonts w:cs="Arial" w:hint="eastAsia"/>
                <w:bCs/>
                <w:sz w:val="21"/>
                <w:szCs w:val="21"/>
              </w:rPr>
              <w:t xml:space="preserve"> 5</w:t>
            </w:r>
            <w:r w:rsidRPr="00A81AB7">
              <w:rPr>
                <w:rFonts w:cs="Arial" w:hint="eastAsia"/>
                <w:bCs/>
                <w:sz w:val="21"/>
                <w:szCs w:val="21"/>
              </w:rPr>
              <w:t>号和</w:t>
            </w:r>
            <w:r w:rsidRPr="00A81AB7">
              <w:rPr>
                <w:rFonts w:cs="Arial" w:hint="eastAsia"/>
                <w:bCs/>
                <w:sz w:val="21"/>
                <w:szCs w:val="21"/>
              </w:rPr>
              <w:t>6</w:t>
            </w:r>
            <w:r w:rsidRPr="00A81AB7">
              <w:rPr>
                <w:rFonts w:cs="Arial" w:hint="eastAsia"/>
                <w:bCs/>
                <w:sz w:val="21"/>
                <w:szCs w:val="21"/>
              </w:rPr>
              <w:t>号机组预计于</w:t>
            </w:r>
            <w:r w:rsidRPr="00A81AB7">
              <w:rPr>
                <w:rFonts w:cs="Arial" w:hint="eastAsia"/>
                <w:bCs/>
                <w:sz w:val="21"/>
                <w:szCs w:val="21"/>
              </w:rPr>
              <w:t>2020</w:t>
            </w:r>
            <w:r w:rsidRPr="00A81AB7">
              <w:rPr>
                <w:rFonts w:cs="Arial" w:hint="eastAsia"/>
                <w:bCs/>
                <w:sz w:val="21"/>
                <w:szCs w:val="21"/>
              </w:rPr>
              <w:t>年和</w:t>
            </w:r>
            <w:r w:rsidRPr="00A81AB7">
              <w:rPr>
                <w:rFonts w:cs="Arial" w:hint="eastAsia"/>
                <w:bCs/>
                <w:sz w:val="21"/>
                <w:szCs w:val="21"/>
              </w:rPr>
              <w:t>2021</w:t>
            </w:r>
            <w:r w:rsidRPr="00A81AB7">
              <w:rPr>
                <w:rFonts w:cs="Arial" w:hint="eastAsia"/>
                <w:bCs/>
                <w:sz w:val="21"/>
                <w:szCs w:val="21"/>
              </w:rPr>
              <w:t>年建成投产</w:t>
            </w:r>
          </w:p>
        </w:tc>
        <w:tc>
          <w:tcPr>
            <w:tcW w:w="1266" w:type="dxa"/>
            <w:tcBorders>
              <w:top w:val="single" w:sz="4" w:space="0" w:color="000000"/>
              <w:left w:val="nil"/>
              <w:bottom w:val="single" w:sz="4" w:space="0" w:color="000000"/>
              <w:right w:val="single" w:sz="4" w:space="0" w:color="000000"/>
            </w:tcBorders>
            <w:shd w:val="clear" w:color="auto" w:fill="auto"/>
            <w:noWrap/>
          </w:tcPr>
          <w:p w14:paraId="05BE28AD" w14:textId="77777777" w:rsidR="00FA6193" w:rsidRPr="00FD7FAC" w:rsidRDefault="00FA6193" w:rsidP="00FA6193">
            <w:pPr>
              <w:widowControl/>
              <w:jc w:val="left"/>
              <w:rPr>
                <w:rFonts w:cs="Arial"/>
                <w:sz w:val="21"/>
                <w:szCs w:val="21"/>
              </w:rPr>
            </w:pPr>
            <w:r>
              <w:rPr>
                <w:rFonts w:cs="Arial" w:hint="eastAsia"/>
                <w:sz w:val="21"/>
                <w:szCs w:val="21"/>
              </w:rPr>
              <w:t>2</w:t>
            </w:r>
            <w:r>
              <w:rPr>
                <w:rFonts w:cs="Arial"/>
                <w:sz w:val="21"/>
                <w:szCs w:val="21"/>
              </w:rPr>
              <w:t>017-09-07</w:t>
            </w:r>
          </w:p>
        </w:tc>
      </w:tr>
      <w:tr w:rsidR="00A81AB7" w:rsidRPr="00FD7FAC" w14:paraId="78BFEE3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82B521" w14:textId="77777777" w:rsidR="00A81AB7" w:rsidRPr="00CC2133" w:rsidRDefault="00A81AB7" w:rsidP="00A81AB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86BABB2" w14:textId="77777777" w:rsidR="00A81AB7" w:rsidRPr="00A81AB7" w:rsidRDefault="00A81AB7" w:rsidP="00A81AB7">
            <w:pPr>
              <w:widowControl/>
              <w:shd w:val="clear" w:color="auto" w:fill="FFFFFF"/>
              <w:outlineLvl w:val="0"/>
              <w:rPr>
                <w:rFonts w:cs="Arial"/>
                <w:bCs/>
                <w:sz w:val="21"/>
                <w:szCs w:val="21"/>
              </w:rPr>
            </w:pPr>
            <w:r w:rsidRPr="00A81AB7">
              <w:rPr>
                <w:rFonts w:cs="Arial" w:hint="eastAsia"/>
                <w:bCs/>
                <w:sz w:val="21"/>
                <w:szCs w:val="21"/>
              </w:rPr>
              <w:t>西班牙将关闭役龄最长核电厂</w:t>
            </w:r>
            <w:r w:rsidRPr="00A81AB7">
              <w:rPr>
                <w:rFonts w:cs="Arial" w:hint="eastAsia"/>
                <w:bCs/>
                <w:sz w:val="21"/>
                <w:szCs w:val="21"/>
              </w:rPr>
              <w:t xml:space="preserve"> </w:t>
            </w:r>
            <w:r w:rsidRPr="00A81AB7">
              <w:rPr>
                <w:rFonts w:cs="Arial" w:hint="eastAsia"/>
                <w:bCs/>
                <w:sz w:val="21"/>
                <w:szCs w:val="21"/>
              </w:rPr>
              <w:t>拆解这一核电厂需大约</w:t>
            </w:r>
            <w:r w:rsidRPr="00A81AB7">
              <w:rPr>
                <w:rFonts w:cs="Arial" w:hint="eastAsia"/>
                <w:bCs/>
                <w:sz w:val="21"/>
                <w:szCs w:val="21"/>
              </w:rPr>
              <w:t>10</w:t>
            </w:r>
            <w:r w:rsidRPr="00A81AB7">
              <w:rPr>
                <w:rFonts w:cs="Arial" w:hint="eastAsia"/>
                <w:bCs/>
                <w:sz w:val="21"/>
                <w:szCs w:val="21"/>
              </w:rPr>
              <w:t>年时间</w:t>
            </w:r>
          </w:p>
        </w:tc>
        <w:tc>
          <w:tcPr>
            <w:tcW w:w="1266" w:type="dxa"/>
            <w:tcBorders>
              <w:top w:val="single" w:sz="4" w:space="0" w:color="000000"/>
              <w:left w:val="nil"/>
              <w:bottom w:val="single" w:sz="4" w:space="0" w:color="000000"/>
              <w:right w:val="single" w:sz="4" w:space="0" w:color="000000"/>
            </w:tcBorders>
            <w:shd w:val="clear" w:color="auto" w:fill="auto"/>
            <w:noWrap/>
          </w:tcPr>
          <w:p w14:paraId="55A6BD7B" w14:textId="77777777" w:rsidR="00A81AB7" w:rsidRDefault="00A81AB7" w:rsidP="00A81AB7">
            <w:r w:rsidRPr="00AE6133">
              <w:rPr>
                <w:rFonts w:cs="Arial" w:hint="eastAsia"/>
                <w:sz w:val="21"/>
                <w:szCs w:val="21"/>
              </w:rPr>
              <w:t>2</w:t>
            </w:r>
            <w:r w:rsidRPr="00AE6133">
              <w:rPr>
                <w:rFonts w:cs="Arial"/>
                <w:sz w:val="21"/>
                <w:szCs w:val="21"/>
              </w:rPr>
              <w:t>017-09-07</w:t>
            </w:r>
          </w:p>
        </w:tc>
      </w:tr>
      <w:tr w:rsidR="00A81AB7" w:rsidRPr="00FD7FAC" w14:paraId="2BE0168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622F90A" w14:textId="77777777" w:rsidR="00A81AB7" w:rsidRPr="00CC2133" w:rsidRDefault="00A81AB7" w:rsidP="00A81AB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6B8EA0C" w14:textId="77777777" w:rsidR="00A81AB7" w:rsidRPr="00A81AB7" w:rsidRDefault="00A81AB7" w:rsidP="00A81AB7">
            <w:pPr>
              <w:widowControl/>
              <w:shd w:val="clear" w:color="auto" w:fill="FFFFFF"/>
              <w:outlineLvl w:val="0"/>
              <w:rPr>
                <w:rFonts w:cs="Arial"/>
                <w:bCs/>
                <w:sz w:val="21"/>
                <w:szCs w:val="21"/>
              </w:rPr>
            </w:pPr>
            <w:r w:rsidRPr="00A81AB7">
              <w:rPr>
                <w:rFonts w:cs="Arial" w:hint="eastAsia"/>
                <w:bCs/>
                <w:sz w:val="21"/>
                <w:szCs w:val="21"/>
              </w:rPr>
              <w:t>【解读核安全法】核安全法“诞生”保障环境安全和人民健康</w:t>
            </w:r>
          </w:p>
        </w:tc>
        <w:tc>
          <w:tcPr>
            <w:tcW w:w="1266" w:type="dxa"/>
            <w:tcBorders>
              <w:top w:val="single" w:sz="4" w:space="0" w:color="000000"/>
              <w:left w:val="nil"/>
              <w:bottom w:val="single" w:sz="4" w:space="0" w:color="000000"/>
              <w:right w:val="single" w:sz="4" w:space="0" w:color="000000"/>
            </w:tcBorders>
            <w:shd w:val="clear" w:color="auto" w:fill="auto"/>
            <w:noWrap/>
          </w:tcPr>
          <w:p w14:paraId="6EF79A1C" w14:textId="77777777" w:rsidR="00A81AB7" w:rsidRDefault="00A81AB7" w:rsidP="00A81AB7">
            <w:r w:rsidRPr="00AE6133">
              <w:rPr>
                <w:rFonts w:cs="Arial" w:hint="eastAsia"/>
                <w:sz w:val="21"/>
                <w:szCs w:val="21"/>
              </w:rPr>
              <w:t>2</w:t>
            </w:r>
            <w:r w:rsidRPr="00AE6133">
              <w:rPr>
                <w:rFonts w:cs="Arial"/>
                <w:sz w:val="21"/>
                <w:szCs w:val="21"/>
              </w:rPr>
              <w:t>017-09-07</w:t>
            </w:r>
          </w:p>
        </w:tc>
      </w:tr>
      <w:tr w:rsidR="007415CF" w:rsidRPr="00FD7FAC" w14:paraId="19519E3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ECC809F" w14:textId="77777777" w:rsidR="007415CF" w:rsidRPr="00CC2133" w:rsidRDefault="007415CF" w:rsidP="007415C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6F3638" w14:textId="77777777" w:rsidR="007415CF" w:rsidRPr="00A81AB7" w:rsidRDefault="007415CF" w:rsidP="007415CF">
            <w:pPr>
              <w:widowControl/>
              <w:shd w:val="clear" w:color="auto" w:fill="FFFFFF"/>
              <w:outlineLvl w:val="0"/>
              <w:rPr>
                <w:rFonts w:cs="Arial"/>
                <w:bCs/>
                <w:sz w:val="21"/>
                <w:szCs w:val="21"/>
              </w:rPr>
            </w:pPr>
            <w:r w:rsidRPr="007415CF">
              <w:rPr>
                <w:rFonts w:cs="Arial" w:hint="eastAsia"/>
                <w:bCs/>
                <w:sz w:val="21"/>
                <w:szCs w:val="21"/>
              </w:rPr>
              <w:t>红沿河核电</w:t>
            </w:r>
            <w:r w:rsidRPr="007415CF">
              <w:rPr>
                <w:rFonts w:cs="Arial" w:hint="eastAsia"/>
                <w:bCs/>
                <w:sz w:val="21"/>
                <w:szCs w:val="21"/>
              </w:rPr>
              <w:t>6</w:t>
            </w:r>
            <w:r w:rsidRPr="007415CF">
              <w:rPr>
                <w:rFonts w:cs="Arial" w:hint="eastAsia"/>
                <w:bCs/>
                <w:sz w:val="21"/>
                <w:szCs w:val="21"/>
              </w:rPr>
              <w:t>号机组穹顶吊装成功</w:t>
            </w:r>
          </w:p>
        </w:tc>
        <w:tc>
          <w:tcPr>
            <w:tcW w:w="1266" w:type="dxa"/>
            <w:tcBorders>
              <w:top w:val="single" w:sz="4" w:space="0" w:color="000000"/>
              <w:left w:val="nil"/>
              <w:bottom w:val="single" w:sz="4" w:space="0" w:color="000000"/>
              <w:right w:val="single" w:sz="4" w:space="0" w:color="000000"/>
            </w:tcBorders>
            <w:shd w:val="clear" w:color="auto" w:fill="auto"/>
            <w:noWrap/>
          </w:tcPr>
          <w:p w14:paraId="437FCFBF" w14:textId="77777777" w:rsidR="007415CF" w:rsidRDefault="007415CF" w:rsidP="007415CF">
            <w:r w:rsidRPr="00AE6133">
              <w:rPr>
                <w:rFonts w:cs="Arial" w:hint="eastAsia"/>
                <w:sz w:val="21"/>
                <w:szCs w:val="21"/>
              </w:rPr>
              <w:t>2</w:t>
            </w:r>
            <w:r w:rsidRPr="00AE6133">
              <w:rPr>
                <w:rFonts w:cs="Arial"/>
                <w:sz w:val="21"/>
                <w:szCs w:val="21"/>
              </w:rPr>
              <w:t>017-09-0</w:t>
            </w:r>
            <w:r>
              <w:rPr>
                <w:rFonts w:cs="Arial"/>
                <w:sz w:val="21"/>
                <w:szCs w:val="21"/>
              </w:rPr>
              <w:t>8</w:t>
            </w:r>
          </w:p>
        </w:tc>
      </w:tr>
      <w:tr w:rsidR="00E13C40" w:rsidRPr="00FD7FAC" w14:paraId="6515ADC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B2F76EC"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6F23EDD" w14:textId="77777777" w:rsidR="00E13C40" w:rsidRPr="00A81AB7" w:rsidRDefault="00E13C40" w:rsidP="00E13C40">
            <w:pPr>
              <w:widowControl/>
              <w:shd w:val="clear" w:color="auto" w:fill="FFFFFF"/>
              <w:outlineLvl w:val="0"/>
              <w:rPr>
                <w:rFonts w:cs="Arial"/>
                <w:bCs/>
                <w:sz w:val="21"/>
                <w:szCs w:val="21"/>
              </w:rPr>
            </w:pPr>
            <w:r w:rsidRPr="00E13C40">
              <w:rPr>
                <w:rFonts w:cs="Arial" w:hint="eastAsia"/>
                <w:bCs/>
                <w:sz w:val="21"/>
                <w:szCs w:val="21"/>
              </w:rPr>
              <w:t>华龙一号示范工程首台</w:t>
            </w:r>
            <w:r w:rsidRPr="00E13C40">
              <w:rPr>
                <w:rFonts w:cs="Arial" w:hint="eastAsia"/>
                <w:bCs/>
                <w:sz w:val="21"/>
                <w:szCs w:val="21"/>
              </w:rPr>
              <w:t>ZH-65</w:t>
            </w:r>
            <w:r w:rsidRPr="00E13C40">
              <w:rPr>
                <w:rFonts w:cs="Arial" w:hint="eastAsia"/>
                <w:bCs/>
                <w:sz w:val="21"/>
                <w:szCs w:val="21"/>
              </w:rPr>
              <w:t>型蒸汽发生器通过出厂验收</w:t>
            </w:r>
          </w:p>
        </w:tc>
        <w:tc>
          <w:tcPr>
            <w:tcW w:w="1266" w:type="dxa"/>
            <w:tcBorders>
              <w:top w:val="single" w:sz="4" w:space="0" w:color="000000"/>
              <w:left w:val="nil"/>
              <w:bottom w:val="single" w:sz="4" w:space="0" w:color="000000"/>
              <w:right w:val="single" w:sz="4" w:space="0" w:color="000000"/>
            </w:tcBorders>
            <w:shd w:val="clear" w:color="auto" w:fill="auto"/>
            <w:noWrap/>
          </w:tcPr>
          <w:p w14:paraId="666252F7" w14:textId="77777777" w:rsidR="00E13C40" w:rsidRDefault="00E13C40" w:rsidP="00E13C40">
            <w:r w:rsidRPr="00AE6133">
              <w:rPr>
                <w:rFonts w:cs="Arial" w:hint="eastAsia"/>
                <w:sz w:val="21"/>
                <w:szCs w:val="21"/>
              </w:rPr>
              <w:t>2</w:t>
            </w:r>
            <w:r w:rsidRPr="00AE6133">
              <w:rPr>
                <w:rFonts w:cs="Arial"/>
                <w:sz w:val="21"/>
                <w:szCs w:val="21"/>
              </w:rPr>
              <w:t>017-09-</w:t>
            </w:r>
            <w:r>
              <w:rPr>
                <w:rFonts w:cs="Arial"/>
                <w:sz w:val="21"/>
                <w:szCs w:val="21"/>
              </w:rPr>
              <w:t>11</w:t>
            </w:r>
          </w:p>
        </w:tc>
      </w:tr>
      <w:tr w:rsidR="00E13C40" w:rsidRPr="00FD7FAC" w14:paraId="6ED3AE8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BB8F2FB"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14E3D6E" w14:textId="77777777" w:rsidR="00E13C40" w:rsidRPr="00A81AB7" w:rsidRDefault="00E13C40" w:rsidP="00E13C40">
            <w:pPr>
              <w:widowControl/>
              <w:shd w:val="clear" w:color="auto" w:fill="FFFFFF"/>
              <w:outlineLvl w:val="0"/>
              <w:rPr>
                <w:rFonts w:cs="Arial"/>
                <w:bCs/>
                <w:sz w:val="21"/>
                <w:szCs w:val="21"/>
              </w:rPr>
            </w:pPr>
            <w:r w:rsidRPr="00E13C40">
              <w:rPr>
                <w:rFonts w:cs="Arial" w:hint="eastAsia"/>
                <w:bCs/>
                <w:sz w:val="21"/>
                <w:szCs w:val="21"/>
              </w:rPr>
              <w:t>我国三代核电综合国产化率提高至</w:t>
            </w:r>
            <w:r w:rsidRPr="00E13C40">
              <w:rPr>
                <w:rFonts w:cs="Arial" w:hint="eastAsia"/>
                <w:bCs/>
                <w:sz w:val="21"/>
                <w:szCs w:val="21"/>
              </w:rPr>
              <w:t>85</w:t>
            </w:r>
            <w:r w:rsidRPr="00E13C40">
              <w:rPr>
                <w:rFonts w:cs="Arial" w:hint="eastAsia"/>
                <w:bCs/>
                <w:sz w:val="21"/>
                <w:szCs w:val="21"/>
              </w:rPr>
              <w:t>％以上</w:t>
            </w:r>
          </w:p>
        </w:tc>
        <w:tc>
          <w:tcPr>
            <w:tcW w:w="1266" w:type="dxa"/>
            <w:tcBorders>
              <w:top w:val="single" w:sz="4" w:space="0" w:color="000000"/>
              <w:left w:val="nil"/>
              <w:bottom w:val="single" w:sz="4" w:space="0" w:color="000000"/>
              <w:right w:val="single" w:sz="4" w:space="0" w:color="000000"/>
            </w:tcBorders>
            <w:shd w:val="clear" w:color="auto" w:fill="auto"/>
            <w:noWrap/>
          </w:tcPr>
          <w:p w14:paraId="41979248" w14:textId="77777777" w:rsidR="00E13C40" w:rsidRDefault="00E13C40" w:rsidP="00E13C40">
            <w:r w:rsidRPr="00AE6133">
              <w:rPr>
                <w:rFonts w:cs="Arial" w:hint="eastAsia"/>
                <w:sz w:val="21"/>
                <w:szCs w:val="21"/>
              </w:rPr>
              <w:t>2</w:t>
            </w:r>
            <w:r w:rsidRPr="00AE6133">
              <w:rPr>
                <w:rFonts w:cs="Arial"/>
                <w:sz w:val="21"/>
                <w:szCs w:val="21"/>
              </w:rPr>
              <w:t>017-09-</w:t>
            </w:r>
            <w:r>
              <w:rPr>
                <w:rFonts w:cs="Arial"/>
                <w:sz w:val="21"/>
                <w:szCs w:val="21"/>
              </w:rPr>
              <w:t>11</w:t>
            </w:r>
          </w:p>
        </w:tc>
      </w:tr>
      <w:tr w:rsidR="00E13C40" w:rsidRPr="00FD7FAC" w14:paraId="0A33425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9DB0067"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1AB5265" w14:textId="77777777" w:rsidR="00E13C40" w:rsidRPr="00A81AB7" w:rsidRDefault="00E13C40" w:rsidP="00E13C40">
            <w:pPr>
              <w:widowControl/>
              <w:shd w:val="clear" w:color="auto" w:fill="FFFFFF"/>
              <w:outlineLvl w:val="0"/>
              <w:rPr>
                <w:rFonts w:cs="Arial"/>
                <w:bCs/>
                <w:sz w:val="21"/>
                <w:szCs w:val="21"/>
              </w:rPr>
            </w:pPr>
            <w:r w:rsidRPr="00E13C40">
              <w:rPr>
                <w:rFonts w:cs="Arial" w:hint="eastAsia"/>
                <w:bCs/>
                <w:sz w:val="21"/>
                <w:szCs w:val="21"/>
              </w:rPr>
              <w:t>恰希玛</w:t>
            </w:r>
            <w:r w:rsidRPr="00E13C40">
              <w:rPr>
                <w:rFonts w:cs="Arial" w:hint="eastAsia"/>
                <w:bCs/>
                <w:sz w:val="21"/>
                <w:szCs w:val="21"/>
              </w:rPr>
              <w:t>4</w:t>
            </w:r>
            <w:r w:rsidRPr="00E13C40">
              <w:rPr>
                <w:rFonts w:cs="Arial" w:hint="eastAsia"/>
                <w:bCs/>
                <w:sz w:val="21"/>
                <w:szCs w:val="21"/>
              </w:rPr>
              <w:t>号机组竣工</w:t>
            </w:r>
            <w:r w:rsidRPr="00E13C40">
              <w:rPr>
                <w:rFonts w:cs="Arial" w:hint="eastAsia"/>
                <w:bCs/>
                <w:sz w:val="21"/>
                <w:szCs w:val="21"/>
              </w:rPr>
              <w:t xml:space="preserve"> </w:t>
            </w:r>
            <w:r w:rsidRPr="00E13C40">
              <w:rPr>
                <w:rFonts w:cs="Arial" w:hint="eastAsia"/>
                <w:bCs/>
                <w:sz w:val="21"/>
                <w:szCs w:val="21"/>
              </w:rPr>
              <w:t>中国出口巴基斯坦一期工程全面建成</w:t>
            </w:r>
          </w:p>
        </w:tc>
        <w:tc>
          <w:tcPr>
            <w:tcW w:w="1266" w:type="dxa"/>
            <w:tcBorders>
              <w:top w:val="single" w:sz="4" w:space="0" w:color="000000"/>
              <w:left w:val="nil"/>
              <w:bottom w:val="single" w:sz="4" w:space="0" w:color="000000"/>
              <w:right w:val="single" w:sz="4" w:space="0" w:color="000000"/>
            </w:tcBorders>
            <w:shd w:val="clear" w:color="auto" w:fill="auto"/>
            <w:noWrap/>
          </w:tcPr>
          <w:p w14:paraId="5484EADF" w14:textId="77777777" w:rsidR="00E13C40" w:rsidRDefault="00E13C40" w:rsidP="00E13C40">
            <w:r w:rsidRPr="00AE6133">
              <w:rPr>
                <w:rFonts w:cs="Arial" w:hint="eastAsia"/>
                <w:sz w:val="21"/>
                <w:szCs w:val="21"/>
              </w:rPr>
              <w:t>2</w:t>
            </w:r>
            <w:r w:rsidRPr="00AE6133">
              <w:rPr>
                <w:rFonts w:cs="Arial"/>
                <w:sz w:val="21"/>
                <w:szCs w:val="21"/>
              </w:rPr>
              <w:t>017-09-</w:t>
            </w:r>
            <w:r>
              <w:rPr>
                <w:rFonts w:cs="Arial"/>
                <w:sz w:val="21"/>
                <w:szCs w:val="21"/>
              </w:rPr>
              <w:t>11</w:t>
            </w:r>
          </w:p>
        </w:tc>
      </w:tr>
      <w:tr w:rsidR="00E13C40" w:rsidRPr="00FD7FAC" w14:paraId="4043427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B8572A0"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98B4E98" w14:textId="77777777" w:rsidR="00E13C40" w:rsidRPr="00F7180F" w:rsidRDefault="00F7180F" w:rsidP="00E13C40">
            <w:pPr>
              <w:widowControl/>
              <w:shd w:val="clear" w:color="auto" w:fill="FFFFFF"/>
              <w:outlineLvl w:val="0"/>
              <w:rPr>
                <w:rFonts w:cs="Arial"/>
                <w:bCs/>
                <w:sz w:val="21"/>
                <w:szCs w:val="21"/>
              </w:rPr>
            </w:pPr>
            <w:r w:rsidRPr="00F7180F">
              <w:rPr>
                <w:rFonts w:cs="Arial" w:hint="eastAsia"/>
                <w:bCs/>
                <w:sz w:val="21"/>
                <w:szCs w:val="21"/>
              </w:rPr>
              <w:t>方家山核电</w:t>
            </w:r>
            <w:r w:rsidRPr="00F7180F">
              <w:rPr>
                <w:rFonts w:cs="Arial" w:hint="eastAsia"/>
                <w:bCs/>
                <w:sz w:val="21"/>
                <w:szCs w:val="21"/>
              </w:rPr>
              <w:t>1</w:t>
            </w:r>
            <w:r w:rsidRPr="00F7180F">
              <w:rPr>
                <w:rFonts w:cs="Arial" w:hint="eastAsia"/>
                <w:bCs/>
                <w:sz w:val="21"/>
                <w:szCs w:val="21"/>
              </w:rPr>
              <w:t>号机组</w:t>
            </w:r>
            <w:r w:rsidRPr="00F7180F">
              <w:rPr>
                <w:rFonts w:cs="Arial" w:hint="eastAsia"/>
                <w:bCs/>
                <w:sz w:val="21"/>
                <w:szCs w:val="21"/>
              </w:rPr>
              <w:t>103</w:t>
            </w:r>
            <w:r w:rsidRPr="00F7180F">
              <w:rPr>
                <w:rFonts w:cs="Arial" w:hint="eastAsia"/>
                <w:bCs/>
                <w:sz w:val="21"/>
                <w:szCs w:val="21"/>
              </w:rPr>
              <w:t>大修开始</w:t>
            </w:r>
          </w:p>
        </w:tc>
        <w:tc>
          <w:tcPr>
            <w:tcW w:w="1266" w:type="dxa"/>
            <w:tcBorders>
              <w:top w:val="single" w:sz="4" w:space="0" w:color="000000"/>
              <w:left w:val="nil"/>
              <w:bottom w:val="single" w:sz="4" w:space="0" w:color="000000"/>
              <w:right w:val="single" w:sz="4" w:space="0" w:color="000000"/>
            </w:tcBorders>
            <w:shd w:val="clear" w:color="auto" w:fill="auto"/>
            <w:noWrap/>
          </w:tcPr>
          <w:p w14:paraId="705321C4" w14:textId="77777777" w:rsidR="00E13C40" w:rsidRDefault="00F7180F" w:rsidP="00F7180F">
            <w:pPr>
              <w:widowControl/>
              <w:jc w:val="left"/>
              <w:rPr>
                <w:rFonts w:cs="Arial"/>
                <w:sz w:val="21"/>
                <w:szCs w:val="21"/>
              </w:rPr>
            </w:pPr>
            <w:r w:rsidRPr="00AE6133">
              <w:rPr>
                <w:rFonts w:cs="Arial" w:hint="eastAsia"/>
                <w:sz w:val="21"/>
                <w:szCs w:val="21"/>
              </w:rPr>
              <w:t>2</w:t>
            </w:r>
            <w:r w:rsidRPr="00AE6133">
              <w:rPr>
                <w:rFonts w:cs="Arial"/>
                <w:sz w:val="21"/>
                <w:szCs w:val="21"/>
              </w:rPr>
              <w:t>017-09-</w:t>
            </w:r>
            <w:r>
              <w:rPr>
                <w:rFonts w:cs="Arial"/>
                <w:sz w:val="21"/>
                <w:szCs w:val="21"/>
              </w:rPr>
              <w:t>12</w:t>
            </w:r>
          </w:p>
        </w:tc>
      </w:tr>
      <w:tr w:rsidR="00E13C40" w:rsidRPr="00FD7FAC" w14:paraId="4069D23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F5A4046"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460A43A" w14:textId="77777777" w:rsidR="00E13C40" w:rsidRPr="00A81AB7" w:rsidRDefault="001D401F" w:rsidP="00E13C40">
            <w:pPr>
              <w:widowControl/>
              <w:shd w:val="clear" w:color="auto" w:fill="FFFFFF"/>
              <w:outlineLvl w:val="0"/>
              <w:rPr>
                <w:rFonts w:cs="Arial"/>
                <w:bCs/>
                <w:sz w:val="21"/>
                <w:szCs w:val="21"/>
              </w:rPr>
            </w:pPr>
            <w:r w:rsidRPr="001D401F">
              <w:rPr>
                <w:rFonts w:cs="Arial" w:hint="eastAsia"/>
                <w:bCs/>
                <w:sz w:val="21"/>
                <w:szCs w:val="21"/>
              </w:rPr>
              <w:t>中国核电与四企业成立河北核电公司，联手比尔盖茨研究建设行波堆</w:t>
            </w:r>
          </w:p>
        </w:tc>
        <w:tc>
          <w:tcPr>
            <w:tcW w:w="1266" w:type="dxa"/>
            <w:tcBorders>
              <w:top w:val="single" w:sz="4" w:space="0" w:color="000000"/>
              <w:left w:val="nil"/>
              <w:bottom w:val="single" w:sz="4" w:space="0" w:color="000000"/>
              <w:right w:val="single" w:sz="4" w:space="0" w:color="000000"/>
            </w:tcBorders>
            <w:shd w:val="clear" w:color="auto" w:fill="auto"/>
            <w:noWrap/>
          </w:tcPr>
          <w:p w14:paraId="3A894D5E" w14:textId="77777777" w:rsidR="00E13C40" w:rsidRDefault="001D401F" w:rsidP="00E13C40">
            <w:pPr>
              <w:widowControl/>
              <w:jc w:val="left"/>
              <w:rPr>
                <w:rFonts w:cs="Arial"/>
                <w:sz w:val="21"/>
                <w:szCs w:val="21"/>
              </w:rPr>
            </w:pPr>
            <w:r w:rsidRPr="001D401F">
              <w:rPr>
                <w:rFonts w:cs="Arial"/>
                <w:sz w:val="21"/>
                <w:szCs w:val="21"/>
              </w:rPr>
              <w:t>2017-09-12</w:t>
            </w:r>
          </w:p>
        </w:tc>
      </w:tr>
      <w:tr w:rsidR="00E13C40" w:rsidRPr="00FD7FAC" w14:paraId="4AA9901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6B22AE6"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C2485C1" w14:textId="77777777" w:rsidR="00E13C40" w:rsidRPr="00A81AB7" w:rsidRDefault="009E5E57" w:rsidP="00E13C40">
            <w:pPr>
              <w:widowControl/>
              <w:shd w:val="clear" w:color="auto" w:fill="FFFFFF"/>
              <w:outlineLvl w:val="0"/>
              <w:rPr>
                <w:rFonts w:cs="Arial"/>
                <w:bCs/>
                <w:sz w:val="21"/>
                <w:szCs w:val="21"/>
              </w:rPr>
            </w:pPr>
            <w:r w:rsidRPr="009E5E57">
              <w:rPr>
                <w:rFonts w:cs="Arial" w:hint="eastAsia"/>
                <w:bCs/>
                <w:sz w:val="21"/>
                <w:szCs w:val="21"/>
              </w:rPr>
              <w:t>中核集团与柬埔寨签署和平利用核能合作谅解备忘录</w:t>
            </w:r>
          </w:p>
        </w:tc>
        <w:tc>
          <w:tcPr>
            <w:tcW w:w="1266" w:type="dxa"/>
            <w:tcBorders>
              <w:top w:val="single" w:sz="4" w:space="0" w:color="000000"/>
              <w:left w:val="nil"/>
              <w:bottom w:val="single" w:sz="4" w:space="0" w:color="000000"/>
              <w:right w:val="single" w:sz="4" w:space="0" w:color="000000"/>
            </w:tcBorders>
            <w:shd w:val="clear" w:color="auto" w:fill="auto"/>
            <w:noWrap/>
          </w:tcPr>
          <w:p w14:paraId="502C32E6" w14:textId="77777777" w:rsidR="00E13C40" w:rsidRDefault="009E5E57" w:rsidP="009E5E57">
            <w:pPr>
              <w:widowControl/>
              <w:jc w:val="left"/>
              <w:rPr>
                <w:rFonts w:cs="Arial"/>
                <w:sz w:val="21"/>
                <w:szCs w:val="21"/>
              </w:rPr>
            </w:pPr>
            <w:r w:rsidRPr="001D401F">
              <w:rPr>
                <w:rFonts w:cs="Arial"/>
                <w:sz w:val="21"/>
                <w:szCs w:val="21"/>
              </w:rPr>
              <w:t>2017-09-1</w:t>
            </w:r>
            <w:r>
              <w:rPr>
                <w:rFonts w:cs="Arial"/>
                <w:sz w:val="21"/>
                <w:szCs w:val="21"/>
              </w:rPr>
              <w:t>3</w:t>
            </w:r>
          </w:p>
        </w:tc>
      </w:tr>
      <w:tr w:rsidR="009E5E57" w:rsidRPr="00FD7FAC" w14:paraId="01DFE10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608FFAB" w14:textId="77777777" w:rsidR="009E5E57" w:rsidRPr="00CC2133" w:rsidRDefault="009E5E57" w:rsidP="009E5E5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452A00" w14:textId="77777777" w:rsidR="009E5E57" w:rsidRPr="00A81AB7" w:rsidRDefault="009E5E57" w:rsidP="009E5E57">
            <w:pPr>
              <w:widowControl/>
              <w:shd w:val="clear" w:color="auto" w:fill="FFFFFF"/>
              <w:outlineLvl w:val="0"/>
              <w:rPr>
                <w:rFonts w:cs="Arial"/>
                <w:bCs/>
                <w:sz w:val="21"/>
                <w:szCs w:val="21"/>
              </w:rPr>
            </w:pPr>
            <w:r w:rsidRPr="009E5E57">
              <w:rPr>
                <w:rFonts w:cs="Arial" w:hint="eastAsia"/>
                <w:bCs/>
                <w:sz w:val="21"/>
                <w:szCs w:val="21"/>
              </w:rPr>
              <w:t>秦山核电先进压水堆科研子课题数据采集项目通过验收</w:t>
            </w:r>
          </w:p>
        </w:tc>
        <w:tc>
          <w:tcPr>
            <w:tcW w:w="1266" w:type="dxa"/>
            <w:tcBorders>
              <w:top w:val="single" w:sz="4" w:space="0" w:color="000000"/>
              <w:left w:val="nil"/>
              <w:bottom w:val="single" w:sz="4" w:space="0" w:color="000000"/>
              <w:right w:val="single" w:sz="4" w:space="0" w:color="000000"/>
            </w:tcBorders>
            <w:shd w:val="clear" w:color="auto" w:fill="auto"/>
            <w:noWrap/>
          </w:tcPr>
          <w:p w14:paraId="3269048A" w14:textId="77777777" w:rsidR="009E5E57" w:rsidRDefault="009E5E57" w:rsidP="009E5E57">
            <w:pPr>
              <w:widowControl/>
              <w:jc w:val="left"/>
              <w:rPr>
                <w:rFonts w:cs="Arial"/>
                <w:sz w:val="21"/>
                <w:szCs w:val="21"/>
              </w:rPr>
            </w:pPr>
            <w:r w:rsidRPr="001D401F">
              <w:rPr>
                <w:rFonts w:cs="Arial"/>
                <w:sz w:val="21"/>
                <w:szCs w:val="21"/>
              </w:rPr>
              <w:t>2017-09-1</w:t>
            </w:r>
            <w:r>
              <w:rPr>
                <w:rFonts w:cs="Arial"/>
                <w:sz w:val="21"/>
                <w:szCs w:val="21"/>
              </w:rPr>
              <w:t>3</w:t>
            </w:r>
          </w:p>
        </w:tc>
      </w:tr>
      <w:tr w:rsidR="009E5E57" w:rsidRPr="00FD7FAC" w14:paraId="3FF9A1D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4C796B1" w14:textId="77777777" w:rsidR="009E5E57" w:rsidRPr="00CC2133" w:rsidRDefault="009E5E57" w:rsidP="009E5E5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7ECC809" w14:textId="77777777" w:rsidR="009E5E57" w:rsidRPr="00A81AB7" w:rsidRDefault="009E5E57" w:rsidP="009E5E57">
            <w:pPr>
              <w:widowControl/>
              <w:shd w:val="clear" w:color="auto" w:fill="FFFFFF"/>
              <w:outlineLvl w:val="0"/>
              <w:rPr>
                <w:rFonts w:cs="Arial"/>
                <w:bCs/>
                <w:sz w:val="21"/>
                <w:szCs w:val="21"/>
              </w:rPr>
            </w:pPr>
            <w:r w:rsidRPr="009E5E57">
              <w:rPr>
                <w:rFonts w:cs="Arial" w:hint="eastAsia"/>
                <w:bCs/>
                <w:sz w:val="21"/>
                <w:szCs w:val="21"/>
              </w:rPr>
              <w:t>CAP1000</w:t>
            </w:r>
            <w:r w:rsidRPr="009E5E57">
              <w:rPr>
                <w:rFonts w:cs="Arial" w:hint="eastAsia"/>
                <w:bCs/>
                <w:sz w:val="21"/>
                <w:szCs w:val="21"/>
              </w:rPr>
              <w:t>主泵整套铸件成功发运</w:t>
            </w:r>
          </w:p>
        </w:tc>
        <w:tc>
          <w:tcPr>
            <w:tcW w:w="1266" w:type="dxa"/>
            <w:tcBorders>
              <w:top w:val="single" w:sz="4" w:space="0" w:color="000000"/>
              <w:left w:val="nil"/>
              <w:bottom w:val="single" w:sz="4" w:space="0" w:color="000000"/>
              <w:right w:val="single" w:sz="4" w:space="0" w:color="000000"/>
            </w:tcBorders>
            <w:shd w:val="clear" w:color="auto" w:fill="auto"/>
            <w:noWrap/>
          </w:tcPr>
          <w:p w14:paraId="51C2F9E5" w14:textId="77777777" w:rsidR="009E5E57" w:rsidRDefault="009E5E57" w:rsidP="009E5E57">
            <w:pPr>
              <w:widowControl/>
              <w:jc w:val="left"/>
              <w:rPr>
                <w:rFonts w:cs="Arial"/>
                <w:sz w:val="21"/>
                <w:szCs w:val="21"/>
              </w:rPr>
            </w:pPr>
            <w:r w:rsidRPr="001D401F">
              <w:rPr>
                <w:rFonts w:cs="Arial"/>
                <w:sz w:val="21"/>
                <w:szCs w:val="21"/>
              </w:rPr>
              <w:t>2017-09-1</w:t>
            </w:r>
            <w:r>
              <w:rPr>
                <w:rFonts w:cs="Arial"/>
                <w:sz w:val="21"/>
                <w:szCs w:val="21"/>
              </w:rPr>
              <w:t>3</w:t>
            </w:r>
          </w:p>
        </w:tc>
      </w:tr>
      <w:tr w:rsidR="009E5E57" w:rsidRPr="00FD7FAC" w14:paraId="2E975E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6C22179" w14:textId="77777777" w:rsidR="009E5E57" w:rsidRPr="00CC2133" w:rsidRDefault="009E5E57" w:rsidP="009E5E5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08B0888" w14:textId="77777777" w:rsidR="009E5E57" w:rsidRPr="00A81AB7" w:rsidRDefault="009E5E57" w:rsidP="009E5E57">
            <w:pPr>
              <w:widowControl/>
              <w:shd w:val="clear" w:color="auto" w:fill="FFFFFF"/>
              <w:outlineLvl w:val="0"/>
              <w:rPr>
                <w:rFonts w:cs="Arial"/>
                <w:bCs/>
                <w:sz w:val="21"/>
                <w:szCs w:val="21"/>
              </w:rPr>
            </w:pPr>
            <w:r w:rsidRPr="009E5E57">
              <w:rPr>
                <w:rFonts w:cs="Arial" w:hint="eastAsia"/>
                <w:bCs/>
                <w:sz w:val="21"/>
                <w:szCs w:val="21"/>
              </w:rPr>
              <w:t>田湾核电</w:t>
            </w:r>
            <w:r w:rsidRPr="009E5E57">
              <w:rPr>
                <w:rFonts w:cs="Arial" w:hint="eastAsia"/>
                <w:bCs/>
                <w:sz w:val="21"/>
                <w:szCs w:val="21"/>
              </w:rPr>
              <w:t>5</w:t>
            </w:r>
            <w:r w:rsidRPr="009E5E57">
              <w:rPr>
                <w:rFonts w:cs="Arial" w:hint="eastAsia"/>
                <w:bCs/>
                <w:sz w:val="21"/>
                <w:szCs w:val="21"/>
              </w:rPr>
              <w:t>号机组实现两大主设备制造重要节点</w:t>
            </w:r>
          </w:p>
        </w:tc>
        <w:tc>
          <w:tcPr>
            <w:tcW w:w="1266" w:type="dxa"/>
            <w:tcBorders>
              <w:top w:val="single" w:sz="4" w:space="0" w:color="000000"/>
              <w:left w:val="nil"/>
              <w:bottom w:val="single" w:sz="4" w:space="0" w:color="000000"/>
              <w:right w:val="single" w:sz="4" w:space="0" w:color="000000"/>
            </w:tcBorders>
            <w:shd w:val="clear" w:color="auto" w:fill="auto"/>
            <w:noWrap/>
          </w:tcPr>
          <w:p w14:paraId="30D320A0" w14:textId="77777777" w:rsidR="009E5E57" w:rsidRDefault="009E5E57" w:rsidP="009E5E57">
            <w:pPr>
              <w:widowControl/>
              <w:jc w:val="left"/>
              <w:rPr>
                <w:rFonts w:cs="Arial"/>
                <w:sz w:val="21"/>
                <w:szCs w:val="21"/>
              </w:rPr>
            </w:pPr>
            <w:r w:rsidRPr="001D401F">
              <w:rPr>
                <w:rFonts w:cs="Arial"/>
                <w:sz w:val="21"/>
                <w:szCs w:val="21"/>
              </w:rPr>
              <w:t>2017-09-1</w:t>
            </w:r>
            <w:r>
              <w:rPr>
                <w:rFonts w:cs="Arial"/>
                <w:sz w:val="21"/>
                <w:szCs w:val="21"/>
              </w:rPr>
              <w:t>3</w:t>
            </w:r>
          </w:p>
        </w:tc>
      </w:tr>
      <w:tr w:rsidR="00E13C40" w:rsidRPr="00FD7FAC" w14:paraId="2C8CC2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01422B" w14:textId="77777777" w:rsidR="00E13C40" w:rsidRPr="00CC2133" w:rsidRDefault="00E13C40" w:rsidP="00E13C4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B542CBC" w14:textId="77777777" w:rsidR="00E13C40" w:rsidRPr="00A81AB7" w:rsidRDefault="008D350D" w:rsidP="00E13C40">
            <w:pPr>
              <w:widowControl/>
              <w:shd w:val="clear" w:color="auto" w:fill="FFFFFF"/>
              <w:outlineLvl w:val="0"/>
              <w:rPr>
                <w:rFonts w:cs="Arial"/>
                <w:bCs/>
                <w:sz w:val="21"/>
                <w:szCs w:val="21"/>
              </w:rPr>
            </w:pPr>
            <w:r w:rsidRPr="008D350D">
              <w:rPr>
                <w:rFonts w:cs="Arial" w:hint="eastAsia"/>
                <w:bCs/>
                <w:sz w:val="21"/>
                <w:szCs w:val="21"/>
              </w:rPr>
              <w:t>砥砺奋进的五年｜从“软肋”到“核心”，</w:t>
            </w:r>
            <w:r w:rsidRPr="008D350D">
              <w:rPr>
                <w:rFonts w:cs="Arial" w:hint="eastAsia"/>
                <w:bCs/>
                <w:sz w:val="21"/>
                <w:szCs w:val="21"/>
              </w:rPr>
              <w:t>NESTOR</w:t>
            </w:r>
            <w:r w:rsidRPr="008D350D">
              <w:rPr>
                <w:rFonts w:cs="Arial" w:hint="eastAsia"/>
                <w:bCs/>
                <w:sz w:val="21"/>
                <w:szCs w:val="21"/>
              </w:rPr>
              <w:t>助力三代核电“走出去”</w:t>
            </w:r>
          </w:p>
        </w:tc>
        <w:tc>
          <w:tcPr>
            <w:tcW w:w="1266" w:type="dxa"/>
            <w:tcBorders>
              <w:top w:val="single" w:sz="4" w:space="0" w:color="000000"/>
              <w:left w:val="nil"/>
              <w:bottom w:val="single" w:sz="4" w:space="0" w:color="000000"/>
              <w:right w:val="single" w:sz="4" w:space="0" w:color="000000"/>
            </w:tcBorders>
            <w:shd w:val="clear" w:color="auto" w:fill="auto"/>
            <w:noWrap/>
          </w:tcPr>
          <w:p w14:paraId="7744FC37" w14:textId="77777777" w:rsidR="00E13C40" w:rsidRDefault="008D350D" w:rsidP="008D350D">
            <w:pPr>
              <w:widowControl/>
              <w:jc w:val="left"/>
              <w:rPr>
                <w:rFonts w:cs="Arial"/>
                <w:sz w:val="21"/>
                <w:szCs w:val="21"/>
              </w:rPr>
            </w:pPr>
            <w:r w:rsidRPr="001D401F">
              <w:rPr>
                <w:rFonts w:cs="Arial"/>
                <w:sz w:val="21"/>
                <w:szCs w:val="21"/>
              </w:rPr>
              <w:t>2017-09-1</w:t>
            </w:r>
            <w:r>
              <w:rPr>
                <w:rFonts w:cs="Arial"/>
                <w:sz w:val="21"/>
                <w:szCs w:val="21"/>
              </w:rPr>
              <w:t>4</w:t>
            </w:r>
          </w:p>
        </w:tc>
      </w:tr>
      <w:tr w:rsidR="008D350D" w:rsidRPr="00FD7FAC" w14:paraId="3F47A11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F0D2C11" w14:textId="77777777" w:rsidR="008D350D" w:rsidRPr="00CC2133" w:rsidRDefault="008D350D" w:rsidP="008D350D">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760640A" w14:textId="77777777" w:rsidR="008D350D" w:rsidRPr="008D350D" w:rsidRDefault="008D350D" w:rsidP="008D350D">
            <w:pPr>
              <w:widowControl/>
              <w:shd w:val="clear" w:color="auto" w:fill="FFFFFF"/>
              <w:outlineLvl w:val="0"/>
              <w:rPr>
                <w:rFonts w:cs="Arial"/>
                <w:bCs/>
                <w:sz w:val="21"/>
                <w:szCs w:val="21"/>
              </w:rPr>
            </w:pPr>
            <w:r w:rsidRPr="008D350D">
              <w:rPr>
                <w:rFonts w:cs="Arial" w:hint="eastAsia"/>
                <w:bCs/>
                <w:sz w:val="21"/>
                <w:szCs w:val="21"/>
              </w:rPr>
              <w:t>福岛放射性淤泥转移计划获得批准</w:t>
            </w:r>
          </w:p>
        </w:tc>
        <w:tc>
          <w:tcPr>
            <w:tcW w:w="1266" w:type="dxa"/>
            <w:tcBorders>
              <w:top w:val="single" w:sz="4" w:space="0" w:color="000000"/>
              <w:left w:val="nil"/>
              <w:bottom w:val="single" w:sz="4" w:space="0" w:color="000000"/>
              <w:right w:val="single" w:sz="4" w:space="0" w:color="000000"/>
            </w:tcBorders>
            <w:shd w:val="clear" w:color="auto" w:fill="auto"/>
            <w:noWrap/>
          </w:tcPr>
          <w:p w14:paraId="37EAA1A2" w14:textId="77777777" w:rsidR="008D350D" w:rsidRDefault="008D350D" w:rsidP="008D350D">
            <w:pPr>
              <w:widowControl/>
              <w:jc w:val="left"/>
              <w:rPr>
                <w:rFonts w:cs="Arial"/>
                <w:sz w:val="21"/>
                <w:szCs w:val="21"/>
              </w:rPr>
            </w:pPr>
            <w:r w:rsidRPr="001D401F">
              <w:rPr>
                <w:rFonts w:cs="Arial"/>
                <w:sz w:val="21"/>
                <w:szCs w:val="21"/>
              </w:rPr>
              <w:t>2017-09-1</w:t>
            </w:r>
            <w:r>
              <w:rPr>
                <w:rFonts w:cs="Arial"/>
                <w:sz w:val="21"/>
                <w:szCs w:val="21"/>
              </w:rPr>
              <w:t>4</w:t>
            </w:r>
          </w:p>
        </w:tc>
      </w:tr>
      <w:tr w:rsidR="008D350D" w:rsidRPr="00FD7FAC" w14:paraId="6B241EC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9FABB27" w14:textId="77777777" w:rsidR="008D350D" w:rsidRPr="00CC2133" w:rsidRDefault="008D350D" w:rsidP="008D350D">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2EAA6ED" w14:textId="77777777" w:rsidR="008D350D" w:rsidRPr="00A81AB7" w:rsidRDefault="008D350D" w:rsidP="008D350D">
            <w:pPr>
              <w:widowControl/>
              <w:shd w:val="clear" w:color="auto" w:fill="FFFFFF"/>
              <w:outlineLvl w:val="0"/>
              <w:rPr>
                <w:rFonts w:cs="Arial"/>
                <w:bCs/>
                <w:sz w:val="21"/>
                <w:szCs w:val="21"/>
              </w:rPr>
            </w:pPr>
            <w:r w:rsidRPr="008D350D">
              <w:rPr>
                <w:rFonts w:cs="Arial" w:hint="eastAsia"/>
                <w:bCs/>
                <w:sz w:val="21"/>
                <w:szCs w:val="21"/>
              </w:rPr>
              <w:t>美国能源部支持霍尔台克小堆研究</w:t>
            </w:r>
          </w:p>
        </w:tc>
        <w:tc>
          <w:tcPr>
            <w:tcW w:w="1266" w:type="dxa"/>
            <w:tcBorders>
              <w:top w:val="single" w:sz="4" w:space="0" w:color="000000"/>
              <w:left w:val="nil"/>
              <w:bottom w:val="single" w:sz="4" w:space="0" w:color="000000"/>
              <w:right w:val="single" w:sz="4" w:space="0" w:color="000000"/>
            </w:tcBorders>
            <w:shd w:val="clear" w:color="auto" w:fill="auto"/>
            <w:noWrap/>
          </w:tcPr>
          <w:p w14:paraId="5F12B12E" w14:textId="77777777" w:rsidR="008D350D" w:rsidRDefault="008D350D" w:rsidP="008D350D">
            <w:pPr>
              <w:widowControl/>
              <w:jc w:val="left"/>
              <w:rPr>
                <w:rFonts w:cs="Arial"/>
                <w:sz w:val="21"/>
                <w:szCs w:val="21"/>
              </w:rPr>
            </w:pPr>
            <w:r w:rsidRPr="001D401F">
              <w:rPr>
                <w:rFonts w:cs="Arial"/>
                <w:sz w:val="21"/>
                <w:szCs w:val="21"/>
              </w:rPr>
              <w:t>2017-09-1</w:t>
            </w:r>
            <w:r>
              <w:rPr>
                <w:rFonts w:cs="Arial"/>
                <w:sz w:val="21"/>
                <w:szCs w:val="21"/>
              </w:rPr>
              <w:t>4</w:t>
            </w:r>
          </w:p>
        </w:tc>
      </w:tr>
      <w:tr w:rsidR="00503F3C" w:rsidRPr="00FD7FAC" w14:paraId="1F46178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3BEB0A8" w14:textId="77777777" w:rsidR="00503F3C" w:rsidRPr="00CC2133" w:rsidRDefault="00503F3C" w:rsidP="00503F3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58C058F" w14:textId="77777777" w:rsidR="00503F3C" w:rsidRPr="008D350D" w:rsidRDefault="00503F3C" w:rsidP="00503F3C">
            <w:pPr>
              <w:widowControl/>
              <w:shd w:val="clear" w:color="auto" w:fill="FFFFFF"/>
              <w:outlineLvl w:val="0"/>
              <w:rPr>
                <w:rFonts w:cs="Arial"/>
                <w:bCs/>
                <w:sz w:val="21"/>
                <w:szCs w:val="21"/>
              </w:rPr>
            </w:pPr>
            <w:r w:rsidRPr="00503F3C">
              <w:rPr>
                <w:rFonts w:cs="Arial" w:hint="eastAsia"/>
                <w:bCs/>
                <w:sz w:val="21"/>
                <w:szCs w:val="21"/>
              </w:rPr>
              <w:t>我国首个具有国际准入资质的核电“神经系统”研制成功</w:t>
            </w:r>
          </w:p>
        </w:tc>
        <w:tc>
          <w:tcPr>
            <w:tcW w:w="1266" w:type="dxa"/>
            <w:tcBorders>
              <w:top w:val="single" w:sz="4" w:space="0" w:color="000000"/>
              <w:left w:val="nil"/>
              <w:bottom w:val="single" w:sz="4" w:space="0" w:color="000000"/>
              <w:right w:val="single" w:sz="4" w:space="0" w:color="000000"/>
            </w:tcBorders>
            <w:shd w:val="clear" w:color="auto" w:fill="auto"/>
            <w:noWrap/>
          </w:tcPr>
          <w:p w14:paraId="07BE0157" w14:textId="77777777" w:rsidR="00503F3C" w:rsidRDefault="00503F3C" w:rsidP="00503F3C">
            <w:pPr>
              <w:widowControl/>
              <w:jc w:val="left"/>
              <w:rPr>
                <w:rFonts w:cs="Arial"/>
                <w:sz w:val="21"/>
                <w:szCs w:val="21"/>
              </w:rPr>
            </w:pPr>
            <w:r w:rsidRPr="001D401F">
              <w:rPr>
                <w:rFonts w:cs="Arial"/>
                <w:sz w:val="21"/>
                <w:szCs w:val="21"/>
              </w:rPr>
              <w:t>2017-09-1</w:t>
            </w:r>
            <w:r>
              <w:rPr>
                <w:rFonts w:cs="Arial"/>
                <w:sz w:val="21"/>
                <w:szCs w:val="21"/>
              </w:rPr>
              <w:t>5</w:t>
            </w:r>
          </w:p>
        </w:tc>
      </w:tr>
      <w:tr w:rsidR="00503F3C" w:rsidRPr="00FD7FAC" w14:paraId="40D1724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01ADB2" w14:textId="77777777" w:rsidR="00503F3C" w:rsidRPr="00CC2133" w:rsidRDefault="00503F3C" w:rsidP="00503F3C">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E717814" w14:textId="77777777" w:rsidR="00503F3C" w:rsidRPr="008D350D" w:rsidRDefault="00503F3C" w:rsidP="00503F3C">
            <w:pPr>
              <w:widowControl/>
              <w:shd w:val="clear" w:color="auto" w:fill="FFFFFF"/>
              <w:outlineLvl w:val="0"/>
              <w:rPr>
                <w:rFonts w:cs="Arial"/>
                <w:bCs/>
                <w:sz w:val="21"/>
                <w:szCs w:val="21"/>
              </w:rPr>
            </w:pPr>
            <w:r w:rsidRPr="00503F3C">
              <w:rPr>
                <w:rFonts w:cs="Arial" w:hint="eastAsia"/>
                <w:bCs/>
                <w:sz w:val="21"/>
                <w:szCs w:val="21"/>
              </w:rPr>
              <w:t>核动力院开启国内首次核电耐事故燃料包壳材料入堆辐照</w:t>
            </w:r>
          </w:p>
        </w:tc>
        <w:tc>
          <w:tcPr>
            <w:tcW w:w="1266" w:type="dxa"/>
            <w:tcBorders>
              <w:top w:val="single" w:sz="4" w:space="0" w:color="000000"/>
              <w:left w:val="nil"/>
              <w:bottom w:val="single" w:sz="4" w:space="0" w:color="000000"/>
              <w:right w:val="single" w:sz="4" w:space="0" w:color="000000"/>
            </w:tcBorders>
            <w:shd w:val="clear" w:color="auto" w:fill="auto"/>
            <w:noWrap/>
          </w:tcPr>
          <w:p w14:paraId="42187F1E" w14:textId="77777777" w:rsidR="00503F3C" w:rsidRDefault="00503F3C" w:rsidP="00503F3C">
            <w:pPr>
              <w:widowControl/>
              <w:jc w:val="left"/>
              <w:rPr>
                <w:rFonts w:cs="Arial"/>
                <w:sz w:val="21"/>
                <w:szCs w:val="21"/>
              </w:rPr>
            </w:pPr>
            <w:r w:rsidRPr="001D401F">
              <w:rPr>
                <w:rFonts w:cs="Arial"/>
                <w:sz w:val="21"/>
                <w:szCs w:val="21"/>
              </w:rPr>
              <w:t>2017-09-1</w:t>
            </w:r>
            <w:r>
              <w:rPr>
                <w:rFonts w:cs="Arial"/>
                <w:sz w:val="21"/>
                <w:szCs w:val="21"/>
              </w:rPr>
              <w:t>5</w:t>
            </w:r>
          </w:p>
        </w:tc>
      </w:tr>
      <w:tr w:rsidR="005B1161" w:rsidRPr="00FD7FAC" w14:paraId="1F195E8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E1AA3A1"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F041F0C" w14:textId="77777777" w:rsidR="005B1161" w:rsidRPr="008D350D" w:rsidRDefault="005B1161" w:rsidP="005B1161">
            <w:pPr>
              <w:widowControl/>
              <w:shd w:val="clear" w:color="auto" w:fill="FFFFFF"/>
              <w:outlineLvl w:val="0"/>
              <w:rPr>
                <w:rFonts w:cs="Arial"/>
                <w:bCs/>
                <w:sz w:val="21"/>
                <w:szCs w:val="21"/>
              </w:rPr>
            </w:pPr>
            <w:r w:rsidRPr="005B1161">
              <w:rPr>
                <w:rFonts w:cs="Arial" w:hint="eastAsia"/>
                <w:bCs/>
                <w:sz w:val="21"/>
                <w:szCs w:val="21"/>
              </w:rPr>
              <w:t>科普中国——绿色核能主题科普展在京开幕</w:t>
            </w:r>
          </w:p>
        </w:tc>
        <w:tc>
          <w:tcPr>
            <w:tcW w:w="1266" w:type="dxa"/>
            <w:tcBorders>
              <w:top w:val="single" w:sz="4" w:space="0" w:color="000000"/>
              <w:left w:val="nil"/>
              <w:bottom w:val="single" w:sz="4" w:space="0" w:color="000000"/>
              <w:right w:val="single" w:sz="4" w:space="0" w:color="000000"/>
            </w:tcBorders>
            <w:shd w:val="clear" w:color="auto" w:fill="auto"/>
            <w:noWrap/>
          </w:tcPr>
          <w:p w14:paraId="7C27D4BD" w14:textId="77777777" w:rsidR="005B1161" w:rsidRDefault="005B1161" w:rsidP="005B1161">
            <w:pPr>
              <w:widowControl/>
              <w:jc w:val="left"/>
              <w:rPr>
                <w:rFonts w:cs="Arial"/>
                <w:sz w:val="21"/>
                <w:szCs w:val="21"/>
              </w:rPr>
            </w:pPr>
            <w:r w:rsidRPr="001D401F">
              <w:rPr>
                <w:rFonts w:cs="Arial"/>
                <w:sz w:val="21"/>
                <w:szCs w:val="21"/>
              </w:rPr>
              <w:t>2017-09-1</w:t>
            </w:r>
            <w:r>
              <w:rPr>
                <w:rFonts w:cs="Arial"/>
                <w:sz w:val="21"/>
                <w:szCs w:val="21"/>
              </w:rPr>
              <w:t>8</w:t>
            </w:r>
          </w:p>
        </w:tc>
      </w:tr>
      <w:tr w:rsidR="005B1161" w:rsidRPr="00FD7FAC" w14:paraId="5F7943F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B4B60D8"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5CEFA1E" w14:textId="77777777" w:rsidR="005B1161" w:rsidRPr="00FD7FAC" w:rsidRDefault="005B1161" w:rsidP="005B1161">
            <w:pPr>
              <w:widowControl/>
              <w:jc w:val="left"/>
              <w:rPr>
                <w:rFonts w:cs="Arial"/>
                <w:sz w:val="21"/>
                <w:szCs w:val="21"/>
              </w:rPr>
            </w:pPr>
            <w:r w:rsidRPr="005B1161">
              <w:rPr>
                <w:rFonts w:cs="Arial" w:hint="eastAsia"/>
                <w:sz w:val="21"/>
                <w:szCs w:val="21"/>
              </w:rPr>
              <w:t>英国计划制定国内保障监督机制</w:t>
            </w:r>
          </w:p>
        </w:tc>
        <w:tc>
          <w:tcPr>
            <w:tcW w:w="1266" w:type="dxa"/>
            <w:tcBorders>
              <w:top w:val="single" w:sz="4" w:space="0" w:color="000000"/>
              <w:left w:val="nil"/>
              <w:bottom w:val="single" w:sz="4" w:space="0" w:color="000000"/>
              <w:right w:val="single" w:sz="4" w:space="0" w:color="000000"/>
            </w:tcBorders>
            <w:shd w:val="clear" w:color="auto" w:fill="auto"/>
            <w:noWrap/>
          </w:tcPr>
          <w:p w14:paraId="705DF47D" w14:textId="77777777" w:rsidR="005B1161" w:rsidRPr="00FD7FAC" w:rsidRDefault="005B1161" w:rsidP="005B1161">
            <w:pPr>
              <w:widowControl/>
              <w:jc w:val="left"/>
              <w:rPr>
                <w:rFonts w:cs="Arial"/>
                <w:sz w:val="21"/>
                <w:szCs w:val="21"/>
              </w:rPr>
            </w:pPr>
            <w:r w:rsidRPr="001D401F">
              <w:rPr>
                <w:rFonts w:cs="Arial"/>
                <w:sz w:val="21"/>
                <w:szCs w:val="21"/>
              </w:rPr>
              <w:t>2017-09-1</w:t>
            </w:r>
            <w:r>
              <w:rPr>
                <w:rFonts w:cs="Arial"/>
                <w:sz w:val="21"/>
                <w:szCs w:val="21"/>
              </w:rPr>
              <w:t>9</w:t>
            </w:r>
          </w:p>
        </w:tc>
      </w:tr>
      <w:tr w:rsidR="005B1161" w:rsidRPr="00FD7FAC" w14:paraId="5AC5BA1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A312B94"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B61A63B" w14:textId="77777777" w:rsidR="005B1161" w:rsidRPr="00FD7FAC" w:rsidRDefault="005B1161" w:rsidP="005B1161">
            <w:pPr>
              <w:widowControl/>
              <w:jc w:val="left"/>
              <w:rPr>
                <w:rFonts w:cs="Arial"/>
                <w:sz w:val="21"/>
                <w:szCs w:val="21"/>
              </w:rPr>
            </w:pPr>
            <w:r w:rsidRPr="005B1161">
              <w:rPr>
                <w:rFonts w:cs="Arial" w:hint="eastAsia"/>
                <w:sz w:val="21"/>
                <w:szCs w:val="21"/>
              </w:rPr>
              <w:t>中广核确认将参与竞标英国</w:t>
            </w:r>
            <w:r w:rsidRPr="005B1161">
              <w:rPr>
                <w:rFonts w:cs="Arial" w:hint="eastAsia"/>
                <w:sz w:val="21"/>
                <w:szCs w:val="21"/>
              </w:rPr>
              <w:t>NuGen</w:t>
            </w:r>
            <w:r w:rsidRPr="005B1161">
              <w:rPr>
                <w:rFonts w:cs="Arial" w:hint="eastAsia"/>
                <w:sz w:val="21"/>
                <w:szCs w:val="21"/>
              </w:rPr>
              <w:t>核电项目</w:t>
            </w:r>
          </w:p>
        </w:tc>
        <w:tc>
          <w:tcPr>
            <w:tcW w:w="1266" w:type="dxa"/>
            <w:tcBorders>
              <w:top w:val="single" w:sz="4" w:space="0" w:color="000000"/>
              <w:left w:val="nil"/>
              <w:bottom w:val="single" w:sz="4" w:space="0" w:color="000000"/>
              <w:right w:val="single" w:sz="4" w:space="0" w:color="000000"/>
            </w:tcBorders>
            <w:shd w:val="clear" w:color="auto" w:fill="auto"/>
            <w:noWrap/>
          </w:tcPr>
          <w:p w14:paraId="4C32FAA0" w14:textId="77777777" w:rsidR="005B1161" w:rsidRPr="00FD7FAC" w:rsidRDefault="005B1161" w:rsidP="005B1161">
            <w:pPr>
              <w:widowControl/>
              <w:jc w:val="left"/>
              <w:rPr>
                <w:rFonts w:cs="Arial"/>
                <w:sz w:val="21"/>
                <w:szCs w:val="21"/>
              </w:rPr>
            </w:pPr>
            <w:r w:rsidRPr="005B1161">
              <w:rPr>
                <w:rFonts w:cs="Arial"/>
                <w:sz w:val="21"/>
                <w:szCs w:val="21"/>
              </w:rPr>
              <w:t>2017-09-20</w:t>
            </w:r>
          </w:p>
        </w:tc>
      </w:tr>
      <w:tr w:rsidR="005B1161" w:rsidRPr="00FD7FAC" w14:paraId="1ADF3C5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82039C"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CD17B66" w14:textId="77777777" w:rsidR="005B1161" w:rsidRPr="00FD7FAC" w:rsidRDefault="005B1161" w:rsidP="005B1161">
            <w:pPr>
              <w:widowControl/>
              <w:jc w:val="left"/>
              <w:rPr>
                <w:rFonts w:cs="Arial"/>
                <w:sz w:val="21"/>
                <w:szCs w:val="21"/>
              </w:rPr>
            </w:pPr>
            <w:r w:rsidRPr="005B1161">
              <w:rPr>
                <w:rFonts w:cs="Arial" w:hint="eastAsia"/>
                <w:sz w:val="21"/>
                <w:szCs w:val="21"/>
              </w:rPr>
              <w:t>澳大利亚正式加入第四代核能系统国际论坛</w:t>
            </w:r>
          </w:p>
        </w:tc>
        <w:tc>
          <w:tcPr>
            <w:tcW w:w="1266" w:type="dxa"/>
            <w:tcBorders>
              <w:top w:val="single" w:sz="4" w:space="0" w:color="000000"/>
              <w:left w:val="nil"/>
              <w:bottom w:val="single" w:sz="4" w:space="0" w:color="000000"/>
              <w:right w:val="single" w:sz="4" w:space="0" w:color="000000"/>
            </w:tcBorders>
            <w:shd w:val="clear" w:color="auto" w:fill="auto"/>
            <w:noWrap/>
          </w:tcPr>
          <w:p w14:paraId="5B77B81E" w14:textId="77777777" w:rsidR="005B1161" w:rsidRPr="00FD7FAC" w:rsidRDefault="005B1161" w:rsidP="005B1161">
            <w:pPr>
              <w:widowControl/>
              <w:jc w:val="left"/>
              <w:rPr>
                <w:rFonts w:cs="Arial"/>
                <w:sz w:val="21"/>
                <w:szCs w:val="21"/>
              </w:rPr>
            </w:pPr>
            <w:r w:rsidRPr="005B1161">
              <w:rPr>
                <w:rFonts w:cs="Arial"/>
                <w:sz w:val="21"/>
                <w:szCs w:val="21"/>
              </w:rPr>
              <w:t>2017-09-20</w:t>
            </w:r>
          </w:p>
        </w:tc>
      </w:tr>
      <w:tr w:rsidR="005B1161" w:rsidRPr="00FD7FAC" w14:paraId="0EA995B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11B204A"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8B27753" w14:textId="77777777" w:rsidR="005B1161" w:rsidRPr="00FD7FAC" w:rsidRDefault="005B1161" w:rsidP="005B1161">
            <w:pPr>
              <w:widowControl/>
              <w:jc w:val="left"/>
              <w:rPr>
                <w:rFonts w:cs="Arial"/>
                <w:sz w:val="21"/>
                <w:szCs w:val="21"/>
              </w:rPr>
            </w:pPr>
            <w:r w:rsidRPr="005B1161">
              <w:rPr>
                <w:rFonts w:cs="Arial" w:hint="eastAsia"/>
                <w:sz w:val="21"/>
                <w:szCs w:val="21"/>
              </w:rPr>
              <w:t>芬兰计划弃用煤电</w:t>
            </w:r>
          </w:p>
        </w:tc>
        <w:tc>
          <w:tcPr>
            <w:tcW w:w="1266" w:type="dxa"/>
            <w:tcBorders>
              <w:top w:val="single" w:sz="4" w:space="0" w:color="000000"/>
              <w:left w:val="nil"/>
              <w:bottom w:val="single" w:sz="4" w:space="0" w:color="000000"/>
              <w:right w:val="single" w:sz="4" w:space="0" w:color="000000"/>
            </w:tcBorders>
            <w:shd w:val="clear" w:color="auto" w:fill="auto"/>
            <w:noWrap/>
          </w:tcPr>
          <w:p w14:paraId="419866B9" w14:textId="77777777" w:rsidR="005B1161" w:rsidRPr="00FD7FAC" w:rsidRDefault="005B1161" w:rsidP="005B1161">
            <w:pPr>
              <w:widowControl/>
              <w:jc w:val="left"/>
              <w:rPr>
                <w:rFonts w:cs="Arial"/>
                <w:sz w:val="21"/>
                <w:szCs w:val="21"/>
              </w:rPr>
            </w:pPr>
            <w:r w:rsidRPr="005B1161">
              <w:rPr>
                <w:rFonts w:cs="Arial"/>
                <w:sz w:val="21"/>
                <w:szCs w:val="21"/>
              </w:rPr>
              <w:t>2017-09-20</w:t>
            </w:r>
          </w:p>
        </w:tc>
      </w:tr>
      <w:tr w:rsidR="005B1161" w:rsidRPr="00FD7FAC" w14:paraId="724700F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AE09E97"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630C0ED" w14:textId="77777777" w:rsidR="005B1161" w:rsidRPr="00FD7FAC" w:rsidRDefault="005B1161" w:rsidP="005B1161">
            <w:pPr>
              <w:widowControl/>
              <w:jc w:val="left"/>
              <w:rPr>
                <w:rFonts w:cs="Arial"/>
                <w:sz w:val="21"/>
                <w:szCs w:val="21"/>
              </w:rPr>
            </w:pPr>
            <w:r w:rsidRPr="005B1161">
              <w:rPr>
                <w:rFonts w:cs="Arial" w:hint="eastAsia"/>
                <w:sz w:val="21"/>
                <w:szCs w:val="21"/>
              </w:rPr>
              <w:t>俄日开展废物管理研究合作</w:t>
            </w:r>
          </w:p>
        </w:tc>
        <w:tc>
          <w:tcPr>
            <w:tcW w:w="1266" w:type="dxa"/>
            <w:tcBorders>
              <w:top w:val="single" w:sz="4" w:space="0" w:color="000000"/>
              <w:left w:val="nil"/>
              <w:bottom w:val="single" w:sz="4" w:space="0" w:color="000000"/>
              <w:right w:val="single" w:sz="4" w:space="0" w:color="000000"/>
            </w:tcBorders>
            <w:shd w:val="clear" w:color="auto" w:fill="auto"/>
            <w:noWrap/>
          </w:tcPr>
          <w:p w14:paraId="0766152D" w14:textId="77777777" w:rsidR="005B1161" w:rsidRPr="00FD7FAC" w:rsidRDefault="005B1161" w:rsidP="005B1161">
            <w:pPr>
              <w:widowControl/>
              <w:jc w:val="left"/>
              <w:rPr>
                <w:rFonts w:cs="Arial"/>
                <w:sz w:val="21"/>
                <w:szCs w:val="21"/>
              </w:rPr>
            </w:pPr>
            <w:r w:rsidRPr="005B1161">
              <w:rPr>
                <w:rFonts w:cs="Arial"/>
                <w:sz w:val="21"/>
                <w:szCs w:val="21"/>
              </w:rPr>
              <w:t>2017-09-20</w:t>
            </w:r>
          </w:p>
        </w:tc>
      </w:tr>
      <w:tr w:rsidR="005B1161" w:rsidRPr="00FD7FAC" w14:paraId="6745582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8FDD91B"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D7EA991" w14:textId="77777777" w:rsidR="005B1161" w:rsidRPr="00FD7FAC" w:rsidRDefault="005B1161" w:rsidP="005B1161">
            <w:pPr>
              <w:widowControl/>
              <w:jc w:val="left"/>
              <w:rPr>
                <w:rFonts w:cs="Arial"/>
                <w:sz w:val="21"/>
                <w:szCs w:val="21"/>
              </w:rPr>
            </w:pPr>
            <w:r w:rsidRPr="005B1161">
              <w:rPr>
                <w:rFonts w:cs="Arial" w:hint="eastAsia"/>
                <w:sz w:val="21"/>
                <w:szCs w:val="21"/>
              </w:rPr>
              <w:t>美企开展小堆研发合作</w:t>
            </w:r>
          </w:p>
        </w:tc>
        <w:tc>
          <w:tcPr>
            <w:tcW w:w="1266" w:type="dxa"/>
            <w:tcBorders>
              <w:top w:val="single" w:sz="4" w:space="0" w:color="000000"/>
              <w:left w:val="nil"/>
              <w:bottom w:val="single" w:sz="4" w:space="0" w:color="000000"/>
              <w:right w:val="single" w:sz="4" w:space="0" w:color="000000"/>
            </w:tcBorders>
            <w:shd w:val="clear" w:color="auto" w:fill="auto"/>
            <w:noWrap/>
          </w:tcPr>
          <w:p w14:paraId="6F3BE176" w14:textId="77777777" w:rsidR="005B1161" w:rsidRPr="00FD7FAC" w:rsidRDefault="005B1161" w:rsidP="005B1161">
            <w:pPr>
              <w:widowControl/>
              <w:jc w:val="left"/>
              <w:rPr>
                <w:rFonts w:cs="Arial"/>
                <w:sz w:val="21"/>
                <w:szCs w:val="21"/>
              </w:rPr>
            </w:pPr>
            <w:r w:rsidRPr="005B1161">
              <w:rPr>
                <w:rFonts w:cs="Arial"/>
                <w:sz w:val="21"/>
                <w:szCs w:val="21"/>
              </w:rPr>
              <w:t>2017-09-20</w:t>
            </w:r>
          </w:p>
        </w:tc>
      </w:tr>
      <w:tr w:rsidR="005B1161" w:rsidRPr="00FD7FAC" w14:paraId="39E94F7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5322AF"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26689F7" w14:textId="77777777" w:rsidR="005B1161" w:rsidRPr="00FD7FAC" w:rsidRDefault="005B1161" w:rsidP="005B1161">
            <w:pPr>
              <w:widowControl/>
              <w:jc w:val="left"/>
              <w:rPr>
                <w:rFonts w:cs="Arial"/>
                <w:sz w:val="21"/>
                <w:szCs w:val="21"/>
              </w:rPr>
            </w:pPr>
            <w:r w:rsidRPr="005B1161">
              <w:rPr>
                <w:rFonts w:cs="Arial" w:hint="eastAsia"/>
                <w:sz w:val="21"/>
                <w:szCs w:val="21"/>
              </w:rPr>
              <w:t>国际原子能机构快中子反应堆安全研究项目结束</w:t>
            </w:r>
          </w:p>
        </w:tc>
        <w:tc>
          <w:tcPr>
            <w:tcW w:w="1266" w:type="dxa"/>
            <w:tcBorders>
              <w:top w:val="single" w:sz="4" w:space="0" w:color="000000"/>
              <w:left w:val="nil"/>
              <w:bottom w:val="single" w:sz="4" w:space="0" w:color="000000"/>
              <w:right w:val="single" w:sz="4" w:space="0" w:color="000000"/>
            </w:tcBorders>
            <w:shd w:val="clear" w:color="auto" w:fill="auto"/>
            <w:noWrap/>
          </w:tcPr>
          <w:p w14:paraId="02C77BE9" w14:textId="77777777" w:rsidR="005B1161" w:rsidRPr="00FD7FAC" w:rsidRDefault="005B1161" w:rsidP="005B1161">
            <w:pPr>
              <w:widowControl/>
              <w:jc w:val="left"/>
              <w:rPr>
                <w:rFonts w:cs="Arial"/>
                <w:sz w:val="21"/>
                <w:szCs w:val="21"/>
              </w:rPr>
            </w:pPr>
            <w:r w:rsidRPr="005B1161">
              <w:rPr>
                <w:rFonts w:cs="Arial"/>
                <w:sz w:val="21"/>
                <w:szCs w:val="21"/>
              </w:rPr>
              <w:t>2017-09-20</w:t>
            </w:r>
          </w:p>
        </w:tc>
      </w:tr>
      <w:tr w:rsidR="005B1161" w:rsidRPr="00FD7FAC" w14:paraId="6D1ECEE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6998BED"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B99E6D5" w14:textId="77777777" w:rsidR="005B1161" w:rsidRPr="00FD7FAC" w:rsidRDefault="005B1161" w:rsidP="005B1161">
            <w:pPr>
              <w:widowControl/>
              <w:jc w:val="left"/>
              <w:rPr>
                <w:rFonts w:cs="Arial"/>
                <w:sz w:val="21"/>
                <w:szCs w:val="21"/>
              </w:rPr>
            </w:pPr>
            <w:r w:rsidRPr="005B1161">
              <w:rPr>
                <w:rFonts w:cs="Arial" w:hint="eastAsia"/>
                <w:sz w:val="21"/>
                <w:szCs w:val="21"/>
              </w:rPr>
              <w:t>中国核能行业协会徐玉明：自主创新是中国核电走向世界的前提和基础</w:t>
            </w:r>
          </w:p>
        </w:tc>
        <w:tc>
          <w:tcPr>
            <w:tcW w:w="1266" w:type="dxa"/>
            <w:tcBorders>
              <w:top w:val="single" w:sz="4" w:space="0" w:color="000000"/>
              <w:left w:val="nil"/>
              <w:bottom w:val="single" w:sz="4" w:space="0" w:color="000000"/>
              <w:right w:val="single" w:sz="4" w:space="0" w:color="000000"/>
            </w:tcBorders>
            <w:shd w:val="clear" w:color="auto" w:fill="auto"/>
            <w:noWrap/>
          </w:tcPr>
          <w:p w14:paraId="2A3923CA" w14:textId="77777777" w:rsidR="005B1161" w:rsidRPr="00FD7FAC" w:rsidRDefault="005B1161" w:rsidP="005B1161">
            <w:pPr>
              <w:widowControl/>
              <w:jc w:val="left"/>
              <w:rPr>
                <w:rFonts w:cs="Arial"/>
                <w:sz w:val="21"/>
                <w:szCs w:val="21"/>
              </w:rPr>
            </w:pPr>
            <w:r w:rsidRPr="005B1161">
              <w:rPr>
                <w:rFonts w:cs="Arial"/>
                <w:sz w:val="21"/>
                <w:szCs w:val="21"/>
              </w:rPr>
              <w:t>2017-09-2</w:t>
            </w:r>
            <w:r>
              <w:rPr>
                <w:rFonts w:cs="Arial"/>
                <w:sz w:val="21"/>
                <w:szCs w:val="21"/>
              </w:rPr>
              <w:t>1</w:t>
            </w:r>
          </w:p>
        </w:tc>
      </w:tr>
      <w:tr w:rsidR="005B1161" w:rsidRPr="00FD7FAC" w14:paraId="50BFB01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1F3670D"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1C54B59" w14:textId="77777777" w:rsidR="005B1161" w:rsidRPr="00FD7FAC" w:rsidRDefault="005B1161" w:rsidP="005B1161">
            <w:pPr>
              <w:widowControl/>
              <w:jc w:val="left"/>
              <w:rPr>
                <w:rFonts w:cs="Arial"/>
                <w:sz w:val="21"/>
                <w:szCs w:val="21"/>
              </w:rPr>
            </w:pPr>
            <w:r w:rsidRPr="005B1161">
              <w:rPr>
                <w:rFonts w:cs="Arial" w:hint="eastAsia"/>
                <w:sz w:val="21"/>
                <w:szCs w:val="21"/>
              </w:rPr>
              <w:t>中国核电：安全高效引领产业复兴</w:t>
            </w:r>
          </w:p>
        </w:tc>
        <w:tc>
          <w:tcPr>
            <w:tcW w:w="1266" w:type="dxa"/>
            <w:tcBorders>
              <w:top w:val="single" w:sz="4" w:space="0" w:color="000000"/>
              <w:left w:val="nil"/>
              <w:bottom w:val="single" w:sz="4" w:space="0" w:color="000000"/>
              <w:right w:val="single" w:sz="4" w:space="0" w:color="000000"/>
            </w:tcBorders>
            <w:shd w:val="clear" w:color="auto" w:fill="auto"/>
            <w:noWrap/>
          </w:tcPr>
          <w:p w14:paraId="08E83ED9" w14:textId="77777777" w:rsidR="005B1161" w:rsidRPr="00FD7FAC" w:rsidRDefault="005B1161" w:rsidP="005B1161">
            <w:pPr>
              <w:widowControl/>
              <w:jc w:val="left"/>
              <w:rPr>
                <w:rFonts w:cs="Arial"/>
                <w:sz w:val="21"/>
                <w:szCs w:val="21"/>
              </w:rPr>
            </w:pPr>
            <w:r w:rsidRPr="005B1161">
              <w:rPr>
                <w:rFonts w:cs="Arial"/>
                <w:sz w:val="21"/>
                <w:szCs w:val="21"/>
              </w:rPr>
              <w:t>2017-09-2</w:t>
            </w:r>
            <w:r>
              <w:rPr>
                <w:rFonts w:cs="Arial"/>
                <w:sz w:val="21"/>
                <w:szCs w:val="21"/>
              </w:rPr>
              <w:t>1</w:t>
            </w:r>
          </w:p>
        </w:tc>
      </w:tr>
      <w:tr w:rsidR="005B1161" w:rsidRPr="00FD7FAC" w14:paraId="1B30DAA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4D29DEF"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01D0F5" w14:textId="77777777" w:rsidR="005B1161" w:rsidRPr="00FD7FAC" w:rsidRDefault="008A34EB" w:rsidP="005B1161">
            <w:pPr>
              <w:widowControl/>
              <w:jc w:val="left"/>
              <w:rPr>
                <w:rFonts w:cs="Arial"/>
                <w:sz w:val="21"/>
                <w:szCs w:val="21"/>
              </w:rPr>
            </w:pPr>
            <w:r w:rsidRPr="008A34EB">
              <w:rPr>
                <w:rFonts w:cs="Arial" w:hint="eastAsia"/>
                <w:sz w:val="21"/>
                <w:szCs w:val="21"/>
              </w:rPr>
              <w:t>三大国家工程中心联合主机厂共建</w:t>
            </w:r>
            <w:r w:rsidRPr="008A34EB">
              <w:rPr>
                <w:rFonts w:cs="Arial" w:hint="eastAsia"/>
                <w:sz w:val="21"/>
                <w:szCs w:val="21"/>
              </w:rPr>
              <w:t>"</w:t>
            </w:r>
            <w:r w:rsidRPr="008A34EB">
              <w:rPr>
                <w:rFonts w:cs="Arial" w:hint="eastAsia"/>
                <w:sz w:val="21"/>
                <w:szCs w:val="21"/>
              </w:rPr>
              <w:t>核电工程振动联合实验室</w:t>
            </w:r>
            <w:r w:rsidRPr="008A34EB">
              <w:rPr>
                <w:rFonts w:cs="Arial" w:hint="eastAsia"/>
                <w:sz w:val="21"/>
                <w:szCs w:val="21"/>
              </w:rPr>
              <w:t>"</w:t>
            </w:r>
          </w:p>
        </w:tc>
        <w:tc>
          <w:tcPr>
            <w:tcW w:w="1266" w:type="dxa"/>
            <w:tcBorders>
              <w:top w:val="single" w:sz="4" w:space="0" w:color="000000"/>
              <w:left w:val="nil"/>
              <w:bottom w:val="single" w:sz="4" w:space="0" w:color="000000"/>
              <w:right w:val="single" w:sz="4" w:space="0" w:color="000000"/>
            </w:tcBorders>
            <w:shd w:val="clear" w:color="auto" w:fill="auto"/>
            <w:noWrap/>
          </w:tcPr>
          <w:p w14:paraId="03BA3FDE" w14:textId="77777777" w:rsidR="005B1161" w:rsidRPr="00FD7FAC" w:rsidRDefault="008A34EB" w:rsidP="008A34EB">
            <w:pPr>
              <w:widowControl/>
              <w:jc w:val="left"/>
              <w:rPr>
                <w:rFonts w:cs="Arial"/>
                <w:sz w:val="21"/>
                <w:szCs w:val="21"/>
              </w:rPr>
            </w:pPr>
            <w:r w:rsidRPr="005B1161">
              <w:rPr>
                <w:rFonts w:cs="Arial"/>
                <w:sz w:val="21"/>
                <w:szCs w:val="21"/>
              </w:rPr>
              <w:t>2017-09-2</w:t>
            </w:r>
            <w:r>
              <w:rPr>
                <w:rFonts w:cs="Arial"/>
                <w:sz w:val="21"/>
                <w:szCs w:val="21"/>
              </w:rPr>
              <w:t>2</w:t>
            </w:r>
          </w:p>
        </w:tc>
      </w:tr>
      <w:tr w:rsidR="008A34EB" w:rsidRPr="00FD7FAC" w14:paraId="479C079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C41ED13" w14:textId="77777777" w:rsidR="008A34EB" w:rsidRPr="00CC2133" w:rsidRDefault="008A34EB" w:rsidP="008A34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830BDA8" w14:textId="77777777" w:rsidR="008A34EB" w:rsidRPr="00FD7FAC" w:rsidRDefault="008A34EB" w:rsidP="008A34EB">
            <w:pPr>
              <w:widowControl/>
              <w:jc w:val="left"/>
              <w:rPr>
                <w:rFonts w:cs="Arial"/>
                <w:sz w:val="21"/>
                <w:szCs w:val="21"/>
              </w:rPr>
            </w:pPr>
            <w:r w:rsidRPr="008A34EB">
              <w:rPr>
                <w:rFonts w:cs="Arial" w:hint="eastAsia"/>
                <w:sz w:val="21"/>
                <w:szCs w:val="21"/>
              </w:rPr>
              <w:t>美国实验室创新核燃料制造工艺</w:t>
            </w:r>
          </w:p>
        </w:tc>
        <w:tc>
          <w:tcPr>
            <w:tcW w:w="1266" w:type="dxa"/>
            <w:tcBorders>
              <w:top w:val="single" w:sz="4" w:space="0" w:color="000000"/>
              <w:left w:val="nil"/>
              <w:bottom w:val="single" w:sz="4" w:space="0" w:color="000000"/>
              <w:right w:val="single" w:sz="4" w:space="0" w:color="000000"/>
            </w:tcBorders>
            <w:shd w:val="clear" w:color="auto" w:fill="auto"/>
            <w:noWrap/>
          </w:tcPr>
          <w:p w14:paraId="10E8A203" w14:textId="77777777" w:rsidR="008A34EB" w:rsidRDefault="008A34EB" w:rsidP="008A34EB">
            <w:r w:rsidRPr="00EA5C9C">
              <w:rPr>
                <w:rFonts w:cs="Arial"/>
                <w:sz w:val="21"/>
                <w:szCs w:val="21"/>
              </w:rPr>
              <w:t>2017-09-22</w:t>
            </w:r>
          </w:p>
        </w:tc>
      </w:tr>
      <w:tr w:rsidR="008A34EB" w:rsidRPr="00FD7FAC" w14:paraId="3C9A30E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7DCC031" w14:textId="77777777" w:rsidR="008A34EB" w:rsidRPr="00CC2133" w:rsidRDefault="008A34EB" w:rsidP="008A34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AC5ED71" w14:textId="77777777" w:rsidR="008A34EB" w:rsidRPr="00FD7FAC" w:rsidRDefault="008A34EB" w:rsidP="008A34EB">
            <w:pPr>
              <w:widowControl/>
              <w:jc w:val="left"/>
              <w:rPr>
                <w:rFonts w:cs="Arial"/>
                <w:sz w:val="21"/>
                <w:szCs w:val="21"/>
              </w:rPr>
            </w:pPr>
            <w:r w:rsidRPr="008A34EB">
              <w:rPr>
                <w:rFonts w:cs="Arial" w:hint="eastAsia"/>
                <w:sz w:val="21"/>
                <w:szCs w:val="21"/>
              </w:rPr>
              <w:t>中国核电技术向发达国家市场迈进</w:t>
            </w:r>
          </w:p>
        </w:tc>
        <w:tc>
          <w:tcPr>
            <w:tcW w:w="1266" w:type="dxa"/>
            <w:tcBorders>
              <w:top w:val="single" w:sz="4" w:space="0" w:color="000000"/>
              <w:left w:val="nil"/>
              <w:bottom w:val="single" w:sz="4" w:space="0" w:color="000000"/>
              <w:right w:val="single" w:sz="4" w:space="0" w:color="000000"/>
            </w:tcBorders>
            <w:shd w:val="clear" w:color="auto" w:fill="auto"/>
            <w:noWrap/>
          </w:tcPr>
          <w:p w14:paraId="1632F97F" w14:textId="77777777" w:rsidR="008A34EB" w:rsidRDefault="008A34EB" w:rsidP="008A34EB">
            <w:r w:rsidRPr="00EA5C9C">
              <w:rPr>
                <w:rFonts w:cs="Arial"/>
                <w:sz w:val="21"/>
                <w:szCs w:val="21"/>
              </w:rPr>
              <w:t>2017-09-22</w:t>
            </w:r>
          </w:p>
        </w:tc>
      </w:tr>
      <w:tr w:rsidR="005B1161" w:rsidRPr="00FD7FAC" w14:paraId="58689E5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534832" w14:textId="77777777" w:rsidR="005B1161" w:rsidRPr="00CC2133" w:rsidRDefault="005B1161"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00548B5" w14:textId="77777777" w:rsidR="005B1161" w:rsidRPr="00FD7FAC" w:rsidRDefault="00BD7CA9" w:rsidP="005B1161">
            <w:pPr>
              <w:widowControl/>
              <w:jc w:val="left"/>
              <w:rPr>
                <w:rFonts w:cs="Arial"/>
                <w:sz w:val="21"/>
                <w:szCs w:val="21"/>
              </w:rPr>
            </w:pPr>
            <w:r w:rsidRPr="00BD7CA9">
              <w:rPr>
                <w:rFonts w:cs="Arial" w:hint="eastAsia"/>
                <w:sz w:val="21"/>
                <w:szCs w:val="21"/>
              </w:rPr>
              <w:t>辽宁红沿河核电站</w:t>
            </w:r>
            <w:r w:rsidRPr="00BD7CA9">
              <w:rPr>
                <w:rFonts w:cs="Arial" w:hint="eastAsia"/>
                <w:sz w:val="21"/>
                <w:szCs w:val="21"/>
              </w:rPr>
              <w:t>500</w:t>
            </w:r>
            <w:r w:rsidRPr="00BD7CA9">
              <w:rPr>
                <w:rFonts w:cs="Arial" w:hint="eastAsia"/>
                <w:sz w:val="21"/>
                <w:szCs w:val="21"/>
              </w:rPr>
              <w:t>千伏送出工程全线贯通</w:t>
            </w:r>
          </w:p>
        </w:tc>
        <w:tc>
          <w:tcPr>
            <w:tcW w:w="1266" w:type="dxa"/>
            <w:tcBorders>
              <w:top w:val="single" w:sz="4" w:space="0" w:color="000000"/>
              <w:left w:val="nil"/>
              <w:bottom w:val="single" w:sz="4" w:space="0" w:color="000000"/>
              <w:right w:val="single" w:sz="4" w:space="0" w:color="000000"/>
            </w:tcBorders>
            <w:shd w:val="clear" w:color="auto" w:fill="auto"/>
            <w:noWrap/>
          </w:tcPr>
          <w:p w14:paraId="75C3177A" w14:textId="77777777" w:rsidR="005B1161" w:rsidRPr="00FD7FAC" w:rsidRDefault="00BD7CA9" w:rsidP="00BD7CA9">
            <w:pPr>
              <w:widowControl/>
              <w:jc w:val="left"/>
              <w:rPr>
                <w:rFonts w:cs="Arial"/>
                <w:sz w:val="21"/>
                <w:szCs w:val="21"/>
              </w:rPr>
            </w:pPr>
            <w:r w:rsidRPr="00EA5C9C">
              <w:rPr>
                <w:rFonts w:cs="Arial"/>
                <w:sz w:val="21"/>
                <w:szCs w:val="21"/>
              </w:rPr>
              <w:t>2017-09-2</w:t>
            </w:r>
            <w:r>
              <w:rPr>
                <w:rFonts w:cs="Arial"/>
                <w:sz w:val="21"/>
                <w:szCs w:val="21"/>
              </w:rPr>
              <w:t>5</w:t>
            </w:r>
          </w:p>
        </w:tc>
      </w:tr>
      <w:tr w:rsidR="00DF4055" w:rsidRPr="00FD7FAC" w14:paraId="688B4D0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08FC66D" w14:textId="77777777" w:rsidR="00DF4055" w:rsidRPr="00CC2133" w:rsidRDefault="00DF4055" w:rsidP="005B116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6BC145E" w14:textId="77777777" w:rsidR="00DF4055" w:rsidRPr="00FD7FAC" w:rsidRDefault="00BD7CA9" w:rsidP="005B1161">
            <w:pPr>
              <w:widowControl/>
              <w:jc w:val="left"/>
              <w:rPr>
                <w:rFonts w:cs="Arial"/>
                <w:sz w:val="21"/>
                <w:szCs w:val="21"/>
              </w:rPr>
            </w:pPr>
            <w:r w:rsidRPr="00BD7CA9">
              <w:rPr>
                <w:rFonts w:cs="Arial" w:hint="eastAsia"/>
                <w:sz w:val="21"/>
                <w:szCs w:val="21"/>
              </w:rPr>
              <w:t>《全球核能产业发展蓝皮书（</w:t>
            </w:r>
            <w:r w:rsidRPr="00BD7CA9">
              <w:rPr>
                <w:rFonts w:cs="Arial" w:hint="eastAsia"/>
                <w:sz w:val="21"/>
                <w:szCs w:val="21"/>
              </w:rPr>
              <w:t>2017</w:t>
            </w:r>
            <w:r w:rsidRPr="00BD7CA9">
              <w:rPr>
                <w:rFonts w:cs="Arial" w:hint="eastAsia"/>
                <w:sz w:val="21"/>
                <w:szCs w:val="21"/>
              </w:rPr>
              <w:t>）》即将问世：全球核电产业发展面临多重挑战</w:t>
            </w:r>
          </w:p>
        </w:tc>
        <w:tc>
          <w:tcPr>
            <w:tcW w:w="1266" w:type="dxa"/>
            <w:tcBorders>
              <w:top w:val="single" w:sz="4" w:space="0" w:color="000000"/>
              <w:left w:val="nil"/>
              <w:bottom w:val="single" w:sz="4" w:space="0" w:color="000000"/>
              <w:right w:val="single" w:sz="4" w:space="0" w:color="000000"/>
            </w:tcBorders>
            <w:shd w:val="clear" w:color="auto" w:fill="auto"/>
            <w:noWrap/>
          </w:tcPr>
          <w:p w14:paraId="58665302" w14:textId="77777777" w:rsidR="00DF4055" w:rsidRPr="00FD7FAC" w:rsidRDefault="00BD7CA9" w:rsidP="005B1161">
            <w:pPr>
              <w:widowControl/>
              <w:jc w:val="left"/>
              <w:rPr>
                <w:rFonts w:cs="Arial"/>
                <w:sz w:val="21"/>
                <w:szCs w:val="21"/>
              </w:rPr>
            </w:pPr>
            <w:r w:rsidRPr="00EA5C9C">
              <w:rPr>
                <w:rFonts w:cs="Arial"/>
                <w:sz w:val="21"/>
                <w:szCs w:val="21"/>
              </w:rPr>
              <w:t>2017-09-2</w:t>
            </w:r>
            <w:r>
              <w:rPr>
                <w:rFonts w:cs="Arial"/>
                <w:sz w:val="21"/>
                <w:szCs w:val="21"/>
              </w:rPr>
              <w:t>5</w:t>
            </w:r>
          </w:p>
        </w:tc>
      </w:tr>
      <w:tr w:rsidR="008922BB" w:rsidRPr="00FD7FAC" w14:paraId="6A7E159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3176641" w14:textId="77777777" w:rsidR="008922BB" w:rsidRPr="00CC2133" w:rsidRDefault="008922BB" w:rsidP="008922B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3BA9B7C" w14:textId="77777777" w:rsidR="008922BB" w:rsidRPr="008922BB" w:rsidRDefault="008922BB" w:rsidP="008922BB">
            <w:pPr>
              <w:widowControl/>
              <w:jc w:val="left"/>
              <w:rPr>
                <w:rFonts w:cs="Arial"/>
                <w:sz w:val="21"/>
                <w:szCs w:val="21"/>
              </w:rPr>
            </w:pPr>
            <w:r w:rsidRPr="008922BB">
              <w:rPr>
                <w:rFonts w:cs="Arial" w:hint="eastAsia"/>
                <w:sz w:val="21"/>
                <w:szCs w:val="21"/>
              </w:rPr>
              <w:t>我国正研发四代核电技术</w:t>
            </w:r>
            <w:r w:rsidRPr="008922BB">
              <w:rPr>
                <w:rFonts w:cs="Arial" w:hint="eastAsia"/>
                <w:sz w:val="21"/>
                <w:szCs w:val="21"/>
              </w:rPr>
              <w:t xml:space="preserve"> </w:t>
            </w:r>
            <w:r w:rsidRPr="008922BB">
              <w:rPr>
                <w:rFonts w:cs="Arial" w:hint="eastAsia"/>
                <w:sz w:val="21"/>
                <w:szCs w:val="21"/>
              </w:rPr>
              <w:t>任何事故都无损公众</w:t>
            </w:r>
          </w:p>
        </w:tc>
        <w:tc>
          <w:tcPr>
            <w:tcW w:w="1266" w:type="dxa"/>
            <w:tcBorders>
              <w:top w:val="single" w:sz="4" w:space="0" w:color="000000"/>
              <w:left w:val="nil"/>
              <w:bottom w:val="single" w:sz="4" w:space="0" w:color="000000"/>
              <w:right w:val="single" w:sz="4" w:space="0" w:color="000000"/>
            </w:tcBorders>
            <w:shd w:val="clear" w:color="auto" w:fill="auto"/>
            <w:noWrap/>
          </w:tcPr>
          <w:p w14:paraId="58EBD603" w14:textId="77777777" w:rsidR="008922BB" w:rsidRPr="00FD7FAC" w:rsidRDefault="008922BB" w:rsidP="008922BB">
            <w:pPr>
              <w:widowControl/>
              <w:jc w:val="left"/>
              <w:rPr>
                <w:rFonts w:cs="Arial"/>
                <w:sz w:val="21"/>
                <w:szCs w:val="21"/>
              </w:rPr>
            </w:pPr>
            <w:r w:rsidRPr="00EA5C9C">
              <w:rPr>
                <w:rFonts w:cs="Arial"/>
                <w:sz w:val="21"/>
                <w:szCs w:val="21"/>
              </w:rPr>
              <w:t>2017-09-2</w:t>
            </w:r>
            <w:r>
              <w:rPr>
                <w:rFonts w:cs="Arial"/>
                <w:sz w:val="21"/>
                <w:szCs w:val="21"/>
              </w:rPr>
              <w:t>5</w:t>
            </w:r>
          </w:p>
        </w:tc>
      </w:tr>
      <w:tr w:rsidR="008922BB" w:rsidRPr="00FD7FAC" w14:paraId="19988A7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0E4BC6" w14:textId="77777777" w:rsidR="008922BB" w:rsidRPr="00CC2133" w:rsidRDefault="008922BB" w:rsidP="008922B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97D9436" w14:textId="77777777" w:rsidR="008922BB" w:rsidRPr="00FD7FAC" w:rsidRDefault="00BC1563" w:rsidP="008922BB">
            <w:pPr>
              <w:widowControl/>
              <w:jc w:val="left"/>
              <w:rPr>
                <w:rFonts w:cs="Arial"/>
                <w:sz w:val="21"/>
                <w:szCs w:val="21"/>
              </w:rPr>
            </w:pPr>
            <w:r w:rsidRPr="00BC1563">
              <w:rPr>
                <w:rFonts w:cs="Arial" w:hint="eastAsia"/>
                <w:sz w:val="21"/>
                <w:szCs w:val="21"/>
              </w:rPr>
              <w:t>田湾核电</w:t>
            </w:r>
            <w:r w:rsidRPr="00BC1563">
              <w:rPr>
                <w:rFonts w:cs="Arial" w:hint="eastAsia"/>
                <w:sz w:val="21"/>
                <w:szCs w:val="21"/>
              </w:rPr>
              <w:t>5</w:t>
            </w:r>
            <w:r w:rsidRPr="00BC1563">
              <w:rPr>
                <w:rFonts w:cs="Arial" w:hint="eastAsia"/>
                <w:sz w:val="21"/>
                <w:szCs w:val="21"/>
              </w:rPr>
              <w:t>号机组穹顶吊装成功</w:t>
            </w:r>
          </w:p>
        </w:tc>
        <w:tc>
          <w:tcPr>
            <w:tcW w:w="1266" w:type="dxa"/>
            <w:tcBorders>
              <w:top w:val="single" w:sz="4" w:space="0" w:color="000000"/>
              <w:left w:val="nil"/>
              <w:bottom w:val="single" w:sz="4" w:space="0" w:color="000000"/>
              <w:right w:val="single" w:sz="4" w:space="0" w:color="000000"/>
            </w:tcBorders>
            <w:shd w:val="clear" w:color="auto" w:fill="auto"/>
            <w:noWrap/>
          </w:tcPr>
          <w:p w14:paraId="61ABDF0B" w14:textId="77777777" w:rsidR="008922BB" w:rsidRPr="00FD7FAC" w:rsidRDefault="00BC1563" w:rsidP="00BC1563">
            <w:pPr>
              <w:widowControl/>
              <w:jc w:val="left"/>
              <w:rPr>
                <w:rFonts w:cs="Arial"/>
                <w:sz w:val="21"/>
                <w:szCs w:val="21"/>
              </w:rPr>
            </w:pPr>
            <w:r w:rsidRPr="00EA5C9C">
              <w:rPr>
                <w:rFonts w:cs="Arial"/>
                <w:sz w:val="21"/>
                <w:szCs w:val="21"/>
              </w:rPr>
              <w:t>2017-09-2</w:t>
            </w:r>
            <w:r>
              <w:rPr>
                <w:rFonts w:cs="Arial"/>
                <w:sz w:val="21"/>
                <w:szCs w:val="21"/>
              </w:rPr>
              <w:t>6</w:t>
            </w:r>
          </w:p>
        </w:tc>
      </w:tr>
      <w:tr w:rsidR="008922BB" w:rsidRPr="00FD7FAC" w14:paraId="5C51090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C05503A" w14:textId="77777777" w:rsidR="008922BB" w:rsidRPr="00CC2133" w:rsidRDefault="008922BB" w:rsidP="008922B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2E375BF" w14:textId="77777777" w:rsidR="008922BB" w:rsidRPr="00FD7FAC" w:rsidRDefault="00BC1563" w:rsidP="008922BB">
            <w:pPr>
              <w:widowControl/>
              <w:jc w:val="left"/>
              <w:rPr>
                <w:rFonts w:cs="Arial"/>
                <w:sz w:val="21"/>
                <w:szCs w:val="21"/>
              </w:rPr>
            </w:pPr>
            <w:r w:rsidRPr="00BC1563">
              <w:rPr>
                <w:rFonts w:cs="Arial" w:hint="eastAsia"/>
                <w:sz w:val="21"/>
                <w:szCs w:val="21"/>
              </w:rPr>
              <w:t>福清核电大修动员会召开</w:t>
            </w:r>
            <w:r w:rsidRPr="00BC1563">
              <w:rPr>
                <w:rFonts w:cs="Arial" w:hint="eastAsia"/>
                <w:sz w:val="21"/>
                <w:szCs w:val="21"/>
              </w:rPr>
              <w:t xml:space="preserve"> </w:t>
            </w:r>
            <w:r w:rsidRPr="00BC1563">
              <w:rPr>
                <w:rFonts w:cs="Arial" w:hint="eastAsia"/>
                <w:sz w:val="21"/>
                <w:szCs w:val="21"/>
              </w:rPr>
              <w:t>提出六点要求</w:t>
            </w:r>
          </w:p>
        </w:tc>
        <w:tc>
          <w:tcPr>
            <w:tcW w:w="1266" w:type="dxa"/>
            <w:tcBorders>
              <w:top w:val="single" w:sz="4" w:space="0" w:color="000000"/>
              <w:left w:val="nil"/>
              <w:bottom w:val="single" w:sz="4" w:space="0" w:color="000000"/>
              <w:right w:val="single" w:sz="4" w:space="0" w:color="000000"/>
            </w:tcBorders>
            <w:shd w:val="clear" w:color="auto" w:fill="auto"/>
            <w:noWrap/>
          </w:tcPr>
          <w:p w14:paraId="2B28EE77" w14:textId="77777777" w:rsidR="008922BB" w:rsidRPr="00FD7FAC" w:rsidRDefault="00BC1563" w:rsidP="008922BB">
            <w:pPr>
              <w:widowControl/>
              <w:jc w:val="left"/>
              <w:rPr>
                <w:rFonts w:cs="Arial"/>
                <w:sz w:val="21"/>
                <w:szCs w:val="21"/>
              </w:rPr>
            </w:pPr>
            <w:r w:rsidRPr="00EA5C9C">
              <w:rPr>
                <w:rFonts w:cs="Arial"/>
                <w:sz w:val="21"/>
                <w:szCs w:val="21"/>
              </w:rPr>
              <w:t>2017-09-2</w:t>
            </w:r>
            <w:r>
              <w:rPr>
                <w:rFonts w:cs="Arial"/>
                <w:sz w:val="21"/>
                <w:szCs w:val="21"/>
              </w:rPr>
              <w:t>6</w:t>
            </w:r>
          </w:p>
        </w:tc>
      </w:tr>
      <w:tr w:rsidR="00FE75D2" w:rsidRPr="00FD7FAC" w14:paraId="50C32C6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BD4E595" w14:textId="77777777" w:rsidR="00FE75D2" w:rsidRPr="00CC2133" w:rsidRDefault="00FE75D2" w:rsidP="00FE75D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783EE7" w14:textId="77777777" w:rsidR="00FE75D2" w:rsidRPr="00BC1563" w:rsidRDefault="00FE75D2" w:rsidP="00FE75D2">
            <w:pPr>
              <w:widowControl/>
              <w:jc w:val="left"/>
              <w:rPr>
                <w:rFonts w:cs="Arial"/>
                <w:sz w:val="21"/>
                <w:szCs w:val="21"/>
              </w:rPr>
            </w:pPr>
            <w:r w:rsidRPr="00FE75D2">
              <w:rPr>
                <w:rFonts w:cs="Arial" w:hint="eastAsia"/>
                <w:sz w:val="21"/>
                <w:szCs w:val="21"/>
              </w:rPr>
              <w:t>秦山二期</w:t>
            </w:r>
            <w:r w:rsidRPr="00FE75D2">
              <w:rPr>
                <w:rFonts w:cs="Arial" w:hint="eastAsia"/>
                <w:sz w:val="21"/>
                <w:szCs w:val="21"/>
              </w:rPr>
              <w:t>U4R6</w:t>
            </w:r>
            <w:r w:rsidRPr="00FE75D2">
              <w:rPr>
                <w:rFonts w:cs="Arial" w:hint="eastAsia"/>
                <w:sz w:val="21"/>
                <w:szCs w:val="21"/>
              </w:rPr>
              <w:t>燃料棒生产任务完成</w:t>
            </w:r>
          </w:p>
        </w:tc>
        <w:tc>
          <w:tcPr>
            <w:tcW w:w="1266" w:type="dxa"/>
            <w:tcBorders>
              <w:top w:val="single" w:sz="4" w:space="0" w:color="000000"/>
              <w:left w:val="nil"/>
              <w:bottom w:val="single" w:sz="4" w:space="0" w:color="000000"/>
              <w:right w:val="single" w:sz="4" w:space="0" w:color="000000"/>
            </w:tcBorders>
            <w:shd w:val="clear" w:color="auto" w:fill="auto"/>
            <w:noWrap/>
          </w:tcPr>
          <w:p w14:paraId="1D11D91F" w14:textId="77777777" w:rsidR="00FE75D2" w:rsidRPr="00FD7FAC" w:rsidRDefault="00FE75D2" w:rsidP="00FE75D2">
            <w:pPr>
              <w:widowControl/>
              <w:jc w:val="left"/>
              <w:rPr>
                <w:rFonts w:cs="Arial"/>
                <w:sz w:val="21"/>
                <w:szCs w:val="21"/>
              </w:rPr>
            </w:pPr>
            <w:r w:rsidRPr="00EA5C9C">
              <w:rPr>
                <w:rFonts w:cs="Arial"/>
                <w:sz w:val="21"/>
                <w:szCs w:val="21"/>
              </w:rPr>
              <w:t>2017-09-2</w:t>
            </w:r>
            <w:r>
              <w:rPr>
                <w:rFonts w:cs="Arial"/>
                <w:sz w:val="21"/>
                <w:szCs w:val="21"/>
              </w:rPr>
              <w:t>7</w:t>
            </w:r>
          </w:p>
        </w:tc>
      </w:tr>
      <w:tr w:rsidR="00FE75D2" w:rsidRPr="00FD7FAC" w14:paraId="6DE48C5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8ABFA8" w14:textId="77777777" w:rsidR="00FE75D2" w:rsidRPr="00CC2133" w:rsidRDefault="00FE75D2" w:rsidP="00FE75D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7E78D3C" w14:textId="77777777" w:rsidR="00FE75D2" w:rsidRPr="00BC1563" w:rsidRDefault="00FE75D2" w:rsidP="00FE75D2">
            <w:pPr>
              <w:widowControl/>
              <w:jc w:val="left"/>
              <w:rPr>
                <w:rFonts w:cs="Arial"/>
                <w:sz w:val="21"/>
                <w:szCs w:val="21"/>
              </w:rPr>
            </w:pPr>
            <w:r w:rsidRPr="00FE75D2">
              <w:rPr>
                <w:rFonts w:cs="Arial" w:hint="eastAsia"/>
                <w:sz w:val="21"/>
                <w:szCs w:val="21"/>
              </w:rPr>
              <w:t>国产</w:t>
            </w:r>
            <w:r w:rsidRPr="00FE75D2">
              <w:rPr>
                <w:rFonts w:cs="Arial" w:hint="eastAsia"/>
                <w:sz w:val="21"/>
                <w:szCs w:val="21"/>
              </w:rPr>
              <w:t>AP1000</w:t>
            </w:r>
            <w:r w:rsidRPr="00FE75D2">
              <w:rPr>
                <w:rFonts w:cs="Arial" w:hint="eastAsia"/>
                <w:sz w:val="21"/>
                <w:szCs w:val="21"/>
              </w:rPr>
              <w:t>核电燃料组件格架条带通过堆外性能测试验证</w:t>
            </w:r>
          </w:p>
        </w:tc>
        <w:tc>
          <w:tcPr>
            <w:tcW w:w="1266" w:type="dxa"/>
            <w:tcBorders>
              <w:top w:val="single" w:sz="4" w:space="0" w:color="000000"/>
              <w:left w:val="nil"/>
              <w:bottom w:val="single" w:sz="4" w:space="0" w:color="000000"/>
              <w:right w:val="single" w:sz="4" w:space="0" w:color="000000"/>
            </w:tcBorders>
            <w:shd w:val="clear" w:color="auto" w:fill="auto"/>
            <w:noWrap/>
          </w:tcPr>
          <w:p w14:paraId="392224A4" w14:textId="77777777" w:rsidR="00FE75D2" w:rsidRPr="00FD7FAC" w:rsidRDefault="00FE75D2" w:rsidP="00FE75D2">
            <w:pPr>
              <w:widowControl/>
              <w:jc w:val="left"/>
              <w:rPr>
                <w:rFonts w:cs="Arial"/>
                <w:sz w:val="21"/>
                <w:szCs w:val="21"/>
              </w:rPr>
            </w:pPr>
            <w:r w:rsidRPr="00EA5C9C">
              <w:rPr>
                <w:rFonts w:cs="Arial"/>
                <w:sz w:val="21"/>
                <w:szCs w:val="21"/>
              </w:rPr>
              <w:t>2017-09-2</w:t>
            </w:r>
            <w:r>
              <w:rPr>
                <w:rFonts w:cs="Arial"/>
                <w:sz w:val="21"/>
                <w:szCs w:val="21"/>
              </w:rPr>
              <w:t>7</w:t>
            </w:r>
          </w:p>
        </w:tc>
      </w:tr>
      <w:tr w:rsidR="00FE75D2" w:rsidRPr="00FD7FAC" w14:paraId="7A91B7C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3E964A9" w14:textId="77777777" w:rsidR="00FE75D2" w:rsidRPr="00CC2133" w:rsidRDefault="00FE75D2" w:rsidP="00FE75D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BC78CEC" w14:textId="77777777" w:rsidR="00FE75D2" w:rsidRPr="00BC1563" w:rsidRDefault="00FE2E83" w:rsidP="00FE75D2">
            <w:pPr>
              <w:widowControl/>
              <w:jc w:val="left"/>
              <w:rPr>
                <w:rFonts w:cs="Arial"/>
                <w:sz w:val="21"/>
                <w:szCs w:val="21"/>
              </w:rPr>
            </w:pPr>
            <w:r w:rsidRPr="00FE2E83">
              <w:rPr>
                <w:rFonts w:cs="Arial" w:hint="eastAsia"/>
                <w:sz w:val="21"/>
                <w:szCs w:val="21"/>
              </w:rPr>
              <w:t>中国广核集团总经理张善明：</w:t>
            </w:r>
            <w:r w:rsidRPr="00FE2E83">
              <w:rPr>
                <w:rFonts w:cs="Arial" w:hint="eastAsia"/>
                <w:sz w:val="21"/>
                <w:szCs w:val="21"/>
              </w:rPr>
              <w:t xml:space="preserve"> </w:t>
            </w:r>
            <w:r w:rsidRPr="00FE2E83">
              <w:rPr>
                <w:rFonts w:cs="Arial" w:hint="eastAsia"/>
                <w:sz w:val="21"/>
                <w:szCs w:val="21"/>
              </w:rPr>
              <w:t>“和睦系统”走向国际市场空间广阔</w:t>
            </w:r>
          </w:p>
        </w:tc>
        <w:tc>
          <w:tcPr>
            <w:tcW w:w="1266" w:type="dxa"/>
            <w:tcBorders>
              <w:top w:val="single" w:sz="4" w:space="0" w:color="000000"/>
              <w:left w:val="nil"/>
              <w:bottom w:val="single" w:sz="4" w:space="0" w:color="000000"/>
              <w:right w:val="single" w:sz="4" w:space="0" w:color="000000"/>
            </w:tcBorders>
            <w:shd w:val="clear" w:color="auto" w:fill="auto"/>
            <w:noWrap/>
          </w:tcPr>
          <w:p w14:paraId="1176185F" w14:textId="77777777" w:rsidR="00FE75D2" w:rsidRPr="00EA5C9C" w:rsidRDefault="00355035" w:rsidP="00FE75D2">
            <w:pPr>
              <w:widowControl/>
              <w:jc w:val="left"/>
              <w:rPr>
                <w:rFonts w:cs="Arial"/>
                <w:sz w:val="21"/>
                <w:szCs w:val="21"/>
              </w:rPr>
            </w:pPr>
            <w:r w:rsidRPr="00EA5C9C">
              <w:rPr>
                <w:rFonts w:cs="Arial"/>
                <w:sz w:val="21"/>
                <w:szCs w:val="21"/>
              </w:rPr>
              <w:t>2017-09-2</w:t>
            </w:r>
            <w:r>
              <w:rPr>
                <w:rFonts w:cs="Arial"/>
                <w:sz w:val="21"/>
                <w:szCs w:val="21"/>
              </w:rPr>
              <w:t>7</w:t>
            </w:r>
          </w:p>
        </w:tc>
      </w:tr>
      <w:tr w:rsidR="00355035" w:rsidRPr="00FD7FAC" w14:paraId="66CD2BF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344EB4B" w14:textId="77777777" w:rsidR="00355035" w:rsidRPr="00CC2133" w:rsidRDefault="00355035" w:rsidP="00FE75D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6038286" w14:textId="77777777" w:rsidR="00355035" w:rsidRPr="00FE2E83" w:rsidRDefault="00355035" w:rsidP="00FE75D2">
            <w:pPr>
              <w:widowControl/>
              <w:jc w:val="left"/>
              <w:rPr>
                <w:rFonts w:cs="Arial"/>
                <w:sz w:val="21"/>
                <w:szCs w:val="21"/>
              </w:rPr>
            </w:pPr>
            <w:r w:rsidRPr="00355035">
              <w:rPr>
                <w:rFonts w:cs="Arial" w:hint="eastAsia"/>
                <w:sz w:val="21"/>
                <w:szCs w:val="21"/>
              </w:rPr>
              <w:t>世界核协会支持阿库尤核电厂建设</w:t>
            </w:r>
          </w:p>
        </w:tc>
        <w:tc>
          <w:tcPr>
            <w:tcW w:w="1266" w:type="dxa"/>
            <w:tcBorders>
              <w:top w:val="single" w:sz="4" w:space="0" w:color="000000"/>
              <w:left w:val="nil"/>
              <w:bottom w:val="single" w:sz="4" w:space="0" w:color="000000"/>
              <w:right w:val="single" w:sz="4" w:space="0" w:color="000000"/>
            </w:tcBorders>
            <w:shd w:val="clear" w:color="auto" w:fill="auto"/>
            <w:noWrap/>
          </w:tcPr>
          <w:p w14:paraId="0FB32633" w14:textId="77777777" w:rsidR="00355035" w:rsidRPr="00EA5C9C" w:rsidRDefault="00355035" w:rsidP="00355035">
            <w:pPr>
              <w:widowControl/>
              <w:jc w:val="left"/>
              <w:rPr>
                <w:rFonts w:cs="Arial"/>
                <w:sz w:val="21"/>
                <w:szCs w:val="21"/>
              </w:rPr>
            </w:pPr>
            <w:r w:rsidRPr="00EA5C9C">
              <w:rPr>
                <w:rFonts w:cs="Arial"/>
                <w:sz w:val="21"/>
                <w:szCs w:val="21"/>
              </w:rPr>
              <w:t>2017-09-2</w:t>
            </w:r>
            <w:r>
              <w:rPr>
                <w:rFonts w:cs="Arial"/>
                <w:sz w:val="21"/>
                <w:szCs w:val="21"/>
              </w:rPr>
              <w:t>8</w:t>
            </w:r>
          </w:p>
        </w:tc>
      </w:tr>
      <w:tr w:rsidR="00355035" w:rsidRPr="00FD7FAC" w14:paraId="02FE0A0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81DBBB0" w14:textId="77777777" w:rsidR="00355035" w:rsidRPr="00CC2133" w:rsidRDefault="00355035" w:rsidP="00FE75D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7B637E9" w14:textId="77777777" w:rsidR="00355035" w:rsidRPr="00FE2E83" w:rsidRDefault="00355035" w:rsidP="00FE75D2">
            <w:pPr>
              <w:widowControl/>
              <w:jc w:val="left"/>
              <w:rPr>
                <w:rFonts w:cs="Arial"/>
                <w:sz w:val="21"/>
                <w:szCs w:val="21"/>
              </w:rPr>
            </w:pPr>
            <w:r w:rsidRPr="00355035">
              <w:rPr>
                <w:rFonts w:cs="Arial" w:hint="eastAsia"/>
                <w:sz w:val="21"/>
                <w:szCs w:val="21"/>
              </w:rPr>
              <w:t>中国核建集团：持续提升中国核电建造全球领先能力</w:t>
            </w:r>
          </w:p>
        </w:tc>
        <w:tc>
          <w:tcPr>
            <w:tcW w:w="1266" w:type="dxa"/>
            <w:tcBorders>
              <w:top w:val="single" w:sz="4" w:space="0" w:color="000000"/>
              <w:left w:val="nil"/>
              <w:bottom w:val="single" w:sz="4" w:space="0" w:color="000000"/>
              <w:right w:val="single" w:sz="4" w:space="0" w:color="000000"/>
            </w:tcBorders>
            <w:shd w:val="clear" w:color="auto" w:fill="auto"/>
            <w:noWrap/>
          </w:tcPr>
          <w:p w14:paraId="048BD1D8" w14:textId="77777777" w:rsidR="00355035" w:rsidRPr="00EA5C9C" w:rsidRDefault="00355035" w:rsidP="00FE75D2">
            <w:pPr>
              <w:widowControl/>
              <w:jc w:val="left"/>
              <w:rPr>
                <w:rFonts w:cs="Arial"/>
                <w:sz w:val="21"/>
                <w:szCs w:val="21"/>
              </w:rPr>
            </w:pPr>
            <w:r w:rsidRPr="00EA5C9C">
              <w:rPr>
                <w:rFonts w:cs="Arial"/>
                <w:sz w:val="21"/>
                <w:szCs w:val="21"/>
              </w:rPr>
              <w:t>2017-09-2</w:t>
            </w:r>
            <w:r>
              <w:rPr>
                <w:rFonts w:cs="Arial"/>
                <w:sz w:val="21"/>
                <w:szCs w:val="21"/>
              </w:rPr>
              <w:t>8</w:t>
            </w:r>
          </w:p>
        </w:tc>
      </w:tr>
      <w:tr w:rsidR="00355035" w:rsidRPr="00FD7FAC" w14:paraId="22F3CB2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6D3C872" w14:textId="77777777" w:rsidR="00355035" w:rsidRPr="00CC2133" w:rsidRDefault="00355035" w:rsidP="00FE75D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5BD9AB3" w14:textId="77777777" w:rsidR="00355035" w:rsidRPr="00FE2E83" w:rsidRDefault="00355035" w:rsidP="00FE75D2">
            <w:pPr>
              <w:widowControl/>
              <w:jc w:val="left"/>
              <w:rPr>
                <w:rFonts w:cs="Arial"/>
                <w:sz w:val="21"/>
                <w:szCs w:val="21"/>
              </w:rPr>
            </w:pPr>
            <w:r w:rsidRPr="00355035">
              <w:rPr>
                <w:rFonts w:cs="Arial" w:hint="eastAsia"/>
                <w:sz w:val="21"/>
                <w:szCs w:val="21"/>
              </w:rPr>
              <w:t>“华龙一号”英国核电项目进展顺利</w:t>
            </w:r>
            <w:r w:rsidRPr="00355035">
              <w:rPr>
                <w:rFonts w:cs="Arial" w:hint="eastAsia"/>
                <w:sz w:val="21"/>
                <w:szCs w:val="21"/>
              </w:rPr>
              <w:t xml:space="preserve"> </w:t>
            </w:r>
            <w:r w:rsidRPr="00355035">
              <w:rPr>
                <w:rFonts w:cs="Arial" w:hint="eastAsia"/>
                <w:sz w:val="21"/>
                <w:szCs w:val="21"/>
              </w:rPr>
              <w:t>预计今年</w:t>
            </w:r>
            <w:r w:rsidRPr="00355035">
              <w:rPr>
                <w:rFonts w:cs="Arial" w:hint="eastAsia"/>
                <w:sz w:val="21"/>
                <w:szCs w:val="21"/>
              </w:rPr>
              <w:t>11</w:t>
            </w:r>
            <w:r w:rsidRPr="00355035">
              <w:rPr>
                <w:rFonts w:cs="Arial" w:hint="eastAsia"/>
                <w:sz w:val="21"/>
                <w:szCs w:val="21"/>
              </w:rPr>
              <w:t>月将进入第二阶段</w:t>
            </w:r>
          </w:p>
        </w:tc>
        <w:tc>
          <w:tcPr>
            <w:tcW w:w="1266" w:type="dxa"/>
            <w:tcBorders>
              <w:top w:val="single" w:sz="4" w:space="0" w:color="000000"/>
              <w:left w:val="nil"/>
              <w:bottom w:val="single" w:sz="4" w:space="0" w:color="000000"/>
              <w:right w:val="single" w:sz="4" w:space="0" w:color="000000"/>
            </w:tcBorders>
            <w:shd w:val="clear" w:color="auto" w:fill="auto"/>
            <w:noWrap/>
          </w:tcPr>
          <w:p w14:paraId="35E4BB57" w14:textId="77777777" w:rsidR="00355035" w:rsidRPr="00EA5C9C" w:rsidRDefault="00355035" w:rsidP="00FE75D2">
            <w:pPr>
              <w:widowControl/>
              <w:jc w:val="left"/>
              <w:rPr>
                <w:rFonts w:cs="Arial"/>
                <w:sz w:val="21"/>
                <w:szCs w:val="21"/>
              </w:rPr>
            </w:pPr>
            <w:r w:rsidRPr="00EA5C9C">
              <w:rPr>
                <w:rFonts w:cs="Arial"/>
                <w:sz w:val="21"/>
                <w:szCs w:val="21"/>
              </w:rPr>
              <w:t>2017-09-2</w:t>
            </w:r>
            <w:r>
              <w:rPr>
                <w:rFonts w:cs="Arial"/>
                <w:sz w:val="21"/>
                <w:szCs w:val="21"/>
              </w:rPr>
              <w:t>8</w:t>
            </w:r>
          </w:p>
        </w:tc>
      </w:tr>
      <w:tr w:rsidR="00A0000E" w:rsidRPr="00FD7FAC" w14:paraId="775D60F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C65DA1" w14:textId="77777777" w:rsidR="00A0000E" w:rsidRPr="00CC2133" w:rsidRDefault="00A0000E" w:rsidP="00A0000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E02D2FD" w14:textId="77777777" w:rsidR="00A0000E" w:rsidRPr="00355035" w:rsidRDefault="00A0000E" w:rsidP="00A0000E">
            <w:pPr>
              <w:widowControl/>
              <w:jc w:val="left"/>
              <w:rPr>
                <w:rFonts w:cs="Arial"/>
                <w:sz w:val="21"/>
                <w:szCs w:val="21"/>
              </w:rPr>
            </w:pPr>
            <w:r w:rsidRPr="00A0000E">
              <w:rPr>
                <w:rFonts w:cs="Arial" w:hint="eastAsia"/>
                <w:sz w:val="21"/>
                <w:szCs w:val="21"/>
              </w:rPr>
              <w:t>砥砺奋进的五年｜厚积薄发，核心设备中国造</w:t>
            </w:r>
          </w:p>
        </w:tc>
        <w:tc>
          <w:tcPr>
            <w:tcW w:w="1266" w:type="dxa"/>
            <w:tcBorders>
              <w:top w:val="single" w:sz="4" w:space="0" w:color="000000"/>
              <w:left w:val="nil"/>
              <w:bottom w:val="single" w:sz="4" w:space="0" w:color="000000"/>
              <w:right w:val="single" w:sz="4" w:space="0" w:color="000000"/>
            </w:tcBorders>
            <w:shd w:val="clear" w:color="auto" w:fill="auto"/>
            <w:noWrap/>
          </w:tcPr>
          <w:p w14:paraId="0D650429" w14:textId="77777777" w:rsidR="00A0000E" w:rsidRPr="00EA5C9C" w:rsidRDefault="00A0000E" w:rsidP="00A0000E">
            <w:pPr>
              <w:widowControl/>
              <w:jc w:val="left"/>
              <w:rPr>
                <w:rFonts w:cs="Arial"/>
                <w:sz w:val="21"/>
                <w:szCs w:val="21"/>
              </w:rPr>
            </w:pPr>
            <w:r w:rsidRPr="00EA5C9C">
              <w:rPr>
                <w:rFonts w:cs="Arial"/>
                <w:sz w:val="21"/>
                <w:szCs w:val="21"/>
              </w:rPr>
              <w:t>2017-09-2</w:t>
            </w:r>
            <w:r>
              <w:rPr>
                <w:rFonts w:cs="Arial"/>
                <w:sz w:val="21"/>
                <w:szCs w:val="21"/>
              </w:rPr>
              <w:t>9</w:t>
            </w:r>
          </w:p>
        </w:tc>
      </w:tr>
      <w:tr w:rsidR="00A0000E" w:rsidRPr="00FD7FAC" w14:paraId="4DA7A59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45E269E" w14:textId="77777777" w:rsidR="00A0000E" w:rsidRPr="00CC2133" w:rsidRDefault="00A0000E" w:rsidP="00A0000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FC6679" w14:textId="77777777" w:rsidR="00A0000E" w:rsidRPr="00355035" w:rsidRDefault="00A0000E" w:rsidP="00A0000E">
            <w:pPr>
              <w:widowControl/>
              <w:jc w:val="left"/>
              <w:rPr>
                <w:rFonts w:cs="Arial"/>
                <w:sz w:val="21"/>
                <w:szCs w:val="21"/>
              </w:rPr>
            </w:pPr>
            <w:r w:rsidRPr="00A0000E">
              <w:rPr>
                <w:rFonts w:cs="Arial" w:hint="eastAsia"/>
                <w:sz w:val="21"/>
                <w:szCs w:val="21"/>
              </w:rPr>
              <w:t>田湾核电</w:t>
            </w:r>
            <w:r w:rsidRPr="00A0000E">
              <w:rPr>
                <w:rFonts w:cs="Arial" w:hint="eastAsia"/>
                <w:sz w:val="21"/>
                <w:szCs w:val="21"/>
              </w:rPr>
              <w:t>3</w:t>
            </w:r>
            <w:r w:rsidRPr="00A0000E">
              <w:rPr>
                <w:rFonts w:cs="Arial" w:hint="eastAsia"/>
                <w:sz w:val="21"/>
                <w:szCs w:val="21"/>
              </w:rPr>
              <w:t>号机组首次达临界</w:t>
            </w:r>
          </w:p>
        </w:tc>
        <w:tc>
          <w:tcPr>
            <w:tcW w:w="1266" w:type="dxa"/>
            <w:tcBorders>
              <w:top w:val="single" w:sz="4" w:space="0" w:color="000000"/>
              <w:left w:val="nil"/>
              <w:bottom w:val="single" w:sz="4" w:space="0" w:color="000000"/>
              <w:right w:val="single" w:sz="4" w:space="0" w:color="000000"/>
            </w:tcBorders>
            <w:shd w:val="clear" w:color="auto" w:fill="auto"/>
            <w:noWrap/>
          </w:tcPr>
          <w:p w14:paraId="7FF3F915" w14:textId="77777777" w:rsidR="00A0000E" w:rsidRPr="00EA5C9C" w:rsidRDefault="00A0000E" w:rsidP="00A0000E">
            <w:pPr>
              <w:widowControl/>
              <w:jc w:val="left"/>
              <w:rPr>
                <w:rFonts w:cs="Arial"/>
                <w:sz w:val="21"/>
                <w:szCs w:val="21"/>
              </w:rPr>
            </w:pPr>
            <w:r w:rsidRPr="00EA5C9C">
              <w:rPr>
                <w:rFonts w:cs="Arial"/>
                <w:sz w:val="21"/>
                <w:szCs w:val="21"/>
              </w:rPr>
              <w:t>2017-09-2</w:t>
            </w:r>
            <w:r>
              <w:rPr>
                <w:rFonts w:cs="Arial"/>
                <w:sz w:val="21"/>
                <w:szCs w:val="21"/>
              </w:rPr>
              <w:t>9</w:t>
            </w:r>
          </w:p>
        </w:tc>
      </w:tr>
      <w:tr w:rsidR="00A0000E" w:rsidRPr="00FD7FAC" w14:paraId="705ADEE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899C81" w14:textId="77777777" w:rsidR="00A0000E" w:rsidRPr="00CC2133" w:rsidRDefault="00A0000E" w:rsidP="00A0000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145CF3D" w14:textId="77777777" w:rsidR="00A0000E" w:rsidRPr="00355035" w:rsidRDefault="00A0000E" w:rsidP="00A0000E">
            <w:pPr>
              <w:widowControl/>
              <w:jc w:val="left"/>
              <w:rPr>
                <w:rFonts w:cs="Arial"/>
                <w:sz w:val="21"/>
                <w:szCs w:val="21"/>
              </w:rPr>
            </w:pPr>
            <w:r w:rsidRPr="00A0000E">
              <w:rPr>
                <w:rFonts w:cs="Arial" w:hint="eastAsia"/>
                <w:sz w:val="21"/>
                <w:szCs w:val="21"/>
              </w:rPr>
              <w:t>中国核安保工作展现大国担当</w:t>
            </w:r>
          </w:p>
        </w:tc>
        <w:tc>
          <w:tcPr>
            <w:tcW w:w="1266" w:type="dxa"/>
            <w:tcBorders>
              <w:top w:val="single" w:sz="4" w:space="0" w:color="000000"/>
              <w:left w:val="nil"/>
              <w:bottom w:val="single" w:sz="4" w:space="0" w:color="000000"/>
              <w:right w:val="single" w:sz="4" w:space="0" w:color="000000"/>
            </w:tcBorders>
            <w:shd w:val="clear" w:color="auto" w:fill="auto"/>
            <w:noWrap/>
          </w:tcPr>
          <w:p w14:paraId="2E2C30DA" w14:textId="77777777" w:rsidR="00A0000E" w:rsidRPr="00EA5C9C" w:rsidRDefault="00A0000E" w:rsidP="00A0000E">
            <w:pPr>
              <w:widowControl/>
              <w:jc w:val="left"/>
              <w:rPr>
                <w:rFonts w:cs="Arial"/>
                <w:sz w:val="21"/>
                <w:szCs w:val="21"/>
              </w:rPr>
            </w:pPr>
            <w:r w:rsidRPr="00EA5C9C">
              <w:rPr>
                <w:rFonts w:cs="Arial"/>
                <w:sz w:val="21"/>
                <w:szCs w:val="21"/>
              </w:rPr>
              <w:t>2017-09-2</w:t>
            </w:r>
            <w:r>
              <w:rPr>
                <w:rFonts w:cs="Arial"/>
                <w:sz w:val="21"/>
                <w:szCs w:val="21"/>
              </w:rPr>
              <w:t>9</w:t>
            </w:r>
          </w:p>
        </w:tc>
      </w:tr>
      <w:tr w:rsidR="00203371" w:rsidRPr="00FD7FAC" w14:paraId="3BBB361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273217" w14:textId="77777777" w:rsidR="00203371" w:rsidRPr="00CC2133" w:rsidRDefault="00203371" w:rsidP="00A0000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FB99046" w14:textId="77777777" w:rsidR="00203371" w:rsidRPr="00A0000E" w:rsidRDefault="00203371" w:rsidP="00A0000E">
            <w:pPr>
              <w:widowControl/>
              <w:jc w:val="left"/>
              <w:rPr>
                <w:rFonts w:cs="Arial"/>
                <w:sz w:val="21"/>
                <w:szCs w:val="21"/>
              </w:rPr>
            </w:pPr>
            <w:r w:rsidRPr="00203371">
              <w:rPr>
                <w:rFonts w:cs="Arial" w:hint="eastAsia"/>
                <w:sz w:val="21"/>
                <w:szCs w:val="21"/>
              </w:rPr>
              <w:t>伊拉克外长：请求国际资助核电站一座</w:t>
            </w:r>
          </w:p>
        </w:tc>
        <w:tc>
          <w:tcPr>
            <w:tcW w:w="1266" w:type="dxa"/>
            <w:tcBorders>
              <w:top w:val="single" w:sz="4" w:space="0" w:color="000000"/>
              <w:left w:val="nil"/>
              <w:bottom w:val="single" w:sz="4" w:space="0" w:color="000000"/>
              <w:right w:val="single" w:sz="4" w:space="0" w:color="000000"/>
            </w:tcBorders>
            <w:shd w:val="clear" w:color="auto" w:fill="auto"/>
            <w:noWrap/>
          </w:tcPr>
          <w:p w14:paraId="2CE080D5" w14:textId="77777777" w:rsidR="00203371" w:rsidRPr="00EA5C9C" w:rsidRDefault="00203371" w:rsidP="00203371">
            <w:pPr>
              <w:widowControl/>
              <w:jc w:val="left"/>
              <w:rPr>
                <w:rFonts w:cs="Arial"/>
                <w:sz w:val="21"/>
                <w:szCs w:val="21"/>
              </w:rPr>
            </w:pPr>
            <w:r w:rsidRPr="00EA5C9C">
              <w:rPr>
                <w:rFonts w:cs="Arial"/>
                <w:sz w:val="21"/>
                <w:szCs w:val="21"/>
              </w:rPr>
              <w:t>2017-09-</w:t>
            </w:r>
            <w:r>
              <w:rPr>
                <w:rFonts w:cs="Arial" w:hint="eastAsia"/>
                <w:sz w:val="21"/>
                <w:szCs w:val="21"/>
              </w:rPr>
              <w:t>3</w:t>
            </w:r>
            <w:r>
              <w:rPr>
                <w:rFonts w:cs="Arial"/>
                <w:sz w:val="21"/>
                <w:szCs w:val="21"/>
              </w:rPr>
              <w:t>0</w:t>
            </w:r>
          </w:p>
        </w:tc>
      </w:tr>
      <w:tr w:rsidR="00203371" w:rsidRPr="00FD7FAC" w14:paraId="052768E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816A124" w14:textId="77777777" w:rsidR="00203371" w:rsidRPr="00CC2133" w:rsidRDefault="00203371" w:rsidP="0020337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730AFEE" w14:textId="77777777" w:rsidR="00203371" w:rsidRPr="00A0000E" w:rsidRDefault="00203371" w:rsidP="00203371">
            <w:pPr>
              <w:widowControl/>
              <w:jc w:val="left"/>
              <w:rPr>
                <w:rFonts w:cs="Arial"/>
                <w:sz w:val="21"/>
                <w:szCs w:val="21"/>
              </w:rPr>
            </w:pPr>
            <w:r w:rsidRPr="00203371">
              <w:rPr>
                <w:rFonts w:cs="Arial" w:hint="eastAsia"/>
                <w:sz w:val="21"/>
                <w:szCs w:val="21"/>
              </w:rPr>
              <w:t>俄媒：阿联酋首个核反应堆计划</w:t>
            </w:r>
            <w:r w:rsidRPr="00203371">
              <w:rPr>
                <w:rFonts w:cs="Arial" w:hint="eastAsia"/>
                <w:sz w:val="21"/>
                <w:szCs w:val="21"/>
              </w:rPr>
              <w:t>2018</w:t>
            </w:r>
            <w:r w:rsidRPr="00203371">
              <w:rPr>
                <w:rFonts w:cs="Arial" w:hint="eastAsia"/>
                <w:sz w:val="21"/>
                <w:szCs w:val="21"/>
              </w:rPr>
              <w:t>年投入运营</w:t>
            </w:r>
          </w:p>
        </w:tc>
        <w:tc>
          <w:tcPr>
            <w:tcW w:w="1266" w:type="dxa"/>
            <w:tcBorders>
              <w:top w:val="single" w:sz="4" w:space="0" w:color="000000"/>
              <w:left w:val="nil"/>
              <w:bottom w:val="single" w:sz="4" w:space="0" w:color="000000"/>
              <w:right w:val="single" w:sz="4" w:space="0" w:color="000000"/>
            </w:tcBorders>
            <w:shd w:val="clear" w:color="auto" w:fill="auto"/>
            <w:noWrap/>
          </w:tcPr>
          <w:p w14:paraId="61DA0CBC" w14:textId="77777777" w:rsidR="00203371" w:rsidRPr="00EA5C9C" w:rsidRDefault="00203371" w:rsidP="00203371">
            <w:pPr>
              <w:widowControl/>
              <w:jc w:val="left"/>
              <w:rPr>
                <w:rFonts w:cs="Arial"/>
                <w:sz w:val="21"/>
                <w:szCs w:val="21"/>
              </w:rPr>
            </w:pPr>
            <w:r w:rsidRPr="00EA5C9C">
              <w:rPr>
                <w:rFonts w:cs="Arial"/>
                <w:sz w:val="21"/>
                <w:szCs w:val="21"/>
              </w:rPr>
              <w:t>2017-09-</w:t>
            </w:r>
            <w:r>
              <w:rPr>
                <w:rFonts w:cs="Arial" w:hint="eastAsia"/>
                <w:sz w:val="21"/>
                <w:szCs w:val="21"/>
              </w:rPr>
              <w:t>3</w:t>
            </w:r>
            <w:r>
              <w:rPr>
                <w:rFonts w:cs="Arial"/>
                <w:sz w:val="21"/>
                <w:szCs w:val="21"/>
              </w:rPr>
              <w:t>0</w:t>
            </w:r>
          </w:p>
        </w:tc>
      </w:tr>
      <w:tr w:rsidR="00203371" w:rsidRPr="00FD7FAC" w14:paraId="2063397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3EF5EBF" w14:textId="77777777" w:rsidR="00203371" w:rsidRPr="00CC2133" w:rsidRDefault="00203371" w:rsidP="0020337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12AB84" w14:textId="77777777" w:rsidR="00203371" w:rsidRPr="00A0000E" w:rsidRDefault="00203371" w:rsidP="00203371">
            <w:pPr>
              <w:widowControl/>
              <w:jc w:val="left"/>
              <w:rPr>
                <w:rFonts w:cs="Arial"/>
                <w:sz w:val="21"/>
                <w:szCs w:val="21"/>
              </w:rPr>
            </w:pPr>
            <w:r w:rsidRPr="00203371">
              <w:rPr>
                <w:rFonts w:cs="Arial" w:hint="eastAsia"/>
                <w:sz w:val="21"/>
                <w:szCs w:val="21"/>
              </w:rPr>
              <w:t>中英核电项目签订一周年</w:t>
            </w:r>
            <w:r w:rsidRPr="00203371">
              <w:rPr>
                <w:rFonts w:cs="Arial" w:hint="eastAsia"/>
                <w:sz w:val="21"/>
                <w:szCs w:val="21"/>
              </w:rPr>
              <w:t xml:space="preserve"> </w:t>
            </w:r>
            <w:r w:rsidRPr="00203371">
              <w:rPr>
                <w:rFonts w:cs="Arial" w:hint="eastAsia"/>
                <w:sz w:val="21"/>
                <w:szCs w:val="21"/>
              </w:rPr>
              <w:t>英煤：英国三大核电项目正有序推进</w:t>
            </w:r>
          </w:p>
        </w:tc>
        <w:tc>
          <w:tcPr>
            <w:tcW w:w="1266" w:type="dxa"/>
            <w:tcBorders>
              <w:top w:val="single" w:sz="4" w:space="0" w:color="000000"/>
              <w:left w:val="nil"/>
              <w:bottom w:val="single" w:sz="4" w:space="0" w:color="000000"/>
              <w:right w:val="single" w:sz="4" w:space="0" w:color="000000"/>
            </w:tcBorders>
            <w:shd w:val="clear" w:color="auto" w:fill="auto"/>
            <w:noWrap/>
          </w:tcPr>
          <w:p w14:paraId="644AB088" w14:textId="77777777" w:rsidR="00203371" w:rsidRPr="00EA5C9C" w:rsidRDefault="00203371" w:rsidP="00203371">
            <w:pPr>
              <w:widowControl/>
              <w:jc w:val="left"/>
              <w:rPr>
                <w:rFonts w:cs="Arial"/>
                <w:sz w:val="21"/>
                <w:szCs w:val="21"/>
              </w:rPr>
            </w:pPr>
            <w:r w:rsidRPr="00EA5C9C">
              <w:rPr>
                <w:rFonts w:cs="Arial"/>
                <w:sz w:val="21"/>
                <w:szCs w:val="21"/>
              </w:rPr>
              <w:t>2017-09-</w:t>
            </w:r>
            <w:r>
              <w:rPr>
                <w:rFonts w:cs="Arial" w:hint="eastAsia"/>
                <w:sz w:val="21"/>
                <w:szCs w:val="21"/>
              </w:rPr>
              <w:t>3</w:t>
            </w:r>
            <w:r>
              <w:rPr>
                <w:rFonts w:cs="Arial"/>
                <w:sz w:val="21"/>
                <w:szCs w:val="21"/>
              </w:rPr>
              <w:t>0</w:t>
            </w:r>
          </w:p>
        </w:tc>
      </w:tr>
      <w:tr w:rsidR="00203371" w:rsidRPr="00FD7FAC" w14:paraId="5270CE3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A108FD" w14:textId="77777777" w:rsidR="00203371" w:rsidRPr="00CC2133" w:rsidRDefault="00203371" w:rsidP="0020337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1E29B90" w14:textId="77777777" w:rsidR="00203371" w:rsidRPr="00A0000E" w:rsidRDefault="00203371" w:rsidP="00203371">
            <w:pPr>
              <w:widowControl/>
              <w:jc w:val="left"/>
              <w:rPr>
                <w:rFonts w:cs="Arial"/>
                <w:sz w:val="21"/>
                <w:szCs w:val="21"/>
              </w:rPr>
            </w:pPr>
            <w:r w:rsidRPr="00203371">
              <w:rPr>
                <w:rFonts w:cs="Arial" w:hint="eastAsia"/>
                <w:sz w:val="21"/>
                <w:szCs w:val="21"/>
              </w:rPr>
              <w:t>中企已走向世界核能产业链中高端</w:t>
            </w:r>
            <w:r w:rsidRPr="00203371">
              <w:rPr>
                <w:rFonts w:cs="Arial" w:hint="eastAsia"/>
                <w:sz w:val="21"/>
                <w:szCs w:val="21"/>
              </w:rPr>
              <w:t xml:space="preserve"> </w:t>
            </w:r>
            <w:r w:rsidRPr="00203371">
              <w:rPr>
                <w:rFonts w:cs="Arial" w:hint="eastAsia"/>
                <w:sz w:val="21"/>
                <w:szCs w:val="21"/>
              </w:rPr>
              <w:t>核电已成我国参与国际合作亮丽名片</w:t>
            </w:r>
          </w:p>
        </w:tc>
        <w:tc>
          <w:tcPr>
            <w:tcW w:w="1266" w:type="dxa"/>
            <w:tcBorders>
              <w:top w:val="single" w:sz="4" w:space="0" w:color="000000"/>
              <w:left w:val="nil"/>
              <w:bottom w:val="single" w:sz="4" w:space="0" w:color="000000"/>
              <w:right w:val="single" w:sz="4" w:space="0" w:color="000000"/>
            </w:tcBorders>
            <w:shd w:val="clear" w:color="auto" w:fill="auto"/>
            <w:noWrap/>
          </w:tcPr>
          <w:p w14:paraId="7D76D25A" w14:textId="77777777" w:rsidR="00203371" w:rsidRPr="00EA5C9C" w:rsidRDefault="00203371" w:rsidP="00203371">
            <w:pPr>
              <w:widowControl/>
              <w:jc w:val="left"/>
              <w:rPr>
                <w:rFonts w:cs="Arial"/>
                <w:sz w:val="21"/>
                <w:szCs w:val="21"/>
              </w:rPr>
            </w:pPr>
            <w:r w:rsidRPr="00EA5C9C">
              <w:rPr>
                <w:rFonts w:cs="Arial"/>
                <w:sz w:val="21"/>
                <w:szCs w:val="21"/>
              </w:rPr>
              <w:t>2017-09-</w:t>
            </w:r>
            <w:r>
              <w:rPr>
                <w:rFonts w:cs="Arial" w:hint="eastAsia"/>
                <w:sz w:val="21"/>
                <w:szCs w:val="21"/>
              </w:rPr>
              <w:t>3</w:t>
            </w:r>
            <w:r>
              <w:rPr>
                <w:rFonts w:cs="Arial"/>
                <w:sz w:val="21"/>
                <w:szCs w:val="21"/>
              </w:rPr>
              <w:t>0</w:t>
            </w:r>
          </w:p>
        </w:tc>
      </w:tr>
      <w:tr w:rsidR="00BB4E57" w:rsidRPr="00FD7FAC" w14:paraId="3B0BFCE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A4EAA1" w14:textId="77777777" w:rsidR="00BB4E57" w:rsidRPr="00CC2133" w:rsidRDefault="00BB4E57" w:rsidP="00BB4E5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DC9EE9D" w14:textId="77777777" w:rsidR="00BB4E57" w:rsidRPr="00FD7FAC" w:rsidRDefault="00BB4E57" w:rsidP="00BB4E57">
            <w:pPr>
              <w:widowControl/>
              <w:jc w:val="left"/>
              <w:rPr>
                <w:rFonts w:cs="Arial"/>
                <w:sz w:val="21"/>
                <w:szCs w:val="21"/>
              </w:rPr>
            </w:pPr>
            <w:r w:rsidRPr="00BB4E57">
              <w:rPr>
                <w:rFonts w:cs="Arial" w:hint="eastAsia"/>
                <w:sz w:val="21"/>
                <w:szCs w:val="21"/>
              </w:rPr>
              <w:t>田湾核电</w:t>
            </w:r>
            <w:r w:rsidRPr="00BB4E57">
              <w:rPr>
                <w:rFonts w:cs="Arial" w:hint="eastAsia"/>
                <w:sz w:val="21"/>
                <w:szCs w:val="21"/>
              </w:rPr>
              <w:t>3</w:t>
            </w:r>
            <w:r w:rsidRPr="00BB4E57">
              <w:rPr>
                <w:rFonts w:cs="Arial" w:hint="eastAsia"/>
                <w:sz w:val="21"/>
                <w:szCs w:val="21"/>
              </w:rPr>
              <w:t>号机组汽轮发电机首次冲转成功</w:t>
            </w:r>
          </w:p>
        </w:tc>
        <w:tc>
          <w:tcPr>
            <w:tcW w:w="1266" w:type="dxa"/>
            <w:tcBorders>
              <w:top w:val="single" w:sz="4" w:space="0" w:color="000000"/>
              <w:left w:val="nil"/>
              <w:bottom w:val="single" w:sz="4" w:space="0" w:color="000000"/>
              <w:right w:val="single" w:sz="4" w:space="0" w:color="000000"/>
            </w:tcBorders>
            <w:shd w:val="clear" w:color="auto" w:fill="auto"/>
            <w:noWrap/>
          </w:tcPr>
          <w:p w14:paraId="76D3EBDA" w14:textId="77777777" w:rsidR="00BB4E57" w:rsidRPr="00EA5C9C" w:rsidRDefault="00BB4E57" w:rsidP="00BB4E57">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-09</w:t>
            </w:r>
          </w:p>
        </w:tc>
      </w:tr>
      <w:tr w:rsidR="00BB4E57" w:rsidRPr="00FD7FAC" w14:paraId="174CB7C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5F25414" w14:textId="77777777" w:rsidR="00BB4E57" w:rsidRPr="00CC2133" w:rsidRDefault="00BB4E57" w:rsidP="00BB4E5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C907083" w14:textId="77777777" w:rsidR="00BB4E57" w:rsidRPr="00FD7FAC" w:rsidRDefault="00BB4E57" w:rsidP="00BB4E57">
            <w:pPr>
              <w:widowControl/>
              <w:jc w:val="left"/>
              <w:rPr>
                <w:rFonts w:cs="Arial"/>
                <w:sz w:val="21"/>
                <w:szCs w:val="21"/>
              </w:rPr>
            </w:pPr>
            <w:r w:rsidRPr="00BB4E57">
              <w:rPr>
                <w:rFonts w:cs="Arial" w:hint="eastAsia"/>
                <w:sz w:val="21"/>
                <w:szCs w:val="21"/>
              </w:rPr>
              <w:t>阿联酋重视发展核电</w:t>
            </w:r>
          </w:p>
        </w:tc>
        <w:tc>
          <w:tcPr>
            <w:tcW w:w="1266" w:type="dxa"/>
            <w:tcBorders>
              <w:top w:val="single" w:sz="4" w:space="0" w:color="000000"/>
              <w:left w:val="nil"/>
              <w:bottom w:val="single" w:sz="4" w:space="0" w:color="000000"/>
              <w:right w:val="single" w:sz="4" w:space="0" w:color="000000"/>
            </w:tcBorders>
            <w:shd w:val="clear" w:color="auto" w:fill="auto"/>
            <w:noWrap/>
          </w:tcPr>
          <w:p w14:paraId="5C3924FC" w14:textId="77777777" w:rsidR="00BB4E57" w:rsidRPr="00FD7FAC" w:rsidRDefault="00BB4E57" w:rsidP="00BB4E57">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-09</w:t>
            </w:r>
          </w:p>
        </w:tc>
      </w:tr>
      <w:tr w:rsidR="00BB4E57" w:rsidRPr="00FD7FAC" w14:paraId="5A9D37A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53249A4" w14:textId="77777777" w:rsidR="00BB4E57" w:rsidRPr="00CC2133" w:rsidRDefault="00BB4E57" w:rsidP="00BB4E5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5401350" w14:textId="77777777" w:rsidR="00BB4E57" w:rsidRPr="00FD7FAC" w:rsidRDefault="007A1E76" w:rsidP="00BB4E57">
            <w:pPr>
              <w:widowControl/>
              <w:jc w:val="left"/>
              <w:rPr>
                <w:rFonts w:cs="Arial"/>
                <w:sz w:val="21"/>
                <w:szCs w:val="21"/>
              </w:rPr>
            </w:pPr>
            <w:r w:rsidRPr="007A1E76">
              <w:rPr>
                <w:rFonts w:cs="Arial" w:hint="eastAsia"/>
                <w:sz w:val="21"/>
                <w:szCs w:val="21"/>
              </w:rPr>
              <w:t>两台美国机组获准延寿</w:t>
            </w:r>
            <w:r w:rsidRPr="007A1E76">
              <w:rPr>
                <w:rFonts w:cs="Arial" w:hint="eastAsia"/>
                <w:sz w:val="21"/>
                <w:szCs w:val="21"/>
              </w:rPr>
              <w:t>20</w:t>
            </w:r>
            <w:r w:rsidRPr="007A1E76">
              <w:rPr>
                <w:rFonts w:cs="Arial" w:hint="eastAsia"/>
                <w:sz w:val="21"/>
                <w:szCs w:val="21"/>
              </w:rPr>
              <w:t>年</w:t>
            </w:r>
          </w:p>
        </w:tc>
        <w:tc>
          <w:tcPr>
            <w:tcW w:w="1266" w:type="dxa"/>
            <w:tcBorders>
              <w:top w:val="single" w:sz="4" w:space="0" w:color="000000"/>
              <w:left w:val="nil"/>
              <w:bottom w:val="single" w:sz="4" w:space="0" w:color="000000"/>
              <w:right w:val="single" w:sz="4" w:space="0" w:color="000000"/>
            </w:tcBorders>
            <w:shd w:val="clear" w:color="auto" w:fill="auto"/>
            <w:noWrap/>
          </w:tcPr>
          <w:p w14:paraId="2631ABEC" w14:textId="77777777" w:rsidR="00BB4E57" w:rsidRPr="00FD7FAC" w:rsidRDefault="007A1E76" w:rsidP="007A1E7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10</w:t>
            </w:r>
          </w:p>
        </w:tc>
      </w:tr>
      <w:tr w:rsidR="007A1E76" w:rsidRPr="00FD7FAC" w14:paraId="1B01AE5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C6BEC7C" w14:textId="77777777" w:rsidR="007A1E76" w:rsidRPr="00CC2133" w:rsidRDefault="007A1E76" w:rsidP="007A1E7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35C3873" w14:textId="77777777" w:rsidR="007A1E76" w:rsidRPr="007A1E76" w:rsidRDefault="007A1E76" w:rsidP="007A1E76">
            <w:pPr>
              <w:widowControl/>
              <w:jc w:val="left"/>
              <w:rPr>
                <w:rFonts w:cs="Arial"/>
                <w:sz w:val="21"/>
                <w:szCs w:val="21"/>
              </w:rPr>
            </w:pPr>
            <w:r w:rsidRPr="007A1E76">
              <w:rPr>
                <w:rFonts w:cs="Arial" w:hint="eastAsia"/>
                <w:sz w:val="21"/>
                <w:szCs w:val="21"/>
              </w:rPr>
              <w:t>华龙一号海外首堆压力容器成功吊装</w:t>
            </w:r>
            <w:r w:rsidRPr="007A1E76">
              <w:rPr>
                <w:rFonts w:cs="Arial" w:hint="eastAsia"/>
                <w:sz w:val="21"/>
                <w:szCs w:val="21"/>
              </w:rPr>
              <w:t xml:space="preserve"> </w:t>
            </w:r>
            <w:r w:rsidRPr="007A1E76">
              <w:rPr>
                <w:rFonts w:cs="Arial" w:hint="eastAsia"/>
                <w:sz w:val="21"/>
                <w:szCs w:val="21"/>
              </w:rPr>
              <w:t>预引入法得到完全验证</w:t>
            </w:r>
          </w:p>
        </w:tc>
        <w:tc>
          <w:tcPr>
            <w:tcW w:w="1266" w:type="dxa"/>
            <w:tcBorders>
              <w:top w:val="single" w:sz="4" w:space="0" w:color="000000"/>
              <w:left w:val="nil"/>
              <w:bottom w:val="single" w:sz="4" w:space="0" w:color="000000"/>
              <w:right w:val="single" w:sz="4" w:space="0" w:color="000000"/>
            </w:tcBorders>
            <w:shd w:val="clear" w:color="auto" w:fill="auto"/>
            <w:noWrap/>
          </w:tcPr>
          <w:p w14:paraId="73EE60BA" w14:textId="77777777" w:rsidR="007A1E76" w:rsidRPr="00FD7FAC" w:rsidRDefault="007A1E76" w:rsidP="007A1E7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10</w:t>
            </w:r>
          </w:p>
        </w:tc>
      </w:tr>
      <w:tr w:rsidR="006B2280" w:rsidRPr="00FD7FAC" w14:paraId="4ADF24C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A891EE3" w14:textId="77777777" w:rsidR="006B2280" w:rsidRPr="00CC2133" w:rsidRDefault="006B2280" w:rsidP="006B22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972AC8D" w14:textId="77777777" w:rsidR="006B2280" w:rsidRPr="007A1E76" w:rsidRDefault="006B2280" w:rsidP="006B2280">
            <w:pPr>
              <w:widowControl/>
              <w:jc w:val="left"/>
              <w:rPr>
                <w:rFonts w:cs="Arial"/>
                <w:sz w:val="21"/>
                <w:szCs w:val="21"/>
              </w:rPr>
            </w:pPr>
            <w:r w:rsidRPr="006B2280">
              <w:rPr>
                <w:rFonts w:cs="Arial" w:hint="eastAsia"/>
                <w:sz w:val="21"/>
                <w:szCs w:val="21"/>
              </w:rPr>
              <w:t>福清核电</w:t>
            </w:r>
            <w:r w:rsidRPr="006B2280">
              <w:rPr>
                <w:rFonts w:cs="Arial" w:hint="eastAsia"/>
                <w:sz w:val="21"/>
                <w:szCs w:val="21"/>
              </w:rPr>
              <w:t>2</w:t>
            </w:r>
            <w:r w:rsidRPr="006B2280">
              <w:rPr>
                <w:rFonts w:cs="Arial" w:hint="eastAsia"/>
                <w:sz w:val="21"/>
                <w:szCs w:val="21"/>
              </w:rPr>
              <w:t>号机组第二次大修开始</w:t>
            </w:r>
          </w:p>
        </w:tc>
        <w:tc>
          <w:tcPr>
            <w:tcW w:w="1266" w:type="dxa"/>
            <w:tcBorders>
              <w:top w:val="single" w:sz="4" w:space="0" w:color="000000"/>
              <w:left w:val="nil"/>
              <w:bottom w:val="single" w:sz="4" w:space="0" w:color="000000"/>
              <w:right w:val="single" w:sz="4" w:space="0" w:color="000000"/>
            </w:tcBorders>
            <w:shd w:val="clear" w:color="auto" w:fill="auto"/>
            <w:noWrap/>
          </w:tcPr>
          <w:p w14:paraId="6F527F00" w14:textId="77777777" w:rsidR="006B2280" w:rsidRPr="00FD7FAC" w:rsidRDefault="006B2280" w:rsidP="006B228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11</w:t>
            </w:r>
          </w:p>
        </w:tc>
      </w:tr>
      <w:tr w:rsidR="006B2280" w:rsidRPr="00FD7FAC" w14:paraId="736162A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D92B0D8" w14:textId="77777777" w:rsidR="006B2280" w:rsidRPr="00CC2133" w:rsidRDefault="006B2280" w:rsidP="006B22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974468" w14:textId="77777777" w:rsidR="006B2280" w:rsidRPr="007A1E76" w:rsidRDefault="006B2280" w:rsidP="006B2280">
            <w:pPr>
              <w:widowControl/>
              <w:jc w:val="left"/>
              <w:rPr>
                <w:rFonts w:cs="Arial"/>
                <w:sz w:val="21"/>
                <w:szCs w:val="21"/>
              </w:rPr>
            </w:pPr>
            <w:r w:rsidRPr="006B2280">
              <w:rPr>
                <w:rFonts w:cs="Arial" w:hint="eastAsia"/>
                <w:sz w:val="21"/>
                <w:szCs w:val="21"/>
              </w:rPr>
              <w:t>芬兰第三代</w:t>
            </w:r>
            <w:r w:rsidRPr="006B2280">
              <w:rPr>
                <w:rFonts w:cs="Arial" w:hint="eastAsia"/>
                <w:sz w:val="21"/>
                <w:szCs w:val="21"/>
              </w:rPr>
              <w:t>EPR</w:t>
            </w:r>
            <w:r w:rsidRPr="006B2280">
              <w:rPr>
                <w:rFonts w:cs="Arial" w:hint="eastAsia"/>
                <w:sz w:val="21"/>
                <w:szCs w:val="21"/>
              </w:rPr>
              <w:t>核电站推至</w:t>
            </w:r>
            <w:r w:rsidRPr="006B2280">
              <w:rPr>
                <w:rFonts w:cs="Arial" w:hint="eastAsia"/>
                <w:sz w:val="21"/>
                <w:szCs w:val="21"/>
              </w:rPr>
              <w:t>2019</w:t>
            </w:r>
            <w:r w:rsidRPr="006B2280">
              <w:rPr>
                <w:rFonts w:cs="Arial" w:hint="eastAsia"/>
                <w:sz w:val="21"/>
                <w:szCs w:val="21"/>
              </w:rPr>
              <w:t>年并网</w:t>
            </w:r>
            <w:r w:rsidRPr="006B2280">
              <w:rPr>
                <w:rFonts w:cs="Arial" w:hint="eastAsia"/>
                <w:sz w:val="21"/>
                <w:szCs w:val="21"/>
              </w:rPr>
              <w:t xml:space="preserve"> </w:t>
            </w:r>
            <w:r w:rsidRPr="006B2280">
              <w:rPr>
                <w:rFonts w:cs="Arial" w:hint="eastAsia"/>
                <w:sz w:val="21"/>
                <w:szCs w:val="21"/>
              </w:rPr>
              <w:t>工期拖了</w:t>
            </w:r>
            <w:r w:rsidRPr="006B2280">
              <w:rPr>
                <w:rFonts w:cs="Arial" w:hint="eastAsia"/>
                <w:sz w:val="21"/>
                <w:szCs w:val="21"/>
              </w:rPr>
              <w:t>10</w:t>
            </w:r>
            <w:r w:rsidRPr="006B2280">
              <w:rPr>
                <w:rFonts w:cs="Arial" w:hint="eastAsia"/>
                <w:sz w:val="21"/>
                <w:szCs w:val="21"/>
              </w:rPr>
              <w:t>年！</w:t>
            </w:r>
          </w:p>
        </w:tc>
        <w:tc>
          <w:tcPr>
            <w:tcW w:w="1266" w:type="dxa"/>
            <w:tcBorders>
              <w:top w:val="single" w:sz="4" w:space="0" w:color="000000"/>
              <w:left w:val="nil"/>
              <w:bottom w:val="single" w:sz="4" w:space="0" w:color="000000"/>
              <w:right w:val="single" w:sz="4" w:space="0" w:color="000000"/>
            </w:tcBorders>
            <w:shd w:val="clear" w:color="auto" w:fill="auto"/>
            <w:noWrap/>
          </w:tcPr>
          <w:p w14:paraId="59282006" w14:textId="77777777" w:rsidR="006B2280" w:rsidRPr="00EA5C9C" w:rsidRDefault="006B2280" w:rsidP="006B228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11</w:t>
            </w:r>
          </w:p>
        </w:tc>
      </w:tr>
      <w:tr w:rsidR="00E902A1" w:rsidRPr="00FD7FAC" w14:paraId="51DC717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A120CF5" w14:textId="77777777" w:rsidR="00E902A1" w:rsidRPr="00CC2133" w:rsidRDefault="00E902A1" w:rsidP="006B22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881C0D" w14:textId="77777777" w:rsidR="00E902A1" w:rsidRPr="006B2280" w:rsidRDefault="00476487" w:rsidP="006B2280">
            <w:pPr>
              <w:widowControl/>
              <w:jc w:val="left"/>
              <w:rPr>
                <w:rFonts w:cs="Arial"/>
                <w:sz w:val="21"/>
                <w:szCs w:val="21"/>
              </w:rPr>
            </w:pPr>
            <w:r w:rsidRPr="00476487">
              <w:rPr>
                <w:rFonts w:cs="Arial" w:hint="eastAsia"/>
                <w:sz w:val="21"/>
                <w:szCs w:val="21"/>
              </w:rPr>
              <w:t>红沿河核电站</w:t>
            </w:r>
            <w:r w:rsidRPr="00476487">
              <w:rPr>
                <w:rFonts w:cs="Arial" w:hint="eastAsia"/>
                <w:sz w:val="21"/>
                <w:szCs w:val="21"/>
              </w:rPr>
              <w:t>500</w:t>
            </w:r>
            <w:r w:rsidRPr="00476487">
              <w:rPr>
                <w:rFonts w:cs="Arial" w:hint="eastAsia"/>
                <w:sz w:val="21"/>
                <w:szCs w:val="21"/>
              </w:rPr>
              <w:t>千伏输出工程核南</w:t>
            </w:r>
            <w:r w:rsidRPr="00476487">
              <w:rPr>
                <w:rFonts w:cs="Arial" w:hint="eastAsia"/>
                <w:sz w:val="21"/>
                <w:szCs w:val="21"/>
              </w:rPr>
              <w:t>1</w:t>
            </w:r>
            <w:r w:rsidRPr="00476487">
              <w:rPr>
                <w:rFonts w:cs="Arial" w:hint="eastAsia"/>
                <w:sz w:val="21"/>
                <w:szCs w:val="21"/>
              </w:rPr>
              <w:t>线投运</w:t>
            </w:r>
          </w:p>
        </w:tc>
        <w:tc>
          <w:tcPr>
            <w:tcW w:w="1266" w:type="dxa"/>
            <w:tcBorders>
              <w:top w:val="single" w:sz="4" w:space="0" w:color="000000"/>
              <w:left w:val="nil"/>
              <w:bottom w:val="single" w:sz="4" w:space="0" w:color="000000"/>
              <w:right w:val="single" w:sz="4" w:space="0" w:color="000000"/>
            </w:tcBorders>
            <w:shd w:val="clear" w:color="auto" w:fill="auto"/>
            <w:noWrap/>
          </w:tcPr>
          <w:p w14:paraId="7DA8DABD" w14:textId="77777777" w:rsidR="00E902A1" w:rsidRPr="00EA5C9C" w:rsidRDefault="00476487" w:rsidP="00476487">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12</w:t>
            </w:r>
          </w:p>
        </w:tc>
      </w:tr>
      <w:tr w:rsidR="00E902A1" w:rsidRPr="00FD7FAC" w14:paraId="3C37CD8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0F96575" w14:textId="77777777" w:rsidR="00E902A1" w:rsidRPr="00CC2133" w:rsidRDefault="00E902A1" w:rsidP="006B22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B5E5B6" w14:textId="77777777" w:rsidR="00E902A1" w:rsidRPr="006B2280" w:rsidRDefault="00476487" w:rsidP="006B2280">
            <w:pPr>
              <w:widowControl/>
              <w:jc w:val="left"/>
              <w:rPr>
                <w:rFonts w:cs="Arial"/>
                <w:sz w:val="21"/>
                <w:szCs w:val="21"/>
              </w:rPr>
            </w:pPr>
            <w:r w:rsidRPr="00476487">
              <w:rPr>
                <w:rFonts w:cs="Arial" w:hint="eastAsia"/>
                <w:sz w:val="21"/>
                <w:szCs w:val="21"/>
              </w:rPr>
              <w:t>中国核电前三季商运发电量</w:t>
            </w:r>
            <w:r w:rsidRPr="00476487">
              <w:rPr>
                <w:rFonts w:cs="Arial" w:hint="eastAsia"/>
                <w:sz w:val="21"/>
                <w:szCs w:val="21"/>
              </w:rPr>
              <w:t>748.09</w:t>
            </w:r>
            <w:r w:rsidRPr="00476487">
              <w:rPr>
                <w:rFonts w:cs="Arial" w:hint="eastAsia"/>
                <w:sz w:val="21"/>
                <w:szCs w:val="21"/>
              </w:rPr>
              <w:t>亿千瓦时</w:t>
            </w:r>
            <w:r w:rsidRPr="00476487">
              <w:rPr>
                <w:rFonts w:cs="Arial" w:hint="eastAsia"/>
                <w:sz w:val="21"/>
                <w:szCs w:val="21"/>
              </w:rPr>
              <w:t xml:space="preserve"> </w:t>
            </w:r>
            <w:r w:rsidRPr="00476487">
              <w:rPr>
                <w:rFonts w:cs="Arial" w:hint="eastAsia"/>
                <w:sz w:val="21"/>
                <w:szCs w:val="21"/>
              </w:rPr>
              <w:t>增长</w:t>
            </w:r>
            <w:r w:rsidRPr="00476487">
              <w:rPr>
                <w:rFonts w:cs="Arial" w:hint="eastAsia"/>
                <w:sz w:val="21"/>
                <w:szCs w:val="21"/>
              </w:rPr>
              <w:t>16.64%</w:t>
            </w:r>
          </w:p>
        </w:tc>
        <w:tc>
          <w:tcPr>
            <w:tcW w:w="1266" w:type="dxa"/>
            <w:tcBorders>
              <w:top w:val="single" w:sz="4" w:space="0" w:color="000000"/>
              <w:left w:val="nil"/>
              <w:bottom w:val="single" w:sz="4" w:space="0" w:color="000000"/>
              <w:right w:val="single" w:sz="4" w:space="0" w:color="000000"/>
            </w:tcBorders>
            <w:shd w:val="clear" w:color="auto" w:fill="auto"/>
            <w:noWrap/>
          </w:tcPr>
          <w:p w14:paraId="3F3A5767" w14:textId="77777777" w:rsidR="00E902A1" w:rsidRPr="00EA5C9C" w:rsidRDefault="00476487" w:rsidP="006B228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12</w:t>
            </w:r>
          </w:p>
        </w:tc>
      </w:tr>
      <w:tr w:rsidR="00E902A1" w:rsidRPr="00FD7FAC" w14:paraId="47AD4DD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3D590D6" w14:textId="77777777" w:rsidR="00E902A1" w:rsidRPr="00CC2133" w:rsidRDefault="00E902A1" w:rsidP="006B22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32229D2" w14:textId="77777777" w:rsidR="00E902A1" w:rsidRPr="006B2280" w:rsidRDefault="00476487" w:rsidP="006B2280">
            <w:pPr>
              <w:widowControl/>
              <w:jc w:val="left"/>
              <w:rPr>
                <w:rFonts w:cs="Arial"/>
                <w:sz w:val="21"/>
                <w:szCs w:val="21"/>
              </w:rPr>
            </w:pPr>
            <w:r w:rsidRPr="00476487">
              <w:rPr>
                <w:rFonts w:cs="Arial" w:hint="eastAsia"/>
                <w:sz w:val="21"/>
                <w:szCs w:val="21"/>
              </w:rPr>
              <w:t>东京电力公司重启核电站获批</w:t>
            </w:r>
            <w:r w:rsidRPr="00476487">
              <w:rPr>
                <w:rFonts w:cs="Arial" w:hint="eastAsia"/>
                <w:sz w:val="21"/>
                <w:szCs w:val="21"/>
              </w:rPr>
              <w:t xml:space="preserve"> </w:t>
            </w:r>
            <w:r w:rsidRPr="00476487">
              <w:rPr>
                <w:rFonts w:cs="Arial" w:hint="eastAsia"/>
                <w:sz w:val="21"/>
                <w:szCs w:val="21"/>
              </w:rPr>
              <w:t>系福岛核事故后其核电机组首次通过安全审查</w:t>
            </w:r>
          </w:p>
        </w:tc>
        <w:tc>
          <w:tcPr>
            <w:tcW w:w="1266" w:type="dxa"/>
            <w:tcBorders>
              <w:top w:val="single" w:sz="4" w:space="0" w:color="000000"/>
              <w:left w:val="nil"/>
              <w:bottom w:val="single" w:sz="4" w:space="0" w:color="000000"/>
              <w:right w:val="single" w:sz="4" w:space="0" w:color="000000"/>
            </w:tcBorders>
            <w:shd w:val="clear" w:color="auto" w:fill="auto"/>
            <w:noWrap/>
          </w:tcPr>
          <w:p w14:paraId="00AB5375" w14:textId="77777777" w:rsidR="00E902A1" w:rsidRPr="00EA5C9C" w:rsidRDefault="00476487" w:rsidP="006B228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12</w:t>
            </w:r>
          </w:p>
        </w:tc>
      </w:tr>
      <w:tr w:rsidR="006B2280" w:rsidRPr="00FD7FAC" w14:paraId="677D25D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E906D53" w14:textId="77777777" w:rsidR="006B2280" w:rsidRPr="00CC2133" w:rsidRDefault="006B2280" w:rsidP="006B228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5BEF93E" w14:textId="77777777" w:rsidR="006B2280" w:rsidRPr="00FD7FAC" w:rsidRDefault="00476487" w:rsidP="006B2280">
            <w:pPr>
              <w:widowControl/>
              <w:jc w:val="left"/>
              <w:rPr>
                <w:rFonts w:cs="Arial"/>
                <w:sz w:val="21"/>
                <w:szCs w:val="21"/>
              </w:rPr>
            </w:pPr>
            <w:r w:rsidRPr="00476487">
              <w:rPr>
                <w:rFonts w:cs="Arial" w:hint="eastAsia"/>
                <w:sz w:val="21"/>
                <w:szCs w:val="21"/>
              </w:rPr>
              <w:t>福清核电</w:t>
            </w:r>
            <w:r w:rsidRPr="00476487">
              <w:rPr>
                <w:rFonts w:cs="Arial" w:hint="eastAsia"/>
                <w:sz w:val="21"/>
                <w:szCs w:val="21"/>
              </w:rPr>
              <w:t>5</w:t>
            </w:r>
            <w:r w:rsidRPr="00476487">
              <w:rPr>
                <w:rFonts w:cs="Arial" w:hint="eastAsia"/>
                <w:sz w:val="21"/>
                <w:szCs w:val="21"/>
              </w:rPr>
              <w:t>号机组主蒸汽联箱提前产成发运到场</w:t>
            </w:r>
          </w:p>
        </w:tc>
        <w:tc>
          <w:tcPr>
            <w:tcW w:w="1266" w:type="dxa"/>
            <w:tcBorders>
              <w:top w:val="single" w:sz="4" w:space="0" w:color="000000"/>
              <w:left w:val="nil"/>
              <w:bottom w:val="single" w:sz="4" w:space="0" w:color="000000"/>
              <w:right w:val="single" w:sz="4" w:space="0" w:color="000000"/>
            </w:tcBorders>
            <w:shd w:val="clear" w:color="auto" w:fill="auto"/>
            <w:noWrap/>
          </w:tcPr>
          <w:p w14:paraId="6A6CB589" w14:textId="77777777" w:rsidR="00E902A1" w:rsidRPr="00FD7FAC" w:rsidRDefault="00476487" w:rsidP="006B228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12</w:t>
            </w:r>
          </w:p>
        </w:tc>
      </w:tr>
      <w:tr w:rsidR="007477FF" w:rsidRPr="00FD7FAC" w14:paraId="54EE80E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72126C8" w14:textId="77777777" w:rsidR="007477FF" w:rsidRPr="00CC2133" w:rsidRDefault="007477FF" w:rsidP="007477F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D9AEA8" w14:textId="77777777" w:rsidR="007477FF" w:rsidRPr="00FD7FAC" w:rsidRDefault="007477FF" w:rsidP="007477FF">
            <w:pPr>
              <w:widowControl/>
              <w:jc w:val="left"/>
              <w:rPr>
                <w:rFonts w:cs="Arial"/>
                <w:sz w:val="21"/>
                <w:szCs w:val="21"/>
              </w:rPr>
            </w:pPr>
            <w:r w:rsidRPr="007477FF">
              <w:rPr>
                <w:rFonts w:cs="Arial" w:hint="eastAsia"/>
                <w:sz w:val="21"/>
                <w:szCs w:val="21"/>
              </w:rPr>
              <w:t>俄罗斯与沙特签署和平利用核能协议</w:t>
            </w:r>
          </w:p>
        </w:tc>
        <w:tc>
          <w:tcPr>
            <w:tcW w:w="1266" w:type="dxa"/>
            <w:tcBorders>
              <w:top w:val="single" w:sz="4" w:space="0" w:color="000000"/>
              <w:left w:val="nil"/>
              <w:bottom w:val="single" w:sz="4" w:space="0" w:color="000000"/>
              <w:right w:val="single" w:sz="4" w:space="0" w:color="000000"/>
            </w:tcBorders>
            <w:shd w:val="clear" w:color="auto" w:fill="auto"/>
            <w:noWrap/>
          </w:tcPr>
          <w:p w14:paraId="030E415F" w14:textId="77777777" w:rsidR="007477FF" w:rsidRPr="00FD7FAC" w:rsidRDefault="007477FF" w:rsidP="007477F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13</w:t>
            </w:r>
          </w:p>
        </w:tc>
      </w:tr>
      <w:tr w:rsidR="007477FF" w:rsidRPr="00FD7FAC" w14:paraId="5B38BE4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CD4CC68" w14:textId="77777777" w:rsidR="007477FF" w:rsidRPr="00CC2133" w:rsidRDefault="007477FF" w:rsidP="007477F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AB2871F" w14:textId="77777777" w:rsidR="007477FF" w:rsidRPr="00FD7FAC" w:rsidRDefault="007477FF" w:rsidP="007477FF">
            <w:pPr>
              <w:widowControl/>
              <w:jc w:val="left"/>
              <w:rPr>
                <w:rFonts w:cs="Arial"/>
                <w:sz w:val="21"/>
                <w:szCs w:val="21"/>
              </w:rPr>
            </w:pPr>
            <w:r w:rsidRPr="007477FF">
              <w:rPr>
                <w:rFonts w:cs="Arial" w:hint="eastAsia"/>
                <w:sz w:val="21"/>
                <w:szCs w:val="21"/>
              </w:rPr>
              <w:t>法国启动最大核培训中心</w:t>
            </w:r>
          </w:p>
        </w:tc>
        <w:tc>
          <w:tcPr>
            <w:tcW w:w="1266" w:type="dxa"/>
            <w:tcBorders>
              <w:top w:val="single" w:sz="4" w:space="0" w:color="000000"/>
              <w:left w:val="nil"/>
              <w:bottom w:val="single" w:sz="4" w:space="0" w:color="000000"/>
              <w:right w:val="single" w:sz="4" w:space="0" w:color="000000"/>
            </w:tcBorders>
            <w:shd w:val="clear" w:color="auto" w:fill="auto"/>
            <w:noWrap/>
          </w:tcPr>
          <w:p w14:paraId="5DF6AC31" w14:textId="77777777" w:rsidR="007477FF" w:rsidRPr="00FD7FAC" w:rsidRDefault="007477FF" w:rsidP="007477F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13</w:t>
            </w:r>
          </w:p>
        </w:tc>
      </w:tr>
      <w:tr w:rsidR="007477FF" w:rsidRPr="00FD7FAC" w14:paraId="0D71D18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AE8618B" w14:textId="77777777" w:rsidR="007477FF" w:rsidRPr="00CC2133" w:rsidRDefault="007477FF" w:rsidP="007477F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F2CA5E" w14:textId="77777777" w:rsidR="007477FF" w:rsidRPr="00FD7FAC" w:rsidRDefault="007477FF" w:rsidP="007477FF">
            <w:pPr>
              <w:widowControl/>
              <w:jc w:val="left"/>
              <w:rPr>
                <w:rFonts w:cs="Arial"/>
                <w:sz w:val="21"/>
                <w:szCs w:val="21"/>
              </w:rPr>
            </w:pPr>
            <w:r w:rsidRPr="007477FF">
              <w:rPr>
                <w:rFonts w:cs="Arial" w:hint="eastAsia"/>
                <w:sz w:val="21"/>
                <w:szCs w:val="21"/>
              </w:rPr>
              <w:t>中国铀业董事长、党委书记杜运斌：</w:t>
            </w:r>
            <w:r w:rsidRPr="007477FF">
              <w:rPr>
                <w:rFonts w:cs="Arial" w:hint="eastAsia"/>
                <w:sz w:val="21"/>
                <w:szCs w:val="21"/>
              </w:rPr>
              <w:t xml:space="preserve"> </w:t>
            </w:r>
            <w:r w:rsidRPr="007477FF">
              <w:rPr>
                <w:rFonts w:cs="Arial" w:hint="eastAsia"/>
                <w:sz w:val="21"/>
                <w:szCs w:val="21"/>
              </w:rPr>
              <w:t>“十三五”建成三个千吨级铀矿大基地</w:t>
            </w:r>
          </w:p>
        </w:tc>
        <w:tc>
          <w:tcPr>
            <w:tcW w:w="1266" w:type="dxa"/>
            <w:tcBorders>
              <w:top w:val="single" w:sz="4" w:space="0" w:color="000000"/>
              <w:left w:val="nil"/>
              <w:bottom w:val="single" w:sz="4" w:space="0" w:color="000000"/>
              <w:right w:val="single" w:sz="4" w:space="0" w:color="000000"/>
            </w:tcBorders>
            <w:shd w:val="clear" w:color="auto" w:fill="auto"/>
            <w:noWrap/>
          </w:tcPr>
          <w:p w14:paraId="104A4CD2" w14:textId="77777777" w:rsidR="007477FF" w:rsidRPr="00FD7FAC" w:rsidRDefault="007477FF" w:rsidP="007477F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13</w:t>
            </w:r>
          </w:p>
        </w:tc>
      </w:tr>
      <w:tr w:rsidR="007477FF" w:rsidRPr="00FD7FAC" w14:paraId="79C59FA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27F2B10" w14:textId="77777777" w:rsidR="007477FF" w:rsidRPr="00CC2133" w:rsidRDefault="007477FF" w:rsidP="007477F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3A3DF8D" w14:textId="77777777" w:rsidR="007477FF" w:rsidRPr="00FD7FAC" w:rsidRDefault="007477FF" w:rsidP="007477FF">
            <w:pPr>
              <w:widowControl/>
              <w:jc w:val="left"/>
              <w:rPr>
                <w:rFonts w:cs="Arial"/>
                <w:sz w:val="21"/>
                <w:szCs w:val="21"/>
              </w:rPr>
            </w:pPr>
            <w:r w:rsidRPr="007477FF">
              <w:rPr>
                <w:rFonts w:cs="Arial" w:hint="eastAsia"/>
                <w:sz w:val="21"/>
                <w:szCs w:val="21"/>
              </w:rPr>
              <w:t>全球核电圈首个</w:t>
            </w:r>
            <w:r w:rsidRPr="007477FF">
              <w:rPr>
                <w:rFonts w:cs="Arial" w:hint="eastAsia"/>
                <w:sz w:val="21"/>
                <w:szCs w:val="21"/>
              </w:rPr>
              <w:t>VR</w:t>
            </w:r>
            <w:r w:rsidRPr="007477FF">
              <w:rPr>
                <w:rFonts w:cs="Arial" w:hint="eastAsia"/>
                <w:sz w:val="21"/>
                <w:szCs w:val="21"/>
              </w:rPr>
              <w:t>体验馆落户红沿河</w:t>
            </w:r>
          </w:p>
        </w:tc>
        <w:tc>
          <w:tcPr>
            <w:tcW w:w="1266" w:type="dxa"/>
            <w:tcBorders>
              <w:top w:val="single" w:sz="4" w:space="0" w:color="000000"/>
              <w:left w:val="nil"/>
              <w:bottom w:val="single" w:sz="4" w:space="0" w:color="000000"/>
              <w:right w:val="single" w:sz="4" w:space="0" w:color="000000"/>
            </w:tcBorders>
            <w:shd w:val="clear" w:color="auto" w:fill="auto"/>
            <w:noWrap/>
          </w:tcPr>
          <w:p w14:paraId="00C3FCCB" w14:textId="77777777" w:rsidR="007477FF" w:rsidRPr="00FD7FAC" w:rsidRDefault="007477FF" w:rsidP="007477F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13</w:t>
            </w:r>
          </w:p>
        </w:tc>
      </w:tr>
      <w:tr w:rsidR="007477FF" w:rsidRPr="00FD7FAC" w14:paraId="47D32B9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8BCF4C" w14:textId="77777777" w:rsidR="007477FF" w:rsidRPr="00CC2133" w:rsidRDefault="007477FF" w:rsidP="007477F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79C6A01" w14:textId="77777777" w:rsidR="007477FF" w:rsidRPr="00FD7FAC" w:rsidRDefault="007477FF" w:rsidP="007477FF">
            <w:pPr>
              <w:widowControl/>
              <w:jc w:val="left"/>
              <w:rPr>
                <w:rFonts w:cs="Arial"/>
                <w:sz w:val="21"/>
                <w:szCs w:val="21"/>
              </w:rPr>
            </w:pPr>
            <w:r w:rsidRPr="007477FF">
              <w:rPr>
                <w:rFonts w:cs="Arial" w:hint="eastAsia"/>
                <w:sz w:val="21"/>
                <w:szCs w:val="21"/>
              </w:rPr>
              <w:t>中科院绘出“人造太阳”</w:t>
            </w:r>
            <w:r w:rsidRPr="007477FF">
              <w:rPr>
                <w:rFonts w:cs="Arial" w:hint="eastAsia"/>
                <w:sz w:val="21"/>
                <w:szCs w:val="21"/>
              </w:rPr>
              <w:t xml:space="preserve"> </w:t>
            </w:r>
            <w:r w:rsidRPr="007477FF">
              <w:rPr>
                <w:rFonts w:cs="Arial" w:hint="eastAsia"/>
                <w:sz w:val="21"/>
                <w:szCs w:val="21"/>
              </w:rPr>
              <w:t>辐射安全演化图谱</w:t>
            </w:r>
          </w:p>
        </w:tc>
        <w:tc>
          <w:tcPr>
            <w:tcW w:w="1266" w:type="dxa"/>
            <w:tcBorders>
              <w:top w:val="single" w:sz="4" w:space="0" w:color="000000"/>
              <w:left w:val="nil"/>
              <w:bottom w:val="single" w:sz="4" w:space="0" w:color="000000"/>
              <w:right w:val="single" w:sz="4" w:space="0" w:color="000000"/>
            </w:tcBorders>
            <w:shd w:val="clear" w:color="auto" w:fill="auto"/>
            <w:noWrap/>
          </w:tcPr>
          <w:p w14:paraId="769B8891" w14:textId="77777777" w:rsidR="007477FF" w:rsidRPr="00FD7FAC" w:rsidRDefault="007477FF" w:rsidP="007477F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13</w:t>
            </w:r>
          </w:p>
        </w:tc>
      </w:tr>
      <w:tr w:rsidR="009E7967" w:rsidRPr="00FD7FAC" w14:paraId="1F8A367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B3B547D" w14:textId="77777777" w:rsidR="009E7967" w:rsidRPr="00CC2133" w:rsidRDefault="009E7967" w:rsidP="009E796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E24E7B8" w14:textId="77777777" w:rsidR="009E7967" w:rsidRPr="00FD7FAC" w:rsidRDefault="009E7967" w:rsidP="009E7967">
            <w:pPr>
              <w:widowControl/>
              <w:jc w:val="left"/>
              <w:rPr>
                <w:rFonts w:cs="Arial"/>
                <w:sz w:val="21"/>
                <w:szCs w:val="21"/>
              </w:rPr>
            </w:pPr>
            <w:r w:rsidRPr="009E7967">
              <w:rPr>
                <w:rFonts w:cs="Arial" w:hint="eastAsia"/>
                <w:sz w:val="21"/>
                <w:szCs w:val="21"/>
              </w:rPr>
              <w:t>我国自主三代核电设备研发：厚积薄发</w:t>
            </w:r>
            <w:r w:rsidRPr="009E7967">
              <w:rPr>
                <w:rFonts w:cs="Arial" w:hint="eastAsia"/>
                <w:sz w:val="21"/>
                <w:szCs w:val="21"/>
              </w:rPr>
              <w:t xml:space="preserve"> </w:t>
            </w:r>
            <w:r w:rsidRPr="009E7967">
              <w:rPr>
                <w:rFonts w:cs="Arial" w:hint="eastAsia"/>
                <w:sz w:val="21"/>
                <w:szCs w:val="21"/>
              </w:rPr>
              <w:t>核心设备中国造</w:t>
            </w:r>
          </w:p>
        </w:tc>
        <w:tc>
          <w:tcPr>
            <w:tcW w:w="1266" w:type="dxa"/>
            <w:tcBorders>
              <w:top w:val="single" w:sz="4" w:space="0" w:color="000000"/>
              <w:left w:val="nil"/>
              <w:bottom w:val="single" w:sz="4" w:space="0" w:color="000000"/>
              <w:right w:val="single" w:sz="4" w:space="0" w:color="000000"/>
            </w:tcBorders>
            <w:shd w:val="clear" w:color="auto" w:fill="auto"/>
            <w:noWrap/>
          </w:tcPr>
          <w:p w14:paraId="68DA7367" w14:textId="77777777" w:rsidR="009E7967" w:rsidRPr="00FD7FAC" w:rsidRDefault="009E7967" w:rsidP="006A4937">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w:t>
            </w:r>
            <w:r w:rsidR="006A4937">
              <w:rPr>
                <w:rFonts w:cs="Arial"/>
                <w:sz w:val="21"/>
                <w:szCs w:val="21"/>
              </w:rPr>
              <w:t>6</w:t>
            </w:r>
          </w:p>
        </w:tc>
      </w:tr>
      <w:tr w:rsidR="009E7967" w:rsidRPr="00FD7FAC" w14:paraId="7A4330C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45883B2" w14:textId="77777777" w:rsidR="009E7967" w:rsidRPr="00CC2133" w:rsidRDefault="009E7967" w:rsidP="009E796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2C0FEEF" w14:textId="77777777" w:rsidR="009E7967" w:rsidRPr="00FD7FAC" w:rsidRDefault="009E7967" w:rsidP="009E7967">
            <w:pPr>
              <w:widowControl/>
              <w:jc w:val="left"/>
              <w:rPr>
                <w:rFonts w:cs="Arial"/>
                <w:sz w:val="21"/>
                <w:szCs w:val="21"/>
              </w:rPr>
            </w:pPr>
            <w:r w:rsidRPr="009E7967">
              <w:rPr>
                <w:rFonts w:cs="Arial" w:hint="eastAsia"/>
                <w:sz w:val="21"/>
                <w:szCs w:val="21"/>
              </w:rPr>
              <w:t>华龙一号海外首堆加冕</w:t>
            </w:r>
            <w:r w:rsidRPr="009E7967">
              <w:rPr>
                <w:rFonts w:cs="Arial" w:hint="eastAsia"/>
                <w:sz w:val="21"/>
                <w:szCs w:val="21"/>
              </w:rPr>
              <w:t xml:space="preserve"> </w:t>
            </w:r>
            <w:r w:rsidRPr="009E7967">
              <w:rPr>
                <w:rFonts w:cs="Arial" w:hint="eastAsia"/>
                <w:sz w:val="21"/>
                <w:szCs w:val="21"/>
              </w:rPr>
              <w:t>首创主设备预引入法显著缩短工期</w:t>
            </w:r>
          </w:p>
        </w:tc>
        <w:tc>
          <w:tcPr>
            <w:tcW w:w="1266" w:type="dxa"/>
            <w:tcBorders>
              <w:top w:val="single" w:sz="4" w:space="0" w:color="000000"/>
              <w:left w:val="nil"/>
              <w:bottom w:val="single" w:sz="4" w:space="0" w:color="000000"/>
              <w:right w:val="single" w:sz="4" w:space="0" w:color="000000"/>
            </w:tcBorders>
            <w:shd w:val="clear" w:color="auto" w:fill="auto"/>
            <w:noWrap/>
          </w:tcPr>
          <w:p w14:paraId="6100E44C" w14:textId="77777777" w:rsidR="009E7967" w:rsidRPr="00FD7FAC" w:rsidRDefault="009E7967" w:rsidP="006A4937">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w:t>
            </w:r>
            <w:r w:rsidR="006A4937">
              <w:rPr>
                <w:rFonts w:cs="Arial"/>
                <w:sz w:val="21"/>
                <w:szCs w:val="21"/>
              </w:rPr>
              <w:t>6</w:t>
            </w:r>
          </w:p>
        </w:tc>
      </w:tr>
      <w:tr w:rsidR="00AC58F6" w:rsidRPr="00FD7FAC" w14:paraId="6F9D5AB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EB2C463" w14:textId="77777777" w:rsidR="00AC58F6" w:rsidRPr="00CC2133" w:rsidRDefault="00AC58F6" w:rsidP="00AC58F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B250D77" w14:textId="77777777" w:rsidR="00AC58F6" w:rsidRPr="00FD7FAC" w:rsidRDefault="007C5CA0" w:rsidP="00AC58F6">
            <w:pPr>
              <w:widowControl/>
              <w:jc w:val="left"/>
              <w:rPr>
                <w:rFonts w:cs="Arial"/>
                <w:sz w:val="21"/>
                <w:szCs w:val="21"/>
              </w:rPr>
            </w:pPr>
            <w:hyperlink r:id="rId206" w:tgtFrame="_self" w:tooltip="中核与巴政签署战略合作框议 拉开海外高校合作序幕" w:history="1">
              <w:r w:rsidR="00AC58F6" w:rsidRPr="00AC58F6">
                <w:rPr>
                  <w:rFonts w:cs="Arial" w:hint="eastAsia"/>
                  <w:sz w:val="21"/>
                  <w:szCs w:val="21"/>
                </w:rPr>
                <w:t>中核与巴政签署战略合作框议</w:t>
              </w:r>
              <w:r w:rsidR="00AC58F6" w:rsidRPr="00AC58F6">
                <w:rPr>
                  <w:rFonts w:cs="Arial" w:hint="eastAsia"/>
                  <w:sz w:val="21"/>
                  <w:szCs w:val="21"/>
                </w:rPr>
                <w:t xml:space="preserve"> </w:t>
              </w:r>
              <w:r w:rsidR="00AC58F6" w:rsidRPr="00AC58F6">
                <w:rPr>
                  <w:rFonts w:cs="Arial" w:hint="eastAsia"/>
                  <w:sz w:val="21"/>
                  <w:szCs w:val="21"/>
                </w:rPr>
                <w:t>拉开海外高校合作序幕</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7825FAD" w14:textId="77777777" w:rsidR="00AC58F6" w:rsidRPr="00FD7FAC" w:rsidRDefault="00AC58F6" w:rsidP="00AC58F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17</w:t>
            </w:r>
          </w:p>
        </w:tc>
      </w:tr>
      <w:tr w:rsidR="00AC58F6" w:rsidRPr="00FD7FAC" w14:paraId="6548C10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AD3942" w14:textId="77777777" w:rsidR="00AC58F6" w:rsidRPr="00CC2133" w:rsidRDefault="00AC58F6" w:rsidP="00AC58F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A7A3D51" w14:textId="77777777" w:rsidR="00AC58F6" w:rsidRPr="00FD7FAC" w:rsidRDefault="007C5CA0" w:rsidP="00AC58F6">
            <w:pPr>
              <w:widowControl/>
              <w:jc w:val="left"/>
              <w:rPr>
                <w:rFonts w:cs="Arial"/>
                <w:sz w:val="21"/>
                <w:szCs w:val="21"/>
              </w:rPr>
            </w:pPr>
            <w:hyperlink r:id="rId207" w:tgtFrame="_self" w:tooltip="华龙一号全球首堆示范工程除氧器吊装就位" w:history="1">
              <w:r w:rsidR="00AC58F6" w:rsidRPr="00AC58F6">
                <w:rPr>
                  <w:rFonts w:cs="Arial" w:hint="eastAsia"/>
                  <w:sz w:val="21"/>
                  <w:szCs w:val="21"/>
                </w:rPr>
                <w:t>华龙一号全球首堆示范工程除氧器吊装就位</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4E8F29F0" w14:textId="77777777" w:rsidR="00AC58F6" w:rsidRPr="00FD7FAC" w:rsidRDefault="00AC58F6" w:rsidP="00AC58F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17</w:t>
            </w:r>
          </w:p>
        </w:tc>
      </w:tr>
      <w:tr w:rsidR="00AC58F6" w:rsidRPr="00FD7FAC" w14:paraId="4CA966A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228934" w14:textId="77777777" w:rsidR="00AC58F6" w:rsidRPr="00CC2133" w:rsidRDefault="00AC58F6" w:rsidP="00AC58F6">
            <w:pPr>
              <w:widowControl/>
              <w:numPr>
                <w:ilvl w:val="0"/>
                <w:numId w:val="2"/>
              </w:numPr>
              <w:jc w:val="left"/>
              <w:rPr>
                <w:rFonts w:cs="Arial"/>
                <w:color w:val="000000"/>
                <w:kern w:val="0"/>
                <w:sz w:val="21"/>
                <w:szCs w:val="21"/>
              </w:rPr>
            </w:pPr>
            <w:r>
              <w:rPr>
                <w:rFonts w:cs="Arial" w:hint="eastAsia"/>
                <w:color w:val="000000"/>
                <w:kern w:val="0"/>
                <w:sz w:val="21"/>
                <w:szCs w:val="21"/>
              </w:rPr>
              <w:t xml:space="preserve"> </w:t>
            </w: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EF6714C" w14:textId="77777777" w:rsidR="00AC58F6" w:rsidRPr="00FD7FAC" w:rsidRDefault="007C5CA0" w:rsidP="00AC58F6">
            <w:pPr>
              <w:widowControl/>
              <w:jc w:val="left"/>
              <w:rPr>
                <w:rFonts w:cs="Arial"/>
                <w:sz w:val="21"/>
                <w:szCs w:val="21"/>
              </w:rPr>
            </w:pPr>
            <w:hyperlink r:id="rId208" w:tgtFrame="_self" w:tooltip="福清核电5号机组环吊可用" w:history="1">
              <w:r w:rsidR="00AC58F6" w:rsidRPr="00AC58F6">
                <w:rPr>
                  <w:rFonts w:cs="Arial" w:hint="eastAsia"/>
                  <w:sz w:val="21"/>
                  <w:szCs w:val="21"/>
                </w:rPr>
                <w:t>福清核电</w:t>
              </w:r>
              <w:r w:rsidR="00AC58F6" w:rsidRPr="00AC58F6">
                <w:rPr>
                  <w:rFonts w:cs="Arial" w:hint="eastAsia"/>
                  <w:sz w:val="21"/>
                  <w:szCs w:val="21"/>
                </w:rPr>
                <w:t>5</w:t>
              </w:r>
              <w:r w:rsidR="00AC58F6" w:rsidRPr="00AC58F6">
                <w:rPr>
                  <w:rFonts w:cs="Arial" w:hint="eastAsia"/>
                  <w:sz w:val="21"/>
                  <w:szCs w:val="21"/>
                </w:rPr>
                <w:t>号机组环吊可用</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F654F8B" w14:textId="77777777" w:rsidR="00AC58F6" w:rsidRPr="00FD7FAC" w:rsidRDefault="00AC58F6" w:rsidP="00AC58F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17</w:t>
            </w:r>
          </w:p>
        </w:tc>
      </w:tr>
      <w:tr w:rsidR="00AC58F6" w:rsidRPr="00FD7FAC" w14:paraId="19221B2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D408BC" w14:textId="77777777" w:rsidR="00AC58F6" w:rsidRPr="00CC2133" w:rsidRDefault="00AC58F6" w:rsidP="00AC58F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5FD5A2" w14:textId="77777777" w:rsidR="00AC58F6" w:rsidRPr="00FD7FAC" w:rsidRDefault="007C5CA0" w:rsidP="00AC58F6">
            <w:pPr>
              <w:widowControl/>
              <w:jc w:val="left"/>
              <w:rPr>
                <w:rFonts w:cs="Arial"/>
                <w:sz w:val="21"/>
                <w:szCs w:val="21"/>
              </w:rPr>
            </w:pPr>
            <w:hyperlink r:id="rId209" w:tgtFrame="_self" w:tooltip="探访福岛核电站：报废需40年 7000多人参与清理" w:history="1">
              <w:r w:rsidR="00AC58F6" w:rsidRPr="00AC58F6">
                <w:rPr>
                  <w:rFonts w:cs="Arial" w:hint="eastAsia"/>
                  <w:sz w:val="21"/>
                  <w:szCs w:val="21"/>
                </w:rPr>
                <w:t>探访福岛核电站：报废需</w:t>
              </w:r>
              <w:r w:rsidR="00AC58F6" w:rsidRPr="00AC58F6">
                <w:rPr>
                  <w:rFonts w:cs="Arial" w:hint="eastAsia"/>
                  <w:sz w:val="21"/>
                  <w:szCs w:val="21"/>
                </w:rPr>
                <w:t>40</w:t>
              </w:r>
              <w:r w:rsidR="00AC58F6" w:rsidRPr="00AC58F6">
                <w:rPr>
                  <w:rFonts w:cs="Arial" w:hint="eastAsia"/>
                  <w:sz w:val="21"/>
                  <w:szCs w:val="21"/>
                </w:rPr>
                <w:t>年</w:t>
              </w:r>
              <w:r w:rsidR="00AC58F6" w:rsidRPr="00AC58F6">
                <w:rPr>
                  <w:rFonts w:cs="Arial" w:hint="eastAsia"/>
                  <w:sz w:val="21"/>
                  <w:szCs w:val="21"/>
                </w:rPr>
                <w:t xml:space="preserve"> 7000</w:t>
              </w:r>
              <w:r w:rsidR="00AC58F6" w:rsidRPr="00AC58F6">
                <w:rPr>
                  <w:rFonts w:cs="Arial" w:hint="eastAsia"/>
                  <w:sz w:val="21"/>
                  <w:szCs w:val="21"/>
                </w:rPr>
                <w:t>多人参与清理</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559390AD" w14:textId="77777777" w:rsidR="00AC58F6" w:rsidRPr="00FD7FAC" w:rsidRDefault="00AC58F6" w:rsidP="00AC58F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17</w:t>
            </w:r>
          </w:p>
        </w:tc>
      </w:tr>
      <w:tr w:rsidR="00AC58F6" w:rsidRPr="00FD7FAC" w14:paraId="17FC1E8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79A7D9" w14:textId="77777777" w:rsidR="00AC58F6" w:rsidRPr="00CC2133" w:rsidRDefault="00AC58F6" w:rsidP="00AC58F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2291E80" w14:textId="77777777" w:rsidR="00AC58F6" w:rsidRPr="00FD7FAC" w:rsidRDefault="007C5CA0" w:rsidP="00AC58F6">
            <w:pPr>
              <w:widowControl/>
              <w:jc w:val="left"/>
              <w:rPr>
                <w:rFonts w:cs="Arial"/>
                <w:sz w:val="21"/>
                <w:szCs w:val="21"/>
              </w:rPr>
            </w:pPr>
            <w:hyperlink r:id="rId210" w:tgtFrame="_self" w:tooltip="我国发布十大核科技进展 " w:history="1">
              <w:r w:rsidR="00AC58F6" w:rsidRPr="00AC58F6">
                <w:rPr>
                  <w:rFonts w:cs="Arial" w:hint="eastAsia"/>
                  <w:sz w:val="21"/>
                  <w:szCs w:val="21"/>
                </w:rPr>
                <w:t>我国发布十大核科技进展</w:t>
              </w:r>
              <w:r w:rsidR="00AC58F6" w:rsidRPr="00AC58F6">
                <w:rPr>
                  <w:rFonts w:cs="Arial" w:hint="eastAsia"/>
                  <w:sz w:val="21"/>
                  <w:szCs w:val="21"/>
                </w:rPr>
                <w:t xml:space="preserve"> </w:t>
              </w:r>
              <w:r w:rsidR="00AC58F6" w:rsidRPr="00AC58F6">
                <w:rPr>
                  <w:rFonts w:cs="Arial" w:hint="eastAsia"/>
                  <w:sz w:val="21"/>
                  <w:szCs w:val="21"/>
                </w:rPr>
                <w:t>“华龙一号”首堆进展居首</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2E83F934" w14:textId="77777777" w:rsidR="00AC58F6" w:rsidRPr="00FD7FAC" w:rsidRDefault="00AC58F6" w:rsidP="00AC58F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17</w:t>
            </w:r>
          </w:p>
        </w:tc>
      </w:tr>
      <w:tr w:rsidR="00AC58F6" w:rsidRPr="00FD7FAC" w14:paraId="689564F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E2BE454" w14:textId="77777777" w:rsidR="00AC58F6" w:rsidRPr="00CC2133" w:rsidRDefault="00AC58F6" w:rsidP="009E796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E348B4" w14:textId="77777777" w:rsidR="00AC58F6" w:rsidRPr="00FD7FAC" w:rsidRDefault="00B65BBE" w:rsidP="009E7967">
            <w:pPr>
              <w:widowControl/>
              <w:jc w:val="left"/>
              <w:rPr>
                <w:rFonts w:cs="Arial"/>
                <w:sz w:val="21"/>
                <w:szCs w:val="21"/>
              </w:rPr>
            </w:pPr>
            <w:r w:rsidRPr="00B65BBE">
              <w:rPr>
                <w:rFonts w:cs="Arial" w:hint="eastAsia"/>
                <w:sz w:val="21"/>
                <w:szCs w:val="21"/>
              </w:rPr>
              <w:t>国产核电站“神经中枢”首个海外项目顺利验收</w:t>
            </w:r>
          </w:p>
        </w:tc>
        <w:tc>
          <w:tcPr>
            <w:tcW w:w="1266" w:type="dxa"/>
            <w:tcBorders>
              <w:top w:val="single" w:sz="4" w:space="0" w:color="000000"/>
              <w:left w:val="nil"/>
              <w:bottom w:val="single" w:sz="4" w:space="0" w:color="000000"/>
              <w:right w:val="single" w:sz="4" w:space="0" w:color="000000"/>
            </w:tcBorders>
            <w:shd w:val="clear" w:color="auto" w:fill="auto"/>
            <w:noWrap/>
          </w:tcPr>
          <w:p w14:paraId="0E68E13C" w14:textId="77777777" w:rsidR="00AC58F6" w:rsidRDefault="00B65BBE" w:rsidP="00B65BBE">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18</w:t>
            </w:r>
          </w:p>
        </w:tc>
      </w:tr>
      <w:tr w:rsidR="00AC58F6" w:rsidRPr="00FD7FAC" w14:paraId="67892E1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64FD523" w14:textId="77777777" w:rsidR="00AC58F6" w:rsidRPr="00CC2133" w:rsidRDefault="00AC58F6" w:rsidP="009E796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B08564" w14:textId="77777777" w:rsidR="00AC58F6" w:rsidRPr="00FD7FAC" w:rsidRDefault="00B65BBE" w:rsidP="009E7967">
            <w:pPr>
              <w:widowControl/>
              <w:jc w:val="left"/>
              <w:rPr>
                <w:rFonts w:cs="Arial"/>
                <w:sz w:val="21"/>
                <w:szCs w:val="21"/>
              </w:rPr>
            </w:pPr>
            <w:r w:rsidRPr="00B65BBE">
              <w:rPr>
                <w:rFonts w:cs="Arial" w:hint="eastAsia"/>
                <w:sz w:val="21"/>
                <w:szCs w:val="21"/>
              </w:rPr>
              <w:t>方家山</w:t>
            </w:r>
            <w:r w:rsidRPr="00B65BBE">
              <w:rPr>
                <w:rFonts w:cs="Arial" w:hint="eastAsia"/>
                <w:sz w:val="21"/>
                <w:szCs w:val="21"/>
              </w:rPr>
              <w:t>1</w:t>
            </w:r>
            <w:r w:rsidRPr="00B65BBE">
              <w:rPr>
                <w:rFonts w:cs="Arial" w:hint="eastAsia"/>
                <w:sz w:val="21"/>
                <w:szCs w:val="21"/>
              </w:rPr>
              <w:t>号机组</w:t>
            </w:r>
            <w:r w:rsidRPr="00B65BBE">
              <w:rPr>
                <w:rFonts w:cs="Arial" w:hint="eastAsia"/>
                <w:sz w:val="21"/>
                <w:szCs w:val="21"/>
              </w:rPr>
              <w:t>103</w:t>
            </w:r>
            <w:r w:rsidRPr="00B65BBE">
              <w:rPr>
                <w:rFonts w:cs="Arial" w:hint="eastAsia"/>
                <w:sz w:val="21"/>
                <w:szCs w:val="21"/>
              </w:rPr>
              <w:t>大修顺利结束</w:t>
            </w:r>
          </w:p>
        </w:tc>
        <w:tc>
          <w:tcPr>
            <w:tcW w:w="1266" w:type="dxa"/>
            <w:tcBorders>
              <w:top w:val="single" w:sz="4" w:space="0" w:color="000000"/>
              <w:left w:val="nil"/>
              <w:bottom w:val="single" w:sz="4" w:space="0" w:color="000000"/>
              <w:right w:val="single" w:sz="4" w:space="0" w:color="000000"/>
            </w:tcBorders>
            <w:shd w:val="clear" w:color="auto" w:fill="auto"/>
            <w:noWrap/>
          </w:tcPr>
          <w:p w14:paraId="31FA39D3" w14:textId="77777777" w:rsidR="00AC58F6" w:rsidRDefault="00B65BBE" w:rsidP="00B65BBE">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18</w:t>
            </w:r>
          </w:p>
        </w:tc>
      </w:tr>
      <w:tr w:rsidR="00AC58F6" w:rsidRPr="00FD7FAC" w14:paraId="4C66DF8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4BA0B6A" w14:textId="77777777" w:rsidR="00AC58F6" w:rsidRPr="00CC2133" w:rsidRDefault="00AC58F6" w:rsidP="009E796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05499EE" w14:textId="77777777" w:rsidR="00AC58F6" w:rsidRPr="00FD7FAC" w:rsidRDefault="00B65BBE" w:rsidP="009E7967">
            <w:pPr>
              <w:widowControl/>
              <w:jc w:val="left"/>
              <w:rPr>
                <w:rFonts w:cs="Arial"/>
                <w:sz w:val="21"/>
                <w:szCs w:val="21"/>
              </w:rPr>
            </w:pPr>
            <w:r w:rsidRPr="00B65BBE">
              <w:rPr>
                <w:rFonts w:cs="Arial" w:hint="eastAsia"/>
                <w:sz w:val="21"/>
                <w:szCs w:val="21"/>
              </w:rPr>
              <w:t>秦山核电</w:t>
            </w:r>
            <w:r w:rsidRPr="00B65BBE">
              <w:rPr>
                <w:rFonts w:cs="Arial" w:hint="eastAsia"/>
                <w:sz w:val="21"/>
                <w:szCs w:val="21"/>
              </w:rPr>
              <w:t>4</w:t>
            </w:r>
            <w:r w:rsidRPr="00B65BBE">
              <w:rPr>
                <w:rFonts w:cs="Arial" w:hint="eastAsia"/>
                <w:sz w:val="21"/>
                <w:szCs w:val="21"/>
              </w:rPr>
              <w:t>项核电厂运行许可证延续标准通过审查</w:t>
            </w:r>
          </w:p>
        </w:tc>
        <w:tc>
          <w:tcPr>
            <w:tcW w:w="1266" w:type="dxa"/>
            <w:tcBorders>
              <w:top w:val="single" w:sz="4" w:space="0" w:color="000000"/>
              <w:left w:val="nil"/>
              <w:bottom w:val="single" w:sz="4" w:space="0" w:color="000000"/>
              <w:right w:val="single" w:sz="4" w:space="0" w:color="000000"/>
            </w:tcBorders>
            <w:shd w:val="clear" w:color="auto" w:fill="auto"/>
            <w:noWrap/>
          </w:tcPr>
          <w:p w14:paraId="08A210B0" w14:textId="77777777" w:rsidR="00AC58F6" w:rsidRDefault="00B65BBE" w:rsidP="00B65BBE">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18</w:t>
            </w:r>
          </w:p>
        </w:tc>
      </w:tr>
      <w:tr w:rsidR="006F7871" w:rsidRPr="00FD7FAC" w14:paraId="1F67DF0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199B1E8" w14:textId="77777777" w:rsidR="006F7871" w:rsidRPr="00CC2133" w:rsidRDefault="006F7871" w:rsidP="006F787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4ADACA" w14:textId="0DD4B288" w:rsidR="006F7871" w:rsidRPr="00FD7FAC" w:rsidRDefault="006F7871" w:rsidP="006F7871">
            <w:pPr>
              <w:widowControl/>
              <w:jc w:val="left"/>
              <w:rPr>
                <w:rFonts w:cs="Arial"/>
                <w:sz w:val="21"/>
                <w:szCs w:val="21"/>
              </w:rPr>
            </w:pPr>
            <w:r w:rsidRPr="006F7871">
              <w:rPr>
                <w:rFonts w:cs="Arial" w:hint="eastAsia"/>
                <w:sz w:val="21"/>
                <w:szCs w:val="21"/>
              </w:rPr>
              <w:t>日本关西地区最大核电站大饭核电站的两座反应堆可能报废</w:t>
            </w:r>
          </w:p>
        </w:tc>
        <w:tc>
          <w:tcPr>
            <w:tcW w:w="1266" w:type="dxa"/>
            <w:tcBorders>
              <w:top w:val="single" w:sz="4" w:space="0" w:color="000000"/>
              <w:left w:val="nil"/>
              <w:bottom w:val="single" w:sz="4" w:space="0" w:color="000000"/>
              <w:right w:val="single" w:sz="4" w:space="0" w:color="000000"/>
            </w:tcBorders>
            <w:shd w:val="clear" w:color="auto" w:fill="auto"/>
            <w:noWrap/>
          </w:tcPr>
          <w:p w14:paraId="72B83220" w14:textId="7175BE03" w:rsidR="006F7871" w:rsidRDefault="00E255B0" w:rsidP="006F7871">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19</w:t>
            </w:r>
          </w:p>
        </w:tc>
      </w:tr>
      <w:tr w:rsidR="00E255B0" w:rsidRPr="00FD7FAC" w14:paraId="6C15DE6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3761058" w14:textId="77777777" w:rsidR="00E255B0" w:rsidRPr="00CC2133" w:rsidRDefault="00E255B0" w:rsidP="006F787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35DCD98" w14:textId="65E68484" w:rsidR="00E255B0" w:rsidRPr="006F7871" w:rsidRDefault="00E255B0" w:rsidP="006F7871">
            <w:pPr>
              <w:widowControl/>
              <w:jc w:val="left"/>
              <w:rPr>
                <w:rFonts w:cs="Arial"/>
                <w:sz w:val="21"/>
                <w:szCs w:val="21"/>
              </w:rPr>
            </w:pPr>
            <w:r w:rsidRPr="00E255B0">
              <w:rPr>
                <w:rFonts w:cs="Arial" w:hint="eastAsia"/>
                <w:sz w:val="21"/>
                <w:szCs w:val="21"/>
              </w:rPr>
              <w:t>中乌深部铀资源勘探合作项目获国家重点专项支持</w:t>
            </w:r>
          </w:p>
        </w:tc>
        <w:tc>
          <w:tcPr>
            <w:tcW w:w="1266" w:type="dxa"/>
            <w:tcBorders>
              <w:top w:val="single" w:sz="4" w:space="0" w:color="000000"/>
              <w:left w:val="nil"/>
              <w:bottom w:val="single" w:sz="4" w:space="0" w:color="000000"/>
              <w:right w:val="single" w:sz="4" w:space="0" w:color="000000"/>
            </w:tcBorders>
            <w:shd w:val="clear" w:color="auto" w:fill="auto"/>
            <w:noWrap/>
          </w:tcPr>
          <w:p w14:paraId="50A52F56" w14:textId="197FAE33" w:rsidR="00E255B0" w:rsidRPr="00EA5C9C" w:rsidRDefault="00E255B0" w:rsidP="00E255B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20</w:t>
            </w:r>
          </w:p>
        </w:tc>
      </w:tr>
      <w:tr w:rsidR="00E255B0" w:rsidRPr="00FD7FAC" w14:paraId="58D81DD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8E66078" w14:textId="77777777" w:rsidR="00E255B0" w:rsidRPr="00CC2133" w:rsidRDefault="00E255B0" w:rsidP="00E255B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90FCA1C" w14:textId="284AA629" w:rsidR="00E255B0" w:rsidRPr="006F7871" w:rsidRDefault="00E255B0" w:rsidP="00E255B0">
            <w:pPr>
              <w:widowControl/>
              <w:jc w:val="left"/>
              <w:rPr>
                <w:rFonts w:cs="Arial"/>
                <w:sz w:val="21"/>
                <w:szCs w:val="21"/>
              </w:rPr>
            </w:pPr>
            <w:r w:rsidRPr="00E255B0">
              <w:rPr>
                <w:rFonts w:cs="Arial" w:hint="eastAsia"/>
                <w:sz w:val="21"/>
                <w:szCs w:val="21"/>
              </w:rPr>
              <w:t>聚焦十九大｜中国核建集团顾军十九大感想：当好核电建造排头兵</w:t>
            </w:r>
          </w:p>
        </w:tc>
        <w:tc>
          <w:tcPr>
            <w:tcW w:w="1266" w:type="dxa"/>
            <w:tcBorders>
              <w:top w:val="single" w:sz="4" w:space="0" w:color="000000"/>
              <w:left w:val="nil"/>
              <w:bottom w:val="single" w:sz="4" w:space="0" w:color="000000"/>
              <w:right w:val="single" w:sz="4" w:space="0" w:color="000000"/>
            </w:tcBorders>
            <w:shd w:val="clear" w:color="auto" w:fill="auto"/>
            <w:noWrap/>
          </w:tcPr>
          <w:p w14:paraId="1DC9914E" w14:textId="41AEE12D" w:rsidR="00E255B0" w:rsidRPr="00EA5C9C" w:rsidRDefault="00E255B0" w:rsidP="00E255B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20</w:t>
            </w:r>
          </w:p>
        </w:tc>
      </w:tr>
      <w:tr w:rsidR="00E255B0" w:rsidRPr="00FD7FAC" w14:paraId="64B6DCF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DFDEB97" w14:textId="77777777" w:rsidR="00E255B0" w:rsidRPr="00CC2133" w:rsidRDefault="00E255B0" w:rsidP="00E255B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143FC51" w14:textId="6D589241" w:rsidR="00E255B0" w:rsidRPr="006F7871" w:rsidRDefault="00E255B0" w:rsidP="00E255B0">
            <w:pPr>
              <w:widowControl/>
              <w:jc w:val="left"/>
              <w:rPr>
                <w:rFonts w:cs="Arial"/>
                <w:sz w:val="21"/>
                <w:szCs w:val="21"/>
              </w:rPr>
            </w:pPr>
            <w:r w:rsidRPr="00E255B0">
              <w:rPr>
                <w:rFonts w:cs="Arial" w:hint="eastAsia"/>
                <w:sz w:val="21"/>
                <w:szCs w:val="21"/>
              </w:rPr>
              <w:t>聚焦十九大｜中核集团王寿君十九大感想：早日建成世界一流核工业强国</w:t>
            </w:r>
          </w:p>
        </w:tc>
        <w:tc>
          <w:tcPr>
            <w:tcW w:w="1266" w:type="dxa"/>
            <w:tcBorders>
              <w:top w:val="single" w:sz="4" w:space="0" w:color="000000"/>
              <w:left w:val="nil"/>
              <w:bottom w:val="single" w:sz="4" w:space="0" w:color="000000"/>
              <w:right w:val="single" w:sz="4" w:space="0" w:color="000000"/>
            </w:tcBorders>
            <w:shd w:val="clear" w:color="auto" w:fill="auto"/>
            <w:noWrap/>
          </w:tcPr>
          <w:p w14:paraId="783357A9" w14:textId="37AF5F60" w:rsidR="00E255B0" w:rsidRPr="00EA5C9C" w:rsidRDefault="00E255B0" w:rsidP="00E255B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20</w:t>
            </w:r>
          </w:p>
        </w:tc>
      </w:tr>
      <w:tr w:rsidR="00E255B0" w:rsidRPr="00FD7FAC" w14:paraId="563F097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94C475E" w14:textId="77777777" w:rsidR="00E255B0" w:rsidRPr="00CC2133" w:rsidRDefault="00E255B0" w:rsidP="00E255B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E5AAF60" w14:textId="36828028" w:rsidR="00E255B0" w:rsidRPr="006F7871" w:rsidRDefault="00E255B0" w:rsidP="00E255B0">
            <w:pPr>
              <w:widowControl/>
              <w:jc w:val="left"/>
              <w:rPr>
                <w:rFonts w:cs="Arial"/>
                <w:sz w:val="21"/>
                <w:szCs w:val="21"/>
              </w:rPr>
            </w:pPr>
            <w:r w:rsidRPr="00E255B0">
              <w:rPr>
                <w:rFonts w:cs="Arial" w:hint="eastAsia"/>
                <w:sz w:val="21"/>
                <w:szCs w:val="21"/>
              </w:rPr>
              <w:t>韩国两座停摆核电机组项目有望下月底复工</w:t>
            </w:r>
          </w:p>
        </w:tc>
        <w:tc>
          <w:tcPr>
            <w:tcW w:w="1266" w:type="dxa"/>
            <w:tcBorders>
              <w:top w:val="single" w:sz="4" w:space="0" w:color="000000"/>
              <w:left w:val="nil"/>
              <w:bottom w:val="single" w:sz="4" w:space="0" w:color="000000"/>
              <w:right w:val="single" w:sz="4" w:space="0" w:color="000000"/>
            </w:tcBorders>
            <w:shd w:val="clear" w:color="auto" w:fill="auto"/>
            <w:noWrap/>
          </w:tcPr>
          <w:p w14:paraId="1806C1A1" w14:textId="7B2F8ECA" w:rsidR="00E255B0" w:rsidRPr="00EA5C9C" w:rsidRDefault="00E255B0" w:rsidP="00E255B0">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20</w:t>
            </w:r>
          </w:p>
        </w:tc>
      </w:tr>
      <w:tr w:rsidR="00BC60EB" w:rsidRPr="00FD7FAC" w14:paraId="4148721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5C2E20C" w14:textId="77777777" w:rsidR="00BC60EB" w:rsidRPr="00CC2133" w:rsidRDefault="00BC60EB" w:rsidP="00BC60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66A347" w14:textId="1C6ED68D" w:rsidR="00BC60EB" w:rsidRPr="006F7871" w:rsidRDefault="00BC60EB" w:rsidP="00BC60EB">
            <w:pPr>
              <w:widowControl/>
              <w:jc w:val="left"/>
              <w:rPr>
                <w:rFonts w:cs="Arial"/>
                <w:sz w:val="21"/>
                <w:szCs w:val="21"/>
              </w:rPr>
            </w:pPr>
            <w:r w:rsidRPr="002569AF">
              <w:rPr>
                <w:rFonts w:cs="Arial" w:hint="eastAsia"/>
                <w:sz w:val="21"/>
                <w:szCs w:val="21"/>
              </w:rPr>
              <w:t>俄罗斯罗斯托夫</w:t>
            </w:r>
            <w:r w:rsidRPr="002569AF">
              <w:rPr>
                <w:rFonts w:cs="Arial" w:hint="eastAsia"/>
                <w:sz w:val="21"/>
                <w:szCs w:val="21"/>
              </w:rPr>
              <w:t>4</w:t>
            </w:r>
            <w:r w:rsidRPr="002569AF">
              <w:rPr>
                <w:rFonts w:cs="Arial" w:hint="eastAsia"/>
                <w:sz w:val="21"/>
                <w:szCs w:val="21"/>
              </w:rPr>
              <w:t>号机组完成热试</w:t>
            </w:r>
          </w:p>
        </w:tc>
        <w:tc>
          <w:tcPr>
            <w:tcW w:w="1266" w:type="dxa"/>
            <w:tcBorders>
              <w:top w:val="single" w:sz="4" w:space="0" w:color="000000"/>
              <w:left w:val="nil"/>
              <w:bottom w:val="single" w:sz="4" w:space="0" w:color="000000"/>
              <w:right w:val="single" w:sz="4" w:space="0" w:color="000000"/>
            </w:tcBorders>
            <w:shd w:val="clear" w:color="auto" w:fill="auto"/>
            <w:noWrap/>
          </w:tcPr>
          <w:p w14:paraId="1C92A81F" w14:textId="7717AEBF" w:rsidR="00BC60EB" w:rsidRPr="00EA5C9C" w:rsidRDefault="00BC60EB"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3</w:t>
            </w:r>
          </w:p>
        </w:tc>
      </w:tr>
      <w:tr w:rsidR="00BC60EB" w:rsidRPr="00FD7FAC" w14:paraId="6B8F8C1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2A8404B" w14:textId="77777777" w:rsidR="00BC60EB" w:rsidRPr="00CC2133" w:rsidRDefault="00BC60EB" w:rsidP="00BC60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BB7407F" w14:textId="6329A175" w:rsidR="00BC60EB" w:rsidRPr="006F7871" w:rsidRDefault="00BC60EB" w:rsidP="00BC60EB">
            <w:pPr>
              <w:widowControl/>
              <w:jc w:val="left"/>
              <w:rPr>
                <w:rFonts w:cs="Arial"/>
                <w:sz w:val="21"/>
                <w:szCs w:val="21"/>
              </w:rPr>
            </w:pPr>
            <w:r w:rsidRPr="002569AF">
              <w:rPr>
                <w:rFonts w:cs="Arial" w:hint="eastAsia"/>
                <w:sz w:val="21"/>
                <w:szCs w:val="21"/>
              </w:rPr>
              <w:t>七院士赴</w:t>
            </w:r>
            <w:r w:rsidRPr="002569AF">
              <w:rPr>
                <w:rFonts w:cs="Arial" w:hint="eastAsia"/>
                <w:sz w:val="21"/>
                <w:szCs w:val="21"/>
              </w:rPr>
              <w:t>CAP1400</w:t>
            </w:r>
            <w:r w:rsidRPr="002569AF">
              <w:rPr>
                <w:rFonts w:cs="Arial" w:hint="eastAsia"/>
                <w:sz w:val="21"/>
                <w:szCs w:val="21"/>
              </w:rPr>
              <w:t>示范工程调研</w:t>
            </w:r>
          </w:p>
        </w:tc>
        <w:tc>
          <w:tcPr>
            <w:tcW w:w="1266" w:type="dxa"/>
            <w:tcBorders>
              <w:top w:val="single" w:sz="4" w:space="0" w:color="000000"/>
              <w:left w:val="nil"/>
              <w:bottom w:val="single" w:sz="4" w:space="0" w:color="000000"/>
              <w:right w:val="single" w:sz="4" w:space="0" w:color="000000"/>
            </w:tcBorders>
            <w:shd w:val="clear" w:color="auto" w:fill="auto"/>
            <w:noWrap/>
          </w:tcPr>
          <w:p w14:paraId="10320FA9" w14:textId="4750D69D" w:rsidR="00BC60EB" w:rsidRPr="00EA5C9C" w:rsidRDefault="00BC60EB"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3</w:t>
            </w:r>
          </w:p>
        </w:tc>
      </w:tr>
      <w:tr w:rsidR="00BC60EB" w:rsidRPr="00FD7FAC" w14:paraId="2B83488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DBF8DB3" w14:textId="77777777" w:rsidR="00BC60EB" w:rsidRPr="00CC2133" w:rsidRDefault="00BC60EB" w:rsidP="00BC60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8AC0E8D" w14:textId="4F23F539" w:rsidR="00BC60EB" w:rsidRPr="006F7871" w:rsidRDefault="00BC60EB" w:rsidP="00BC60EB">
            <w:pPr>
              <w:widowControl/>
              <w:jc w:val="left"/>
              <w:rPr>
                <w:rFonts w:cs="Arial"/>
                <w:sz w:val="21"/>
                <w:szCs w:val="21"/>
              </w:rPr>
            </w:pPr>
            <w:r w:rsidRPr="002569AF">
              <w:rPr>
                <w:rFonts w:cs="Arial" w:hint="eastAsia"/>
                <w:sz w:val="21"/>
                <w:szCs w:val="21"/>
              </w:rPr>
              <w:t>“华龙一号”全球首堆即将安装最大主设备</w:t>
            </w:r>
          </w:p>
        </w:tc>
        <w:tc>
          <w:tcPr>
            <w:tcW w:w="1266" w:type="dxa"/>
            <w:tcBorders>
              <w:top w:val="single" w:sz="4" w:space="0" w:color="000000"/>
              <w:left w:val="nil"/>
              <w:bottom w:val="single" w:sz="4" w:space="0" w:color="000000"/>
              <w:right w:val="single" w:sz="4" w:space="0" w:color="000000"/>
            </w:tcBorders>
            <w:shd w:val="clear" w:color="auto" w:fill="auto"/>
            <w:noWrap/>
          </w:tcPr>
          <w:p w14:paraId="2BB7213F" w14:textId="3EDCC120" w:rsidR="00BC60EB" w:rsidRPr="00EA5C9C" w:rsidRDefault="00BC60EB"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3</w:t>
            </w:r>
          </w:p>
        </w:tc>
      </w:tr>
      <w:tr w:rsidR="00BC60EB" w:rsidRPr="00FD7FAC" w14:paraId="6B5AD34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7E5EF50" w14:textId="77777777" w:rsidR="00BC60EB" w:rsidRPr="00CC2133" w:rsidRDefault="00BC60EB" w:rsidP="00BC60E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1A8F27" w14:textId="78BC70A3" w:rsidR="00BC60EB" w:rsidRPr="006F7871" w:rsidRDefault="009E61E6" w:rsidP="00BC60EB">
            <w:pPr>
              <w:widowControl/>
              <w:jc w:val="left"/>
              <w:rPr>
                <w:rFonts w:cs="Arial"/>
                <w:sz w:val="21"/>
                <w:szCs w:val="21"/>
              </w:rPr>
            </w:pPr>
            <w:r w:rsidRPr="009E61E6">
              <w:rPr>
                <w:rFonts w:cs="Arial" w:hint="eastAsia"/>
                <w:sz w:val="21"/>
                <w:szCs w:val="21"/>
              </w:rPr>
              <w:t>进取之路驰而不息</w:t>
            </w:r>
            <w:r w:rsidRPr="009E61E6">
              <w:rPr>
                <w:rFonts w:cs="Arial" w:hint="eastAsia"/>
                <w:sz w:val="21"/>
                <w:szCs w:val="21"/>
              </w:rPr>
              <w:t xml:space="preserve"> --</w:t>
            </w:r>
            <w:r w:rsidRPr="009E61E6">
              <w:rPr>
                <w:rFonts w:cs="Arial" w:hint="eastAsia"/>
                <w:sz w:val="21"/>
                <w:szCs w:val="21"/>
              </w:rPr>
              <w:t>党的十八大以来国家能源局推进能源发展改革工作综述</w:t>
            </w:r>
          </w:p>
        </w:tc>
        <w:tc>
          <w:tcPr>
            <w:tcW w:w="1266" w:type="dxa"/>
            <w:tcBorders>
              <w:top w:val="single" w:sz="4" w:space="0" w:color="000000"/>
              <w:left w:val="nil"/>
              <w:bottom w:val="single" w:sz="4" w:space="0" w:color="000000"/>
              <w:right w:val="single" w:sz="4" w:space="0" w:color="000000"/>
            </w:tcBorders>
            <w:shd w:val="clear" w:color="auto" w:fill="auto"/>
            <w:noWrap/>
          </w:tcPr>
          <w:p w14:paraId="04F2A2C3" w14:textId="69C743FE" w:rsidR="00BC60EB" w:rsidRPr="00EA5C9C" w:rsidRDefault="00BC60EB"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4</w:t>
            </w:r>
          </w:p>
        </w:tc>
      </w:tr>
      <w:tr w:rsidR="009E61E6" w:rsidRPr="00FD7FAC" w14:paraId="64D45F3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A0B660" w14:textId="77777777" w:rsidR="009E61E6" w:rsidRPr="00CC2133" w:rsidRDefault="009E61E6" w:rsidP="009E61E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0813B18" w14:textId="68179A4F" w:rsidR="009E61E6" w:rsidRPr="009E61E6" w:rsidRDefault="009E61E6" w:rsidP="009E61E6">
            <w:pPr>
              <w:widowControl/>
              <w:jc w:val="left"/>
              <w:rPr>
                <w:rFonts w:cs="Arial"/>
                <w:sz w:val="21"/>
                <w:szCs w:val="21"/>
              </w:rPr>
            </w:pPr>
            <w:r w:rsidRPr="009E61E6">
              <w:rPr>
                <w:rFonts w:cs="Arial" w:hint="eastAsia"/>
                <w:sz w:val="21"/>
                <w:szCs w:val="21"/>
              </w:rPr>
              <w:t>钱智民当选中国共产党第十九届中央委员会候补委员</w:t>
            </w:r>
          </w:p>
        </w:tc>
        <w:tc>
          <w:tcPr>
            <w:tcW w:w="1266" w:type="dxa"/>
            <w:tcBorders>
              <w:top w:val="single" w:sz="4" w:space="0" w:color="000000"/>
              <w:left w:val="nil"/>
              <w:bottom w:val="single" w:sz="4" w:space="0" w:color="000000"/>
              <w:right w:val="single" w:sz="4" w:space="0" w:color="000000"/>
            </w:tcBorders>
            <w:shd w:val="clear" w:color="auto" w:fill="auto"/>
            <w:noWrap/>
          </w:tcPr>
          <w:p w14:paraId="68C4E6BA" w14:textId="236D6D30" w:rsidR="009E61E6" w:rsidRPr="00EA5C9C" w:rsidRDefault="009E61E6"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4</w:t>
            </w:r>
          </w:p>
        </w:tc>
      </w:tr>
      <w:tr w:rsidR="009E61E6" w:rsidRPr="00FD7FAC" w14:paraId="1B55F6A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85938EF" w14:textId="77777777" w:rsidR="009E61E6" w:rsidRPr="00CC2133" w:rsidRDefault="009E61E6" w:rsidP="009E61E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1E9F8DA" w14:textId="04EDD72F" w:rsidR="009E61E6" w:rsidRPr="009E61E6" w:rsidRDefault="00F0317D" w:rsidP="009E61E6">
            <w:pPr>
              <w:widowControl/>
              <w:jc w:val="left"/>
              <w:rPr>
                <w:rFonts w:cs="Arial"/>
                <w:sz w:val="21"/>
                <w:szCs w:val="21"/>
              </w:rPr>
            </w:pPr>
            <w:r w:rsidRPr="00F0317D">
              <w:rPr>
                <w:rFonts w:cs="Arial" w:hint="eastAsia"/>
                <w:sz w:val="21"/>
                <w:szCs w:val="21"/>
              </w:rPr>
              <w:t>全面深入推动核电标准自主化建设——核电标准化工作会议在京召开</w:t>
            </w:r>
          </w:p>
        </w:tc>
        <w:tc>
          <w:tcPr>
            <w:tcW w:w="1266" w:type="dxa"/>
            <w:tcBorders>
              <w:top w:val="single" w:sz="4" w:space="0" w:color="000000"/>
              <w:left w:val="nil"/>
              <w:bottom w:val="single" w:sz="4" w:space="0" w:color="000000"/>
              <w:right w:val="single" w:sz="4" w:space="0" w:color="000000"/>
            </w:tcBorders>
            <w:shd w:val="clear" w:color="auto" w:fill="auto"/>
            <w:noWrap/>
          </w:tcPr>
          <w:p w14:paraId="27FC7660" w14:textId="5AE31864" w:rsidR="009E61E6" w:rsidRPr="00EA5C9C" w:rsidRDefault="00F0317D"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5</w:t>
            </w:r>
          </w:p>
        </w:tc>
      </w:tr>
      <w:tr w:rsidR="009C18B3" w:rsidRPr="00FD7FAC" w14:paraId="46BDE5B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94FCF0D" w14:textId="77777777" w:rsidR="009C18B3" w:rsidRPr="00CC2133" w:rsidRDefault="009C18B3" w:rsidP="009C18B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5C6DF90" w14:textId="0B9A8CA7" w:rsidR="009C18B3" w:rsidRPr="009E61E6" w:rsidRDefault="009C18B3" w:rsidP="009C18B3">
            <w:pPr>
              <w:widowControl/>
              <w:jc w:val="left"/>
              <w:rPr>
                <w:rFonts w:cs="Arial"/>
                <w:sz w:val="21"/>
                <w:szCs w:val="21"/>
              </w:rPr>
            </w:pPr>
            <w:r w:rsidRPr="00F0317D">
              <w:rPr>
                <w:rFonts w:cs="Arial" w:hint="eastAsia"/>
                <w:sz w:val="21"/>
                <w:szCs w:val="21"/>
              </w:rPr>
              <w:t>韩政府计划到</w:t>
            </w:r>
            <w:r w:rsidRPr="00F0317D">
              <w:rPr>
                <w:rFonts w:cs="Arial" w:hint="eastAsia"/>
                <w:sz w:val="21"/>
                <w:szCs w:val="21"/>
              </w:rPr>
              <w:t>2038</w:t>
            </w:r>
            <w:r w:rsidRPr="00F0317D">
              <w:rPr>
                <w:rFonts w:cs="Arial" w:hint="eastAsia"/>
                <w:sz w:val="21"/>
                <w:szCs w:val="21"/>
              </w:rPr>
              <w:t>年缩减核电规模至</w:t>
            </w:r>
            <w:r w:rsidRPr="00F0317D">
              <w:rPr>
                <w:rFonts w:cs="Arial" w:hint="eastAsia"/>
                <w:sz w:val="21"/>
                <w:szCs w:val="21"/>
              </w:rPr>
              <w:t>14</w:t>
            </w:r>
            <w:r w:rsidRPr="00F0317D">
              <w:rPr>
                <w:rFonts w:cs="Arial" w:hint="eastAsia"/>
                <w:sz w:val="21"/>
                <w:szCs w:val="21"/>
              </w:rPr>
              <w:t>座</w:t>
            </w:r>
          </w:p>
        </w:tc>
        <w:tc>
          <w:tcPr>
            <w:tcW w:w="1266" w:type="dxa"/>
            <w:tcBorders>
              <w:top w:val="single" w:sz="4" w:space="0" w:color="000000"/>
              <w:left w:val="nil"/>
              <w:bottom w:val="single" w:sz="4" w:space="0" w:color="000000"/>
              <w:right w:val="single" w:sz="4" w:space="0" w:color="000000"/>
            </w:tcBorders>
            <w:shd w:val="clear" w:color="auto" w:fill="auto"/>
            <w:noWrap/>
          </w:tcPr>
          <w:p w14:paraId="697BA034" w14:textId="205F7D22" w:rsidR="009C18B3" w:rsidRPr="00EA5C9C" w:rsidRDefault="009C18B3"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5</w:t>
            </w:r>
          </w:p>
        </w:tc>
      </w:tr>
      <w:tr w:rsidR="009C18B3" w:rsidRPr="00FD7FAC" w14:paraId="4B07AA8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886843F" w14:textId="77777777" w:rsidR="009C18B3" w:rsidRPr="00CC2133" w:rsidRDefault="009C18B3" w:rsidP="009C18B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8C41B9" w14:textId="069E5936" w:rsidR="009C18B3" w:rsidRPr="009E61E6" w:rsidRDefault="009C18B3" w:rsidP="009C18B3">
            <w:pPr>
              <w:widowControl/>
              <w:jc w:val="left"/>
              <w:rPr>
                <w:rFonts w:cs="Arial"/>
                <w:sz w:val="21"/>
                <w:szCs w:val="21"/>
              </w:rPr>
            </w:pPr>
            <w:r w:rsidRPr="009C18B3">
              <w:rPr>
                <w:rFonts w:cs="Arial" w:hint="eastAsia"/>
                <w:sz w:val="21"/>
                <w:szCs w:val="21"/>
              </w:rPr>
              <w:t>中国自主研发核燃料关键材料</w:t>
            </w:r>
            <w:r w:rsidRPr="009C18B3">
              <w:rPr>
                <w:rFonts w:cs="Arial" w:hint="eastAsia"/>
                <w:sz w:val="21"/>
                <w:szCs w:val="21"/>
              </w:rPr>
              <w:t>N36</w:t>
            </w:r>
            <w:r w:rsidRPr="009C18B3">
              <w:rPr>
                <w:rFonts w:cs="Arial" w:hint="eastAsia"/>
                <w:sz w:val="21"/>
                <w:szCs w:val="21"/>
              </w:rPr>
              <w:t>锆合金取得重要进展</w:t>
            </w:r>
          </w:p>
        </w:tc>
        <w:tc>
          <w:tcPr>
            <w:tcW w:w="1266" w:type="dxa"/>
            <w:tcBorders>
              <w:top w:val="single" w:sz="4" w:space="0" w:color="000000"/>
              <w:left w:val="nil"/>
              <w:bottom w:val="single" w:sz="4" w:space="0" w:color="000000"/>
              <w:right w:val="single" w:sz="4" w:space="0" w:color="000000"/>
            </w:tcBorders>
            <w:shd w:val="clear" w:color="auto" w:fill="auto"/>
            <w:noWrap/>
          </w:tcPr>
          <w:p w14:paraId="0EC23213" w14:textId="0506366B" w:rsidR="009C18B3" w:rsidRPr="00EA5C9C" w:rsidRDefault="009C18B3"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5</w:t>
            </w:r>
          </w:p>
        </w:tc>
      </w:tr>
      <w:tr w:rsidR="00112E32" w:rsidRPr="00FD7FAC" w14:paraId="5DF7FD5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A52DCC1" w14:textId="77777777" w:rsidR="00112E32" w:rsidRPr="00CC2133" w:rsidRDefault="00112E32" w:rsidP="00112E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7EB9541" w14:textId="2C540064" w:rsidR="00112E32" w:rsidRPr="009C18B3" w:rsidRDefault="00112E32" w:rsidP="00112E32">
            <w:pPr>
              <w:widowControl/>
              <w:jc w:val="left"/>
              <w:rPr>
                <w:rFonts w:cs="Arial"/>
                <w:sz w:val="21"/>
                <w:szCs w:val="21"/>
              </w:rPr>
            </w:pPr>
            <w:r w:rsidRPr="00112E32">
              <w:rPr>
                <w:rFonts w:cs="Arial" w:hint="eastAsia"/>
                <w:sz w:val="21"/>
                <w:szCs w:val="21"/>
              </w:rPr>
              <w:t>美国投资开发能够实现的先进反应堆技术</w:t>
            </w:r>
          </w:p>
        </w:tc>
        <w:tc>
          <w:tcPr>
            <w:tcW w:w="1266" w:type="dxa"/>
            <w:tcBorders>
              <w:top w:val="single" w:sz="4" w:space="0" w:color="000000"/>
              <w:left w:val="nil"/>
              <w:bottom w:val="single" w:sz="4" w:space="0" w:color="000000"/>
              <w:right w:val="single" w:sz="4" w:space="0" w:color="000000"/>
            </w:tcBorders>
            <w:shd w:val="clear" w:color="auto" w:fill="auto"/>
            <w:noWrap/>
          </w:tcPr>
          <w:p w14:paraId="33C9C0D8" w14:textId="759FD239" w:rsidR="00112E32" w:rsidRPr="00EA5C9C" w:rsidRDefault="00112E32"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w:t>
            </w:r>
            <w:r w:rsidR="001D6B66">
              <w:rPr>
                <w:rFonts w:cs="Arial"/>
                <w:sz w:val="21"/>
                <w:szCs w:val="21"/>
              </w:rPr>
              <w:t>5</w:t>
            </w:r>
          </w:p>
        </w:tc>
      </w:tr>
      <w:tr w:rsidR="00112E32" w:rsidRPr="00FD7FAC" w14:paraId="4271F08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CBD222A" w14:textId="77777777" w:rsidR="00112E32" w:rsidRPr="00CC2133" w:rsidRDefault="00112E32" w:rsidP="00112E32">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ED48E29" w14:textId="55C709E0" w:rsidR="00112E32" w:rsidRPr="009C18B3" w:rsidRDefault="001D6B66" w:rsidP="00112E32">
            <w:pPr>
              <w:widowControl/>
              <w:jc w:val="left"/>
              <w:rPr>
                <w:rFonts w:cs="Arial"/>
                <w:sz w:val="21"/>
                <w:szCs w:val="21"/>
              </w:rPr>
            </w:pPr>
            <w:r w:rsidRPr="001D6B66">
              <w:rPr>
                <w:rFonts w:cs="Arial" w:hint="eastAsia"/>
                <w:sz w:val="21"/>
                <w:szCs w:val="21"/>
              </w:rPr>
              <w:t>审议通过！韩政府决定重启新古里核电站</w:t>
            </w:r>
            <w:r w:rsidRPr="001D6B66">
              <w:rPr>
                <w:rFonts w:cs="Arial" w:hint="eastAsia"/>
                <w:sz w:val="21"/>
                <w:szCs w:val="21"/>
              </w:rPr>
              <w:t>5?6</w:t>
            </w:r>
            <w:r w:rsidRPr="001D6B66">
              <w:rPr>
                <w:rFonts w:cs="Arial" w:hint="eastAsia"/>
                <w:sz w:val="21"/>
                <w:szCs w:val="21"/>
              </w:rPr>
              <w:t>号机组</w:t>
            </w:r>
          </w:p>
        </w:tc>
        <w:tc>
          <w:tcPr>
            <w:tcW w:w="1266" w:type="dxa"/>
            <w:tcBorders>
              <w:top w:val="single" w:sz="4" w:space="0" w:color="000000"/>
              <w:left w:val="nil"/>
              <w:bottom w:val="single" w:sz="4" w:space="0" w:color="000000"/>
              <w:right w:val="single" w:sz="4" w:space="0" w:color="000000"/>
            </w:tcBorders>
            <w:shd w:val="clear" w:color="auto" w:fill="auto"/>
            <w:noWrap/>
          </w:tcPr>
          <w:p w14:paraId="0B5E79C3" w14:textId="4DC61DC5" w:rsidR="00112E32" w:rsidRPr="00EA5C9C" w:rsidRDefault="001D6B66" w:rsidP="001D6B66">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26</w:t>
            </w:r>
          </w:p>
        </w:tc>
      </w:tr>
      <w:tr w:rsidR="00CE1265" w:rsidRPr="00FD7FAC" w14:paraId="40EE9C8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E4BF13" w14:textId="77777777" w:rsidR="00CE1265" w:rsidRPr="00CC2133" w:rsidRDefault="00CE1265" w:rsidP="00CE126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883356F" w14:textId="5A16B3AB" w:rsidR="00CE1265" w:rsidRPr="00FD7FAC" w:rsidRDefault="00CE1265" w:rsidP="00CE1265">
            <w:pPr>
              <w:widowControl/>
              <w:jc w:val="left"/>
              <w:rPr>
                <w:rFonts w:cs="Arial"/>
                <w:sz w:val="21"/>
                <w:szCs w:val="21"/>
              </w:rPr>
            </w:pPr>
            <w:r w:rsidRPr="00CE1265">
              <w:rPr>
                <w:rFonts w:cs="Arial" w:hint="eastAsia"/>
                <w:sz w:val="21"/>
                <w:szCs w:val="21"/>
              </w:rPr>
              <w:t>核电安全领域率先实现</w:t>
            </w:r>
            <w:r w:rsidRPr="00CE1265">
              <w:rPr>
                <w:rFonts w:cs="Arial" w:hint="eastAsia"/>
                <w:sz w:val="21"/>
                <w:szCs w:val="21"/>
              </w:rPr>
              <w:t>VR</w:t>
            </w:r>
            <w:r w:rsidRPr="00CE1265">
              <w:rPr>
                <w:rFonts w:cs="Arial" w:hint="eastAsia"/>
                <w:sz w:val="21"/>
                <w:szCs w:val="21"/>
              </w:rPr>
              <w:t>应用</w:t>
            </w:r>
          </w:p>
        </w:tc>
        <w:tc>
          <w:tcPr>
            <w:tcW w:w="1266" w:type="dxa"/>
            <w:tcBorders>
              <w:top w:val="single" w:sz="4" w:space="0" w:color="000000"/>
              <w:left w:val="nil"/>
              <w:bottom w:val="single" w:sz="4" w:space="0" w:color="000000"/>
              <w:right w:val="single" w:sz="4" w:space="0" w:color="000000"/>
            </w:tcBorders>
            <w:shd w:val="clear" w:color="auto" w:fill="auto"/>
            <w:noWrap/>
          </w:tcPr>
          <w:p w14:paraId="3CA5D524" w14:textId="295670FC" w:rsidR="00CE1265" w:rsidRDefault="00CE1265" w:rsidP="00CE1265">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27</w:t>
            </w:r>
          </w:p>
        </w:tc>
      </w:tr>
      <w:tr w:rsidR="00CE1265" w:rsidRPr="00FD7FAC" w14:paraId="66BD0FC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4343A93" w14:textId="77777777" w:rsidR="00CE1265" w:rsidRPr="00CC2133" w:rsidRDefault="00CE1265" w:rsidP="00CE126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2B7E4B6" w14:textId="50324452" w:rsidR="00CE1265" w:rsidRPr="00FD7FAC" w:rsidRDefault="00CE1265" w:rsidP="00CE1265">
            <w:pPr>
              <w:widowControl/>
              <w:jc w:val="left"/>
              <w:rPr>
                <w:rFonts w:cs="Arial"/>
                <w:sz w:val="21"/>
                <w:szCs w:val="21"/>
              </w:rPr>
            </w:pPr>
            <w:r w:rsidRPr="00CE1265">
              <w:rPr>
                <w:rFonts w:cs="Arial" w:hint="eastAsia"/>
                <w:sz w:val="21"/>
                <w:szCs w:val="21"/>
              </w:rPr>
              <w:t>石岛湾高温气冷堆核电站示范项目运行值能力同行评估圆满结束</w:t>
            </w:r>
          </w:p>
        </w:tc>
        <w:tc>
          <w:tcPr>
            <w:tcW w:w="1266" w:type="dxa"/>
            <w:tcBorders>
              <w:top w:val="single" w:sz="4" w:space="0" w:color="000000"/>
              <w:left w:val="nil"/>
              <w:bottom w:val="single" w:sz="4" w:space="0" w:color="000000"/>
              <w:right w:val="single" w:sz="4" w:space="0" w:color="000000"/>
            </w:tcBorders>
            <w:shd w:val="clear" w:color="auto" w:fill="auto"/>
            <w:noWrap/>
          </w:tcPr>
          <w:p w14:paraId="63CDBC48" w14:textId="7C4DD89B" w:rsidR="00CE1265" w:rsidRDefault="00CE1265" w:rsidP="00CE1265">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27</w:t>
            </w:r>
          </w:p>
        </w:tc>
      </w:tr>
      <w:tr w:rsidR="00CE1265" w:rsidRPr="00FD7FAC" w14:paraId="70BF32E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4AE562F" w14:textId="77777777" w:rsidR="00CE1265" w:rsidRPr="00CC2133" w:rsidRDefault="00CE1265" w:rsidP="00CE126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F2D150C" w14:textId="14206100" w:rsidR="00CE1265" w:rsidRPr="00FD7FAC" w:rsidRDefault="00CE1265" w:rsidP="00CE1265">
            <w:pPr>
              <w:widowControl/>
              <w:jc w:val="left"/>
              <w:rPr>
                <w:rFonts w:cs="Arial"/>
                <w:sz w:val="21"/>
                <w:szCs w:val="21"/>
              </w:rPr>
            </w:pPr>
            <w:r w:rsidRPr="00CE1265">
              <w:rPr>
                <w:rFonts w:cs="Arial" w:hint="eastAsia"/>
                <w:sz w:val="21"/>
                <w:szCs w:val="21"/>
              </w:rPr>
              <w:t>中国核燃料：时刻不忘保障核电“走出去”的天然使命</w:t>
            </w:r>
          </w:p>
        </w:tc>
        <w:tc>
          <w:tcPr>
            <w:tcW w:w="1266" w:type="dxa"/>
            <w:tcBorders>
              <w:top w:val="single" w:sz="4" w:space="0" w:color="000000"/>
              <w:left w:val="nil"/>
              <w:bottom w:val="single" w:sz="4" w:space="0" w:color="000000"/>
              <w:right w:val="single" w:sz="4" w:space="0" w:color="000000"/>
            </w:tcBorders>
            <w:shd w:val="clear" w:color="auto" w:fill="auto"/>
            <w:noWrap/>
          </w:tcPr>
          <w:p w14:paraId="7F8D749A" w14:textId="452CF2BF" w:rsidR="00CE1265" w:rsidRDefault="00CE1265" w:rsidP="00CE1265">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27</w:t>
            </w:r>
          </w:p>
        </w:tc>
      </w:tr>
      <w:tr w:rsidR="00CE1265" w:rsidRPr="00FD7FAC" w14:paraId="70C22A1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5F4B3A1" w14:textId="77777777" w:rsidR="00CE1265" w:rsidRPr="00CC2133" w:rsidRDefault="00CE1265" w:rsidP="00CE126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79C260B" w14:textId="2AF470EC" w:rsidR="00CE1265" w:rsidRPr="00FD7FAC" w:rsidRDefault="00AF7318" w:rsidP="00CE1265">
            <w:pPr>
              <w:widowControl/>
              <w:jc w:val="left"/>
              <w:rPr>
                <w:rFonts w:cs="Arial"/>
                <w:sz w:val="21"/>
                <w:szCs w:val="21"/>
              </w:rPr>
            </w:pPr>
            <w:r w:rsidRPr="00AF7318">
              <w:rPr>
                <w:rFonts w:cs="Arial" w:hint="eastAsia"/>
                <w:sz w:val="21"/>
                <w:szCs w:val="21"/>
              </w:rPr>
              <w:t>中国核电前三季净利润</w:t>
            </w:r>
            <w:r w:rsidRPr="00AF7318">
              <w:rPr>
                <w:rFonts w:cs="Arial" w:hint="eastAsia"/>
                <w:sz w:val="21"/>
                <w:szCs w:val="21"/>
              </w:rPr>
              <w:t>41.04</w:t>
            </w:r>
            <w:r w:rsidRPr="00AF7318">
              <w:rPr>
                <w:rFonts w:cs="Arial" w:hint="eastAsia"/>
                <w:sz w:val="21"/>
                <w:szCs w:val="21"/>
              </w:rPr>
              <w:t>亿元</w:t>
            </w:r>
            <w:r w:rsidRPr="00AF7318">
              <w:rPr>
                <w:rFonts w:cs="Arial" w:hint="eastAsia"/>
                <w:sz w:val="21"/>
                <w:szCs w:val="21"/>
              </w:rPr>
              <w:t xml:space="preserve"> </w:t>
            </w:r>
            <w:r w:rsidRPr="00AF7318">
              <w:rPr>
                <w:rFonts w:cs="Arial" w:hint="eastAsia"/>
                <w:sz w:val="21"/>
                <w:szCs w:val="21"/>
              </w:rPr>
              <w:t>增长</w:t>
            </w:r>
            <w:r w:rsidRPr="00AF7318">
              <w:rPr>
                <w:rFonts w:cs="Arial" w:hint="eastAsia"/>
                <w:sz w:val="21"/>
                <w:szCs w:val="21"/>
              </w:rPr>
              <w:t>9.11%</w:t>
            </w:r>
          </w:p>
        </w:tc>
        <w:tc>
          <w:tcPr>
            <w:tcW w:w="1266" w:type="dxa"/>
            <w:tcBorders>
              <w:top w:val="single" w:sz="4" w:space="0" w:color="000000"/>
              <w:left w:val="nil"/>
              <w:bottom w:val="single" w:sz="4" w:space="0" w:color="000000"/>
              <w:right w:val="single" w:sz="4" w:space="0" w:color="000000"/>
            </w:tcBorders>
            <w:shd w:val="clear" w:color="auto" w:fill="auto"/>
            <w:noWrap/>
          </w:tcPr>
          <w:p w14:paraId="4C6C45E4" w14:textId="26C007B0" w:rsidR="00CE1265" w:rsidRDefault="00AF7318" w:rsidP="00AF7318">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30</w:t>
            </w:r>
          </w:p>
        </w:tc>
      </w:tr>
      <w:tr w:rsidR="00CE1265" w:rsidRPr="00FD7FAC" w14:paraId="3B3E3C1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B6BC8F0" w14:textId="77777777" w:rsidR="00CE1265" w:rsidRPr="00CC2133" w:rsidRDefault="00CE1265" w:rsidP="00CE126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10864A6" w14:textId="43ADB306" w:rsidR="00CE1265" w:rsidRPr="00FD7FAC" w:rsidRDefault="00AF7318" w:rsidP="00CE1265">
            <w:pPr>
              <w:widowControl/>
              <w:jc w:val="left"/>
              <w:rPr>
                <w:rFonts w:cs="Arial"/>
                <w:sz w:val="21"/>
                <w:szCs w:val="21"/>
              </w:rPr>
            </w:pPr>
            <w:r w:rsidRPr="00AF7318">
              <w:rPr>
                <w:rFonts w:cs="Arial" w:hint="eastAsia"/>
                <w:sz w:val="21"/>
                <w:szCs w:val="21"/>
              </w:rPr>
              <w:t>国家电投核电技术创新不断实现新突破</w:t>
            </w:r>
          </w:p>
        </w:tc>
        <w:tc>
          <w:tcPr>
            <w:tcW w:w="1266" w:type="dxa"/>
            <w:tcBorders>
              <w:top w:val="single" w:sz="4" w:space="0" w:color="000000"/>
              <w:left w:val="nil"/>
              <w:bottom w:val="single" w:sz="4" w:space="0" w:color="000000"/>
              <w:right w:val="single" w:sz="4" w:space="0" w:color="000000"/>
            </w:tcBorders>
            <w:shd w:val="clear" w:color="auto" w:fill="auto"/>
            <w:noWrap/>
          </w:tcPr>
          <w:p w14:paraId="0A09F665" w14:textId="7F466101" w:rsidR="00CE1265" w:rsidRDefault="00AF7318" w:rsidP="00AF7318">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30</w:t>
            </w:r>
          </w:p>
        </w:tc>
      </w:tr>
      <w:tr w:rsidR="001E446F" w:rsidRPr="00FD7FAC" w14:paraId="10577C3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F501B85" w14:textId="77777777" w:rsidR="001E446F" w:rsidRPr="00CC2133" w:rsidRDefault="001E446F" w:rsidP="001E446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F3CB8CD" w14:textId="2C5AF740" w:rsidR="001E446F" w:rsidRPr="00AF7318" w:rsidRDefault="001E446F" w:rsidP="001E446F">
            <w:pPr>
              <w:widowControl/>
              <w:jc w:val="left"/>
              <w:rPr>
                <w:rFonts w:cs="Arial"/>
                <w:sz w:val="21"/>
                <w:szCs w:val="21"/>
              </w:rPr>
            </w:pPr>
            <w:r w:rsidRPr="001E446F">
              <w:rPr>
                <w:rFonts w:cs="Arial" w:hint="eastAsia"/>
                <w:sz w:val="21"/>
                <w:szCs w:val="21"/>
              </w:rPr>
              <w:t>2017</w:t>
            </w:r>
            <w:r w:rsidRPr="001E446F">
              <w:rPr>
                <w:rFonts w:cs="Arial" w:hint="eastAsia"/>
                <w:sz w:val="21"/>
                <w:szCs w:val="21"/>
              </w:rPr>
              <w:t>年</w:t>
            </w:r>
            <w:r w:rsidRPr="001E446F">
              <w:rPr>
                <w:rFonts w:cs="Arial" w:hint="eastAsia"/>
                <w:sz w:val="21"/>
                <w:szCs w:val="21"/>
              </w:rPr>
              <w:t>1-9</w:t>
            </w:r>
            <w:r w:rsidRPr="001E446F">
              <w:rPr>
                <w:rFonts w:cs="Arial" w:hint="eastAsia"/>
                <w:sz w:val="21"/>
                <w:szCs w:val="21"/>
              </w:rPr>
              <w:t>月全国核电运行情况</w:t>
            </w:r>
          </w:p>
        </w:tc>
        <w:tc>
          <w:tcPr>
            <w:tcW w:w="1266" w:type="dxa"/>
            <w:tcBorders>
              <w:top w:val="single" w:sz="4" w:space="0" w:color="000000"/>
              <w:left w:val="nil"/>
              <w:bottom w:val="single" w:sz="4" w:space="0" w:color="000000"/>
              <w:right w:val="single" w:sz="4" w:space="0" w:color="000000"/>
            </w:tcBorders>
            <w:shd w:val="clear" w:color="auto" w:fill="auto"/>
            <w:noWrap/>
          </w:tcPr>
          <w:p w14:paraId="778A5122" w14:textId="44221C87" w:rsidR="001E446F" w:rsidRPr="00EA5C9C" w:rsidRDefault="001E446F" w:rsidP="001E446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31</w:t>
            </w:r>
          </w:p>
        </w:tc>
      </w:tr>
      <w:tr w:rsidR="001E446F" w:rsidRPr="00FD7FAC" w14:paraId="5557543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EAA134" w14:textId="77777777" w:rsidR="001E446F" w:rsidRPr="00CC2133" w:rsidRDefault="001E446F" w:rsidP="001E446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6372420" w14:textId="7C37C795" w:rsidR="001E446F" w:rsidRPr="00AF7318" w:rsidRDefault="001E446F" w:rsidP="001E446F">
            <w:pPr>
              <w:widowControl/>
              <w:jc w:val="left"/>
              <w:rPr>
                <w:rFonts w:cs="Arial"/>
                <w:sz w:val="21"/>
                <w:szCs w:val="21"/>
              </w:rPr>
            </w:pPr>
            <w:r w:rsidRPr="001E446F">
              <w:rPr>
                <w:rFonts w:cs="Arial" w:hint="eastAsia"/>
                <w:sz w:val="21"/>
                <w:szCs w:val="21"/>
              </w:rPr>
              <w:t>中核集团四项成果获“质量奥林匹克”国际金奖</w:t>
            </w:r>
          </w:p>
        </w:tc>
        <w:tc>
          <w:tcPr>
            <w:tcW w:w="1266" w:type="dxa"/>
            <w:tcBorders>
              <w:top w:val="single" w:sz="4" w:space="0" w:color="000000"/>
              <w:left w:val="nil"/>
              <w:bottom w:val="single" w:sz="4" w:space="0" w:color="000000"/>
              <w:right w:val="single" w:sz="4" w:space="0" w:color="000000"/>
            </w:tcBorders>
            <w:shd w:val="clear" w:color="auto" w:fill="auto"/>
            <w:noWrap/>
          </w:tcPr>
          <w:p w14:paraId="1C71D078" w14:textId="045DBAAD" w:rsidR="001E446F" w:rsidRPr="00EA5C9C" w:rsidRDefault="001E446F" w:rsidP="001E446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31</w:t>
            </w:r>
          </w:p>
        </w:tc>
      </w:tr>
      <w:tr w:rsidR="001E446F" w:rsidRPr="00FD7FAC" w14:paraId="0758FEC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5BD9754" w14:textId="77777777" w:rsidR="001E446F" w:rsidRPr="00CC2133" w:rsidRDefault="001E446F" w:rsidP="001E446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634F2D" w14:textId="6B938417" w:rsidR="001E446F" w:rsidRPr="00AF7318" w:rsidRDefault="001E446F" w:rsidP="001E446F">
            <w:pPr>
              <w:widowControl/>
              <w:jc w:val="left"/>
              <w:rPr>
                <w:rFonts w:cs="Arial"/>
                <w:sz w:val="21"/>
                <w:szCs w:val="21"/>
              </w:rPr>
            </w:pPr>
            <w:r w:rsidRPr="001E446F">
              <w:rPr>
                <w:rFonts w:cs="Arial" w:hint="eastAsia"/>
                <w:sz w:val="21"/>
                <w:szCs w:val="21"/>
              </w:rPr>
              <w:t>国核示范发布《核电工程国际安全评级系统》</w:t>
            </w:r>
          </w:p>
        </w:tc>
        <w:tc>
          <w:tcPr>
            <w:tcW w:w="1266" w:type="dxa"/>
            <w:tcBorders>
              <w:top w:val="single" w:sz="4" w:space="0" w:color="000000"/>
              <w:left w:val="nil"/>
              <w:bottom w:val="single" w:sz="4" w:space="0" w:color="000000"/>
              <w:right w:val="single" w:sz="4" w:space="0" w:color="000000"/>
            </w:tcBorders>
            <w:shd w:val="clear" w:color="auto" w:fill="auto"/>
            <w:noWrap/>
          </w:tcPr>
          <w:p w14:paraId="3DE14D23" w14:textId="1ACF2E6E" w:rsidR="001E446F" w:rsidRPr="00EA5C9C" w:rsidRDefault="001E446F" w:rsidP="001E446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31</w:t>
            </w:r>
          </w:p>
        </w:tc>
      </w:tr>
      <w:tr w:rsidR="001E446F" w:rsidRPr="00FD7FAC" w14:paraId="419412C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F55E8A" w14:textId="77777777" w:rsidR="001E446F" w:rsidRPr="00CC2133" w:rsidRDefault="001E446F" w:rsidP="001E446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D38B1CC" w14:textId="523BC247" w:rsidR="001E446F" w:rsidRPr="00AF7318" w:rsidRDefault="001E446F" w:rsidP="001E446F">
            <w:pPr>
              <w:widowControl/>
              <w:jc w:val="left"/>
              <w:rPr>
                <w:rFonts w:cs="Arial"/>
                <w:sz w:val="21"/>
                <w:szCs w:val="21"/>
              </w:rPr>
            </w:pPr>
            <w:r w:rsidRPr="001E446F">
              <w:rPr>
                <w:rFonts w:cs="Arial" w:hint="eastAsia"/>
                <w:sz w:val="21"/>
                <w:szCs w:val="21"/>
              </w:rPr>
              <w:t>前三季度核能发电量</w:t>
            </w:r>
            <w:r w:rsidRPr="001E446F">
              <w:rPr>
                <w:rFonts w:cs="Arial" w:hint="eastAsia"/>
                <w:sz w:val="21"/>
                <w:szCs w:val="21"/>
              </w:rPr>
              <w:t>1829</w:t>
            </w:r>
            <w:r w:rsidRPr="001E446F">
              <w:rPr>
                <w:rFonts w:cs="Arial" w:hint="eastAsia"/>
                <w:sz w:val="21"/>
                <w:szCs w:val="21"/>
              </w:rPr>
              <w:t>亿千瓦时</w:t>
            </w:r>
            <w:r w:rsidRPr="001E446F">
              <w:rPr>
                <w:rFonts w:cs="Arial" w:hint="eastAsia"/>
                <w:sz w:val="21"/>
                <w:szCs w:val="21"/>
              </w:rPr>
              <w:t xml:space="preserve"> </w:t>
            </w:r>
            <w:r w:rsidRPr="001E446F">
              <w:rPr>
                <w:rFonts w:cs="Arial" w:hint="eastAsia"/>
                <w:sz w:val="21"/>
                <w:szCs w:val="21"/>
              </w:rPr>
              <w:t>同比增约</w:t>
            </w:r>
            <w:r w:rsidRPr="001E446F">
              <w:rPr>
                <w:rFonts w:cs="Arial" w:hint="eastAsia"/>
                <w:sz w:val="21"/>
                <w:szCs w:val="21"/>
              </w:rPr>
              <w:t>21.37%</w:t>
            </w:r>
          </w:p>
        </w:tc>
        <w:tc>
          <w:tcPr>
            <w:tcW w:w="1266" w:type="dxa"/>
            <w:tcBorders>
              <w:top w:val="single" w:sz="4" w:space="0" w:color="000000"/>
              <w:left w:val="nil"/>
              <w:bottom w:val="single" w:sz="4" w:space="0" w:color="000000"/>
              <w:right w:val="single" w:sz="4" w:space="0" w:color="000000"/>
            </w:tcBorders>
            <w:shd w:val="clear" w:color="auto" w:fill="auto"/>
            <w:noWrap/>
          </w:tcPr>
          <w:p w14:paraId="23099489" w14:textId="1934F28D" w:rsidR="001E446F" w:rsidRPr="00EA5C9C" w:rsidRDefault="001E446F" w:rsidP="001E446F">
            <w:pPr>
              <w:widowControl/>
              <w:jc w:val="left"/>
              <w:rPr>
                <w:rFonts w:cs="Arial"/>
                <w:sz w:val="21"/>
                <w:szCs w:val="21"/>
              </w:rPr>
            </w:pPr>
            <w:r w:rsidRPr="00EA5C9C">
              <w:rPr>
                <w:rFonts w:cs="Arial"/>
                <w:sz w:val="21"/>
                <w:szCs w:val="21"/>
              </w:rPr>
              <w:t>2017-</w:t>
            </w:r>
            <w:r>
              <w:rPr>
                <w:rFonts w:cs="Arial"/>
                <w:sz w:val="21"/>
                <w:szCs w:val="21"/>
              </w:rPr>
              <w:t>10</w:t>
            </w:r>
            <w:r w:rsidRPr="00EA5C9C">
              <w:rPr>
                <w:rFonts w:cs="Arial"/>
                <w:sz w:val="21"/>
                <w:szCs w:val="21"/>
              </w:rPr>
              <w:t>-</w:t>
            </w:r>
            <w:r>
              <w:rPr>
                <w:rFonts w:cs="Arial"/>
                <w:sz w:val="21"/>
                <w:szCs w:val="21"/>
              </w:rPr>
              <w:t>31</w:t>
            </w:r>
          </w:p>
        </w:tc>
      </w:tr>
      <w:tr w:rsidR="001E446F" w:rsidRPr="00FD7FAC" w14:paraId="0F5C770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AA51B53" w14:textId="77777777" w:rsidR="001E446F" w:rsidRPr="00CC2133" w:rsidRDefault="001E446F" w:rsidP="001E446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B16146B" w14:textId="677168EF" w:rsidR="001E446F" w:rsidRPr="00AF7318" w:rsidRDefault="0044128E" w:rsidP="001E446F">
            <w:pPr>
              <w:widowControl/>
              <w:jc w:val="left"/>
              <w:rPr>
                <w:rFonts w:cs="Arial"/>
                <w:sz w:val="21"/>
                <w:szCs w:val="21"/>
              </w:rPr>
            </w:pPr>
            <w:r w:rsidRPr="0044128E">
              <w:rPr>
                <w:rFonts w:cs="Arial" w:hint="eastAsia"/>
                <w:sz w:val="21"/>
                <w:szCs w:val="21"/>
              </w:rPr>
              <w:t>英国研究削减核电站成本因素</w:t>
            </w:r>
          </w:p>
        </w:tc>
        <w:tc>
          <w:tcPr>
            <w:tcW w:w="1266" w:type="dxa"/>
            <w:tcBorders>
              <w:top w:val="single" w:sz="4" w:space="0" w:color="000000"/>
              <w:left w:val="nil"/>
              <w:bottom w:val="single" w:sz="4" w:space="0" w:color="000000"/>
              <w:right w:val="single" w:sz="4" w:space="0" w:color="000000"/>
            </w:tcBorders>
            <w:shd w:val="clear" w:color="auto" w:fill="auto"/>
            <w:noWrap/>
          </w:tcPr>
          <w:p w14:paraId="491A41D5" w14:textId="28CB8566" w:rsidR="001E446F" w:rsidRPr="00EA5C9C" w:rsidRDefault="0044128E" w:rsidP="001E446F">
            <w:pPr>
              <w:widowControl/>
              <w:jc w:val="left"/>
              <w:rPr>
                <w:rFonts w:cs="Arial"/>
                <w:sz w:val="21"/>
                <w:szCs w:val="21"/>
              </w:rPr>
            </w:pPr>
            <w:r>
              <w:rPr>
                <w:rFonts w:cs="Arial" w:hint="eastAsia"/>
                <w:sz w:val="21"/>
                <w:szCs w:val="21"/>
              </w:rPr>
              <w:t>2017-11-01</w:t>
            </w:r>
          </w:p>
        </w:tc>
      </w:tr>
      <w:tr w:rsidR="0044128E" w:rsidRPr="00FD7FAC" w14:paraId="1E7D365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A573296" w14:textId="77777777" w:rsidR="0044128E" w:rsidRPr="00CC2133" w:rsidRDefault="0044128E" w:rsidP="0044128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E3CA226" w14:textId="29077F68" w:rsidR="0044128E" w:rsidRPr="00FD7FAC" w:rsidRDefault="007C5CA0" w:rsidP="0044128E">
            <w:pPr>
              <w:widowControl/>
              <w:jc w:val="left"/>
              <w:rPr>
                <w:rFonts w:cs="Arial"/>
                <w:sz w:val="21"/>
                <w:szCs w:val="21"/>
              </w:rPr>
            </w:pPr>
            <w:hyperlink r:id="rId211" w:tgtFrame="_self" w:tooltip="刘华会见阿海珐核电集团首席执行官" w:history="1">
              <w:r w:rsidR="0044128E" w:rsidRPr="0044128E">
                <w:rPr>
                  <w:rFonts w:cs="Arial" w:hint="eastAsia"/>
                  <w:sz w:val="21"/>
                  <w:szCs w:val="21"/>
                </w:rPr>
                <w:t>刘华会见阿海珐核电集团首席执行官</w:t>
              </w:r>
            </w:hyperlink>
          </w:p>
        </w:tc>
        <w:tc>
          <w:tcPr>
            <w:tcW w:w="1266" w:type="dxa"/>
            <w:tcBorders>
              <w:top w:val="single" w:sz="4" w:space="0" w:color="000000"/>
              <w:left w:val="nil"/>
              <w:bottom w:val="single" w:sz="4" w:space="0" w:color="000000"/>
              <w:right w:val="single" w:sz="4" w:space="0" w:color="000000"/>
            </w:tcBorders>
            <w:shd w:val="clear" w:color="auto" w:fill="auto"/>
            <w:noWrap/>
          </w:tcPr>
          <w:p w14:paraId="672556BB" w14:textId="0E252BB7" w:rsidR="0044128E" w:rsidRDefault="0044128E" w:rsidP="0044128E">
            <w:pPr>
              <w:widowControl/>
              <w:jc w:val="left"/>
              <w:rPr>
                <w:rFonts w:cs="Arial"/>
                <w:sz w:val="21"/>
                <w:szCs w:val="21"/>
              </w:rPr>
            </w:pPr>
            <w:r>
              <w:rPr>
                <w:rFonts w:cs="Arial" w:hint="eastAsia"/>
                <w:sz w:val="21"/>
                <w:szCs w:val="21"/>
              </w:rPr>
              <w:t>2017-11-01</w:t>
            </w:r>
          </w:p>
        </w:tc>
      </w:tr>
      <w:tr w:rsidR="001749A0" w:rsidRPr="00FD7FAC" w14:paraId="5B56FDF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D301B70" w14:textId="77777777" w:rsidR="001749A0" w:rsidRPr="00CC2133" w:rsidRDefault="001749A0" w:rsidP="001749A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9996A08" w14:textId="09B94B27" w:rsidR="001749A0" w:rsidRPr="0044128E" w:rsidRDefault="001749A0" w:rsidP="001749A0">
            <w:pPr>
              <w:widowControl/>
              <w:jc w:val="left"/>
              <w:rPr>
                <w:rFonts w:cs="Arial"/>
                <w:sz w:val="21"/>
                <w:szCs w:val="21"/>
              </w:rPr>
            </w:pPr>
            <w:r w:rsidRPr="001749A0">
              <w:rPr>
                <w:rFonts w:cs="Arial" w:hint="eastAsia"/>
                <w:sz w:val="21"/>
                <w:szCs w:val="21"/>
              </w:rPr>
              <w:t>21</w:t>
            </w:r>
            <w:r w:rsidRPr="001749A0">
              <w:rPr>
                <w:rFonts w:cs="Arial" w:hint="eastAsia"/>
                <w:sz w:val="21"/>
                <w:szCs w:val="21"/>
              </w:rPr>
              <w:t>世纪核能部长级国际大会在阿布扎比召开</w:t>
            </w:r>
          </w:p>
        </w:tc>
        <w:tc>
          <w:tcPr>
            <w:tcW w:w="1266" w:type="dxa"/>
            <w:tcBorders>
              <w:top w:val="single" w:sz="4" w:space="0" w:color="000000"/>
              <w:left w:val="nil"/>
              <w:bottom w:val="single" w:sz="4" w:space="0" w:color="000000"/>
              <w:right w:val="single" w:sz="4" w:space="0" w:color="000000"/>
            </w:tcBorders>
            <w:shd w:val="clear" w:color="auto" w:fill="auto"/>
            <w:noWrap/>
          </w:tcPr>
          <w:p w14:paraId="0D85A6A7" w14:textId="7104C00F" w:rsidR="001749A0" w:rsidRDefault="001749A0" w:rsidP="001749A0">
            <w:pPr>
              <w:widowControl/>
              <w:jc w:val="left"/>
              <w:rPr>
                <w:rFonts w:cs="Arial"/>
                <w:sz w:val="21"/>
                <w:szCs w:val="21"/>
              </w:rPr>
            </w:pPr>
            <w:r>
              <w:rPr>
                <w:rFonts w:cs="Arial" w:hint="eastAsia"/>
                <w:sz w:val="21"/>
                <w:szCs w:val="21"/>
              </w:rPr>
              <w:t>2017-11-01</w:t>
            </w:r>
          </w:p>
        </w:tc>
      </w:tr>
      <w:tr w:rsidR="00E76D3B" w:rsidRPr="00FD7FAC" w14:paraId="05AA54E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A47481B" w14:textId="77777777" w:rsidR="00E76D3B" w:rsidRPr="00CC2133" w:rsidRDefault="00E76D3B" w:rsidP="00E76D3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BA62720" w14:textId="1C6C0508" w:rsidR="00E76D3B" w:rsidRPr="001749A0" w:rsidRDefault="00E76D3B" w:rsidP="00E76D3B">
            <w:pPr>
              <w:widowControl/>
              <w:jc w:val="left"/>
              <w:rPr>
                <w:rFonts w:cs="Arial"/>
                <w:sz w:val="21"/>
                <w:szCs w:val="21"/>
              </w:rPr>
            </w:pPr>
            <w:r w:rsidRPr="00E76D3B">
              <w:rPr>
                <w:rFonts w:cs="Arial" w:hint="eastAsia"/>
                <w:sz w:val="21"/>
                <w:szCs w:val="21"/>
              </w:rPr>
              <w:t>中国核建集团总经理顾军：</w:t>
            </w:r>
            <w:r w:rsidRPr="00E76D3B">
              <w:rPr>
                <w:rFonts w:cs="Arial" w:hint="eastAsia"/>
                <w:sz w:val="21"/>
                <w:szCs w:val="21"/>
              </w:rPr>
              <w:t xml:space="preserve"> </w:t>
            </w:r>
            <w:r w:rsidRPr="00E76D3B">
              <w:rPr>
                <w:rFonts w:cs="Arial" w:hint="eastAsia"/>
                <w:sz w:val="21"/>
                <w:szCs w:val="21"/>
              </w:rPr>
              <w:t>商用高温堆经济性将明显提升</w:t>
            </w:r>
          </w:p>
        </w:tc>
        <w:tc>
          <w:tcPr>
            <w:tcW w:w="1266" w:type="dxa"/>
            <w:tcBorders>
              <w:top w:val="single" w:sz="4" w:space="0" w:color="000000"/>
              <w:left w:val="nil"/>
              <w:bottom w:val="single" w:sz="4" w:space="0" w:color="000000"/>
              <w:right w:val="single" w:sz="4" w:space="0" w:color="000000"/>
            </w:tcBorders>
            <w:shd w:val="clear" w:color="auto" w:fill="auto"/>
            <w:noWrap/>
          </w:tcPr>
          <w:p w14:paraId="5037BF14" w14:textId="5770D34F" w:rsidR="00E76D3B" w:rsidRDefault="00E76D3B" w:rsidP="00E76D3B">
            <w:pPr>
              <w:widowControl/>
              <w:jc w:val="left"/>
              <w:rPr>
                <w:rFonts w:cs="Arial"/>
                <w:sz w:val="21"/>
                <w:szCs w:val="21"/>
              </w:rPr>
            </w:pPr>
            <w:r>
              <w:rPr>
                <w:rFonts w:cs="Arial" w:hint="eastAsia"/>
                <w:sz w:val="21"/>
                <w:szCs w:val="21"/>
              </w:rPr>
              <w:t>2017-11-0</w:t>
            </w:r>
            <w:r>
              <w:rPr>
                <w:rFonts w:cs="Arial"/>
                <w:sz w:val="21"/>
                <w:szCs w:val="21"/>
              </w:rPr>
              <w:t>2</w:t>
            </w:r>
          </w:p>
        </w:tc>
      </w:tr>
      <w:tr w:rsidR="00E76D3B" w:rsidRPr="00FD7FAC" w14:paraId="22C1BFD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F58627" w14:textId="77777777" w:rsidR="00E76D3B" w:rsidRPr="00CC2133" w:rsidRDefault="00E76D3B" w:rsidP="00E76D3B">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2840EA" w14:textId="10898705" w:rsidR="00E76D3B" w:rsidRPr="001749A0" w:rsidRDefault="00E76D3B" w:rsidP="00E76D3B">
            <w:pPr>
              <w:widowControl/>
              <w:jc w:val="left"/>
              <w:rPr>
                <w:rFonts w:cs="Arial"/>
                <w:sz w:val="21"/>
                <w:szCs w:val="21"/>
              </w:rPr>
            </w:pPr>
            <w:r w:rsidRPr="00E76D3B">
              <w:rPr>
                <w:rFonts w:cs="Arial" w:hint="eastAsia"/>
                <w:sz w:val="21"/>
                <w:szCs w:val="21"/>
              </w:rPr>
              <w:t>新古里两机组重启不影响韩“脱核”计划</w:t>
            </w:r>
          </w:p>
        </w:tc>
        <w:tc>
          <w:tcPr>
            <w:tcW w:w="1266" w:type="dxa"/>
            <w:tcBorders>
              <w:top w:val="single" w:sz="4" w:space="0" w:color="000000"/>
              <w:left w:val="nil"/>
              <w:bottom w:val="single" w:sz="4" w:space="0" w:color="000000"/>
              <w:right w:val="single" w:sz="4" w:space="0" w:color="000000"/>
            </w:tcBorders>
            <w:shd w:val="clear" w:color="auto" w:fill="auto"/>
            <w:noWrap/>
          </w:tcPr>
          <w:p w14:paraId="064F1413" w14:textId="68E3D870" w:rsidR="00E76D3B" w:rsidRDefault="00E76D3B" w:rsidP="00E76D3B">
            <w:pPr>
              <w:widowControl/>
              <w:jc w:val="left"/>
              <w:rPr>
                <w:rFonts w:cs="Arial"/>
                <w:sz w:val="21"/>
                <w:szCs w:val="21"/>
              </w:rPr>
            </w:pPr>
            <w:r>
              <w:rPr>
                <w:rFonts w:cs="Arial" w:hint="eastAsia"/>
                <w:sz w:val="21"/>
                <w:szCs w:val="21"/>
              </w:rPr>
              <w:t>2017-11-0</w:t>
            </w:r>
            <w:r>
              <w:rPr>
                <w:rFonts w:cs="Arial"/>
                <w:sz w:val="21"/>
                <w:szCs w:val="21"/>
              </w:rPr>
              <w:t>2</w:t>
            </w:r>
          </w:p>
        </w:tc>
      </w:tr>
      <w:tr w:rsidR="00011585" w:rsidRPr="00FD7FAC" w14:paraId="2F04BE1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A07C3D" w14:textId="77777777" w:rsidR="00011585" w:rsidRPr="00CC2133" w:rsidRDefault="00011585"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4CB1C5C" w14:textId="1E44FF7E" w:rsidR="00011585" w:rsidRPr="0044128E" w:rsidRDefault="00011585" w:rsidP="00011585">
            <w:pPr>
              <w:widowControl/>
              <w:jc w:val="left"/>
              <w:rPr>
                <w:rFonts w:cs="Arial"/>
                <w:sz w:val="21"/>
                <w:szCs w:val="21"/>
              </w:rPr>
            </w:pPr>
            <w:r w:rsidRPr="00011585">
              <w:rPr>
                <w:rFonts w:cs="Arial" w:hint="eastAsia"/>
                <w:sz w:val="21"/>
                <w:szCs w:val="21"/>
              </w:rPr>
              <w:t>红沿河</w:t>
            </w:r>
            <w:r w:rsidRPr="00011585">
              <w:rPr>
                <w:rFonts w:cs="Arial" w:hint="eastAsia"/>
                <w:sz w:val="21"/>
                <w:szCs w:val="21"/>
              </w:rPr>
              <w:t>5</w:t>
            </w:r>
            <w:r w:rsidRPr="00011585">
              <w:rPr>
                <w:rFonts w:cs="Arial" w:hint="eastAsia"/>
                <w:sz w:val="21"/>
                <w:szCs w:val="21"/>
              </w:rPr>
              <w:t>号机组核岛安装工程首个关键里程碑顺利实现</w:t>
            </w:r>
          </w:p>
        </w:tc>
        <w:tc>
          <w:tcPr>
            <w:tcW w:w="1266" w:type="dxa"/>
            <w:tcBorders>
              <w:top w:val="single" w:sz="4" w:space="0" w:color="000000"/>
              <w:left w:val="nil"/>
              <w:bottom w:val="single" w:sz="4" w:space="0" w:color="000000"/>
              <w:right w:val="single" w:sz="4" w:space="0" w:color="000000"/>
            </w:tcBorders>
            <w:shd w:val="clear" w:color="auto" w:fill="auto"/>
            <w:noWrap/>
          </w:tcPr>
          <w:p w14:paraId="6F0BB3FC" w14:textId="578B5FB7" w:rsidR="00011585" w:rsidRDefault="00011585" w:rsidP="00011585">
            <w:pPr>
              <w:widowControl/>
              <w:jc w:val="left"/>
              <w:rPr>
                <w:rFonts w:cs="Arial"/>
                <w:sz w:val="21"/>
                <w:szCs w:val="21"/>
              </w:rPr>
            </w:pPr>
            <w:r>
              <w:rPr>
                <w:rFonts w:cs="Arial" w:hint="eastAsia"/>
                <w:sz w:val="21"/>
                <w:szCs w:val="21"/>
              </w:rPr>
              <w:t>2017-11-</w:t>
            </w:r>
            <w:r>
              <w:rPr>
                <w:rFonts w:cs="Arial"/>
                <w:sz w:val="21"/>
                <w:szCs w:val="21"/>
              </w:rPr>
              <w:t>03</w:t>
            </w:r>
          </w:p>
        </w:tc>
      </w:tr>
      <w:tr w:rsidR="00011585" w:rsidRPr="00FD7FAC" w14:paraId="05C2F18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67FE78F" w14:textId="77777777" w:rsidR="00011585" w:rsidRPr="00CC2133" w:rsidRDefault="00011585"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3E357A8" w14:textId="730F48D2" w:rsidR="00011585" w:rsidRPr="0044128E" w:rsidRDefault="00011585" w:rsidP="00011585">
            <w:pPr>
              <w:widowControl/>
              <w:jc w:val="left"/>
              <w:rPr>
                <w:rFonts w:cs="Arial"/>
                <w:sz w:val="21"/>
                <w:szCs w:val="21"/>
              </w:rPr>
            </w:pPr>
            <w:r w:rsidRPr="00011585">
              <w:rPr>
                <w:rFonts w:cs="Arial" w:hint="eastAsia"/>
                <w:sz w:val="21"/>
                <w:szCs w:val="21"/>
              </w:rPr>
              <w:t>中核集团聚变第一壁成果引欧美驻足“人造太阳”指日可待</w:t>
            </w:r>
          </w:p>
        </w:tc>
        <w:tc>
          <w:tcPr>
            <w:tcW w:w="1266" w:type="dxa"/>
            <w:tcBorders>
              <w:top w:val="single" w:sz="4" w:space="0" w:color="000000"/>
              <w:left w:val="nil"/>
              <w:bottom w:val="single" w:sz="4" w:space="0" w:color="000000"/>
              <w:right w:val="single" w:sz="4" w:space="0" w:color="000000"/>
            </w:tcBorders>
            <w:shd w:val="clear" w:color="auto" w:fill="auto"/>
            <w:noWrap/>
          </w:tcPr>
          <w:p w14:paraId="63A68180" w14:textId="1E7527A7" w:rsidR="00011585" w:rsidRDefault="00011585" w:rsidP="00011585">
            <w:pPr>
              <w:widowControl/>
              <w:jc w:val="left"/>
              <w:rPr>
                <w:rFonts w:cs="Arial"/>
                <w:sz w:val="21"/>
                <w:szCs w:val="21"/>
              </w:rPr>
            </w:pPr>
            <w:r>
              <w:rPr>
                <w:rFonts w:cs="Arial" w:hint="eastAsia"/>
                <w:sz w:val="21"/>
                <w:szCs w:val="21"/>
              </w:rPr>
              <w:t>2017-11-</w:t>
            </w:r>
            <w:r>
              <w:rPr>
                <w:rFonts w:cs="Arial"/>
                <w:sz w:val="21"/>
                <w:szCs w:val="21"/>
              </w:rPr>
              <w:t>03</w:t>
            </w:r>
          </w:p>
        </w:tc>
      </w:tr>
      <w:tr w:rsidR="00011585" w:rsidRPr="00FD7FAC" w14:paraId="652CDC8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E977BE0" w14:textId="77777777" w:rsidR="00011585" w:rsidRPr="00CC2133" w:rsidRDefault="00011585"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4780085" w14:textId="001B0BEB" w:rsidR="00011585" w:rsidRPr="0044128E" w:rsidRDefault="00011585" w:rsidP="00011585">
            <w:pPr>
              <w:widowControl/>
              <w:jc w:val="left"/>
              <w:rPr>
                <w:rFonts w:cs="Arial"/>
                <w:sz w:val="21"/>
                <w:szCs w:val="21"/>
              </w:rPr>
            </w:pPr>
            <w:r w:rsidRPr="00011585">
              <w:rPr>
                <w:rFonts w:cs="Arial" w:hint="eastAsia"/>
                <w:sz w:val="21"/>
                <w:szCs w:val="21"/>
              </w:rPr>
              <w:t>核电广东首战，长协降价</w:t>
            </w:r>
            <w:r w:rsidRPr="00011585">
              <w:rPr>
                <w:rFonts w:cs="Arial" w:hint="eastAsia"/>
                <w:sz w:val="21"/>
                <w:szCs w:val="21"/>
              </w:rPr>
              <w:t>7</w:t>
            </w:r>
            <w:r w:rsidRPr="00011585">
              <w:rPr>
                <w:rFonts w:cs="Arial" w:hint="eastAsia"/>
                <w:sz w:val="21"/>
                <w:szCs w:val="21"/>
              </w:rPr>
              <w:t>分：这是核电最聪明的选择</w:t>
            </w:r>
          </w:p>
        </w:tc>
        <w:tc>
          <w:tcPr>
            <w:tcW w:w="1266" w:type="dxa"/>
            <w:tcBorders>
              <w:top w:val="single" w:sz="4" w:space="0" w:color="000000"/>
              <w:left w:val="nil"/>
              <w:bottom w:val="single" w:sz="4" w:space="0" w:color="000000"/>
              <w:right w:val="single" w:sz="4" w:space="0" w:color="000000"/>
            </w:tcBorders>
            <w:shd w:val="clear" w:color="auto" w:fill="auto"/>
            <w:noWrap/>
          </w:tcPr>
          <w:p w14:paraId="0AB88E04" w14:textId="0F7EE5D3" w:rsidR="00011585" w:rsidRDefault="00011585" w:rsidP="00011585">
            <w:pPr>
              <w:widowControl/>
              <w:jc w:val="left"/>
              <w:rPr>
                <w:rFonts w:cs="Arial"/>
                <w:sz w:val="21"/>
                <w:szCs w:val="21"/>
              </w:rPr>
            </w:pPr>
            <w:r>
              <w:rPr>
                <w:rFonts w:cs="Arial" w:hint="eastAsia"/>
                <w:sz w:val="21"/>
                <w:szCs w:val="21"/>
              </w:rPr>
              <w:t>2017-11-</w:t>
            </w:r>
            <w:r>
              <w:rPr>
                <w:rFonts w:cs="Arial"/>
                <w:sz w:val="21"/>
                <w:szCs w:val="21"/>
              </w:rPr>
              <w:t>03</w:t>
            </w:r>
          </w:p>
        </w:tc>
      </w:tr>
      <w:tr w:rsidR="00011585" w:rsidRPr="00FD7FAC" w14:paraId="62BBC09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A50A3B0" w14:textId="77777777" w:rsidR="00011585" w:rsidRPr="00CC2133" w:rsidRDefault="00011585"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2A47B6A" w14:textId="42B051E0" w:rsidR="00011585" w:rsidRPr="0044128E" w:rsidRDefault="00011585" w:rsidP="00011585">
            <w:pPr>
              <w:widowControl/>
              <w:jc w:val="left"/>
              <w:rPr>
                <w:rFonts w:cs="Arial"/>
                <w:sz w:val="21"/>
                <w:szCs w:val="21"/>
              </w:rPr>
            </w:pPr>
            <w:r w:rsidRPr="00011585">
              <w:rPr>
                <w:rFonts w:cs="Arial" w:hint="eastAsia"/>
                <w:sz w:val="21"/>
                <w:szCs w:val="21"/>
              </w:rPr>
              <w:t>中核北方与中船重工</w:t>
            </w:r>
            <w:r w:rsidRPr="00011585">
              <w:rPr>
                <w:rFonts w:cs="Arial" w:hint="eastAsia"/>
                <w:sz w:val="21"/>
                <w:szCs w:val="21"/>
              </w:rPr>
              <w:t>719</w:t>
            </w:r>
            <w:r w:rsidRPr="00011585">
              <w:rPr>
                <w:rFonts w:cs="Arial" w:hint="eastAsia"/>
                <w:sz w:val="21"/>
                <w:szCs w:val="21"/>
              </w:rPr>
              <w:t>所签署海洋核动力平台示范工程首炉燃料组件采购合同</w:t>
            </w:r>
          </w:p>
        </w:tc>
        <w:tc>
          <w:tcPr>
            <w:tcW w:w="1266" w:type="dxa"/>
            <w:tcBorders>
              <w:top w:val="single" w:sz="4" w:space="0" w:color="000000"/>
              <w:left w:val="nil"/>
              <w:bottom w:val="single" w:sz="4" w:space="0" w:color="000000"/>
              <w:right w:val="single" w:sz="4" w:space="0" w:color="000000"/>
            </w:tcBorders>
            <w:shd w:val="clear" w:color="auto" w:fill="auto"/>
            <w:noWrap/>
          </w:tcPr>
          <w:p w14:paraId="5B1F8199" w14:textId="124383F5" w:rsidR="00011585" w:rsidRDefault="00011585" w:rsidP="00011585">
            <w:pPr>
              <w:widowControl/>
              <w:jc w:val="left"/>
              <w:rPr>
                <w:rFonts w:cs="Arial"/>
                <w:sz w:val="21"/>
                <w:szCs w:val="21"/>
              </w:rPr>
            </w:pPr>
            <w:r>
              <w:rPr>
                <w:rFonts w:cs="Arial" w:hint="eastAsia"/>
                <w:sz w:val="21"/>
                <w:szCs w:val="21"/>
              </w:rPr>
              <w:t>2017-11-</w:t>
            </w:r>
            <w:r>
              <w:rPr>
                <w:rFonts w:cs="Arial"/>
                <w:sz w:val="21"/>
                <w:szCs w:val="21"/>
              </w:rPr>
              <w:t>03</w:t>
            </w:r>
          </w:p>
        </w:tc>
      </w:tr>
      <w:tr w:rsidR="00011585" w:rsidRPr="00FD7FAC" w14:paraId="5F46390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2C4D036" w14:textId="77777777" w:rsidR="00011585" w:rsidRPr="00CC2133" w:rsidRDefault="00011585"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374A4E6" w14:textId="5C6128FD" w:rsidR="00011585" w:rsidRPr="0044128E" w:rsidRDefault="00D8692B" w:rsidP="003C4FA0">
            <w:pPr>
              <w:widowControl/>
              <w:jc w:val="left"/>
            </w:pPr>
            <w:r w:rsidRPr="003C4FA0">
              <w:rPr>
                <w:rFonts w:cs="Arial" w:hint="eastAsia"/>
                <w:sz w:val="21"/>
                <w:szCs w:val="21"/>
              </w:rPr>
              <w:t>俄罗斯为下一代反应堆技术开发软件</w:t>
            </w:r>
          </w:p>
        </w:tc>
        <w:tc>
          <w:tcPr>
            <w:tcW w:w="1266" w:type="dxa"/>
            <w:tcBorders>
              <w:top w:val="single" w:sz="4" w:space="0" w:color="000000"/>
              <w:left w:val="nil"/>
              <w:bottom w:val="single" w:sz="4" w:space="0" w:color="000000"/>
              <w:right w:val="single" w:sz="4" w:space="0" w:color="000000"/>
            </w:tcBorders>
            <w:shd w:val="clear" w:color="auto" w:fill="auto"/>
            <w:noWrap/>
          </w:tcPr>
          <w:p w14:paraId="1CE6DA02" w14:textId="268392EF" w:rsidR="00011585" w:rsidRDefault="00D8692B" w:rsidP="00D8692B">
            <w:pPr>
              <w:widowControl/>
              <w:jc w:val="left"/>
              <w:rPr>
                <w:rFonts w:cs="Arial"/>
                <w:sz w:val="21"/>
                <w:szCs w:val="21"/>
              </w:rPr>
            </w:pPr>
            <w:r w:rsidRPr="00D8692B">
              <w:rPr>
                <w:rFonts w:cs="Arial"/>
                <w:sz w:val="21"/>
                <w:szCs w:val="21"/>
              </w:rPr>
              <w:t>2017-11-0</w:t>
            </w:r>
            <w:r>
              <w:rPr>
                <w:rFonts w:cs="Arial"/>
                <w:sz w:val="21"/>
                <w:szCs w:val="21"/>
              </w:rPr>
              <w:t>6</w:t>
            </w:r>
          </w:p>
        </w:tc>
      </w:tr>
      <w:tr w:rsidR="00D8692B" w:rsidRPr="00FD7FAC" w14:paraId="79785FB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587D764" w14:textId="77777777" w:rsidR="00D8692B" w:rsidRPr="00CC2133" w:rsidRDefault="00D8692B"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75EE15B" w14:textId="110C4564" w:rsidR="00D8692B" w:rsidRPr="0044128E" w:rsidRDefault="00D8692B" w:rsidP="00011585">
            <w:pPr>
              <w:widowControl/>
              <w:jc w:val="left"/>
              <w:rPr>
                <w:rFonts w:cs="Arial"/>
                <w:sz w:val="21"/>
                <w:szCs w:val="21"/>
              </w:rPr>
            </w:pPr>
            <w:r w:rsidRPr="00D8692B">
              <w:rPr>
                <w:rFonts w:cs="Arial" w:hint="eastAsia"/>
                <w:sz w:val="21"/>
                <w:szCs w:val="21"/>
              </w:rPr>
              <w:t>能源局与国开行签署支持核电技术创新及</w:t>
            </w:r>
            <w:r w:rsidRPr="00D8692B">
              <w:rPr>
                <w:rFonts w:cs="Arial" w:hint="eastAsia"/>
                <w:sz w:val="21"/>
                <w:szCs w:val="21"/>
              </w:rPr>
              <w:t>"</w:t>
            </w:r>
            <w:r w:rsidRPr="00D8692B">
              <w:rPr>
                <w:rFonts w:cs="Arial" w:hint="eastAsia"/>
                <w:sz w:val="21"/>
                <w:szCs w:val="21"/>
              </w:rPr>
              <w:t>走出去</w:t>
            </w:r>
            <w:r w:rsidRPr="00D8692B">
              <w:rPr>
                <w:rFonts w:cs="Arial" w:hint="eastAsia"/>
                <w:sz w:val="21"/>
                <w:szCs w:val="21"/>
              </w:rPr>
              <w:t>"</w:t>
            </w:r>
            <w:r w:rsidRPr="00D8692B">
              <w:rPr>
                <w:rFonts w:cs="Arial" w:hint="eastAsia"/>
                <w:sz w:val="21"/>
                <w:szCs w:val="21"/>
              </w:rPr>
              <w:t>战略合作协议</w:t>
            </w:r>
          </w:p>
        </w:tc>
        <w:tc>
          <w:tcPr>
            <w:tcW w:w="1266" w:type="dxa"/>
            <w:tcBorders>
              <w:top w:val="single" w:sz="4" w:space="0" w:color="000000"/>
              <w:left w:val="nil"/>
              <w:bottom w:val="single" w:sz="4" w:space="0" w:color="000000"/>
              <w:right w:val="single" w:sz="4" w:space="0" w:color="000000"/>
            </w:tcBorders>
            <w:shd w:val="clear" w:color="auto" w:fill="auto"/>
            <w:noWrap/>
          </w:tcPr>
          <w:p w14:paraId="3DF84B95" w14:textId="2EFFCEEF" w:rsidR="00D8692B" w:rsidRDefault="00D8692B" w:rsidP="00D8692B">
            <w:pPr>
              <w:widowControl/>
              <w:jc w:val="left"/>
              <w:rPr>
                <w:rFonts w:cs="Arial"/>
                <w:sz w:val="21"/>
                <w:szCs w:val="21"/>
              </w:rPr>
            </w:pPr>
            <w:r w:rsidRPr="00D8692B">
              <w:rPr>
                <w:rFonts w:cs="Arial"/>
                <w:sz w:val="21"/>
                <w:szCs w:val="21"/>
              </w:rPr>
              <w:t>2017-11-0</w:t>
            </w:r>
            <w:r>
              <w:rPr>
                <w:rFonts w:cs="Arial"/>
                <w:sz w:val="21"/>
                <w:szCs w:val="21"/>
              </w:rPr>
              <w:t>6</w:t>
            </w:r>
          </w:p>
        </w:tc>
      </w:tr>
      <w:tr w:rsidR="00D8692B" w:rsidRPr="00FD7FAC" w14:paraId="6A7A9E0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6658A28" w14:textId="77777777" w:rsidR="00D8692B" w:rsidRPr="00CC2133" w:rsidRDefault="00D8692B" w:rsidP="00011585">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0720861" w14:textId="3A24FB22" w:rsidR="00D8692B" w:rsidRPr="0044128E" w:rsidRDefault="003C4FA0" w:rsidP="00011585">
            <w:pPr>
              <w:widowControl/>
              <w:jc w:val="left"/>
              <w:rPr>
                <w:rFonts w:cs="Arial"/>
                <w:sz w:val="21"/>
                <w:szCs w:val="21"/>
              </w:rPr>
            </w:pPr>
            <w:r w:rsidRPr="003C4FA0">
              <w:rPr>
                <w:rFonts w:cs="Arial" w:hint="eastAsia"/>
                <w:sz w:val="21"/>
                <w:szCs w:val="21"/>
              </w:rPr>
              <w:t>华龙一号首台汽轮发电机研制成功并达国际先进水平</w:t>
            </w:r>
          </w:p>
        </w:tc>
        <w:tc>
          <w:tcPr>
            <w:tcW w:w="1266" w:type="dxa"/>
            <w:tcBorders>
              <w:top w:val="single" w:sz="4" w:space="0" w:color="000000"/>
              <w:left w:val="nil"/>
              <w:bottom w:val="single" w:sz="4" w:space="0" w:color="000000"/>
              <w:right w:val="single" w:sz="4" w:space="0" w:color="000000"/>
            </w:tcBorders>
            <w:shd w:val="clear" w:color="auto" w:fill="auto"/>
            <w:noWrap/>
          </w:tcPr>
          <w:p w14:paraId="11B86801" w14:textId="4CE804A0" w:rsidR="00D8692B" w:rsidRDefault="003C4FA0" w:rsidP="003C4FA0">
            <w:pPr>
              <w:widowControl/>
              <w:jc w:val="left"/>
              <w:rPr>
                <w:rFonts w:cs="Arial"/>
                <w:sz w:val="21"/>
                <w:szCs w:val="21"/>
              </w:rPr>
            </w:pPr>
            <w:r w:rsidRPr="003C4FA0">
              <w:rPr>
                <w:rFonts w:cs="Arial"/>
                <w:sz w:val="21"/>
                <w:szCs w:val="21"/>
              </w:rPr>
              <w:t>2017-11-0</w:t>
            </w:r>
            <w:r>
              <w:rPr>
                <w:rFonts w:cs="Arial"/>
                <w:sz w:val="21"/>
                <w:szCs w:val="21"/>
              </w:rPr>
              <w:t>7</w:t>
            </w:r>
          </w:p>
        </w:tc>
      </w:tr>
      <w:tr w:rsidR="007B420F" w:rsidRPr="00FD7FAC" w14:paraId="276FA13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1BE16FC" w14:textId="77777777" w:rsidR="007B420F" w:rsidRPr="00CC2133" w:rsidRDefault="007B420F" w:rsidP="007B420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8480F0" w14:textId="2A0C9531" w:rsidR="007B420F" w:rsidRPr="0044128E" w:rsidRDefault="007B420F" w:rsidP="007B420F">
            <w:pPr>
              <w:widowControl/>
              <w:jc w:val="left"/>
              <w:rPr>
                <w:rFonts w:cs="Arial"/>
                <w:sz w:val="21"/>
                <w:szCs w:val="21"/>
              </w:rPr>
            </w:pPr>
            <w:r w:rsidRPr="007B420F">
              <w:rPr>
                <w:rFonts w:cs="Arial" w:hint="eastAsia"/>
                <w:sz w:val="21"/>
                <w:szCs w:val="21"/>
              </w:rPr>
              <w:t>国务院副总理刘延东参观央企创新成就展中核集团展台</w:t>
            </w:r>
          </w:p>
        </w:tc>
        <w:tc>
          <w:tcPr>
            <w:tcW w:w="1266" w:type="dxa"/>
            <w:tcBorders>
              <w:top w:val="single" w:sz="4" w:space="0" w:color="000000"/>
              <w:left w:val="nil"/>
              <w:bottom w:val="single" w:sz="4" w:space="0" w:color="000000"/>
              <w:right w:val="single" w:sz="4" w:space="0" w:color="000000"/>
            </w:tcBorders>
            <w:shd w:val="clear" w:color="auto" w:fill="auto"/>
            <w:noWrap/>
          </w:tcPr>
          <w:p w14:paraId="3A53444A" w14:textId="2092131D" w:rsidR="007B420F" w:rsidRDefault="007B420F" w:rsidP="00492EE6">
            <w:pPr>
              <w:widowControl/>
              <w:jc w:val="left"/>
              <w:rPr>
                <w:rFonts w:cs="Arial"/>
                <w:sz w:val="21"/>
                <w:szCs w:val="21"/>
              </w:rPr>
            </w:pPr>
            <w:r w:rsidRPr="003C4FA0">
              <w:rPr>
                <w:rFonts w:cs="Arial"/>
                <w:sz w:val="21"/>
                <w:szCs w:val="21"/>
              </w:rPr>
              <w:t>2017-11-</w:t>
            </w:r>
            <w:r>
              <w:rPr>
                <w:rFonts w:cs="Arial"/>
                <w:sz w:val="21"/>
                <w:szCs w:val="21"/>
              </w:rPr>
              <w:t>0</w:t>
            </w:r>
            <w:r w:rsidR="00492EE6">
              <w:rPr>
                <w:rFonts w:cs="Arial"/>
                <w:sz w:val="21"/>
                <w:szCs w:val="21"/>
              </w:rPr>
              <w:t>7</w:t>
            </w:r>
          </w:p>
        </w:tc>
      </w:tr>
      <w:tr w:rsidR="006F2851" w:rsidRPr="00FD7FAC" w14:paraId="4AD3441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BF5754D" w14:textId="77777777" w:rsidR="006F2851" w:rsidRPr="00CC2133" w:rsidRDefault="006F2851" w:rsidP="006F285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2A1FD89" w14:textId="0733EBCC" w:rsidR="006F2851" w:rsidRPr="0044128E" w:rsidRDefault="006F2851" w:rsidP="006F2851">
            <w:pPr>
              <w:widowControl/>
              <w:jc w:val="left"/>
              <w:rPr>
                <w:rFonts w:cs="Arial"/>
                <w:sz w:val="21"/>
                <w:szCs w:val="21"/>
              </w:rPr>
            </w:pPr>
            <w:r w:rsidRPr="006F2851">
              <w:rPr>
                <w:rFonts w:cs="Arial" w:hint="eastAsia"/>
                <w:sz w:val="21"/>
                <w:szCs w:val="21"/>
              </w:rPr>
              <w:t>秦山核电与加拿大坎杜能源开展深入交流</w:t>
            </w:r>
          </w:p>
        </w:tc>
        <w:tc>
          <w:tcPr>
            <w:tcW w:w="1266" w:type="dxa"/>
            <w:tcBorders>
              <w:top w:val="single" w:sz="4" w:space="0" w:color="000000"/>
              <w:left w:val="nil"/>
              <w:bottom w:val="single" w:sz="4" w:space="0" w:color="000000"/>
              <w:right w:val="single" w:sz="4" w:space="0" w:color="000000"/>
            </w:tcBorders>
            <w:shd w:val="clear" w:color="auto" w:fill="auto"/>
            <w:noWrap/>
          </w:tcPr>
          <w:p w14:paraId="4B88668E" w14:textId="0E40E60A" w:rsidR="006F2851" w:rsidRDefault="006F2851" w:rsidP="006F2851">
            <w:pPr>
              <w:widowControl/>
              <w:jc w:val="left"/>
              <w:rPr>
                <w:rFonts w:cs="Arial"/>
                <w:sz w:val="21"/>
                <w:szCs w:val="21"/>
              </w:rPr>
            </w:pPr>
            <w:r w:rsidRPr="003C4FA0">
              <w:rPr>
                <w:rFonts w:cs="Arial"/>
                <w:sz w:val="21"/>
                <w:szCs w:val="21"/>
              </w:rPr>
              <w:t>2017-11-</w:t>
            </w:r>
            <w:r>
              <w:rPr>
                <w:rFonts w:cs="Arial"/>
                <w:sz w:val="21"/>
                <w:szCs w:val="21"/>
              </w:rPr>
              <w:t>08</w:t>
            </w:r>
          </w:p>
        </w:tc>
      </w:tr>
      <w:tr w:rsidR="006F2851" w:rsidRPr="00FD7FAC" w14:paraId="3B842EC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332080" w14:textId="77777777" w:rsidR="006F2851" w:rsidRPr="00CC2133" w:rsidRDefault="006F2851" w:rsidP="006F285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A72B42E" w14:textId="0C8BF2AD" w:rsidR="006F2851" w:rsidRPr="0044128E" w:rsidRDefault="006F2851" w:rsidP="006F2851">
            <w:pPr>
              <w:widowControl/>
              <w:jc w:val="left"/>
              <w:rPr>
                <w:rFonts w:cs="Arial"/>
                <w:sz w:val="21"/>
                <w:szCs w:val="21"/>
              </w:rPr>
            </w:pPr>
            <w:r w:rsidRPr="006F2851">
              <w:rPr>
                <w:rFonts w:cs="Arial" w:hint="eastAsia"/>
                <w:sz w:val="21"/>
                <w:szCs w:val="21"/>
              </w:rPr>
              <w:t>福清核电</w:t>
            </w:r>
            <w:r w:rsidRPr="006F2851">
              <w:rPr>
                <w:rFonts w:cs="Arial" w:hint="eastAsia"/>
                <w:sz w:val="21"/>
                <w:szCs w:val="21"/>
              </w:rPr>
              <w:t>2</w:t>
            </w:r>
            <w:r w:rsidRPr="006F2851">
              <w:rPr>
                <w:rFonts w:cs="Arial" w:hint="eastAsia"/>
                <w:sz w:val="21"/>
                <w:szCs w:val="21"/>
              </w:rPr>
              <w:t>号机组第二次换料大修完成</w:t>
            </w:r>
          </w:p>
        </w:tc>
        <w:tc>
          <w:tcPr>
            <w:tcW w:w="1266" w:type="dxa"/>
            <w:tcBorders>
              <w:top w:val="single" w:sz="4" w:space="0" w:color="000000"/>
              <w:left w:val="nil"/>
              <w:bottom w:val="single" w:sz="4" w:space="0" w:color="000000"/>
              <w:right w:val="single" w:sz="4" w:space="0" w:color="000000"/>
            </w:tcBorders>
            <w:shd w:val="clear" w:color="auto" w:fill="auto"/>
            <w:noWrap/>
          </w:tcPr>
          <w:p w14:paraId="5D770EEB" w14:textId="6AC5D915" w:rsidR="006F2851" w:rsidRDefault="006F2851" w:rsidP="006F2851">
            <w:pPr>
              <w:widowControl/>
              <w:jc w:val="left"/>
              <w:rPr>
                <w:rFonts w:cs="Arial"/>
                <w:sz w:val="21"/>
                <w:szCs w:val="21"/>
              </w:rPr>
            </w:pPr>
            <w:r w:rsidRPr="003C4FA0">
              <w:rPr>
                <w:rFonts w:cs="Arial"/>
                <w:sz w:val="21"/>
                <w:szCs w:val="21"/>
              </w:rPr>
              <w:t>2017-11-</w:t>
            </w:r>
            <w:r>
              <w:rPr>
                <w:rFonts w:cs="Arial"/>
                <w:sz w:val="21"/>
                <w:szCs w:val="21"/>
              </w:rPr>
              <w:t>08</w:t>
            </w:r>
          </w:p>
        </w:tc>
      </w:tr>
      <w:tr w:rsidR="006F2851" w:rsidRPr="00FD7FAC" w14:paraId="623CFC0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BB8A3A6" w14:textId="77777777" w:rsidR="006F2851" w:rsidRPr="00CC2133" w:rsidRDefault="006F2851" w:rsidP="006F2851">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6AF68A" w14:textId="5D813733" w:rsidR="006F2851" w:rsidRPr="0044128E" w:rsidRDefault="006F2851" w:rsidP="006F2851">
            <w:pPr>
              <w:widowControl/>
              <w:jc w:val="left"/>
              <w:rPr>
                <w:rFonts w:cs="Arial"/>
                <w:sz w:val="21"/>
                <w:szCs w:val="21"/>
              </w:rPr>
            </w:pPr>
            <w:r w:rsidRPr="006F2851">
              <w:rPr>
                <w:rFonts w:cs="Arial" w:hint="eastAsia"/>
                <w:sz w:val="21"/>
                <w:szCs w:val="21"/>
              </w:rPr>
              <w:t>西屋公司将在</w:t>
            </w:r>
            <w:r w:rsidRPr="006F2851">
              <w:rPr>
                <w:rFonts w:cs="Arial" w:hint="eastAsia"/>
                <w:sz w:val="21"/>
                <w:szCs w:val="21"/>
              </w:rPr>
              <w:t>2018</w:t>
            </w:r>
            <w:r w:rsidRPr="006F2851">
              <w:rPr>
                <w:rFonts w:cs="Arial" w:hint="eastAsia"/>
                <w:sz w:val="21"/>
                <w:szCs w:val="21"/>
              </w:rPr>
              <w:t>年安装首个</w:t>
            </w:r>
            <w:r w:rsidRPr="006F2851">
              <w:rPr>
                <w:rFonts w:cs="Arial" w:hint="eastAsia"/>
                <w:sz w:val="21"/>
                <w:szCs w:val="21"/>
              </w:rPr>
              <w:t>3D</w:t>
            </w:r>
            <w:r w:rsidRPr="006F2851">
              <w:rPr>
                <w:rFonts w:cs="Arial" w:hint="eastAsia"/>
                <w:sz w:val="21"/>
                <w:szCs w:val="21"/>
              </w:rPr>
              <w:t>打印的反应堆部件</w:t>
            </w:r>
          </w:p>
        </w:tc>
        <w:tc>
          <w:tcPr>
            <w:tcW w:w="1266" w:type="dxa"/>
            <w:tcBorders>
              <w:top w:val="single" w:sz="4" w:space="0" w:color="000000"/>
              <w:left w:val="nil"/>
              <w:bottom w:val="single" w:sz="4" w:space="0" w:color="000000"/>
              <w:right w:val="single" w:sz="4" w:space="0" w:color="000000"/>
            </w:tcBorders>
            <w:shd w:val="clear" w:color="auto" w:fill="auto"/>
            <w:noWrap/>
          </w:tcPr>
          <w:p w14:paraId="6380E0CD" w14:textId="4325F776" w:rsidR="006F2851" w:rsidRDefault="006F2851" w:rsidP="006F2851">
            <w:pPr>
              <w:widowControl/>
              <w:jc w:val="left"/>
              <w:rPr>
                <w:rFonts w:cs="Arial"/>
                <w:sz w:val="21"/>
                <w:szCs w:val="21"/>
              </w:rPr>
            </w:pPr>
            <w:r w:rsidRPr="003C4FA0">
              <w:rPr>
                <w:rFonts w:cs="Arial"/>
                <w:sz w:val="21"/>
                <w:szCs w:val="21"/>
              </w:rPr>
              <w:t>2017-11-</w:t>
            </w:r>
            <w:r>
              <w:rPr>
                <w:rFonts w:cs="Arial"/>
                <w:sz w:val="21"/>
                <w:szCs w:val="21"/>
              </w:rPr>
              <w:t>08</w:t>
            </w:r>
          </w:p>
        </w:tc>
      </w:tr>
      <w:tr w:rsidR="00784EC3" w:rsidRPr="00FD7FAC" w14:paraId="1DBF393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7AAD6EC"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003FBCC" w14:textId="2BCF5535" w:rsidR="00784EC3" w:rsidRPr="0044128E" w:rsidRDefault="00784EC3" w:rsidP="00784EC3">
            <w:pPr>
              <w:widowControl/>
              <w:jc w:val="left"/>
              <w:rPr>
                <w:rFonts w:cs="Arial"/>
                <w:sz w:val="21"/>
                <w:szCs w:val="21"/>
              </w:rPr>
            </w:pPr>
            <w:r w:rsidRPr="00784EC3">
              <w:rPr>
                <w:rFonts w:cs="Arial" w:hint="eastAsia"/>
                <w:sz w:val="21"/>
                <w:szCs w:val="21"/>
              </w:rPr>
              <w:t>21</w:t>
            </w:r>
            <w:r w:rsidRPr="00784EC3">
              <w:rPr>
                <w:rFonts w:cs="Arial" w:hint="eastAsia"/>
                <w:sz w:val="21"/>
                <w:szCs w:val="21"/>
              </w:rPr>
              <w:t>世纪核能部长级国际大会呼吁</w:t>
            </w:r>
            <w:r w:rsidRPr="00784EC3">
              <w:rPr>
                <w:rFonts w:cs="Arial" w:hint="eastAsia"/>
                <w:sz w:val="21"/>
                <w:szCs w:val="21"/>
              </w:rPr>
              <w:t xml:space="preserve"> </w:t>
            </w:r>
            <w:r w:rsidRPr="00784EC3">
              <w:rPr>
                <w:rFonts w:cs="Arial" w:hint="eastAsia"/>
                <w:sz w:val="21"/>
                <w:szCs w:val="21"/>
              </w:rPr>
              <w:t>安全可持续发展核能</w:t>
            </w:r>
          </w:p>
        </w:tc>
        <w:tc>
          <w:tcPr>
            <w:tcW w:w="1266" w:type="dxa"/>
            <w:tcBorders>
              <w:top w:val="single" w:sz="4" w:space="0" w:color="000000"/>
              <w:left w:val="nil"/>
              <w:bottom w:val="single" w:sz="4" w:space="0" w:color="000000"/>
              <w:right w:val="single" w:sz="4" w:space="0" w:color="000000"/>
            </w:tcBorders>
            <w:shd w:val="clear" w:color="auto" w:fill="auto"/>
            <w:noWrap/>
          </w:tcPr>
          <w:p w14:paraId="33DF6F57" w14:textId="20C2343B" w:rsidR="00784EC3" w:rsidRDefault="00784EC3" w:rsidP="00784EC3">
            <w:pPr>
              <w:widowControl/>
              <w:jc w:val="left"/>
              <w:rPr>
                <w:rFonts w:cs="Arial"/>
                <w:sz w:val="21"/>
                <w:szCs w:val="21"/>
              </w:rPr>
            </w:pPr>
            <w:r w:rsidRPr="003C4FA0">
              <w:rPr>
                <w:rFonts w:cs="Arial"/>
                <w:sz w:val="21"/>
                <w:szCs w:val="21"/>
              </w:rPr>
              <w:t>2017-11-</w:t>
            </w:r>
            <w:r>
              <w:rPr>
                <w:rFonts w:cs="Arial"/>
                <w:sz w:val="21"/>
                <w:szCs w:val="21"/>
              </w:rPr>
              <w:t>09</w:t>
            </w:r>
          </w:p>
        </w:tc>
      </w:tr>
      <w:tr w:rsidR="00784EC3" w:rsidRPr="00FD7FAC" w14:paraId="1D0DC1B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7087B84"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773EA9" w14:textId="17B90FCA" w:rsidR="00784EC3" w:rsidRPr="0044128E" w:rsidRDefault="00784EC3" w:rsidP="00784EC3">
            <w:pPr>
              <w:widowControl/>
              <w:jc w:val="left"/>
              <w:rPr>
                <w:rFonts w:cs="Arial"/>
                <w:sz w:val="21"/>
                <w:szCs w:val="21"/>
              </w:rPr>
            </w:pPr>
            <w:r w:rsidRPr="00784EC3">
              <w:rPr>
                <w:rFonts w:cs="Arial" w:hint="eastAsia"/>
                <w:sz w:val="21"/>
                <w:szCs w:val="21"/>
              </w:rPr>
              <w:t>刘华会见美国西屋电气公司总裁兼首席执行官</w:t>
            </w:r>
          </w:p>
        </w:tc>
        <w:tc>
          <w:tcPr>
            <w:tcW w:w="1266" w:type="dxa"/>
            <w:tcBorders>
              <w:top w:val="single" w:sz="4" w:space="0" w:color="000000"/>
              <w:left w:val="nil"/>
              <w:bottom w:val="single" w:sz="4" w:space="0" w:color="000000"/>
              <w:right w:val="single" w:sz="4" w:space="0" w:color="000000"/>
            </w:tcBorders>
            <w:shd w:val="clear" w:color="auto" w:fill="auto"/>
            <w:noWrap/>
          </w:tcPr>
          <w:p w14:paraId="68ABACB6" w14:textId="063F6EF1" w:rsidR="00784EC3" w:rsidRDefault="00784EC3" w:rsidP="00784EC3">
            <w:pPr>
              <w:widowControl/>
              <w:jc w:val="left"/>
              <w:rPr>
                <w:rFonts w:cs="Arial"/>
                <w:sz w:val="21"/>
                <w:szCs w:val="21"/>
              </w:rPr>
            </w:pPr>
            <w:r w:rsidRPr="001639D4">
              <w:rPr>
                <w:rFonts w:cs="Arial"/>
                <w:sz w:val="21"/>
                <w:szCs w:val="21"/>
              </w:rPr>
              <w:t>2017-11-09</w:t>
            </w:r>
          </w:p>
        </w:tc>
      </w:tr>
      <w:tr w:rsidR="00784EC3" w:rsidRPr="00FD7FAC" w14:paraId="72187136"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19E581D"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2A730AA" w14:textId="3B00E618" w:rsidR="00784EC3" w:rsidRPr="0044128E" w:rsidRDefault="00784EC3" w:rsidP="00784EC3">
            <w:pPr>
              <w:widowControl/>
              <w:jc w:val="left"/>
              <w:rPr>
                <w:rFonts w:cs="Arial"/>
                <w:sz w:val="21"/>
                <w:szCs w:val="21"/>
              </w:rPr>
            </w:pPr>
            <w:r w:rsidRPr="00784EC3">
              <w:rPr>
                <w:rFonts w:cs="Arial" w:hint="eastAsia"/>
                <w:sz w:val="21"/>
                <w:szCs w:val="21"/>
              </w:rPr>
              <w:t>我国核电技术水平实现四大跨越</w:t>
            </w:r>
          </w:p>
        </w:tc>
        <w:tc>
          <w:tcPr>
            <w:tcW w:w="1266" w:type="dxa"/>
            <w:tcBorders>
              <w:top w:val="single" w:sz="4" w:space="0" w:color="000000"/>
              <w:left w:val="nil"/>
              <w:bottom w:val="single" w:sz="4" w:space="0" w:color="000000"/>
              <w:right w:val="single" w:sz="4" w:space="0" w:color="000000"/>
            </w:tcBorders>
            <w:shd w:val="clear" w:color="auto" w:fill="auto"/>
            <w:noWrap/>
          </w:tcPr>
          <w:p w14:paraId="1302EBB0" w14:textId="4A8FC83A" w:rsidR="00784EC3" w:rsidRDefault="00784EC3" w:rsidP="00784EC3">
            <w:pPr>
              <w:widowControl/>
              <w:jc w:val="left"/>
              <w:rPr>
                <w:rFonts w:cs="Arial"/>
                <w:sz w:val="21"/>
                <w:szCs w:val="21"/>
              </w:rPr>
            </w:pPr>
            <w:r w:rsidRPr="001639D4">
              <w:rPr>
                <w:rFonts w:cs="Arial"/>
                <w:sz w:val="21"/>
                <w:szCs w:val="21"/>
              </w:rPr>
              <w:t>2017-11-09</w:t>
            </w:r>
          </w:p>
        </w:tc>
      </w:tr>
      <w:tr w:rsidR="00784EC3" w:rsidRPr="00FD7FAC" w14:paraId="352B7A4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AF980A8"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C96EAC" w14:textId="0C406099" w:rsidR="00784EC3" w:rsidRPr="0044128E" w:rsidRDefault="00784EC3" w:rsidP="00784EC3">
            <w:pPr>
              <w:widowControl/>
              <w:jc w:val="left"/>
              <w:rPr>
                <w:rFonts w:cs="Arial"/>
                <w:sz w:val="21"/>
                <w:szCs w:val="21"/>
              </w:rPr>
            </w:pPr>
            <w:r w:rsidRPr="00784EC3">
              <w:rPr>
                <w:rFonts w:cs="Arial" w:hint="eastAsia"/>
                <w:sz w:val="21"/>
                <w:szCs w:val="21"/>
              </w:rPr>
              <w:t>全球弃核下</w:t>
            </w:r>
            <w:r w:rsidRPr="00784EC3">
              <w:rPr>
                <w:rFonts w:cs="Arial" w:hint="eastAsia"/>
                <w:sz w:val="21"/>
                <w:szCs w:val="21"/>
              </w:rPr>
              <w:t xml:space="preserve"> </w:t>
            </w:r>
            <w:r w:rsidRPr="00784EC3">
              <w:rPr>
                <w:rFonts w:cs="Arial" w:hint="eastAsia"/>
                <w:sz w:val="21"/>
                <w:szCs w:val="21"/>
              </w:rPr>
              <w:t>法国核巨头如何重组？</w:t>
            </w:r>
          </w:p>
        </w:tc>
        <w:tc>
          <w:tcPr>
            <w:tcW w:w="1266" w:type="dxa"/>
            <w:tcBorders>
              <w:top w:val="single" w:sz="4" w:space="0" w:color="000000"/>
              <w:left w:val="nil"/>
              <w:bottom w:val="single" w:sz="4" w:space="0" w:color="000000"/>
              <w:right w:val="single" w:sz="4" w:space="0" w:color="000000"/>
            </w:tcBorders>
            <w:shd w:val="clear" w:color="auto" w:fill="auto"/>
            <w:noWrap/>
          </w:tcPr>
          <w:p w14:paraId="6AA77474" w14:textId="09012726" w:rsidR="00784EC3" w:rsidRDefault="00784EC3" w:rsidP="00784EC3">
            <w:pPr>
              <w:widowControl/>
              <w:jc w:val="left"/>
              <w:rPr>
                <w:rFonts w:cs="Arial"/>
                <w:sz w:val="21"/>
                <w:szCs w:val="21"/>
              </w:rPr>
            </w:pPr>
            <w:r w:rsidRPr="001639D4">
              <w:rPr>
                <w:rFonts w:cs="Arial"/>
                <w:sz w:val="21"/>
                <w:szCs w:val="21"/>
              </w:rPr>
              <w:t>2017-11-09</w:t>
            </w:r>
          </w:p>
        </w:tc>
      </w:tr>
      <w:tr w:rsidR="00784EC3" w:rsidRPr="00FD7FAC" w14:paraId="5EEDB3E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DB5C97B"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1FF3866" w14:textId="2BC6F1F2" w:rsidR="00784EC3" w:rsidRPr="0044128E" w:rsidRDefault="00784EC3" w:rsidP="00784EC3">
            <w:pPr>
              <w:widowControl/>
              <w:jc w:val="left"/>
              <w:rPr>
                <w:rFonts w:cs="Arial"/>
                <w:sz w:val="21"/>
                <w:szCs w:val="21"/>
              </w:rPr>
            </w:pPr>
            <w:r w:rsidRPr="00784EC3">
              <w:rPr>
                <w:rFonts w:cs="Arial" w:hint="eastAsia"/>
                <w:sz w:val="21"/>
                <w:szCs w:val="21"/>
              </w:rPr>
              <w:t>向核电强国迈进</w:t>
            </w:r>
            <w:r w:rsidRPr="00784EC3">
              <w:rPr>
                <w:rFonts w:cs="Arial" w:hint="eastAsia"/>
                <w:sz w:val="21"/>
                <w:szCs w:val="21"/>
              </w:rPr>
              <w:t xml:space="preserve"> </w:t>
            </w:r>
            <w:r w:rsidRPr="00784EC3">
              <w:rPr>
                <w:rFonts w:cs="Arial" w:hint="eastAsia"/>
                <w:sz w:val="21"/>
                <w:szCs w:val="21"/>
              </w:rPr>
              <w:t>四代核电示范工程即将建成</w:t>
            </w:r>
          </w:p>
        </w:tc>
        <w:tc>
          <w:tcPr>
            <w:tcW w:w="1266" w:type="dxa"/>
            <w:tcBorders>
              <w:top w:val="single" w:sz="4" w:space="0" w:color="000000"/>
              <w:left w:val="nil"/>
              <w:bottom w:val="single" w:sz="4" w:space="0" w:color="000000"/>
              <w:right w:val="single" w:sz="4" w:space="0" w:color="000000"/>
            </w:tcBorders>
            <w:shd w:val="clear" w:color="auto" w:fill="auto"/>
            <w:noWrap/>
          </w:tcPr>
          <w:p w14:paraId="372343D3" w14:textId="0C479AA0" w:rsidR="00784EC3" w:rsidRDefault="00784EC3" w:rsidP="00784EC3">
            <w:pPr>
              <w:widowControl/>
              <w:jc w:val="left"/>
              <w:rPr>
                <w:rFonts w:cs="Arial"/>
                <w:sz w:val="21"/>
                <w:szCs w:val="21"/>
              </w:rPr>
            </w:pPr>
            <w:r w:rsidRPr="001639D4">
              <w:rPr>
                <w:rFonts w:cs="Arial"/>
                <w:sz w:val="21"/>
                <w:szCs w:val="21"/>
              </w:rPr>
              <w:t>2017-11-09</w:t>
            </w:r>
          </w:p>
        </w:tc>
      </w:tr>
      <w:tr w:rsidR="00784EC3" w:rsidRPr="00FD7FAC" w14:paraId="3797BDB7"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8EFD48F"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3BA40FC" w14:textId="08C48F7E" w:rsidR="00784EC3" w:rsidRPr="0044128E" w:rsidRDefault="00BE0291" w:rsidP="00784EC3">
            <w:pPr>
              <w:widowControl/>
              <w:jc w:val="left"/>
              <w:rPr>
                <w:rFonts w:cs="Arial"/>
                <w:sz w:val="21"/>
                <w:szCs w:val="21"/>
              </w:rPr>
            </w:pPr>
            <w:r w:rsidRPr="00BE0291">
              <w:rPr>
                <w:rFonts w:cs="Arial" w:hint="eastAsia"/>
                <w:sz w:val="21"/>
                <w:szCs w:val="21"/>
              </w:rPr>
              <w:t>华龙一号（</w:t>
            </w:r>
            <w:r w:rsidRPr="00BE0291">
              <w:rPr>
                <w:rFonts w:cs="Arial" w:hint="eastAsia"/>
                <w:sz w:val="21"/>
                <w:szCs w:val="21"/>
              </w:rPr>
              <w:t>ACP1000</w:t>
            </w:r>
            <w:r w:rsidRPr="00BE0291">
              <w:rPr>
                <w:rFonts w:cs="Arial" w:hint="eastAsia"/>
                <w:sz w:val="21"/>
                <w:szCs w:val="21"/>
              </w:rPr>
              <w:t>）荣获全国质量奖（卓越项目奖）</w:t>
            </w:r>
          </w:p>
        </w:tc>
        <w:tc>
          <w:tcPr>
            <w:tcW w:w="1266" w:type="dxa"/>
            <w:tcBorders>
              <w:top w:val="single" w:sz="4" w:space="0" w:color="000000"/>
              <w:left w:val="nil"/>
              <w:bottom w:val="single" w:sz="4" w:space="0" w:color="000000"/>
              <w:right w:val="single" w:sz="4" w:space="0" w:color="000000"/>
            </w:tcBorders>
            <w:shd w:val="clear" w:color="auto" w:fill="auto"/>
            <w:noWrap/>
          </w:tcPr>
          <w:p w14:paraId="6B5BB0BA" w14:textId="28ACC222" w:rsidR="00784EC3" w:rsidRDefault="00BE0291" w:rsidP="00BE0291">
            <w:pPr>
              <w:widowControl/>
              <w:jc w:val="left"/>
              <w:rPr>
                <w:rFonts w:cs="Arial"/>
                <w:sz w:val="21"/>
                <w:szCs w:val="21"/>
              </w:rPr>
            </w:pPr>
            <w:r>
              <w:rPr>
                <w:rFonts w:cs="Arial"/>
                <w:sz w:val="21"/>
                <w:szCs w:val="21"/>
              </w:rPr>
              <w:t>2017-11-10</w:t>
            </w:r>
          </w:p>
        </w:tc>
      </w:tr>
      <w:tr w:rsidR="00965160" w:rsidRPr="00FD7FAC" w14:paraId="0BFEA26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6AF3D88" w14:textId="77777777" w:rsidR="00965160" w:rsidRPr="00CC2133" w:rsidRDefault="00965160"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D8637E" w14:textId="4F8FBFED" w:rsidR="00965160" w:rsidRPr="00BE0291" w:rsidRDefault="00965160" w:rsidP="00784EC3">
            <w:pPr>
              <w:widowControl/>
              <w:jc w:val="left"/>
              <w:rPr>
                <w:rFonts w:cs="Arial"/>
                <w:sz w:val="21"/>
                <w:szCs w:val="21"/>
              </w:rPr>
            </w:pPr>
            <w:r w:rsidRPr="00965160">
              <w:rPr>
                <w:rFonts w:cs="Arial" w:hint="eastAsia"/>
                <w:sz w:val="21"/>
                <w:szCs w:val="21"/>
              </w:rPr>
              <w:t>连日地震不断</w:t>
            </w:r>
            <w:r w:rsidRPr="00965160">
              <w:rPr>
                <w:rFonts w:cs="Arial" w:hint="eastAsia"/>
                <w:sz w:val="21"/>
                <w:szCs w:val="21"/>
              </w:rPr>
              <w:t xml:space="preserve"> </w:t>
            </w:r>
            <w:r w:rsidRPr="00965160">
              <w:rPr>
                <w:rFonts w:cs="Arial" w:hint="eastAsia"/>
                <w:sz w:val="21"/>
                <w:szCs w:val="21"/>
              </w:rPr>
              <w:t>原能会：持续监控核电厂安全</w:t>
            </w:r>
          </w:p>
        </w:tc>
        <w:tc>
          <w:tcPr>
            <w:tcW w:w="1266" w:type="dxa"/>
            <w:tcBorders>
              <w:top w:val="single" w:sz="4" w:space="0" w:color="000000"/>
              <w:left w:val="nil"/>
              <w:bottom w:val="single" w:sz="4" w:space="0" w:color="000000"/>
              <w:right w:val="single" w:sz="4" w:space="0" w:color="000000"/>
            </w:tcBorders>
            <w:shd w:val="clear" w:color="auto" w:fill="auto"/>
            <w:noWrap/>
          </w:tcPr>
          <w:p w14:paraId="376DD7DA" w14:textId="5DF97455" w:rsidR="00965160" w:rsidRDefault="00965160" w:rsidP="00870099">
            <w:pPr>
              <w:widowControl/>
              <w:jc w:val="left"/>
              <w:rPr>
                <w:rFonts w:cs="Arial"/>
                <w:sz w:val="21"/>
                <w:szCs w:val="21"/>
              </w:rPr>
            </w:pPr>
            <w:r>
              <w:rPr>
                <w:rFonts w:cs="Arial"/>
                <w:sz w:val="21"/>
                <w:szCs w:val="21"/>
              </w:rPr>
              <w:t>2017-11-1</w:t>
            </w:r>
            <w:r w:rsidR="00870099">
              <w:rPr>
                <w:rFonts w:cs="Arial"/>
                <w:sz w:val="21"/>
                <w:szCs w:val="21"/>
              </w:rPr>
              <w:t>3</w:t>
            </w:r>
          </w:p>
        </w:tc>
      </w:tr>
      <w:tr w:rsidR="00965160" w:rsidRPr="00FD7FAC" w14:paraId="61AEE2C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C48253D" w14:textId="77777777" w:rsidR="00965160" w:rsidRPr="00CC2133" w:rsidRDefault="00965160" w:rsidP="0096516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6C9A10C" w14:textId="1FD8CB76" w:rsidR="00965160" w:rsidRPr="00BE0291" w:rsidRDefault="00965160" w:rsidP="00965160">
            <w:pPr>
              <w:widowControl/>
              <w:jc w:val="left"/>
              <w:rPr>
                <w:rFonts w:cs="Arial"/>
                <w:sz w:val="21"/>
                <w:szCs w:val="21"/>
              </w:rPr>
            </w:pPr>
            <w:r w:rsidRPr="00965160">
              <w:rPr>
                <w:rFonts w:cs="Arial" w:hint="eastAsia"/>
                <w:sz w:val="21"/>
                <w:szCs w:val="21"/>
              </w:rPr>
              <w:t>首个“国字号”核电创新平台落户烟台</w:t>
            </w:r>
          </w:p>
        </w:tc>
        <w:tc>
          <w:tcPr>
            <w:tcW w:w="1266" w:type="dxa"/>
            <w:tcBorders>
              <w:top w:val="single" w:sz="4" w:space="0" w:color="000000"/>
              <w:left w:val="nil"/>
              <w:bottom w:val="single" w:sz="4" w:space="0" w:color="000000"/>
              <w:right w:val="single" w:sz="4" w:space="0" w:color="000000"/>
            </w:tcBorders>
            <w:shd w:val="clear" w:color="auto" w:fill="auto"/>
            <w:noWrap/>
          </w:tcPr>
          <w:p w14:paraId="30344E5C" w14:textId="201F0D28" w:rsidR="00965160" w:rsidRDefault="00965160" w:rsidP="00870099">
            <w:pPr>
              <w:widowControl/>
              <w:jc w:val="left"/>
              <w:rPr>
                <w:rFonts w:cs="Arial"/>
                <w:sz w:val="21"/>
                <w:szCs w:val="21"/>
              </w:rPr>
            </w:pPr>
            <w:r w:rsidRPr="00705A90">
              <w:rPr>
                <w:rFonts w:cs="Arial"/>
                <w:sz w:val="21"/>
                <w:szCs w:val="21"/>
              </w:rPr>
              <w:t>2017-11-1</w:t>
            </w:r>
            <w:r w:rsidR="00870099">
              <w:rPr>
                <w:rFonts w:cs="Arial"/>
                <w:sz w:val="21"/>
                <w:szCs w:val="21"/>
              </w:rPr>
              <w:t>3</w:t>
            </w:r>
          </w:p>
        </w:tc>
      </w:tr>
      <w:tr w:rsidR="00965160" w:rsidRPr="00FD7FAC" w14:paraId="078085D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114EBF9" w14:textId="77777777" w:rsidR="00965160" w:rsidRPr="00CC2133" w:rsidRDefault="00965160" w:rsidP="00965160">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AAD8BD8" w14:textId="674D5AEB" w:rsidR="00965160" w:rsidRPr="00BE0291" w:rsidRDefault="00965160" w:rsidP="00965160">
            <w:pPr>
              <w:widowControl/>
              <w:jc w:val="left"/>
              <w:rPr>
                <w:rFonts w:cs="Arial"/>
                <w:sz w:val="21"/>
                <w:szCs w:val="21"/>
              </w:rPr>
            </w:pPr>
            <w:r w:rsidRPr="00965160">
              <w:rPr>
                <w:rFonts w:cs="Arial" w:hint="eastAsia"/>
                <w:sz w:val="21"/>
                <w:szCs w:val="21"/>
              </w:rPr>
              <w:t>我国核电行业达成共识：推进核能应用多元化</w:t>
            </w:r>
          </w:p>
        </w:tc>
        <w:tc>
          <w:tcPr>
            <w:tcW w:w="1266" w:type="dxa"/>
            <w:tcBorders>
              <w:top w:val="single" w:sz="4" w:space="0" w:color="000000"/>
              <w:left w:val="nil"/>
              <w:bottom w:val="single" w:sz="4" w:space="0" w:color="000000"/>
              <w:right w:val="single" w:sz="4" w:space="0" w:color="000000"/>
            </w:tcBorders>
            <w:shd w:val="clear" w:color="auto" w:fill="auto"/>
            <w:noWrap/>
          </w:tcPr>
          <w:p w14:paraId="5EDAB5E2" w14:textId="01D8219B" w:rsidR="00965160" w:rsidRDefault="00965160" w:rsidP="00870099">
            <w:pPr>
              <w:widowControl/>
              <w:jc w:val="left"/>
              <w:rPr>
                <w:rFonts w:cs="Arial"/>
                <w:sz w:val="21"/>
                <w:szCs w:val="21"/>
              </w:rPr>
            </w:pPr>
            <w:r w:rsidRPr="00705A90">
              <w:rPr>
                <w:rFonts w:cs="Arial"/>
                <w:sz w:val="21"/>
                <w:szCs w:val="21"/>
              </w:rPr>
              <w:t>2017-11-1</w:t>
            </w:r>
            <w:r w:rsidR="00870099">
              <w:rPr>
                <w:rFonts w:cs="Arial"/>
                <w:sz w:val="21"/>
                <w:szCs w:val="21"/>
              </w:rPr>
              <w:t>3</w:t>
            </w:r>
          </w:p>
        </w:tc>
      </w:tr>
      <w:tr w:rsidR="00965160" w:rsidRPr="00FD7FAC" w14:paraId="13F6133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D5F781F" w14:textId="77777777" w:rsidR="00965160" w:rsidRPr="00CC2133" w:rsidRDefault="00965160"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2900E42" w14:textId="11ED412A" w:rsidR="00965160" w:rsidRPr="00BE0291" w:rsidRDefault="00870099" w:rsidP="00784EC3">
            <w:pPr>
              <w:widowControl/>
              <w:jc w:val="left"/>
              <w:rPr>
                <w:rFonts w:cs="Arial"/>
                <w:sz w:val="21"/>
                <w:szCs w:val="21"/>
              </w:rPr>
            </w:pPr>
            <w:r w:rsidRPr="00870099">
              <w:rPr>
                <w:rFonts w:cs="Arial" w:hint="eastAsia"/>
                <w:sz w:val="21"/>
                <w:szCs w:val="21"/>
              </w:rPr>
              <w:t>福清核电</w:t>
            </w:r>
            <w:r w:rsidRPr="00870099">
              <w:rPr>
                <w:rFonts w:cs="Arial" w:hint="eastAsia"/>
                <w:sz w:val="21"/>
                <w:szCs w:val="21"/>
              </w:rPr>
              <w:t>5</w:t>
            </w:r>
            <w:r w:rsidRPr="00870099">
              <w:rPr>
                <w:rFonts w:cs="Arial" w:hint="eastAsia"/>
                <w:sz w:val="21"/>
                <w:szCs w:val="21"/>
              </w:rPr>
              <w:t>、</w:t>
            </w:r>
            <w:r w:rsidRPr="00870099">
              <w:rPr>
                <w:rFonts w:cs="Arial" w:hint="eastAsia"/>
                <w:sz w:val="21"/>
                <w:szCs w:val="21"/>
              </w:rPr>
              <w:t>6</w:t>
            </w:r>
            <w:r w:rsidRPr="00870099">
              <w:rPr>
                <w:rFonts w:cs="Arial" w:hint="eastAsia"/>
                <w:sz w:val="21"/>
                <w:szCs w:val="21"/>
              </w:rPr>
              <w:t>号机组</w:t>
            </w:r>
            <w:r w:rsidRPr="00870099">
              <w:rPr>
                <w:rFonts w:cs="Arial" w:hint="eastAsia"/>
                <w:sz w:val="21"/>
                <w:szCs w:val="21"/>
              </w:rPr>
              <w:t>220kv</w:t>
            </w:r>
            <w:r w:rsidRPr="00870099">
              <w:rPr>
                <w:rFonts w:cs="Arial" w:hint="eastAsia"/>
                <w:sz w:val="21"/>
                <w:szCs w:val="21"/>
              </w:rPr>
              <w:t>辅助变压器特殊试验完成</w:t>
            </w:r>
          </w:p>
        </w:tc>
        <w:tc>
          <w:tcPr>
            <w:tcW w:w="1266" w:type="dxa"/>
            <w:tcBorders>
              <w:top w:val="single" w:sz="4" w:space="0" w:color="000000"/>
              <w:left w:val="nil"/>
              <w:bottom w:val="single" w:sz="4" w:space="0" w:color="000000"/>
              <w:right w:val="single" w:sz="4" w:space="0" w:color="000000"/>
            </w:tcBorders>
            <w:shd w:val="clear" w:color="auto" w:fill="auto"/>
            <w:noWrap/>
          </w:tcPr>
          <w:p w14:paraId="1B7FE161" w14:textId="774CBFDB" w:rsidR="00965160" w:rsidRDefault="00870099" w:rsidP="00870099">
            <w:pPr>
              <w:widowControl/>
              <w:jc w:val="left"/>
              <w:rPr>
                <w:rFonts w:cs="Arial"/>
                <w:sz w:val="21"/>
                <w:szCs w:val="21"/>
              </w:rPr>
            </w:pPr>
            <w:r w:rsidRPr="00705A90">
              <w:rPr>
                <w:rFonts w:cs="Arial"/>
                <w:sz w:val="21"/>
                <w:szCs w:val="21"/>
              </w:rPr>
              <w:t>2017-11-1</w:t>
            </w:r>
            <w:r>
              <w:rPr>
                <w:rFonts w:cs="Arial"/>
                <w:sz w:val="21"/>
                <w:szCs w:val="21"/>
              </w:rPr>
              <w:t>4</w:t>
            </w:r>
          </w:p>
        </w:tc>
      </w:tr>
      <w:tr w:rsidR="00870099" w:rsidRPr="00FD7FAC" w14:paraId="6CEFCC1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8CB2DC4" w14:textId="77777777" w:rsidR="00870099" w:rsidRPr="00CC2133" w:rsidRDefault="00870099" w:rsidP="0087009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5A77C63" w14:textId="79101391" w:rsidR="00870099" w:rsidRPr="00BE0291" w:rsidRDefault="00870099" w:rsidP="00870099">
            <w:pPr>
              <w:widowControl/>
              <w:jc w:val="left"/>
              <w:rPr>
                <w:rFonts w:cs="Arial"/>
                <w:sz w:val="21"/>
                <w:szCs w:val="21"/>
              </w:rPr>
            </w:pPr>
            <w:r w:rsidRPr="00870099">
              <w:rPr>
                <w:rFonts w:cs="Arial" w:hint="eastAsia"/>
                <w:sz w:val="21"/>
                <w:szCs w:val="21"/>
              </w:rPr>
              <w:t>中国代表对国际原子能机构未来工作提四点建议</w:t>
            </w:r>
          </w:p>
        </w:tc>
        <w:tc>
          <w:tcPr>
            <w:tcW w:w="1266" w:type="dxa"/>
            <w:tcBorders>
              <w:top w:val="single" w:sz="4" w:space="0" w:color="000000"/>
              <w:left w:val="nil"/>
              <w:bottom w:val="single" w:sz="4" w:space="0" w:color="000000"/>
              <w:right w:val="single" w:sz="4" w:space="0" w:color="000000"/>
            </w:tcBorders>
            <w:shd w:val="clear" w:color="auto" w:fill="auto"/>
            <w:noWrap/>
          </w:tcPr>
          <w:p w14:paraId="455BC70B" w14:textId="41271116" w:rsidR="00870099" w:rsidRDefault="00870099" w:rsidP="00870099">
            <w:pPr>
              <w:widowControl/>
              <w:jc w:val="left"/>
              <w:rPr>
                <w:rFonts w:cs="Arial"/>
                <w:sz w:val="21"/>
                <w:szCs w:val="21"/>
              </w:rPr>
            </w:pPr>
            <w:r w:rsidRPr="00705A90">
              <w:rPr>
                <w:rFonts w:cs="Arial"/>
                <w:sz w:val="21"/>
                <w:szCs w:val="21"/>
              </w:rPr>
              <w:t>2017-11-1</w:t>
            </w:r>
            <w:r>
              <w:rPr>
                <w:rFonts w:cs="Arial"/>
                <w:sz w:val="21"/>
                <w:szCs w:val="21"/>
              </w:rPr>
              <w:t>4</w:t>
            </w:r>
          </w:p>
        </w:tc>
      </w:tr>
      <w:tr w:rsidR="00870099" w:rsidRPr="00FD7FAC" w14:paraId="5465871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47409CCF" w14:textId="77777777" w:rsidR="00870099" w:rsidRPr="00CC2133" w:rsidRDefault="00870099" w:rsidP="0087009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4CC9515" w14:textId="24B0A017" w:rsidR="00870099" w:rsidRPr="00BE0291" w:rsidRDefault="00870099" w:rsidP="00870099">
            <w:pPr>
              <w:widowControl/>
              <w:jc w:val="left"/>
              <w:rPr>
                <w:rFonts w:cs="Arial"/>
                <w:sz w:val="21"/>
                <w:szCs w:val="21"/>
              </w:rPr>
            </w:pPr>
            <w:r w:rsidRPr="00870099">
              <w:rPr>
                <w:rFonts w:cs="Arial" w:hint="eastAsia"/>
                <w:sz w:val="21"/>
                <w:szCs w:val="21"/>
              </w:rPr>
              <w:t>防城港核电</w:t>
            </w:r>
            <w:r w:rsidRPr="00870099">
              <w:rPr>
                <w:rFonts w:cs="Arial" w:hint="eastAsia"/>
                <w:sz w:val="21"/>
                <w:szCs w:val="21"/>
              </w:rPr>
              <w:t>3</w:t>
            </w:r>
            <w:r w:rsidRPr="00870099">
              <w:rPr>
                <w:rFonts w:cs="Arial" w:hint="eastAsia"/>
                <w:sz w:val="21"/>
                <w:szCs w:val="21"/>
              </w:rPr>
              <w:t>号机组常规岛汽机基座筏基混凝土顺利浇筑完成</w:t>
            </w:r>
          </w:p>
        </w:tc>
        <w:tc>
          <w:tcPr>
            <w:tcW w:w="1266" w:type="dxa"/>
            <w:tcBorders>
              <w:top w:val="single" w:sz="4" w:space="0" w:color="000000"/>
              <w:left w:val="nil"/>
              <w:bottom w:val="single" w:sz="4" w:space="0" w:color="000000"/>
              <w:right w:val="single" w:sz="4" w:space="0" w:color="000000"/>
            </w:tcBorders>
            <w:shd w:val="clear" w:color="auto" w:fill="auto"/>
            <w:noWrap/>
          </w:tcPr>
          <w:p w14:paraId="077FFEFB" w14:textId="12C75C80" w:rsidR="00870099" w:rsidRDefault="00870099" w:rsidP="00870099">
            <w:pPr>
              <w:widowControl/>
              <w:jc w:val="left"/>
              <w:rPr>
                <w:rFonts w:cs="Arial"/>
                <w:sz w:val="21"/>
                <w:szCs w:val="21"/>
              </w:rPr>
            </w:pPr>
            <w:r w:rsidRPr="00705A90">
              <w:rPr>
                <w:rFonts w:cs="Arial"/>
                <w:sz w:val="21"/>
                <w:szCs w:val="21"/>
              </w:rPr>
              <w:t>2017-11-1</w:t>
            </w:r>
            <w:r>
              <w:rPr>
                <w:rFonts w:cs="Arial"/>
                <w:sz w:val="21"/>
                <w:szCs w:val="21"/>
              </w:rPr>
              <w:t>4</w:t>
            </w:r>
          </w:p>
        </w:tc>
      </w:tr>
      <w:tr w:rsidR="00870099" w:rsidRPr="00FD7FAC" w14:paraId="2C87987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B3BFEDA" w14:textId="77777777" w:rsidR="00870099" w:rsidRPr="00CC2133" w:rsidRDefault="00870099" w:rsidP="0087009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7ACC111" w14:textId="5C522A8E" w:rsidR="00870099" w:rsidRPr="00BE0291" w:rsidRDefault="00870099" w:rsidP="00870099">
            <w:pPr>
              <w:widowControl/>
              <w:jc w:val="left"/>
              <w:rPr>
                <w:rFonts w:cs="Arial"/>
                <w:sz w:val="21"/>
                <w:szCs w:val="21"/>
              </w:rPr>
            </w:pPr>
            <w:r w:rsidRPr="00870099">
              <w:rPr>
                <w:rFonts w:cs="Arial" w:hint="eastAsia"/>
                <w:sz w:val="21"/>
                <w:szCs w:val="21"/>
              </w:rPr>
              <w:t>取出燃料棒</w:t>
            </w:r>
            <w:r w:rsidRPr="00870099">
              <w:rPr>
                <w:rFonts w:cs="Arial" w:hint="eastAsia"/>
                <w:sz w:val="21"/>
                <w:szCs w:val="21"/>
              </w:rPr>
              <w:t xml:space="preserve"> </w:t>
            </w:r>
            <w:r w:rsidRPr="00870099">
              <w:rPr>
                <w:rFonts w:cs="Arial" w:hint="eastAsia"/>
                <w:sz w:val="21"/>
                <w:szCs w:val="21"/>
              </w:rPr>
              <w:t>福岛一核</w:t>
            </w:r>
            <w:r w:rsidRPr="00870099">
              <w:rPr>
                <w:rFonts w:cs="Arial" w:hint="eastAsia"/>
                <w:sz w:val="21"/>
                <w:szCs w:val="21"/>
              </w:rPr>
              <w:t>3</w:t>
            </w:r>
            <w:r w:rsidRPr="00870099">
              <w:rPr>
                <w:rFonts w:cs="Arial" w:hint="eastAsia"/>
                <w:sz w:val="21"/>
                <w:szCs w:val="21"/>
              </w:rPr>
              <w:t>号机开始设置乏燃料处理机</w:t>
            </w:r>
          </w:p>
        </w:tc>
        <w:tc>
          <w:tcPr>
            <w:tcW w:w="1266" w:type="dxa"/>
            <w:tcBorders>
              <w:top w:val="single" w:sz="4" w:space="0" w:color="000000"/>
              <w:left w:val="nil"/>
              <w:bottom w:val="single" w:sz="4" w:space="0" w:color="000000"/>
              <w:right w:val="single" w:sz="4" w:space="0" w:color="000000"/>
            </w:tcBorders>
            <w:shd w:val="clear" w:color="auto" w:fill="auto"/>
            <w:noWrap/>
          </w:tcPr>
          <w:p w14:paraId="69779B24" w14:textId="0534565F" w:rsidR="00870099" w:rsidRDefault="00870099" w:rsidP="00870099">
            <w:pPr>
              <w:widowControl/>
              <w:jc w:val="left"/>
              <w:rPr>
                <w:rFonts w:cs="Arial"/>
                <w:sz w:val="21"/>
                <w:szCs w:val="21"/>
              </w:rPr>
            </w:pPr>
            <w:r w:rsidRPr="00705A90">
              <w:rPr>
                <w:rFonts w:cs="Arial"/>
                <w:sz w:val="21"/>
                <w:szCs w:val="21"/>
              </w:rPr>
              <w:t>2017-11-1</w:t>
            </w:r>
            <w:r>
              <w:rPr>
                <w:rFonts w:cs="Arial"/>
                <w:sz w:val="21"/>
                <w:szCs w:val="21"/>
              </w:rPr>
              <w:t>4</w:t>
            </w:r>
          </w:p>
        </w:tc>
      </w:tr>
      <w:tr w:rsidR="00870099" w:rsidRPr="00FD7FAC" w14:paraId="6004660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C212EC" w14:textId="77777777" w:rsidR="00870099" w:rsidRPr="00CC2133" w:rsidRDefault="00870099" w:rsidP="00870099">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05CE277" w14:textId="1C40E2FB" w:rsidR="00870099" w:rsidRPr="00BE0291" w:rsidRDefault="00870099" w:rsidP="00870099">
            <w:pPr>
              <w:widowControl/>
              <w:jc w:val="left"/>
              <w:rPr>
                <w:rFonts w:cs="Arial"/>
                <w:sz w:val="21"/>
                <w:szCs w:val="21"/>
              </w:rPr>
            </w:pPr>
            <w:r w:rsidRPr="00870099">
              <w:rPr>
                <w:rFonts w:cs="Arial" w:hint="eastAsia"/>
                <w:sz w:val="21"/>
                <w:szCs w:val="21"/>
              </w:rPr>
              <w:t>西屋全球</w:t>
            </w:r>
            <w:r w:rsidRPr="00870099">
              <w:rPr>
                <w:rFonts w:cs="Arial" w:hint="eastAsia"/>
                <w:sz w:val="21"/>
                <w:szCs w:val="21"/>
              </w:rPr>
              <w:t>CEO</w:t>
            </w:r>
            <w:r w:rsidRPr="00870099">
              <w:rPr>
                <w:rFonts w:cs="Arial" w:hint="eastAsia"/>
                <w:sz w:val="21"/>
                <w:szCs w:val="21"/>
              </w:rPr>
              <w:t>：等待</w:t>
            </w:r>
            <w:r w:rsidRPr="00870099">
              <w:rPr>
                <w:rFonts w:cs="Arial" w:hint="eastAsia"/>
                <w:sz w:val="21"/>
                <w:szCs w:val="21"/>
              </w:rPr>
              <w:t>AP1000</w:t>
            </w:r>
            <w:r w:rsidRPr="00870099">
              <w:rPr>
                <w:rFonts w:cs="Arial" w:hint="eastAsia"/>
                <w:sz w:val="21"/>
                <w:szCs w:val="21"/>
              </w:rPr>
              <w:t>首堆装料有耐心！</w:t>
            </w:r>
          </w:p>
        </w:tc>
        <w:tc>
          <w:tcPr>
            <w:tcW w:w="1266" w:type="dxa"/>
            <w:tcBorders>
              <w:top w:val="single" w:sz="4" w:space="0" w:color="000000"/>
              <w:left w:val="nil"/>
              <w:bottom w:val="single" w:sz="4" w:space="0" w:color="000000"/>
              <w:right w:val="single" w:sz="4" w:space="0" w:color="000000"/>
            </w:tcBorders>
            <w:shd w:val="clear" w:color="auto" w:fill="auto"/>
            <w:noWrap/>
          </w:tcPr>
          <w:p w14:paraId="6668DD73" w14:textId="43E23302" w:rsidR="00870099" w:rsidRDefault="00870099" w:rsidP="00870099">
            <w:pPr>
              <w:widowControl/>
              <w:jc w:val="left"/>
              <w:rPr>
                <w:rFonts w:cs="Arial"/>
                <w:sz w:val="21"/>
                <w:szCs w:val="21"/>
              </w:rPr>
            </w:pPr>
            <w:r w:rsidRPr="00705A90">
              <w:rPr>
                <w:rFonts w:cs="Arial"/>
                <w:sz w:val="21"/>
                <w:szCs w:val="21"/>
              </w:rPr>
              <w:t>2017-11-1</w:t>
            </w:r>
            <w:r>
              <w:rPr>
                <w:rFonts w:cs="Arial"/>
                <w:sz w:val="21"/>
                <w:szCs w:val="21"/>
              </w:rPr>
              <w:t>4</w:t>
            </w:r>
          </w:p>
        </w:tc>
      </w:tr>
      <w:tr w:rsidR="00870099" w:rsidRPr="00FD7FAC" w14:paraId="73696FE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843DB32" w14:textId="77777777" w:rsidR="00870099" w:rsidRPr="00CC2133" w:rsidRDefault="00870099"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E3CF5D6" w14:textId="169E6337" w:rsidR="00870099" w:rsidRPr="00BE0291" w:rsidRDefault="007E50DA" w:rsidP="00784EC3">
            <w:pPr>
              <w:widowControl/>
              <w:jc w:val="left"/>
              <w:rPr>
                <w:rFonts w:cs="Arial"/>
                <w:sz w:val="21"/>
                <w:szCs w:val="21"/>
              </w:rPr>
            </w:pPr>
            <w:r w:rsidRPr="007E50DA">
              <w:rPr>
                <w:rFonts w:cs="Arial" w:hint="eastAsia"/>
                <w:sz w:val="21"/>
                <w:szCs w:val="21"/>
              </w:rPr>
              <w:t>华龙一号自主设计人员闸门气压试验一次成功</w:t>
            </w:r>
          </w:p>
        </w:tc>
        <w:tc>
          <w:tcPr>
            <w:tcW w:w="1266" w:type="dxa"/>
            <w:tcBorders>
              <w:top w:val="single" w:sz="4" w:space="0" w:color="000000"/>
              <w:left w:val="nil"/>
              <w:bottom w:val="single" w:sz="4" w:space="0" w:color="000000"/>
              <w:right w:val="single" w:sz="4" w:space="0" w:color="000000"/>
            </w:tcBorders>
            <w:shd w:val="clear" w:color="auto" w:fill="auto"/>
            <w:noWrap/>
          </w:tcPr>
          <w:p w14:paraId="63B00980" w14:textId="7500AB11" w:rsidR="00870099" w:rsidRDefault="007E50DA" w:rsidP="007E50DA">
            <w:pPr>
              <w:widowControl/>
              <w:jc w:val="left"/>
              <w:rPr>
                <w:rFonts w:cs="Arial"/>
                <w:sz w:val="21"/>
                <w:szCs w:val="21"/>
              </w:rPr>
            </w:pPr>
            <w:r w:rsidRPr="00705A90">
              <w:rPr>
                <w:rFonts w:cs="Arial"/>
                <w:sz w:val="21"/>
                <w:szCs w:val="21"/>
              </w:rPr>
              <w:t>2017-11-1</w:t>
            </w:r>
            <w:r>
              <w:rPr>
                <w:rFonts w:cs="Arial"/>
                <w:sz w:val="21"/>
                <w:szCs w:val="21"/>
              </w:rPr>
              <w:t>5</w:t>
            </w:r>
          </w:p>
        </w:tc>
      </w:tr>
      <w:tr w:rsidR="00784EC3" w:rsidRPr="00FD7FAC" w14:paraId="1F43B05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14F650" w14:textId="77777777" w:rsidR="00784EC3" w:rsidRPr="00CC2133" w:rsidRDefault="00784EC3" w:rsidP="00784EC3">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43A399F" w14:textId="791AE3F5" w:rsidR="00784EC3" w:rsidRPr="0044128E" w:rsidRDefault="002D7F65" w:rsidP="00784EC3">
            <w:pPr>
              <w:widowControl/>
              <w:jc w:val="left"/>
              <w:rPr>
                <w:rFonts w:cs="Arial"/>
                <w:sz w:val="21"/>
                <w:szCs w:val="21"/>
              </w:rPr>
            </w:pPr>
            <w:r w:rsidRPr="002D7F65">
              <w:rPr>
                <w:rFonts w:cs="Arial" w:hint="eastAsia"/>
                <w:sz w:val="21"/>
                <w:szCs w:val="21"/>
              </w:rPr>
              <w:t>华龙一号低压安注泵、应急给水泵通过行业鉴定</w:t>
            </w:r>
          </w:p>
        </w:tc>
        <w:tc>
          <w:tcPr>
            <w:tcW w:w="1266" w:type="dxa"/>
            <w:tcBorders>
              <w:top w:val="single" w:sz="4" w:space="0" w:color="000000"/>
              <w:left w:val="nil"/>
              <w:bottom w:val="single" w:sz="4" w:space="0" w:color="000000"/>
              <w:right w:val="single" w:sz="4" w:space="0" w:color="000000"/>
            </w:tcBorders>
            <w:shd w:val="clear" w:color="auto" w:fill="auto"/>
            <w:noWrap/>
          </w:tcPr>
          <w:p w14:paraId="28C16B72" w14:textId="45D115D6" w:rsidR="00784EC3" w:rsidRDefault="002D7F65" w:rsidP="00784EC3">
            <w:pPr>
              <w:widowControl/>
              <w:jc w:val="left"/>
              <w:rPr>
                <w:rFonts w:cs="Arial"/>
                <w:sz w:val="21"/>
                <w:szCs w:val="21"/>
              </w:rPr>
            </w:pPr>
            <w:r w:rsidRPr="00705A90">
              <w:rPr>
                <w:rFonts w:cs="Arial"/>
                <w:sz w:val="21"/>
                <w:szCs w:val="21"/>
              </w:rPr>
              <w:t>2017-11-1</w:t>
            </w:r>
            <w:r>
              <w:rPr>
                <w:rFonts w:cs="Arial"/>
                <w:sz w:val="21"/>
                <w:szCs w:val="21"/>
              </w:rPr>
              <w:t>5</w:t>
            </w:r>
          </w:p>
        </w:tc>
      </w:tr>
      <w:tr w:rsidR="003F64A6" w:rsidRPr="00FD7FAC" w14:paraId="6A19EE7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8AB26FF" w14:textId="77777777" w:rsidR="003F64A6" w:rsidRPr="00CC2133" w:rsidRDefault="003F64A6" w:rsidP="003F64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903C8AC" w14:textId="3CBF8D53" w:rsidR="003F64A6" w:rsidRPr="002D7F65" w:rsidRDefault="003F64A6" w:rsidP="003F64A6">
            <w:pPr>
              <w:widowControl/>
              <w:jc w:val="left"/>
              <w:rPr>
                <w:rFonts w:cs="Arial"/>
                <w:sz w:val="21"/>
                <w:szCs w:val="21"/>
              </w:rPr>
            </w:pPr>
            <w:r w:rsidRPr="003F64A6">
              <w:rPr>
                <w:rFonts w:cs="Arial" w:hint="eastAsia"/>
                <w:sz w:val="21"/>
                <w:szCs w:val="21"/>
              </w:rPr>
              <w:t>孟加拉国首台核电机组获得设计和建设许可证</w:t>
            </w:r>
          </w:p>
        </w:tc>
        <w:tc>
          <w:tcPr>
            <w:tcW w:w="1266" w:type="dxa"/>
            <w:tcBorders>
              <w:top w:val="single" w:sz="4" w:space="0" w:color="000000"/>
              <w:left w:val="nil"/>
              <w:bottom w:val="single" w:sz="4" w:space="0" w:color="000000"/>
              <w:right w:val="single" w:sz="4" w:space="0" w:color="000000"/>
            </w:tcBorders>
            <w:shd w:val="clear" w:color="auto" w:fill="auto"/>
            <w:noWrap/>
          </w:tcPr>
          <w:p w14:paraId="113645A1" w14:textId="0F4819A9" w:rsidR="003F64A6" w:rsidRPr="00705A90" w:rsidRDefault="003F64A6" w:rsidP="003F64A6">
            <w:pPr>
              <w:widowControl/>
              <w:jc w:val="left"/>
              <w:rPr>
                <w:rFonts w:cs="Arial"/>
                <w:sz w:val="21"/>
                <w:szCs w:val="21"/>
              </w:rPr>
            </w:pPr>
            <w:r w:rsidRPr="00705A90">
              <w:rPr>
                <w:rFonts w:cs="Arial"/>
                <w:sz w:val="21"/>
                <w:szCs w:val="21"/>
              </w:rPr>
              <w:t>2017-11-1</w:t>
            </w:r>
            <w:r>
              <w:rPr>
                <w:rFonts w:cs="Arial"/>
                <w:sz w:val="21"/>
                <w:szCs w:val="21"/>
              </w:rPr>
              <w:t>6</w:t>
            </w:r>
          </w:p>
        </w:tc>
      </w:tr>
      <w:tr w:rsidR="003F64A6" w:rsidRPr="00FD7FAC" w14:paraId="3337F299"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CC0E77A" w14:textId="77777777" w:rsidR="003F64A6" w:rsidRPr="00CC2133" w:rsidRDefault="003F64A6" w:rsidP="003F64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F7D2D01" w14:textId="583EE0CC" w:rsidR="003F64A6" w:rsidRPr="002D7F65" w:rsidRDefault="003F64A6" w:rsidP="003F64A6">
            <w:pPr>
              <w:widowControl/>
              <w:jc w:val="left"/>
              <w:rPr>
                <w:rFonts w:cs="Arial"/>
                <w:sz w:val="21"/>
                <w:szCs w:val="21"/>
              </w:rPr>
            </w:pPr>
            <w:r w:rsidRPr="003F64A6">
              <w:rPr>
                <w:rFonts w:cs="Arial" w:hint="eastAsia"/>
                <w:sz w:val="21"/>
                <w:szCs w:val="21"/>
              </w:rPr>
              <w:t>加拿大熔盐堆通过第一阶段设计审查</w:t>
            </w:r>
          </w:p>
        </w:tc>
        <w:tc>
          <w:tcPr>
            <w:tcW w:w="1266" w:type="dxa"/>
            <w:tcBorders>
              <w:top w:val="single" w:sz="4" w:space="0" w:color="000000"/>
              <w:left w:val="nil"/>
              <w:bottom w:val="single" w:sz="4" w:space="0" w:color="000000"/>
              <w:right w:val="single" w:sz="4" w:space="0" w:color="000000"/>
            </w:tcBorders>
            <w:shd w:val="clear" w:color="auto" w:fill="auto"/>
            <w:noWrap/>
          </w:tcPr>
          <w:p w14:paraId="4034589A" w14:textId="33B5CF9B" w:rsidR="003F64A6" w:rsidRPr="00705A90" w:rsidRDefault="003F64A6" w:rsidP="003F64A6">
            <w:pPr>
              <w:widowControl/>
              <w:jc w:val="left"/>
              <w:rPr>
                <w:rFonts w:cs="Arial"/>
                <w:sz w:val="21"/>
                <w:szCs w:val="21"/>
              </w:rPr>
            </w:pPr>
            <w:r w:rsidRPr="00705A90">
              <w:rPr>
                <w:rFonts w:cs="Arial"/>
                <w:sz w:val="21"/>
                <w:szCs w:val="21"/>
              </w:rPr>
              <w:t>2017-11-1</w:t>
            </w:r>
            <w:r>
              <w:rPr>
                <w:rFonts w:cs="Arial"/>
                <w:sz w:val="21"/>
                <w:szCs w:val="21"/>
              </w:rPr>
              <w:t>6</w:t>
            </w:r>
          </w:p>
        </w:tc>
      </w:tr>
      <w:tr w:rsidR="003F64A6" w:rsidRPr="00FD7FAC" w14:paraId="37E770E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F85BE0F" w14:textId="77777777" w:rsidR="003F64A6" w:rsidRPr="00CC2133" w:rsidRDefault="003F64A6" w:rsidP="003F64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8D90E35" w14:textId="5DEAC045" w:rsidR="003F64A6" w:rsidRPr="002D7F65" w:rsidRDefault="003F64A6" w:rsidP="003F64A6">
            <w:pPr>
              <w:widowControl/>
              <w:jc w:val="left"/>
              <w:rPr>
                <w:rFonts w:cs="Arial"/>
                <w:sz w:val="21"/>
                <w:szCs w:val="21"/>
              </w:rPr>
            </w:pPr>
            <w:r w:rsidRPr="003F64A6">
              <w:rPr>
                <w:rFonts w:cs="Arial" w:hint="eastAsia"/>
                <w:sz w:val="21"/>
                <w:szCs w:val="21"/>
              </w:rPr>
              <w:t>西屋中国核电挑战：三门、海阳项目进展缓慢，暂无新签订单</w:t>
            </w:r>
          </w:p>
        </w:tc>
        <w:tc>
          <w:tcPr>
            <w:tcW w:w="1266" w:type="dxa"/>
            <w:tcBorders>
              <w:top w:val="single" w:sz="4" w:space="0" w:color="000000"/>
              <w:left w:val="nil"/>
              <w:bottom w:val="single" w:sz="4" w:space="0" w:color="000000"/>
              <w:right w:val="single" w:sz="4" w:space="0" w:color="000000"/>
            </w:tcBorders>
            <w:shd w:val="clear" w:color="auto" w:fill="auto"/>
            <w:noWrap/>
          </w:tcPr>
          <w:p w14:paraId="5A02C90A" w14:textId="60EA40B4" w:rsidR="003F64A6" w:rsidRPr="00705A90" w:rsidRDefault="003F64A6" w:rsidP="003F64A6">
            <w:pPr>
              <w:widowControl/>
              <w:jc w:val="left"/>
              <w:rPr>
                <w:rFonts w:cs="Arial"/>
                <w:sz w:val="21"/>
                <w:szCs w:val="21"/>
              </w:rPr>
            </w:pPr>
            <w:r w:rsidRPr="00705A90">
              <w:rPr>
                <w:rFonts w:cs="Arial"/>
                <w:sz w:val="21"/>
                <w:szCs w:val="21"/>
              </w:rPr>
              <w:t>2017-11-1</w:t>
            </w:r>
            <w:r>
              <w:rPr>
                <w:rFonts w:cs="Arial"/>
                <w:sz w:val="21"/>
                <w:szCs w:val="21"/>
              </w:rPr>
              <w:t>6</w:t>
            </w:r>
          </w:p>
        </w:tc>
      </w:tr>
      <w:tr w:rsidR="003F64A6" w:rsidRPr="00FD7FAC" w14:paraId="416FE748"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36F53E8" w14:textId="77777777" w:rsidR="003F64A6" w:rsidRPr="00CC2133" w:rsidRDefault="003F64A6" w:rsidP="003F64A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0F2D2D4" w14:textId="62F21808" w:rsidR="003F64A6" w:rsidRPr="002D7F65" w:rsidRDefault="003F64A6" w:rsidP="003F64A6">
            <w:pPr>
              <w:widowControl/>
              <w:jc w:val="left"/>
              <w:rPr>
                <w:rFonts w:cs="Arial"/>
                <w:sz w:val="21"/>
                <w:szCs w:val="21"/>
              </w:rPr>
            </w:pPr>
            <w:r w:rsidRPr="003F64A6">
              <w:rPr>
                <w:rFonts w:cs="Arial" w:hint="eastAsia"/>
                <w:sz w:val="21"/>
                <w:szCs w:val="21"/>
              </w:rPr>
              <w:t>国家核电携</w:t>
            </w:r>
            <w:r w:rsidRPr="003F64A6">
              <w:rPr>
                <w:rFonts w:cs="Arial" w:hint="eastAsia"/>
                <w:sz w:val="21"/>
                <w:szCs w:val="21"/>
              </w:rPr>
              <w:t xml:space="preserve">CAP1400 </w:t>
            </w:r>
            <w:r w:rsidRPr="003F64A6">
              <w:rPr>
                <w:rFonts w:cs="Arial" w:hint="eastAsia"/>
                <w:sz w:val="21"/>
                <w:szCs w:val="21"/>
              </w:rPr>
              <w:t>亮相第十届</w:t>
            </w:r>
            <w:r w:rsidRPr="003F64A6">
              <w:rPr>
                <w:rFonts w:cs="Arial" w:hint="eastAsia"/>
                <w:sz w:val="21"/>
                <w:szCs w:val="21"/>
              </w:rPr>
              <w:t>EIF</w:t>
            </w:r>
            <w:r w:rsidRPr="003F64A6">
              <w:rPr>
                <w:rFonts w:cs="Arial" w:hint="eastAsia"/>
                <w:sz w:val="21"/>
                <w:szCs w:val="21"/>
              </w:rPr>
              <w:t>国际能源大会</w:t>
            </w:r>
          </w:p>
        </w:tc>
        <w:tc>
          <w:tcPr>
            <w:tcW w:w="1266" w:type="dxa"/>
            <w:tcBorders>
              <w:top w:val="single" w:sz="4" w:space="0" w:color="000000"/>
              <w:left w:val="nil"/>
              <w:bottom w:val="single" w:sz="4" w:space="0" w:color="000000"/>
              <w:right w:val="single" w:sz="4" w:space="0" w:color="000000"/>
            </w:tcBorders>
            <w:shd w:val="clear" w:color="auto" w:fill="auto"/>
            <w:noWrap/>
          </w:tcPr>
          <w:p w14:paraId="2E8F1045" w14:textId="15C1199A" w:rsidR="003F64A6" w:rsidRPr="00705A90" w:rsidRDefault="003F64A6" w:rsidP="003F64A6">
            <w:pPr>
              <w:widowControl/>
              <w:jc w:val="left"/>
              <w:rPr>
                <w:rFonts w:cs="Arial"/>
                <w:sz w:val="21"/>
                <w:szCs w:val="21"/>
              </w:rPr>
            </w:pPr>
            <w:r w:rsidRPr="00705A90">
              <w:rPr>
                <w:rFonts w:cs="Arial"/>
                <w:sz w:val="21"/>
                <w:szCs w:val="21"/>
              </w:rPr>
              <w:t>2017-11-1</w:t>
            </w:r>
            <w:r>
              <w:rPr>
                <w:rFonts w:cs="Arial"/>
                <w:sz w:val="21"/>
                <w:szCs w:val="21"/>
              </w:rPr>
              <w:t>6</w:t>
            </w:r>
          </w:p>
        </w:tc>
      </w:tr>
      <w:tr w:rsidR="00B71C37" w:rsidRPr="00B71C37" w14:paraId="34BE28B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1F8068" w14:textId="77777777" w:rsidR="00B71C37" w:rsidRPr="00CC2133" w:rsidRDefault="00B71C37" w:rsidP="00B71C3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A8DD8FF" w14:textId="5A732210" w:rsidR="00B71C37" w:rsidRPr="002D7F65" w:rsidRDefault="00B71C37" w:rsidP="00B71C37">
            <w:pPr>
              <w:widowControl/>
              <w:jc w:val="left"/>
              <w:rPr>
                <w:rFonts w:cs="Arial"/>
                <w:sz w:val="21"/>
                <w:szCs w:val="21"/>
              </w:rPr>
            </w:pPr>
            <w:r w:rsidRPr="00B71C37">
              <w:rPr>
                <w:rFonts w:cs="Arial" w:hint="eastAsia"/>
                <w:sz w:val="21"/>
                <w:szCs w:val="21"/>
              </w:rPr>
              <w:t>中国核保险共同体高峰论坛举办</w:t>
            </w:r>
          </w:p>
        </w:tc>
        <w:tc>
          <w:tcPr>
            <w:tcW w:w="1266" w:type="dxa"/>
            <w:tcBorders>
              <w:top w:val="single" w:sz="4" w:space="0" w:color="000000"/>
              <w:left w:val="nil"/>
              <w:bottom w:val="single" w:sz="4" w:space="0" w:color="000000"/>
              <w:right w:val="single" w:sz="4" w:space="0" w:color="000000"/>
            </w:tcBorders>
            <w:shd w:val="clear" w:color="auto" w:fill="auto"/>
            <w:noWrap/>
          </w:tcPr>
          <w:p w14:paraId="7ECA5F7D" w14:textId="7A631EE1" w:rsidR="00B71C37" w:rsidRPr="00705A90" w:rsidRDefault="00B71C37" w:rsidP="00B71C37">
            <w:pPr>
              <w:widowControl/>
              <w:jc w:val="left"/>
              <w:rPr>
                <w:rFonts w:cs="Arial"/>
                <w:sz w:val="21"/>
                <w:szCs w:val="21"/>
              </w:rPr>
            </w:pPr>
            <w:r w:rsidRPr="00705A90">
              <w:rPr>
                <w:rFonts w:cs="Arial"/>
                <w:sz w:val="21"/>
                <w:szCs w:val="21"/>
              </w:rPr>
              <w:t>2017-11-1</w:t>
            </w:r>
            <w:r>
              <w:rPr>
                <w:rFonts w:cs="Arial"/>
                <w:sz w:val="21"/>
                <w:szCs w:val="21"/>
              </w:rPr>
              <w:t>7</w:t>
            </w:r>
          </w:p>
        </w:tc>
      </w:tr>
      <w:tr w:rsidR="00B71C37" w:rsidRPr="00B71C37" w14:paraId="48C0DBA5"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0ED2749" w14:textId="77777777" w:rsidR="00B71C37" w:rsidRPr="00CC2133" w:rsidRDefault="00B71C37" w:rsidP="00B71C3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5091ECB" w14:textId="1594F764" w:rsidR="00B71C37" w:rsidRPr="00B71C37" w:rsidRDefault="00B71C37" w:rsidP="00B71C37">
            <w:pPr>
              <w:widowControl/>
              <w:jc w:val="left"/>
              <w:rPr>
                <w:rFonts w:cs="Arial"/>
                <w:sz w:val="21"/>
                <w:szCs w:val="21"/>
              </w:rPr>
            </w:pPr>
            <w:r w:rsidRPr="00B71C37">
              <w:rPr>
                <w:rFonts w:cs="Arial" w:hint="eastAsia"/>
                <w:sz w:val="21"/>
                <w:szCs w:val="21"/>
              </w:rPr>
              <w:t>田湾核电</w:t>
            </w:r>
            <w:r w:rsidRPr="00B71C37">
              <w:rPr>
                <w:rFonts w:cs="Arial" w:hint="eastAsia"/>
                <w:sz w:val="21"/>
                <w:szCs w:val="21"/>
              </w:rPr>
              <w:t>4</w:t>
            </w:r>
            <w:r w:rsidRPr="00B71C37">
              <w:rPr>
                <w:rFonts w:cs="Arial" w:hint="eastAsia"/>
                <w:sz w:val="21"/>
                <w:szCs w:val="21"/>
              </w:rPr>
              <w:t>号机组冷试开始</w:t>
            </w:r>
          </w:p>
        </w:tc>
        <w:tc>
          <w:tcPr>
            <w:tcW w:w="1266" w:type="dxa"/>
            <w:tcBorders>
              <w:top w:val="single" w:sz="4" w:space="0" w:color="000000"/>
              <w:left w:val="nil"/>
              <w:bottom w:val="single" w:sz="4" w:space="0" w:color="000000"/>
              <w:right w:val="single" w:sz="4" w:space="0" w:color="000000"/>
            </w:tcBorders>
            <w:shd w:val="clear" w:color="auto" w:fill="auto"/>
            <w:noWrap/>
          </w:tcPr>
          <w:p w14:paraId="59EF3493" w14:textId="6A5FD691" w:rsidR="00B71C37" w:rsidRPr="00705A90" w:rsidRDefault="00B71C37" w:rsidP="00B71C37">
            <w:pPr>
              <w:widowControl/>
              <w:jc w:val="left"/>
              <w:rPr>
                <w:rFonts w:cs="Arial"/>
                <w:sz w:val="21"/>
                <w:szCs w:val="21"/>
              </w:rPr>
            </w:pPr>
            <w:r w:rsidRPr="00E136AB">
              <w:rPr>
                <w:rFonts w:cs="Arial"/>
                <w:sz w:val="21"/>
                <w:szCs w:val="21"/>
              </w:rPr>
              <w:t>2017-11-17</w:t>
            </w:r>
          </w:p>
        </w:tc>
      </w:tr>
      <w:tr w:rsidR="00B71C37" w:rsidRPr="00B71C37" w14:paraId="6E55027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953115D" w14:textId="77777777" w:rsidR="00B71C37" w:rsidRPr="00CC2133" w:rsidRDefault="00B71C37" w:rsidP="00B71C3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2CE0456" w14:textId="3EE256ED" w:rsidR="00B71C37" w:rsidRPr="00B71C37" w:rsidRDefault="00B71C37" w:rsidP="00B71C37">
            <w:pPr>
              <w:widowControl/>
              <w:jc w:val="left"/>
              <w:rPr>
                <w:rFonts w:cs="Arial"/>
                <w:sz w:val="21"/>
                <w:szCs w:val="21"/>
              </w:rPr>
            </w:pPr>
            <w:r w:rsidRPr="00B71C37">
              <w:rPr>
                <w:rFonts w:cs="Arial" w:hint="eastAsia"/>
                <w:sz w:val="21"/>
                <w:szCs w:val="21"/>
              </w:rPr>
              <w:t>第二届核电厂性能试验专题研讨会召开</w:t>
            </w:r>
          </w:p>
        </w:tc>
        <w:tc>
          <w:tcPr>
            <w:tcW w:w="1266" w:type="dxa"/>
            <w:tcBorders>
              <w:top w:val="single" w:sz="4" w:space="0" w:color="000000"/>
              <w:left w:val="nil"/>
              <w:bottom w:val="single" w:sz="4" w:space="0" w:color="000000"/>
              <w:right w:val="single" w:sz="4" w:space="0" w:color="000000"/>
            </w:tcBorders>
            <w:shd w:val="clear" w:color="auto" w:fill="auto"/>
            <w:noWrap/>
          </w:tcPr>
          <w:p w14:paraId="14893222" w14:textId="79B7634C" w:rsidR="00B71C37" w:rsidRPr="00705A90" w:rsidRDefault="00B71C37" w:rsidP="00B71C37">
            <w:pPr>
              <w:widowControl/>
              <w:jc w:val="left"/>
              <w:rPr>
                <w:rFonts w:cs="Arial"/>
                <w:sz w:val="21"/>
                <w:szCs w:val="21"/>
              </w:rPr>
            </w:pPr>
            <w:r w:rsidRPr="00E136AB">
              <w:rPr>
                <w:rFonts w:cs="Arial"/>
                <w:sz w:val="21"/>
                <w:szCs w:val="21"/>
              </w:rPr>
              <w:t>2017-11-17</w:t>
            </w:r>
          </w:p>
        </w:tc>
      </w:tr>
      <w:tr w:rsidR="003961FE" w:rsidRPr="00B71C37" w14:paraId="66D5EBA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6986D95" w14:textId="77777777" w:rsidR="003961FE" w:rsidRPr="00CC2133" w:rsidRDefault="003961FE" w:rsidP="003961F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B0ACE5" w14:textId="078F300B" w:rsidR="003961FE" w:rsidRPr="00B71C37" w:rsidRDefault="003961FE" w:rsidP="003961FE">
            <w:pPr>
              <w:widowControl/>
              <w:jc w:val="left"/>
              <w:rPr>
                <w:rFonts w:cs="Arial"/>
                <w:sz w:val="21"/>
                <w:szCs w:val="21"/>
              </w:rPr>
            </w:pPr>
            <w:r w:rsidRPr="003961FE">
              <w:rPr>
                <w:rFonts w:cs="Arial" w:hint="eastAsia"/>
                <w:sz w:val="21"/>
                <w:szCs w:val="21"/>
              </w:rPr>
              <w:t>海阳核电</w:t>
            </w:r>
            <w:r w:rsidRPr="003961FE">
              <w:rPr>
                <w:rFonts w:cs="Arial" w:hint="eastAsia"/>
                <w:sz w:val="21"/>
                <w:szCs w:val="21"/>
              </w:rPr>
              <w:t>2</w:t>
            </w:r>
            <w:r w:rsidRPr="003961FE">
              <w:rPr>
                <w:rFonts w:cs="Arial" w:hint="eastAsia"/>
                <w:sz w:val="21"/>
                <w:szCs w:val="21"/>
              </w:rPr>
              <w:t>号机组主泵点动成功</w:t>
            </w:r>
          </w:p>
        </w:tc>
        <w:tc>
          <w:tcPr>
            <w:tcW w:w="1266" w:type="dxa"/>
            <w:tcBorders>
              <w:top w:val="single" w:sz="4" w:space="0" w:color="000000"/>
              <w:left w:val="nil"/>
              <w:bottom w:val="single" w:sz="4" w:space="0" w:color="000000"/>
              <w:right w:val="single" w:sz="4" w:space="0" w:color="000000"/>
            </w:tcBorders>
            <w:shd w:val="clear" w:color="auto" w:fill="auto"/>
            <w:noWrap/>
          </w:tcPr>
          <w:p w14:paraId="34E596C6" w14:textId="3E1C713A" w:rsidR="003961FE" w:rsidRPr="00E136AB" w:rsidRDefault="003961FE" w:rsidP="003961FE">
            <w:pPr>
              <w:widowControl/>
              <w:jc w:val="left"/>
              <w:rPr>
                <w:rFonts w:cs="Arial"/>
                <w:sz w:val="21"/>
                <w:szCs w:val="21"/>
              </w:rPr>
            </w:pPr>
            <w:r w:rsidRPr="00E136AB">
              <w:rPr>
                <w:rFonts w:cs="Arial"/>
                <w:sz w:val="21"/>
                <w:szCs w:val="21"/>
              </w:rPr>
              <w:t>2017-11-</w:t>
            </w:r>
            <w:r>
              <w:rPr>
                <w:rFonts w:cs="Arial"/>
                <w:sz w:val="21"/>
                <w:szCs w:val="21"/>
              </w:rPr>
              <w:t>20</w:t>
            </w:r>
          </w:p>
        </w:tc>
      </w:tr>
      <w:tr w:rsidR="003961FE" w:rsidRPr="00B71C37" w14:paraId="32D8126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DA2522F" w14:textId="77777777" w:rsidR="003961FE" w:rsidRPr="00CC2133" w:rsidRDefault="003961FE" w:rsidP="003961FE">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0737BE0D" w14:textId="1246E9E9" w:rsidR="003961FE" w:rsidRPr="00B71C37" w:rsidRDefault="003961FE" w:rsidP="003961FE">
            <w:pPr>
              <w:widowControl/>
              <w:jc w:val="left"/>
              <w:rPr>
                <w:rFonts w:cs="Arial"/>
                <w:sz w:val="21"/>
                <w:szCs w:val="21"/>
              </w:rPr>
            </w:pPr>
            <w:r w:rsidRPr="003961FE">
              <w:rPr>
                <w:rFonts w:cs="Arial" w:hint="eastAsia"/>
                <w:sz w:val="21"/>
                <w:szCs w:val="21"/>
              </w:rPr>
              <w:t>核电厂水泵检修技能大赛在上海开幕</w:t>
            </w:r>
          </w:p>
        </w:tc>
        <w:tc>
          <w:tcPr>
            <w:tcW w:w="1266" w:type="dxa"/>
            <w:tcBorders>
              <w:top w:val="single" w:sz="4" w:space="0" w:color="000000"/>
              <w:left w:val="nil"/>
              <w:bottom w:val="single" w:sz="4" w:space="0" w:color="000000"/>
              <w:right w:val="single" w:sz="4" w:space="0" w:color="000000"/>
            </w:tcBorders>
            <w:shd w:val="clear" w:color="auto" w:fill="auto"/>
            <w:noWrap/>
          </w:tcPr>
          <w:p w14:paraId="0082BEA3" w14:textId="7D0B3C60" w:rsidR="003961FE" w:rsidRPr="00E136AB" w:rsidRDefault="003961FE" w:rsidP="003961FE">
            <w:pPr>
              <w:widowControl/>
              <w:jc w:val="left"/>
              <w:rPr>
                <w:rFonts w:cs="Arial"/>
                <w:sz w:val="21"/>
                <w:szCs w:val="21"/>
              </w:rPr>
            </w:pPr>
            <w:r w:rsidRPr="00E136AB">
              <w:rPr>
                <w:rFonts w:cs="Arial"/>
                <w:sz w:val="21"/>
                <w:szCs w:val="21"/>
              </w:rPr>
              <w:t>2017-11-</w:t>
            </w:r>
            <w:r>
              <w:rPr>
                <w:rFonts w:cs="Arial"/>
                <w:sz w:val="21"/>
                <w:szCs w:val="21"/>
              </w:rPr>
              <w:t>20</w:t>
            </w:r>
          </w:p>
        </w:tc>
      </w:tr>
      <w:tr w:rsidR="00463907" w:rsidRPr="00B71C37" w14:paraId="0615352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9584FCA" w14:textId="77777777" w:rsidR="00463907" w:rsidRPr="00CC2133" w:rsidRDefault="00463907"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BF9F2BD" w14:textId="56595DD3" w:rsidR="00463907" w:rsidRPr="003961FE" w:rsidRDefault="00463907" w:rsidP="00463907">
            <w:pPr>
              <w:widowControl/>
              <w:jc w:val="left"/>
              <w:rPr>
                <w:rFonts w:cs="Arial"/>
                <w:sz w:val="21"/>
                <w:szCs w:val="21"/>
              </w:rPr>
            </w:pPr>
            <w:r w:rsidRPr="00463907">
              <w:rPr>
                <w:rFonts w:cs="Arial" w:hint="eastAsia"/>
                <w:sz w:val="21"/>
                <w:szCs w:val="21"/>
              </w:rPr>
              <w:t>国家能源局核电司赴福清核电调研指导工作</w:t>
            </w:r>
          </w:p>
        </w:tc>
        <w:tc>
          <w:tcPr>
            <w:tcW w:w="1266" w:type="dxa"/>
            <w:tcBorders>
              <w:top w:val="single" w:sz="4" w:space="0" w:color="000000"/>
              <w:left w:val="nil"/>
              <w:bottom w:val="single" w:sz="4" w:space="0" w:color="000000"/>
              <w:right w:val="single" w:sz="4" w:space="0" w:color="000000"/>
            </w:tcBorders>
            <w:shd w:val="clear" w:color="auto" w:fill="auto"/>
            <w:noWrap/>
          </w:tcPr>
          <w:p w14:paraId="3EE22E40" w14:textId="7EFB5820" w:rsidR="00463907" w:rsidRPr="00E136AB" w:rsidRDefault="00463907" w:rsidP="00463907">
            <w:pPr>
              <w:widowControl/>
              <w:jc w:val="left"/>
              <w:rPr>
                <w:rFonts w:cs="Arial"/>
                <w:sz w:val="21"/>
                <w:szCs w:val="21"/>
              </w:rPr>
            </w:pPr>
            <w:r w:rsidRPr="00E136AB">
              <w:rPr>
                <w:rFonts w:cs="Arial"/>
                <w:sz w:val="21"/>
                <w:szCs w:val="21"/>
              </w:rPr>
              <w:t>2017-11-</w:t>
            </w:r>
            <w:r>
              <w:rPr>
                <w:rFonts w:cs="Arial"/>
                <w:sz w:val="21"/>
                <w:szCs w:val="21"/>
              </w:rPr>
              <w:t>21</w:t>
            </w:r>
          </w:p>
        </w:tc>
      </w:tr>
      <w:tr w:rsidR="00463907" w:rsidRPr="00B71C37" w14:paraId="0E36DB9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13C09C3" w14:textId="77777777" w:rsidR="00463907" w:rsidRPr="00CC2133" w:rsidRDefault="00463907"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74F65FD" w14:textId="56361FFB" w:rsidR="00463907" w:rsidRPr="003961FE" w:rsidRDefault="00463907" w:rsidP="00463907">
            <w:pPr>
              <w:widowControl/>
              <w:jc w:val="left"/>
              <w:rPr>
                <w:rFonts w:cs="Arial"/>
                <w:sz w:val="21"/>
                <w:szCs w:val="21"/>
              </w:rPr>
            </w:pPr>
            <w:r w:rsidRPr="00463907">
              <w:rPr>
                <w:rFonts w:cs="Arial" w:hint="eastAsia"/>
                <w:sz w:val="21"/>
                <w:szCs w:val="21"/>
              </w:rPr>
              <w:t>西屋小堆可为英国提供经济性电力保障—预计</w:t>
            </w:r>
            <w:r w:rsidRPr="00463907">
              <w:rPr>
                <w:rFonts w:cs="Arial" w:hint="eastAsia"/>
                <w:sz w:val="21"/>
                <w:szCs w:val="21"/>
              </w:rPr>
              <w:t>2030</w:t>
            </w:r>
            <w:r w:rsidRPr="00463907">
              <w:rPr>
                <w:rFonts w:cs="Arial" w:hint="eastAsia"/>
                <w:sz w:val="21"/>
                <w:szCs w:val="21"/>
              </w:rPr>
              <w:t>年之前</w:t>
            </w:r>
          </w:p>
        </w:tc>
        <w:tc>
          <w:tcPr>
            <w:tcW w:w="1266" w:type="dxa"/>
            <w:tcBorders>
              <w:top w:val="single" w:sz="4" w:space="0" w:color="000000"/>
              <w:left w:val="nil"/>
              <w:bottom w:val="single" w:sz="4" w:space="0" w:color="000000"/>
              <w:right w:val="single" w:sz="4" w:space="0" w:color="000000"/>
            </w:tcBorders>
            <w:shd w:val="clear" w:color="auto" w:fill="auto"/>
            <w:noWrap/>
          </w:tcPr>
          <w:p w14:paraId="1C08872F" w14:textId="1CBBE7E8" w:rsidR="00463907" w:rsidRPr="00E136AB" w:rsidRDefault="00463907" w:rsidP="00463907">
            <w:pPr>
              <w:widowControl/>
              <w:jc w:val="left"/>
              <w:rPr>
                <w:rFonts w:cs="Arial"/>
                <w:sz w:val="21"/>
                <w:szCs w:val="21"/>
              </w:rPr>
            </w:pPr>
            <w:r w:rsidRPr="00E136AB">
              <w:rPr>
                <w:rFonts w:cs="Arial"/>
                <w:sz w:val="21"/>
                <w:szCs w:val="21"/>
              </w:rPr>
              <w:t>2017-11-</w:t>
            </w:r>
            <w:r>
              <w:rPr>
                <w:rFonts w:cs="Arial"/>
                <w:sz w:val="21"/>
                <w:szCs w:val="21"/>
              </w:rPr>
              <w:t>21</w:t>
            </w:r>
          </w:p>
        </w:tc>
      </w:tr>
      <w:tr w:rsidR="00463907" w:rsidRPr="00B71C37" w14:paraId="0C463574"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F61DC80" w14:textId="77777777" w:rsidR="00463907" w:rsidRPr="00CC2133" w:rsidRDefault="00463907"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8551C81" w14:textId="44C4746B" w:rsidR="00463907" w:rsidRPr="003961FE" w:rsidRDefault="00463907" w:rsidP="00463907">
            <w:pPr>
              <w:widowControl/>
              <w:jc w:val="left"/>
              <w:rPr>
                <w:rFonts w:cs="Arial"/>
                <w:sz w:val="21"/>
                <w:szCs w:val="21"/>
              </w:rPr>
            </w:pPr>
            <w:r w:rsidRPr="00463907">
              <w:rPr>
                <w:rFonts w:cs="Arial" w:hint="eastAsia"/>
                <w:sz w:val="21"/>
                <w:szCs w:val="21"/>
              </w:rPr>
              <w:t>俄罗斯和菲律宾将进行核合作</w:t>
            </w:r>
          </w:p>
        </w:tc>
        <w:tc>
          <w:tcPr>
            <w:tcW w:w="1266" w:type="dxa"/>
            <w:tcBorders>
              <w:top w:val="single" w:sz="4" w:space="0" w:color="000000"/>
              <w:left w:val="nil"/>
              <w:bottom w:val="single" w:sz="4" w:space="0" w:color="000000"/>
              <w:right w:val="single" w:sz="4" w:space="0" w:color="000000"/>
            </w:tcBorders>
            <w:shd w:val="clear" w:color="auto" w:fill="auto"/>
            <w:noWrap/>
          </w:tcPr>
          <w:p w14:paraId="14333A09" w14:textId="3CD8ADB3" w:rsidR="00463907" w:rsidRPr="00E136AB" w:rsidRDefault="00463907" w:rsidP="00463907">
            <w:pPr>
              <w:widowControl/>
              <w:jc w:val="left"/>
              <w:rPr>
                <w:rFonts w:cs="Arial"/>
                <w:sz w:val="21"/>
                <w:szCs w:val="21"/>
              </w:rPr>
            </w:pPr>
            <w:r w:rsidRPr="00E136AB">
              <w:rPr>
                <w:rFonts w:cs="Arial"/>
                <w:sz w:val="21"/>
                <w:szCs w:val="21"/>
              </w:rPr>
              <w:t>2017-11-</w:t>
            </w:r>
            <w:r>
              <w:rPr>
                <w:rFonts w:cs="Arial"/>
                <w:sz w:val="21"/>
                <w:szCs w:val="21"/>
              </w:rPr>
              <w:t>21</w:t>
            </w:r>
          </w:p>
        </w:tc>
      </w:tr>
      <w:tr w:rsidR="00463907" w:rsidRPr="00B71C37" w14:paraId="1024F5D1"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0055BD2B" w14:textId="77777777" w:rsidR="00463907" w:rsidRPr="00CC2133" w:rsidRDefault="00463907"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446B9A3" w14:textId="04EF52FB" w:rsidR="00463907" w:rsidRPr="00B71C37" w:rsidRDefault="002D024A" w:rsidP="00463907">
            <w:pPr>
              <w:widowControl/>
              <w:jc w:val="left"/>
              <w:rPr>
                <w:rFonts w:cs="Arial"/>
                <w:sz w:val="21"/>
                <w:szCs w:val="21"/>
              </w:rPr>
            </w:pPr>
            <w:r w:rsidRPr="002D024A">
              <w:rPr>
                <w:rFonts w:cs="Arial" w:hint="eastAsia"/>
                <w:sz w:val="21"/>
                <w:szCs w:val="21"/>
              </w:rPr>
              <w:t>中广核与法国电力集团第六次峰会在伦敦召开</w:t>
            </w:r>
          </w:p>
        </w:tc>
        <w:tc>
          <w:tcPr>
            <w:tcW w:w="1266" w:type="dxa"/>
            <w:tcBorders>
              <w:top w:val="single" w:sz="4" w:space="0" w:color="000000"/>
              <w:left w:val="nil"/>
              <w:bottom w:val="single" w:sz="4" w:space="0" w:color="000000"/>
              <w:right w:val="single" w:sz="4" w:space="0" w:color="000000"/>
            </w:tcBorders>
            <w:shd w:val="clear" w:color="auto" w:fill="auto"/>
            <w:noWrap/>
          </w:tcPr>
          <w:p w14:paraId="584CAA0F" w14:textId="29048472" w:rsidR="00463907" w:rsidRPr="00E136AB" w:rsidRDefault="002D024A" w:rsidP="00463907">
            <w:pPr>
              <w:widowControl/>
              <w:jc w:val="left"/>
              <w:rPr>
                <w:rFonts w:cs="Arial"/>
                <w:sz w:val="21"/>
                <w:szCs w:val="21"/>
              </w:rPr>
            </w:pPr>
            <w:r>
              <w:rPr>
                <w:rFonts w:cs="Arial" w:hint="eastAsia"/>
                <w:sz w:val="21"/>
                <w:szCs w:val="21"/>
              </w:rPr>
              <w:t>2017-11-27</w:t>
            </w:r>
          </w:p>
        </w:tc>
      </w:tr>
      <w:tr w:rsidR="002D024A" w:rsidRPr="00B71C37" w14:paraId="04D1A93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1215927" w14:textId="77777777" w:rsidR="002D024A" w:rsidRPr="00CC2133" w:rsidRDefault="002D024A"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765F972" w14:textId="1AC857B8" w:rsidR="002D024A" w:rsidRPr="00B71C37" w:rsidRDefault="00562897" w:rsidP="00463907">
            <w:pPr>
              <w:widowControl/>
              <w:jc w:val="left"/>
              <w:rPr>
                <w:rFonts w:cs="Arial"/>
                <w:sz w:val="21"/>
                <w:szCs w:val="21"/>
              </w:rPr>
            </w:pPr>
            <w:r w:rsidRPr="00562897">
              <w:rPr>
                <w:rFonts w:cs="Arial" w:hint="eastAsia"/>
                <w:sz w:val="21"/>
                <w:szCs w:val="21"/>
              </w:rPr>
              <w:t>卡拉奇核电</w:t>
            </w:r>
            <w:r w:rsidRPr="00562897">
              <w:rPr>
                <w:rFonts w:cs="Arial" w:hint="eastAsia"/>
                <w:sz w:val="21"/>
                <w:szCs w:val="21"/>
              </w:rPr>
              <w:t>2</w:t>
            </w:r>
            <w:r w:rsidRPr="00562897">
              <w:rPr>
                <w:rFonts w:cs="Arial" w:hint="eastAsia"/>
                <w:sz w:val="21"/>
                <w:szCs w:val="21"/>
              </w:rPr>
              <w:t>号机组主管道开始焊接</w:t>
            </w:r>
          </w:p>
        </w:tc>
        <w:tc>
          <w:tcPr>
            <w:tcW w:w="1266" w:type="dxa"/>
            <w:tcBorders>
              <w:top w:val="single" w:sz="4" w:space="0" w:color="000000"/>
              <w:left w:val="nil"/>
              <w:bottom w:val="single" w:sz="4" w:space="0" w:color="000000"/>
              <w:right w:val="single" w:sz="4" w:space="0" w:color="000000"/>
            </w:tcBorders>
            <w:shd w:val="clear" w:color="auto" w:fill="auto"/>
            <w:noWrap/>
          </w:tcPr>
          <w:p w14:paraId="2E1F60CF" w14:textId="4E110593" w:rsidR="002D024A" w:rsidRPr="00E136AB" w:rsidRDefault="00562897" w:rsidP="00562897">
            <w:pPr>
              <w:widowControl/>
              <w:jc w:val="left"/>
              <w:rPr>
                <w:rFonts w:cs="Arial"/>
                <w:sz w:val="21"/>
                <w:szCs w:val="21"/>
              </w:rPr>
            </w:pPr>
            <w:r>
              <w:rPr>
                <w:rFonts w:cs="Arial" w:hint="eastAsia"/>
                <w:sz w:val="21"/>
                <w:szCs w:val="21"/>
              </w:rPr>
              <w:t>2017-11-2</w:t>
            </w:r>
            <w:r>
              <w:rPr>
                <w:rFonts w:cs="Arial"/>
                <w:sz w:val="21"/>
                <w:szCs w:val="21"/>
              </w:rPr>
              <w:t>8</w:t>
            </w:r>
          </w:p>
        </w:tc>
      </w:tr>
      <w:tr w:rsidR="002D024A" w:rsidRPr="00B71C37" w14:paraId="717E99B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E3968CB" w14:textId="77777777" w:rsidR="002D024A" w:rsidRPr="00CC2133" w:rsidRDefault="002D024A"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B761467" w14:textId="16FB4F9E" w:rsidR="002D024A" w:rsidRPr="00B71C37" w:rsidRDefault="00562897" w:rsidP="00463907">
            <w:pPr>
              <w:widowControl/>
              <w:jc w:val="left"/>
              <w:rPr>
                <w:rFonts w:cs="Arial"/>
                <w:sz w:val="21"/>
                <w:szCs w:val="21"/>
              </w:rPr>
            </w:pPr>
            <w:r w:rsidRPr="00562897">
              <w:rPr>
                <w:rFonts w:cs="Arial" w:hint="eastAsia"/>
                <w:sz w:val="21"/>
                <w:szCs w:val="21"/>
              </w:rPr>
              <w:t>华龙一号全球首堆电气贯穿件首批次设备成功发运</w:t>
            </w:r>
          </w:p>
        </w:tc>
        <w:tc>
          <w:tcPr>
            <w:tcW w:w="1266" w:type="dxa"/>
            <w:tcBorders>
              <w:top w:val="single" w:sz="4" w:space="0" w:color="000000"/>
              <w:left w:val="nil"/>
              <w:bottom w:val="single" w:sz="4" w:space="0" w:color="000000"/>
              <w:right w:val="single" w:sz="4" w:space="0" w:color="000000"/>
            </w:tcBorders>
            <w:shd w:val="clear" w:color="auto" w:fill="auto"/>
            <w:noWrap/>
          </w:tcPr>
          <w:p w14:paraId="3BF99965" w14:textId="5F45F905" w:rsidR="002D024A" w:rsidRPr="00E136AB" w:rsidRDefault="00562897" w:rsidP="00463907">
            <w:pPr>
              <w:widowControl/>
              <w:jc w:val="left"/>
              <w:rPr>
                <w:rFonts w:cs="Arial"/>
                <w:sz w:val="21"/>
                <w:szCs w:val="21"/>
              </w:rPr>
            </w:pPr>
            <w:r>
              <w:rPr>
                <w:rFonts w:cs="Arial" w:hint="eastAsia"/>
                <w:sz w:val="21"/>
                <w:szCs w:val="21"/>
              </w:rPr>
              <w:t>2017-11-2</w:t>
            </w:r>
            <w:r>
              <w:rPr>
                <w:rFonts w:cs="Arial"/>
                <w:sz w:val="21"/>
                <w:szCs w:val="21"/>
              </w:rPr>
              <w:t>8</w:t>
            </w:r>
          </w:p>
        </w:tc>
      </w:tr>
      <w:tr w:rsidR="002D024A" w:rsidRPr="00B71C37" w14:paraId="04B527C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37926D9" w14:textId="77777777" w:rsidR="002D024A" w:rsidRPr="00CC2133" w:rsidRDefault="002D024A"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9D40EB2" w14:textId="5135EC3B" w:rsidR="002D024A" w:rsidRPr="00B71C37" w:rsidRDefault="00C50B9A" w:rsidP="00463907">
            <w:pPr>
              <w:widowControl/>
              <w:jc w:val="left"/>
              <w:rPr>
                <w:rFonts w:cs="Arial"/>
                <w:sz w:val="21"/>
                <w:szCs w:val="21"/>
              </w:rPr>
            </w:pPr>
            <w:r w:rsidRPr="00C50B9A">
              <w:rPr>
                <w:rFonts w:cs="Arial" w:hint="eastAsia"/>
                <w:sz w:val="21"/>
                <w:szCs w:val="21"/>
              </w:rPr>
              <w:t>中核集团正式发布“燕龙”泳池式低温供热堆</w:t>
            </w:r>
          </w:p>
        </w:tc>
        <w:tc>
          <w:tcPr>
            <w:tcW w:w="1266" w:type="dxa"/>
            <w:tcBorders>
              <w:top w:val="single" w:sz="4" w:space="0" w:color="000000"/>
              <w:left w:val="nil"/>
              <w:bottom w:val="single" w:sz="4" w:space="0" w:color="000000"/>
              <w:right w:val="single" w:sz="4" w:space="0" w:color="000000"/>
            </w:tcBorders>
            <w:shd w:val="clear" w:color="auto" w:fill="auto"/>
            <w:noWrap/>
          </w:tcPr>
          <w:p w14:paraId="5744C7E3" w14:textId="77D6FE23" w:rsidR="002D024A" w:rsidRPr="00E136AB" w:rsidRDefault="00C50B9A" w:rsidP="00C50B9A">
            <w:pPr>
              <w:widowControl/>
              <w:jc w:val="left"/>
              <w:rPr>
                <w:rFonts w:cs="Arial"/>
                <w:sz w:val="21"/>
                <w:szCs w:val="21"/>
              </w:rPr>
            </w:pPr>
            <w:r>
              <w:rPr>
                <w:rFonts w:cs="Arial" w:hint="eastAsia"/>
                <w:sz w:val="21"/>
                <w:szCs w:val="21"/>
              </w:rPr>
              <w:t>2017-11-2</w:t>
            </w:r>
            <w:r>
              <w:rPr>
                <w:rFonts w:cs="Arial"/>
                <w:sz w:val="21"/>
                <w:szCs w:val="21"/>
              </w:rPr>
              <w:t>9</w:t>
            </w:r>
          </w:p>
        </w:tc>
      </w:tr>
      <w:tr w:rsidR="002D024A" w:rsidRPr="00B71C37" w14:paraId="65CDE00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E74F16A" w14:textId="77777777" w:rsidR="002D024A" w:rsidRPr="00CC2133" w:rsidRDefault="002D024A"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5E72DC" w14:textId="2F288F35" w:rsidR="002D024A" w:rsidRPr="00B71C37" w:rsidRDefault="00C50B9A" w:rsidP="00463907">
            <w:pPr>
              <w:widowControl/>
              <w:jc w:val="left"/>
              <w:rPr>
                <w:rFonts w:cs="Arial"/>
                <w:sz w:val="21"/>
                <w:szCs w:val="21"/>
              </w:rPr>
            </w:pPr>
            <w:r w:rsidRPr="00C50B9A">
              <w:rPr>
                <w:rFonts w:cs="Arial" w:hint="eastAsia"/>
                <w:sz w:val="21"/>
                <w:szCs w:val="21"/>
              </w:rPr>
              <w:t>“人造太阳”</w:t>
            </w:r>
            <w:r w:rsidRPr="00C50B9A">
              <w:rPr>
                <w:rFonts w:cs="Arial" w:hint="eastAsia"/>
                <w:sz w:val="21"/>
                <w:szCs w:val="21"/>
              </w:rPr>
              <w:t>ITER</w:t>
            </w:r>
            <w:r w:rsidRPr="00C50B9A">
              <w:rPr>
                <w:rFonts w:cs="Arial" w:hint="eastAsia"/>
                <w:sz w:val="21"/>
                <w:szCs w:val="21"/>
              </w:rPr>
              <w:t>十年</w:t>
            </w:r>
            <w:r w:rsidRPr="00C50B9A">
              <w:rPr>
                <w:rFonts w:cs="Arial" w:hint="eastAsia"/>
                <w:sz w:val="21"/>
                <w:szCs w:val="21"/>
              </w:rPr>
              <w:t xml:space="preserve"> </w:t>
            </w:r>
            <w:r w:rsidRPr="00C50B9A">
              <w:rPr>
                <w:rFonts w:cs="Arial" w:hint="eastAsia"/>
                <w:sz w:val="21"/>
                <w:szCs w:val="21"/>
              </w:rPr>
              <w:t>万钢：为和平利用核能贡献“中国智慧”</w:t>
            </w:r>
          </w:p>
        </w:tc>
        <w:tc>
          <w:tcPr>
            <w:tcW w:w="1266" w:type="dxa"/>
            <w:tcBorders>
              <w:top w:val="single" w:sz="4" w:space="0" w:color="000000"/>
              <w:left w:val="nil"/>
              <w:bottom w:val="single" w:sz="4" w:space="0" w:color="000000"/>
              <w:right w:val="single" w:sz="4" w:space="0" w:color="000000"/>
            </w:tcBorders>
            <w:shd w:val="clear" w:color="auto" w:fill="auto"/>
            <w:noWrap/>
          </w:tcPr>
          <w:p w14:paraId="1D69256F" w14:textId="703BA534" w:rsidR="002D024A" w:rsidRPr="00E136AB" w:rsidRDefault="00C50B9A" w:rsidP="00463907">
            <w:pPr>
              <w:widowControl/>
              <w:jc w:val="left"/>
              <w:rPr>
                <w:rFonts w:cs="Arial"/>
                <w:sz w:val="21"/>
                <w:szCs w:val="21"/>
              </w:rPr>
            </w:pPr>
            <w:r>
              <w:rPr>
                <w:rFonts w:cs="Arial" w:hint="eastAsia"/>
                <w:sz w:val="21"/>
                <w:szCs w:val="21"/>
              </w:rPr>
              <w:t>2017-11-2</w:t>
            </w:r>
            <w:r>
              <w:rPr>
                <w:rFonts w:cs="Arial"/>
                <w:sz w:val="21"/>
                <w:szCs w:val="21"/>
              </w:rPr>
              <w:t>9</w:t>
            </w:r>
          </w:p>
        </w:tc>
      </w:tr>
      <w:tr w:rsidR="00DC314F" w:rsidRPr="00B71C37" w14:paraId="03B2F81B"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618CF86" w14:textId="77777777" w:rsidR="00DC314F" w:rsidRPr="00CC2133" w:rsidRDefault="00DC314F" w:rsidP="00DC314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0DE0B0B" w14:textId="250D3BD7" w:rsidR="00DC314F" w:rsidRPr="00B71C37" w:rsidRDefault="00DC314F" w:rsidP="00DC314F">
            <w:pPr>
              <w:widowControl/>
              <w:jc w:val="left"/>
              <w:rPr>
                <w:rFonts w:cs="Arial"/>
                <w:sz w:val="21"/>
                <w:szCs w:val="21"/>
              </w:rPr>
            </w:pPr>
            <w:r w:rsidRPr="00DC314F">
              <w:rPr>
                <w:rFonts w:cs="Arial" w:hint="eastAsia"/>
                <w:sz w:val="21"/>
                <w:szCs w:val="21"/>
              </w:rPr>
              <w:t>俄罗斯选择“立即拆除”的核电站退役方案</w:t>
            </w:r>
          </w:p>
        </w:tc>
        <w:tc>
          <w:tcPr>
            <w:tcW w:w="1266" w:type="dxa"/>
            <w:tcBorders>
              <w:top w:val="single" w:sz="4" w:space="0" w:color="000000"/>
              <w:left w:val="nil"/>
              <w:bottom w:val="single" w:sz="4" w:space="0" w:color="000000"/>
              <w:right w:val="single" w:sz="4" w:space="0" w:color="000000"/>
            </w:tcBorders>
            <w:shd w:val="clear" w:color="auto" w:fill="auto"/>
            <w:noWrap/>
          </w:tcPr>
          <w:p w14:paraId="015A63CA" w14:textId="4AFB018D" w:rsidR="00DC314F" w:rsidRPr="00E136AB" w:rsidRDefault="00DC314F" w:rsidP="00DC314F">
            <w:pPr>
              <w:widowControl/>
              <w:jc w:val="left"/>
              <w:rPr>
                <w:rFonts w:cs="Arial"/>
                <w:sz w:val="21"/>
                <w:szCs w:val="21"/>
              </w:rPr>
            </w:pPr>
            <w:r>
              <w:rPr>
                <w:rFonts w:cs="Arial" w:hint="eastAsia"/>
                <w:sz w:val="21"/>
                <w:szCs w:val="21"/>
              </w:rPr>
              <w:t>2017-11-2</w:t>
            </w:r>
            <w:r>
              <w:rPr>
                <w:rFonts w:cs="Arial"/>
                <w:sz w:val="21"/>
                <w:szCs w:val="21"/>
              </w:rPr>
              <w:t>9</w:t>
            </w:r>
          </w:p>
        </w:tc>
      </w:tr>
      <w:tr w:rsidR="00DC314F" w:rsidRPr="00FD7FAC" w14:paraId="6C29262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4D07D04" w14:textId="77777777" w:rsidR="00DC314F" w:rsidRPr="00CC2133" w:rsidRDefault="00DC314F" w:rsidP="00DC314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D58F29F" w14:textId="116881CC" w:rsidR="00DC314F" w:rsidRPr="002D7F65" w:rsidRDefault="00DC314F" w:rsidP="00DC314F">
            <w:pPr>
              <w:widowControl/>
              <w:jc w:val="left"/>
              <w:rPr>
                <w:rFonts w:cs="Arial"/>
                <w:sz w:val="21"/>
                <w:szCs w:val="21"/>
              </w:rPr>
            </w:pPr>
            <w:r w:rsidRPr="00DC314F">
              <w:rPr>
                <w:rFonts w:cs="Arial" w:hint="eastAsia"/>
                <w:sz w:val="21"/>
                <w:szCs w:val="21"/>
              </w:rPr>
              <w:t>西核取得国内首家</w:t>
            </w:r>
            <w:r w:rsidRPr="00DC314F">
              <w:rPr>
                <w:rFonts w:cs="Arial" w:hint="eastAsia"/>
                <w:sz w:val="21"/>
                <w:szCs w:val="21"/>
              </w:rPr>
              <w:t>CNSC</w:t>
            </w:r>
            <w:r w:rsidRPr="00DC314F">
              <w:rPr>
                <w:rFonts w:cs="Arial" w:hint="eastAsia"/>
                <w:sz w:val="21"/>
                <w:szCs w:val="21"/>
              </w:rPr>
              <w:t>乏燃料运输容器制造许可证</w:t>
            </w:r>
          </w:p>
        </w:tc>
        <w:tc>
          <w:tcPr>
            <w:tcW w:w="1266" w:type="dxa"/>
            <w:tcBorders>
              <w:top w:val="single" w:sz="4" w:space="0" w:color="000000"/>
              <w:left w:val="nil"/>
              <w:bottom w:val="single" w:sz="4" w:space="0" w:color="000000"/>
              <w:right w:val="single" w:sz="4" w:space="0" w:color="000000"/>
            </w:tcBorders>
            <w:shd w:val="clear" w:color="auto" w:fill="auto"/>
            <w:noWrap/>
          </w:tcPr>
          <w:p w14:paraId="38609461" w14:textId="1A774CE6" w:rsidR="00DC314F" w:rsidRPr="00705A90" w:rsidRDefault="00DC314F" w:rsidP="00DC314F">
            <w:pPr>
              <w:widowControl/>
              <w:jc w:val="left"/>
              <w:rPr>
                <w:rFonts w:cs="Arial"/>
                <w:sz w:val="21"/>
                <w:szCs w:val="21"/>
              </w:rPr>
            </w:pPr>
            <w:r>
              <w:rPr>
                <w:rFonts w:cs="Arial" w:hint="eastAsia"/>
                <w:sz w:val="21"/>
                <w:szCs w:val="21"/>
              </w:rPr>
              <w:t>2017-11-2</w:t>
            </w:r>
            <w:r>
              <w:rPr>
                <w:rFonts w:cs="Arial"/>
                <w:sz w:val="21"/>
                <w:szCs w:val="21"/>
              </w:rPr>
              <w:t>9</w:t>
            </w:r>
          </w:p>
        </w:tc>
      </w:tr>
      <w:tr w:rsidR="00DC314F" w:rsidRPr="00FD7FAC" w14:paraId="68E4884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12D2778F" w14:textId="77777777" w:rsidR="00DC314F" w:rsidRPr="00CC2133" w:rsidRDefault="00DC314F" w:rsidP="00DC314F">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416831" w14:textId="740D3209" w:rsidR="00DC314F" w:rsidRPr="002D7F65" w:rsidRDefault="00DC314F" w:rsidP="00DC314F">
            <w:pPr>
              <w:widowControl/>
              <w:jc w:val="left"/>
              <w:rPr>
                <w:rFonts w:cs="Arial"/>
                <w:sz w:val="21"/>
                <w:szCs w:val="21"/>
              </w:rPr>
            </w:pPr>
            <w:r w:rsidRPr="00DC314F">
              <w:rPr>
                <w:rFonts w:cs="Arial" w:hint="eastAsia"/>
                <w:sz w:val="21"/>
                <w:szCs w:val="21"/>
              </w:rPr>
              <w:t>华龙一号示范工程首台蒸汽发生器顺利吊入设备房间</w:t>
            </w:r>
          </w:p>
        </w:tc>
        <w:tc>
          <w:tcPr>
            <w:tcW w:w="1266" w:type="dxa"/>
            <w:tcBorders>
              <w:top w:val="single" w:sz="4" w:space="0" w:color="000000"/>
              <w:left w:val="nil"/>
              <w:bottom w:val="single" w:sz="4" w:space="0" w:color="000000"/>
              <w:right w:val="single" w:sz="4" w:space="0" w:color="000000"/>
            </w:tcBorders>
            <w:shd w:val="clear" w:color="auto" w:fill="auto"/>
            <w:noWrap/>
          </w:tcPr>
          <w:p w14:paraId="7B46DEF6" w14:textId="6DCDE2C0" w:rsidR="00DC314F" w:rsidRPr="00705A90" w:rsidRDefault="00DC314F" w:rsidP="00DC314F">
            <w:pPr>
              <w:widowControl/>
              <w:jc w:val="left"/>
              <w:rPr>
                <w:rFonts w:cs="Arial"/>
                <w:sz w:val="21"/>
                <w:szCs w:val="21"/>
              </w:rPr>
            </w:pPr>
            <w:r>
              <w:rPr>
                <w:rFonts w:cs="Arial" w:hint="eastAsia"/>
                <w:sz w:val="21"/>
                <w:szCs w:val="21"/>
              </w:rPr>
              <w:t>2017-11-2</w:t>
            </w:r>
            <w:r>
              <w:rPr>
                <w:rFonts w:cs="Arial"/>
                <w:sz w:val="21"/>
                <w:szCs w:val="21"/>
              </w:rPr>
              <w:t>9</w:t>
            </w:r>
          </w:p>
        </w:tc>
      </w:tr>
      <w:tr w:rsidR="00DC314F" w:rsidRPr="00FD7FAC" w14:paraId="14711A8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56FC899D" w14:textId="77777777" w:rsidR="00DC314F" w:rsidRPr="00CC2133" w:rsidRDefault="00DC314F"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13839E2" w14:textId="5425D0B5" w:rsidR="00DC314F" w:rsidRPr="002D7F65" w:rsidRDefault="008726DE" w:rsidP="00463907">
            <w:pPr>
              <w:widowControl/>
              <w:jc w:val="left"/>
              <w:rPr>
                <w:rFonts w:cs="Arial"/>
                <w:sz w:val="21"/>
                <w:szCs w:val="21"/>
              </w:rPr>
            </w:pPr>
            <w:r w:rsidRPr="008726DE">
              <w:rPr>
                <w:rFonts w:cs="Arial" w:hint="eastAsia"/>
                <w:sz w:val="21"/>
                <w:szCs w:val="21"/>
              </w:rPr>
              <w:t>核能供热不二之选</w:t>
            </w:r>
            <w:r w:rsidRPr="008726DE">
              <w:rPr>
                <w:rFonts w:cs="Arial" w:hint="eastAsia"/>
                <w:sz w:val="21"/>
                <w:szCs w:val="21"/>
              </w:rPr>
              <w:t xml:space="preserve"> </w:t>
            </w:r>
            <w:r w:rsidRPr="008726DE">
              <w:rPr>
                <w:rFonts w:cs="Arial" w:hint="eastAsia"/>
                <w:sz w:val="21"/>
                <w:szCs w:val="21"/>
              </w:rPr>
              <w:t>为什么是泳池式反应堆？</w:t>
            </w:r>
          </w:p>
        </w:tc>
        <w:tc>
          <w:tcPr>
            <w:tcW w:w="1266" w:type="dxa"/>
            <w:tcBorders>
              <w:top w:val="single" w:sz="4" w:space="0" w:color="000000"/>
              <w:left w:val="nil"/>
              <w:bottom w:val="single" w:sz="4" w:space="0" w:color="000000"/>
              <w:right w:val="single" w:sz="4" w:space="0" w:color="000000"/>
            </w:tcBorders>
            <w:shd w:val="clear" w:color="auto" w:fill="auto"/>
            <w:noWrap/>
          </w:tcPr>
          <w:p w14:paraId="55115184" w14:textId="06E1B643" w:rsidR="00DC314F" w:rsidRPr="00705A90" w:rsidRDefault="008726DE" w:rsidP="008726DE">
            <w:pPr>
              <w:widowControl/>
              <w:jc w:val="left"/>
              <w:rPr>
                <w:rFonts w:cs="Arial"/>
                <w:sz w:val="21"/>
                <w:szCs w:val="21"/>
              </w:rPr>
            </w:pPr>
            <w:r>
              <w:rPr>
                <w:rFonts w:cs="Arial" w:hint="eastAsia"/>
                <w:sz w:val="21"/>
                <w:szCs w:val="21"/>
              </w:rPr>
              <w:t>2017-11-</w:t>
            </w:r>
            <w:r>
              <w:rPr>
                <w:rFonts w:cs="Arial"/>
                <w:sz w:val="21"/>
                <w:szCs w:val="21"/>
              </w:rPr>
              <w:t>30</w:t>
            </w:r>
          </w:p>
        </w:tc>
      </w:tr>
      <w:tr w:rsidR="008726DE" w:rsidRPr="00FD7FAC" w14:paraId="6A2E0C8C"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2C7C786" w14:textId="77777777" w:rsidR="008726DE" w:rsidRPr="00CC2133" w:rsidRDefault="008726DE"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353E35EC" w14:textId="00E47285" w:rsidR="008726DE" w:rsidRPr="002D7F65" w:rsidRDefault="008726DE" w:rsidP="00463907">
            <w:pPr>
              <w:widowControl/>
              <w:jc w:val="left"/>
              <w:rPr>
                <w:rFonts w:cs="Arial"/>
                <w:sz w:val="21"/>
                <w:szCs w:val="21"/>
              </w:rPr>
            </w:pPr>
            <w:r w:rsidRPr="008726DE">
              <w:rPr>
                <w:rFonts w:cs="Arial" w:hint="eastAsia"/>
                <w:sz w:val="21"/>
                <w:szCs w:val="21"/>
              </w:rPr>
              <w:t>卡拉奇核电</w:t>
            </w:r>
            <w:r w:rsidRPr="008726DE">
              <w:rPr>
                <w:rFonts w:cs="Arial" w:hint="eastAsia"/>
                <w:sz w:val="21"/>
                <w:szCs w:val="21"/>
              </w:rPr>
              <w:t>2</w:t>
            </w:r>
            <w:r w:rsidRPr="008726DE">
              <w:rPr>
                <w:rFonts w:cs="Arial" w:hint="eastAsia"/>
                <w:sz w:val="21"/>
                <w:szCs w:val="21"/>
              </w:rPr>
              <w:t>号机组主管道开始焊接</w:t>
            </w:r>
          </w:p>
        </w:tc>
        <w:tc>
          <w:tcPr>
            <w:tcW w:w="1266" w:type="dxa"/>
            <w:tcBorders>
              <w:top w:val="single" w:sz="4" w:space="0" w:color="000000"/>
              <w:left w:val="nil"/>
              <w:bottom w:val="single" w:sz="4" w:space="0" w:color="000000"/>
              <w:right w:val="single" w:sz="4" w:space="0" w:color="000000"/>
            </w:tcBorders>
            <w:shd w:val="clear" w:color="auto" w:fill="auto"/>
            <w:noWrap/>
          </w:tcPr>
          <w:p w14:paraId="2EA77B33" w14:textId="18D6DF68" w:rsidR="008726DE" w:rsidRPr="00705A90" w:rsidRDefault="008726DE" w:rsidP="00463907">
            <w:pPr>
              <w:widowControl/>
              <w:jc w:val="left"/>
              <w:rPr>
                <w:rFonts w:cs="Arial"/>
                <w:sz w:val="21"/>
                <w:szCs w:val="21"/>
              </w:rPr>
            </w:pPr>
            <w:r>
              <w:rPr>
                <w:rFonts w:cs="Arial" w:hint="eastAsia"/>
                <w:sz w:val="21"/>
                <w:szCs w:val="21"/>
              </w:rPr>
              <w:t>2017-11-</w:t>
            </w:r>
            <w:r>
              <w:rPr>
                <w:rFonts w:cs="Arial"/>
                <w:sz w:val="21"/>
                <w:szCs w:val="21"/>
              </w:rPr>
              <w:t>30</w:t>
            </w:r>
          </w:p>
        </w:tc>
      </w:tr>
      <w:tr w:rsidR="008726DE" w:rsidRPr="00FD7FAC" w14:paraId="36594970"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F332BC7" w14:textId="77777777" w:rsidR="008726DE" w:rsidRPr="00CC2133" w:rsidRDefault="008726DE" w:rsidP="00463907">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69236C9F" w14:textId="78CF55AE" w:rsidR="008726DE" w:rsidRPr="002D7F65" w:rsidRDefault="008726DE" w:rsidP="00463907">
            <w:pPr>
              <w:widowControl/>
              <w:jc w:val="left"/>
              <w:rPr>
                <w:rFonts w:cs="Arial"/>
                <w:sz w:val="21"/>
                <w:szCs w:val="21"/>
              </w:rPr>
            </w:pPr>
            <w:r w:rsidRPr="008726DE">
              <w:rPr>
                <w:rFonts w:cs="Arial" w:hint="eastAsia"/>
                <w:sz w:val="21"/>
                <w:szCs w:val="21"/>
              </w:rPr>
              <w:t>环境保护部关于废止部分规范性文件的公告</w:t>
            </w:r>
          </w:p>
        </w:tc>
        <w:tc>
          <w:tcPr>
            <w:tcW w:w="1266" w:type="dxa"/>
            <w:tcBorders>
              <w:top w:val="single" w:sz="4" w:space="0" w:color="000000"/>
              <w:left w:val="nil"/>
              <w:bottom w:val="single" w:sz="4" w:space="0" w:color="000000"/>
              <w:right w:val="single" w:sz="4" w:space="0" w:color="000000"/>
            </w:tcBorders>
            <w:shd w:val="clear" w:color="auto" w:fill="auto"/>
            <w:noWrap/>
          </w:tcPr>
          <w:p w14:paraId="0F0B0F5E" w14:textId="30E1A0DF" w:rsidR="008726DE" w:rsidRPr="00705A90" w:rsidRDefault="008726DE" w:rsidP="00463907">
            <w:pPr>
              <w:widowControl/>
              <w:jc w:val="left"/>
              <w:rPr>
                <w:rFonts w:cs="Arial"/>
                <w:sz w:val="21"/>
                <w:szCs w:val="21"/>
              </w:rPr>
            </w:pPr>
            <w:r>
              <w:rPr>
                <w:rFonts w:cs="Arial" w:hint="eastAsia"/>
                <w:sz w:val="21"/>
                <w:szCs w:val="21"/>
              </w:rPr>
              <w:t>2017-11-</w:t>
            </w:r>
            <w:r>
              <w:rPr>
                <w:rFonts w:cs="Arial"/>
                <w:sz w:val="21"/>
                <w:szCs w:val="21"/>
              </w:rPr>
              <w:t>30</w:t>
            </w:r>
          </w:p>
        </w:tc>
      </w:tr>
      <w:tr w:rsidR="00E938D6" w:rsidRPr="00FD7FAC" w14:paraId="74C3961D"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407BABC"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793AEEB" w14:textId="15EA7382" w:rsidR="00E938D6" w:rsidRPr="002D7F65" w:rsidRDefault="00E938D6" w:rsidP="00E938D6">
            <w:pPr>
              <w:widowControl/>
              <w:jc w:val="left"/>
              <w:rPr>
                <w:rFonts w:cs="Arial"/>
                <w:sz w:val="21"/>
                <w:szCs w:val="21"/>
              </w:rPr>
            </w:pPr>
            <w:r w:rsidRPr="00E938D6">
              <w:rPr>
                <w:rFonts w:cs="Arial" w:hint="eastAsia"/>
                <w:sz w:val="21"/>
                <w:szCs w:val="21"/>
              </w:rPr>
              <w:t>从优秀到卓越</w:t>
            </w:r>
            <w:r w:rsidRPr="00E938D6">
              <w:rPr>
                <w:rFonts w:cs="Arial" w:hint="eastAsia"/>
                <w:sz w:val="21"/>
                <w:szCs w:val="21"/>
              </w:rPr>
              <w:t xml:space="preserve"> </w:t>
            </w:r>
            <w:r w:rsidRPr="00E938D6">
              <w:rPr>
                <w:rFonts w:cs="Arial" w:hint="eastAsia"/>
                <w:sz w:val="21"/>
                <w:szCs w:val="21"/>
              </w:rPr>
              <w:t>中核华龙一号获中国质量“奥斯卡”顶级荣誉</w:t>
            </w:r>
          </w:p>
        </w:tc>
        <w:tc>
          <w:tcPr>
            <w:tcW w:w="1266" w:type="dxa"/>
            <w:tcBorders>
              <w:top w:val="single" w:sz="4" w:space="0" w:color="000000"/>
              <w:left w:val="nil"/>
              <w:bottom w:val="single" w:sz="4" w:space="0" w:color="000000"/>
              <w:right w:val="single" w:sz="4" w:space="0" w:color="000000"/>
            </w:tcBorders>
            <w:shd w:val="clear" w:color="auto" w:fill="auto"/>
            <w:noWrap/>
          </w:tcPr>
          <w:p w14:paraId="17AA2113" w14:textId="62931447" w:rsidR="00E938D6" w:rsidRPr="00705A90" w:rsidRDefault="00E938D6" w:rsidP="00E938D6">
            <w:pPr>
              <w:widowControl/>
              <w:jc w:val="left"/>
              <w:rPr>
                <w:rFonts w:cs="Arial"/>
                <w:sz w:val="21"/>
                <w:szCs w:val="21"/>
              </w:rPr>
            </w:pPr>
            <w:r>
              <w:rPr>
                <w:rFonts w:cs="Arial" w:hint="eastAsia"/>
                <w:sz w:val="21"/>
                <w:szCs w:val="21"/>
              </w:rPr>
              <w:t>2017-1</w:t>
            </w:r>
            <w:r>
              <w:rPr>
                <w:rFonts w:cs="Arial"/>
                <w:sz w:val="21"/>
                <w:szCs w:val="21"/>
              </w:rPr>
              <w:t>2</w:t>
            </w:r>
            <w:r>
              <w:rPr>
                <w:rFonts w:cs="Arial" w:hint="eastAsia"/>
                <w:sz w:val="21"/>
                <w:szCs w:val="21"/>
              </w:rPr>
              <w:t>-</w:t>
            </w:r>
            <w:r>
              <w:rPr>
                <w:rFonts w:cs="Arial"/>
                <w:sz w:val="21"/>
                <w:szCs w:val="21"/>
              </w:rPr>
              <w:t>01</w:t>
            </w:r>
          </w:p>
        </w:tc>
      </w:tr>
      <w:tr w:rsidR="00E938D6" w:rsidRPr="00FD7FAC" w14:paraId="073D800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717A5AB2"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7DF64DC7" w14:textId="4ED970C4" w:rsidR="00E938D6" w:rsidRPr="002D7F65" w:rsidRDefault="00E938D6" w:rsidP="00E938D6">
            <w:pPr>
              <w:widowControl/>
              <w:jc w:val="left"/>
              <w:rPr>
                <w:rFonts w:cs="Arial"/>
                <w:sz w:val="21"/>
                <w:szCs w:val="21"/>
              </w:rPr>
            </w:pPr>
            <w:r w:rsidRPr="00E938D6">
              <w:rPr>
                <w:rFonts w:cs="Arial" w:hint="eastAsia"/>
                <w:sz w:val="21"/>
                <w:szCs w:val="21"/>
              </w:rPr>
              <w:t>国家核电两度问鼎全国质量奖</w:t>
            </w:r>
          </w:p>
        </w:tc>
        <w:tc>
          <w:tcPr>
            <w:tcW w:w="1266" w:type="dxa"/>
            <w:tcBorders>
              <w:top w:val="single" w:sz="4" w:space="0" w:color="000000"/>
              <w:left w:val="nil"/>
              <w:bottom w:val="single" w:sz="4" w:space="0" w:color="000000"/>
              <w:right w:val="single" w:sz="4" w:space="0" w:color="000000"/>
            </w:tcBorders>
            <w:shd w:val="clear" w:color="auto" w:fill="auto"/>
            <w:noWrap/>
          </w:tcPr>
          <w:p w14:paraId="6D12D9E1" w14:textId="43BC3043" w:rsidR="00E938D6" w:rsidRPr="00705A90" w:rsidRDefault="00E938D6" w:rsidP="00E938D6">
            <w:pPr>
              <w:widowControl/>
              <w:jc w:val="left"/>
              <w:rPr>
                <w:rFonts w:cs="Arial"/>
                <w:sz w:val="21"/>
                <w:szCs w:val="21"/>
              </w:rPr>
            </w:pPr>
            <w:r>
              <w:rPr>
                <w:rFonts w:cs="Arial" w:hint="eastAsia"/>
                <w:sz w:val="21"/>
                <w:szCs w:val="21"/>
              </w:rPr>
              <w:t>2017-1</w:t>
            </w:r>
            <w:r>
              <w:rPr>
                <w:rFonts w:cs="Arial"/>
                <w:sz w:val="21"/>
                <w:szCs w:val="21"/>
              </w:rPr>
              <w:t>2</w:t>
            </w:r>
            <w:r>
              <w:rPr>
                <w:rFonts w:cs="Arial" w:hint="eastAsia"/>
                <w:sz w:val="21"/>
                <w:szCs w:val="21"/>
              </w:rPr>
              <w:t>-</w:t>
            </w:r>
            <w:r>
              <w:rPr>
                <w:rFonts w:cs="Arial"/>
                <w:sz w:val="21"/>
                <w:szCs w:val="21"/>
              </w:rPr>
              <w:t>01</w:t>
            </w:r>
          </w:p>
        </w:tc>
      </w:tr>
      <w:tr w:rsidR="00E938D6" w:rsidRPr="00FD7FAC" w14:paraId="1528FADA"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12DF4BA"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4B12450F" w14:textId="75E144CA" w:rsidR="00E938D6" w:rsidRPr="002D7F65" w:rsidRDefault="00E938D6" w:rsidP="00E938D6">
            <w:pPr>
              <w:widowControl/>
              <w:jc w:val="left"/>
              <w:rPr>
                <w:rFonts w:cs="Arial"/>
                <w:sz w:val="21"/>
                <w:szCs w:val="21"/>
              </w:rPr>
            </w:pPr>
            <w:r w:rsidRPr="00E938D6">
              <w:rPr>
                <w:rFonts w:cs="Arial" w:hint="eastAsia"/>
                <w:sz w:val="21"/>
                <w:szCs w:val="21"/>
              </w:rPr>
              <w:t>9</w:t>
            </w:r>
            <w:r w:rsidRPr="00E938D6">
              <w:rPr>
                <w:rFonts w:cs="Arial" w:hint="eastAsia"/>
                <w:sz w:val="21"/>
                <w:szCs w:val="21"/>
              </w:rPr>
              <w:t>台机组同期大修</w:t>
            </w:r>
            <w:r w:rsidRPr="00E938D6">
              <w:rPr>
                <w:rFonts w:cs="Arial" w:hint="eastAsia"/>
                <w:sz w:val="21"/>
                <w:szCs w:val="21"/>
              </w:rPr>
              <w:t xml:space="preserve"> </w:t>
            </w:r>
            <w:r w:rsidRPr="00E938D6">
              <w:rPr>
                <w:rFonts w:cs="Arial" w:hint="eastAsia"/>
                <w:sz w:val="21"/>
                <w:szCs w:val="21"/>
              </w:rPr>
              <w:t>中核检修公司多措并举有效保障大修作业顺利推进</w:t>
            </w:r>
          </w:p>
        </w:tc>
        <w:tc>
          <w:tcPr>
            <w:tcW w:w="1266" w:type="dxa"/>
            <w:tcBorders>
              <w:top w:val="single" w:sz="4" w:space="0" w:color="000000"/>
              <w:left w:val="nil"/>
              <w:bottom w:val="single" w:sz="4" w:space="0" w:color="000000"/>
              <w:right w:val="single" w:sz="4" w:space="0" w:color="000000"/>
            </w:tcBorders>
            <w:shd w:val="clear" w:color="auto" w:fill="auto"/>
            <w:noWrap/>
          </w:tcPr>
          <w:p w14:paraId="16F020DA" w14:textId="7DCF5514" w:rsidR="00E938D6" w:rsidRPr="00705A90" w:rsidRDefault="00E938D6" w:rsidP="00E938D6">
            <w:pPr>
              <w:widowControl/>
              <w:jc w:val="left"/>
              <w:rPr>
                <w:rFonts w:cs="Arial"/>
                <w:sz w:val="21"/>
                <w:szCs w:val="21"/>
              </w:rPr>
            </w:pPr>
            <w:r>
              <w:rPr>
                <w:rFonts w:cs="Arial" w:hint="eastAsia"/>
                <w:sz w:val="21"/>
                <w:szCs w:val="21"/>
              </w:rPr>
              <w:t>2017-1</w:t>
            </w:r>
            <w:r>
              <w:rPr>
                <w:rFonts w:cs="Arial"/>
                <w:sz w:val="21"/>
                <w:szCs w:val="21"/>
              </w:rPr>
              <w:t>2</w:t>
            </w:r>
            <w:r>
              <w:rPr>
                <w:rFonts w:cs="Arial" w:hint="eastAsia"/>
                <w:sz w:val="21"/>
                <w:szCs w:val="21"/>
              </w:rPr>
              <w:t>-</w:t>
            </w:r>
            <w:r>
              <w:rPr>
                <w:rFonts w:cs="Arial"/>
                <w:sz w:val="21"/>
                <w:szCs w:val="21"/>
              </w:rPr>
              <w:t>04</w:t>
            </w:r>
          </w:p>
        </w:tc>
      </w:tr>
      <w:tr w:rsidR="00E938D6" w:rsidRPr="00FD7FAC" w14:paraId="5FC2814E"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B2B1CB4"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2FF8DE43" w14:textId="175950A5" w:rsidR="00E938D6" w:rsidRPr="002D7F65" w:rsidRDefault="00E938D6" w:rsidP="00E938D6">
            <w:pPr>
              <w:widowControl/>
              <w:jc w:val="left"/>
              <w:rPr>
                <w:rFonts w:cs="Arial"/>
                <w:sz w:val="21"/>
                <w:szCs w:val="21"/>
              </w:rPr>
            </w:pPr>
            <w:r w:rsidRPr="00E938D6">
              <w:rPr>
                <w:rFonts w:cs="Arial" w:hint="eastAsia"/>
                <w:sz w:val="21"/>
                <w:szCs w:val="21"/>
              </w:rPr>
              <w:t>CAP1400</w:t>
            </w:r>
            <w:r w:rsidRPr="00E938D6">
              <w:rPr>
                <w:rFonts w:cs="Arial" w:hint="eastAsia"/>
                <w:sz w:val="21"/>
                <w:szCs w:val="21"/>
              </w:rPr>
              <w:t>示范电站主仪控系统全面正式开工制造</w:t>
            </w:r>
          </w:p>
        </w:tc>
        <w:tc>
          <w:tcPr>
            <w:tcW w:w="1266" w:type="dxa"/>
            <w:tcBorders>
              <w:top w:val="single" w:sz="4" w:space="0" w:color="000000"/>
              <w:left w:val="nil"/>
              <w:bottom w:val="single" w:sz="4" w:space="0" w:color="000000"/>
              <w:right w:val="single" w:sz="4" w:space="0" w:color="000000"/>
            </w:tcBorders>
            <w:shd w:val="clear" w:color="auto" w:fill="auto"/>
            <w:noWrap/>
          </w:tcPr>
          <w:p w14:paraId="79738501" w14:textId="3FB98F72" w:rsidR="00E938D6" w:rsidRPr="00705A90" w:rsidRDefault="00E938D6" w:rsidP="00E938D6">
            <w:pPr>
              <w:widowControl/>
              <w:jc w:val="left"/>
              <w:rPr>
                <w:rFonts w:cs="Arial"/>
                <w:sz w:val="21"/>
                <w:szCs w:val="21"/>
              </w:rPr>
            </w:pPr>
            <w:r w:rsidRPr="00AE033F">
              <w:rPr>
                <w:rFonts w:cs="Arial" w:hint="eastAsia"/>
                <w:sz w:val="21"/>
                <w:szCs w:val="21"/>
              </w:rPr>
              <w:t>2017-1</w:t>
            </w:r>
            <w:r w:rsidRPr="00AE033F">
              <w:rPr>
                <w:rFonts w:cs="Arial"/>
                <w:sz w:val="21"/>
                <w:szCs w:val="21"/>
              </w:rPr>
              <w:t>2</w:t>
            </w:r>
            <w:r w:rsidRPr="00AE033F">
              <w:rPr>
                <w:rFonts w:cs="Arial" w:hint="eastAsia"/>
                <w:sz w:val="21"/>
                <w:szCs w:val="21"/>
              </w:rPr>
              <w:t>-</w:t>
            </w:r>
            <w:r w:rsidRPr="00AE033F">
              <w:rPr>
                <w:rFonts w:cs="Arial"/>
                <w:sz w:val="21"/>
                <w:szCs w:val="21"/>
              </w:rPr>
              <w:t>04</w:t>
            </w:r>
          </w:p>
        </w:tc>
      </w:tr>
      <w:tr w:rsidR="00E938D6" w:rsidRPr="00FD7FAC" w14:paraId="2150A3AF"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60BBA439"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19980B22" w14:textId="2724B0D0" w:rsidR="00E938D6" w:rsidRPr="002D7F65" w:rsidRDefault="00E938D6" w:rsidP="00E938D6">
            <w:pPr>
              <w:widowControl/>
              <w:jc w:val="left"/>
              <w:rPr>
                <w:rFonts w:cs="Arial"/>
                <w:sz w:val="21"/>
                <w:szCs w:val="21"/>
              </w:rPr>
            </w:pPr>
            <w:r w:rsidRPr="00E938D6">
              <w:rPr>
                <w:rFonts w:cs="Arial" w:hint="eastAsia"/>
                <w:sz w:val="21"/>
                <w:szCs w:val="21"/>
              </w:rPr>
              <w:t>英国与韩国扩大核合作</w:t>
            </w:r>
          </w:p>
        </w:tc>
        <w:tc>
          <w:tcPr>
            <w:tcW w:w="1266" w:type="dxa"/>
            <w:tcBorders>
              <w:top w:val="single" w:sz="4" w:space="0" w:color="000000"/>
              <w:left w:val="nil"/>
              <w:bottom w:val="single" w:sz="4" w:space="0" w:color="000000"/>
              <w:right w:val="single" w:sz="4" w:space="0" w:color="000000"/>
            </w:tcBorders>
            <w:shd w:val="clear" w:color="auto" w:fill="auto"/>
            <w:noWrap/>
          </w:tcPr>
          <w:p w14:paraId="78EFC475" w14:textId="4CC0E4A6" w:rsidR="00E938D6" w:rsidRPr="00705A90" w:rsidRDefault="00E938D6" w:rsidP="00E938D6">
            <w:pPr>
              <w:widowControl/>
              <w:jc w:val="left"/>
              <w:rPr>
                <w:rFonts w:cs="Arial"/>
                <w:sz w:val="21"/>
                <w:szCs w:val="21"/>
              </w:rPr>
            </w:pPr>
            <w:r w:rsidRPr="00AE033F">
              <w:rPr>
                <w:rFonts w:cs="Arial" w:hint="eastAsia"/>
                <w:sz w:val="21"/>
                <w:szCs w:val="21"/>
              </w:rPr>
              <w:t>2017-1</w:t>
            </w:r>
            <w:r w:rsidRPr="00AE033F">
              <w:rPr>
                <w:rFonts w:cs="Arial"/>
                <w:sz w:val="21"/>
                <w:szCs w:val="21"/>
              </w:rPr>
              <w:t>2</w:t>
            </w:r>
            <w:r w:rsidRPr="00AE033F">
              <w:rPr>
                <w:rFonts w:cs="Arial" w:hint="eastAsia"/>
                <w:sz w:val="21"/>
                <w:szCs w:val="21"/>
              </w:rPr>
              <w:t>-</w:t>
            </w:r>
            <w:r w:rsidRPr="00AE033F">
              <w:rPr>
                <w:rFonts w:cs="Arial"/>
                <w:sz w:val="21"/>
                <w:szCs w:val="21"/>
              </w:rPr>
              <w:t>04</w:t>
            </w:r>
          </w:p>
        </w:tc>
      </w:tr>
      <w:tr w:rsidR="00E938D6" w:rsidRPr="00FD7FAC" w14:paraId="109A29D2"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3988D3F9"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138C0A9" w14:textId="51932F34" w:rsidR="00E938D6" w:rsidRPr="002D7F65" w:rsidRDefault="00E938D6" w:rsidP="00E938D6">
            <w:pPr>
              <w:widowControl/>
              <w:jc w:val="left"/>
              <w:rPr>
                <w:rFonts w:cs="Arial"/>
                <w:sz w:val="21"/>
                <w:szCs w:val="21"/>
              </w:rPr>
            </w:pPr>
            <w:r w:rsidRPr="00E938D6">
              <w:rPr>
                <w:rFonts w:cs="Arial" w:hint="eastAsia"/>
                <w:sz w:val="21"/>
                <w:szCs w:val="21"/>
              </w:rPr>
              <w:t>法国考虑重组</w:t>
            </w:r>
            <w:r w:rsidRPr="00E938D6">
              <w:rPr>
                <w:rFonts w:cs="Arial" w:hint="eastAsia"/>
                <w:sz w:val="21"/>
                <w:szCs w:val="21"/>
              </w:rPr>
              <w:t>EDF</w:t>
            </w:r>
            <w:r w:rsidRPr="00E938D6">
              <w:rPr>
                <w:rFonts w:cs="Arial" w:hint="eastAsia"/>
                <w:sz w:val="21"/>
                <w:szCs w:val="21"/>
              </w:rPr>
              <w:t>方案</w:t>
            </w:r>
          </w:p>
        </w:tc>
        <w:tc>
          <w:tcPr>
            <w:tcW w:w="1266" w:type="dxa"/>
            <w:tcBorders>
              <w:top w:val="single" w:sz="4" w:space="0" w:color="000000"/>
              <w:left w:val="nil"/>
              <w:bottom w:val="single" w:sz="4" w:space="0" w:color="000000"/>
              <w:right w:val="single" w:sz="4" w:space="0" w:color="000000"/>
            </w:tcBorders>
            <w:shd w:val="clear" w:color="auto" w:fill="auto"/>
            <w:noWrap/>
          </w:tcPr>
          <w:p w14:paraId="0943FEFF" w14:textId="1F10A526" w:rsidR="00E938D6" w:rsidRPr="00705A90" w:rsidRDefault="00E938D6" w:rsidP="00E938D6">
            <w:pPr>
              <w:widowControl/>
              <w:jc w:val="left"/>
              <w:rPr>
                <w:rFonts w:cs="Arial"/>
                <w:sz w:val="21"/>
                <w:szCs w:val="21"/>
              </w:rPr>
            </w:pPr>
            <w:r w:rsidRPr="00AE033F">
              <w:rPr>
                <w:rFonts w:cs="Arial" w:hint="eastAsia"/>
                <w:sz w:val="21"/>
                <w:szCs w:val="21"/>
              </w:rPr>
              <w:t>2017-1</w:t>
            </w:r>
            <w:r w:rsidRPr="00AE033F">
              <w:rPr>
                <w:rFonts w:cs="Arial"/>
                <w:sz w:val="21"/>
                <w:szCs w:val="21"/>
              </w:rPr>
              <w:t>2</w:t>
            </w:r>
            <w:r w:rsidRPr="00AE033F">
              <w:rPr>
                <w:rFonts w:cs="Arial" w:hint="eastAsia"/>
                <w:sz w:val="21"/>
                <w:szCs w:val="21"/>
              </w:rPr>
              <w:t>-</w:t>
            </w:r>
            <w:r w:rsidRPr="00AE033F">
              <w:rPr>
                <w:rFonts w:cs="Arial"/>
                <w:sz w:val="21"/>
                <w:szCs w:val="21"/>
              </w:rPr>
              <w:t>04</w:t>
            </w:r>
          </w:p>
        </w:tc>
      </w:tr>
      <w:tr w:rsidR="00E938D6" w:rsidRPr="00FD7FAC" w14:paraId="303F5E43" w14:textId="77777777" w:rsidTr="00965160">
        <w:trPr>
          <w:trHeight w:val="285"/>
        </w:trPr>
        <w:tc>
          <w:tcPr>
            <w:tcW w:w="652" w:type="dxa"/>
            <w:tcBorders>
              <w:top w:val="single" w:sz="4" w:space="0" w:color="000000"/>
              <w:left w:val="single" w:sz="4" w:space="0" w:color="000000"/>
              <w:bottom w:val="single" w:sz="4" w:space="0" w:color="000000"/>
              <w:right w:val="single" w:sz="4" w:space="0" w:color="000000"/>
            </w:tcBorders>
          </w:tcPr>
          <w:p w14:paraId="2D6A205A" w14:textId="77777777" w:rsidR="00E938D6" w:rsidRPr="00CC2133" w:rsidRDefault="00E938D6" w:rsidP="00E938D6">
            <w:pPr>
              <w:widowControl/>
              <w:numPr>
                <w:ilvl w:val="0"/>
                <w:numId w:val="2"/>
              </w:numPr>
              <w:jc w:val="left"/>
              <w:rPr>
                <w:rFonts w:cs="Arial"/>
                <w:color w:val="000000"/>
                <w:kern w:val="0"/>
                <w:sz w:val="21"/>
                <w:szCs w:val="21"/>
              </w:rPr>
            </w:pPr>
          </w:p>
        </w:tc>
        <w:tc>
          <w:tcPr>
            <w:tcW w:w="7262" w:type="dxa"/>
            <w:tcBorders>
              <w:top w:val="single" w:sz="4" w:space="0" w:color="000000"/>
              <w:left w:val="nil"/>
              <w:bottom w:val="single" w:sz="4" w:space="0" w:color="000000"/>
              <w:right w:val="single" w:sz="4" w:space="0" w:color="000000"/>
            </w:tcBorders>
            <w:shd w:val="clear" w:color="auto" w:fill="auto"/>
            <w:vAlign w:val="bottom"/>
          </w:tcPr>
          <w:p w14:paraId="5B67E586" w14:textId="72AC9E95" w:rsidR="00E938D6" w:rsidRPr="002D7F65" w:rsidRDefault="00E938D6" w:rsidP="00E938D6">
            <w:pPr>
              <w:widowControl/>
              <w:jc w:val="left"/>
              <w:rPr>
                <w:rFonts w:cs="Arial"/>
                <w:sz w:val="21"/>
                <w:szCs w:val="21"/>
              </w:rPr>
            </w:pPr>
            <w:r w:rsidRPr="00E938D6">
              <w:rPr>
                <w:rFonts w:cs="Arial" w:hint="eastAsia"/>
                <w:sz w:val="21"/>
                <w:szCs w:val="21"/>
              </w:rPr>
              <w:t>日本福井县批准重启</w:t>
            </w:r>
            <w:r w:rsidRPr="00E938D6">
              <w:rPr>
                <w:rFonts w:cs="Arial" w:hint="eastAsia"/>
                <w:sz w:val="21"/>
                <w:szCs w:val="21"/>
              </w:rPr>
              <w:t>2</w:t>
            </w:r>
            <w:r w:rsidRPr="00E938D6">
              <w:rPr>
                <w:rFonts w:cs="Arial" w:hint="eastAsia"/>
                <w:sz w:val="21"/>
                <w:szCs w:val="21"/>
              </w:rPr>
              <w:t>座反应堆</w:t>
            </w:r>
          </w:p>
        </w:tc>
        <w:tc>
          <w:tcPr>
            <w:tcW w:w="1266" w:type="dxa"/>
            <w:tcBorders>
              <w:top w:val="single" w:sz="4" w:space="0" w:color="000000"/>
              <w:left w:val="nil"/>
              <w:bottom w:val="single" w:sz="4" w:space="0" w:color="000000"/>
              <w:right w:val="single" w:sz="4" w:space="0" w:color="000000"/>
            </w:tcBorders>
            <w:shd w:val="clear" w:color="auto" w:fill="auto"/>
            <w:noWrap/>
          </w:tcPr>
          <w:p w14:paraId="3BDD34CD" w14:textId="5C9C6B69" w:rsidR="00E938D6" w:rsidRPr="00705A90" w:rsidRDefault="00E938D6" w:rsidP="00E938D6">
            <w:pPr>
              <w:widowControl/>
              <w:jc w:val="left"/>
              <w:rPr>
                <w:rFonts w:cs="Arial"/>
                <w:sz w:val="21"/>
                <w:szCs w:val="21"/>
              </w:rPr>
            </w:pPr>
            <w:r w:rsidRPr="00AE033F">
              <w:rPr>
                <w:rFonts w:cs="Arial" w:hint="eastAsia"/>
                <w:sz w:val="21"/>
                <w:szCs w:val="21"/>
              </w:rPr>
              <w:t>2017-1</w:t>
            </w:r>
            <w:r w:rsidRPr="00AE033F">
              <w:rPr>
                <w:rFonts w:cs="Arial"/>
                <w:sz w:val="21"/>
                <w:szCs w:val="21"/>
              </w:rPr>
              <w:t>2</w:t>
            </w:r>
            <w:r w:rsidRPr="00AE033F">
              <w:rPr>
                <w:rFonts w:cs="Arial" w:hint="eastAsia"/>
                <w:sz w:val="21"/>
                <w:szCs w:val="21"/>
              </w:rPr>
              <w:t>-</w:t>
            </w:r>
            <w:r w:rsidRPr="00AE033F">
              <w:rPr>
                <w:rFonts w:cs="Arial"/>
                <w:sz w:val="21"/>
                <w:szCs w:val="21"/>
              </w:rPr>
              <w:t>04</w:t>
            </w:r>
          </w:p>
        </w:tc>
      </w:tr>
    </w:tbl>
    <w:p w14:paraId="1CF871DD" w14:textId="6237D9D6" w:rsidR="00E13C40" w:rsidRDefault="00E13C40" w:rsidP="002820A6">
      <w:pPr>
        <w:widowControl/>
        <w:jc w:val="left"/>
        <w:rPr>
          <w:rFonts w:cs="Arial"/>
          <w:color w:val="000000"/>
          <w:kern w:val="0"/>
          <w:sz w:val="21"/>
          <w:szCs w:val="21"/>
        </w:rPr>
      </w:pPr>
      <w:bookmarkStart w:id="57" w:name="_Toc467845922"/>
      <w:bookmarkStart w:id="58" w:name="_Toc421613767"/>
      <w:bookmarkStart w:id="59" w:name="_Toc285275310"/>
      <w:bookmarkStart w:id="60" w:name="_Toc285276682"/>
      <w:bookmarkStart w:id="61" w:name="_Toc285277503"/>
      <w:bookmarkStart w:id="62" w:name="_Toc285277604"/>
      <w:bookmarkStart w:id="63" w:name="_Toc285277674"/>
      <w:bookmarkStart w:id="64" w:name="_Toc285277970"/>
      <w:bookmarkStart w:id="65" w:name="_Toc289261512"/>
      <w:bookmarkStart w:id="66" w:name="_GoBack"/>
      <w:bookmarkEnd w:id="66"/>
    </w:p>
    <w:p w14:paraId="13ACD62A" w14:textId="77777777" w:rsidR="00E938D6" w:rsidRPr="00DC314F" w:rsidRDefault="00E938D6" w:rsidP="002820A6">
      <w:pPr>
        <w:widowControl/>
        <w:jc w:val="left"/>
        <w:rPr>
          <w:rFonts w:cs="Arial"/>
          <w:color w:val="000000"/>
          <w:kern w:val="0"/>
          <w:sz w:val="21"/>
          <w:szCs w:val="21"/>
        </w:rPr>
      </w:pPr>
    </w:p>
    <w:p w14:paraId="4C31F513" w14:textId="77777777" w:rsidR="003961FE" w:rsidRDefault="003961FE" w:rsidP="002820A6">
      <w:pPr>
        <w:widowControl/>
        <w:jc w:val="left"/>
        <w:rPr>
          <w:rFonts w:cs="Arial"/>
          <w:color w:val="000000"/>
          <w:kern w:val="0"/>
          <w:sz w:val="21"/>
          <w:szCs w:val="21"/>
        </w:rPr>
      </w:pPr>
    </w:p>
    <w:p w14:paraId="6F826BBA" w14:textId="77777777" w:rsidR="003961FE" w:rsidRDefault="003961FE" w:rsidP="002820A6">
      <w:pPr>
        <w:widowControl/>
        <w:jc w:val="left"/>
        <w:rPr>
          <w:rFonts w:cs="Arial"/>
          <w:color w:val="000000"/>
          <w:kern w:val="0"/>
          <w:sz w:val="21"/>
          <w:szCs w:val="21"/>
        </w:rPr>
      </w:pPr>
    </w:p>
    <w:p w14:paraId="0B26EDB2" w14:textId="77777777" w:rsidR="00965160" w:rsidRDefault="00965160" w:rsidP="002820A6">
      <w:pPr>
        <w:widowControl/>
        <w:jc w:val="left"/>
        <w:rPr>
          <w:rFonts w:cs="Arial"/>
          <w:color w:val="000000"/>
          <w:kern w:val="0"/>
          <w:sz w:val="21"/>
          <w:szCs w:val="21"/>
        </w:rPr>
      </w:pPr>
    </w:p>
    <w:p w14:paraId="4F0F9A17" w14:textId="77777777" w:rsidR="00965160" w:rsidRDefault="00965160" w:rsidP="002820A6">
      <w:pPr>
        <w:widowControl/>
        <w:jc w:val="left"/>
        <w:rPr>
          <w:rFonts w:cs="Arial"/>
          <w:color w:val="000000"/>
          <w:kern w:val="0"/>
          <w:sz w:val="21"/>
          <w:szCs w:val="21"/>
        </w:rPr>
      </w:pPr>
    </w:p>
    <w:p w14:paraId="04E6AB67" w14:textId="77777777" w:rsidR="00D8692B" w:rsidRDefault="00D8692B" w:rsidP="002820A6">
      <w:pPr>
        <w:widowControl/>
        <w:jc w:val="left"/>
        <w:rPr>
          <w:rFonts w:cs="Arial"/>
          <w:color w:val="000000"/>
          <w:kern w:val="0"/>
          <w:sz w:val="21"/>
          <w:szCs w:val="21"/>
        </w:rPr>
      </w:pPr>
    </w:p>
    <w:p w14:paraId="2135297A" w14:textId="77777777" w:rsidR="00011585" w:rsidRDefault="00011585" w:rsidP="002820A6">
      <w:pPr>
        <w:widowControl/>
        <w:jc w:val="left"/>
        <w:rPr>
          <w:rFonts w:cs="Arial"/>
          <w:color w:val="000000"/>
          <w:kern w:val="0"/>
          <w:sz w:val="21"/>
          <w:szCs w:val="21"/>
        </w:rPr>
      </w:pPr>
    </w:p>
    <w:p w14:paraId="0DCE367F" w14:textId="77777777" w:rsidR="00112E32" w:rsidRDefault="00112E32" w:rsidP="002820A6">
      <w:pPr>
        <w:widowControl/>
        <w:jc w:val="left"/>
        <w:rPr>
          <w:rFonts w:cs="Arial"/>
          <w:color w:val="000000"/>
          <w:kern w:val="0"/>
          <w:sz w:val="21"/>
          <w:szCs w:val="21"/>
        </w:rPr>
      </w:pPr>
    </w:p>
    <w:p w14:paraId="3ABEDEA7" w14:textId="77777777" w:rsidR="009E61E6" w:rsidRDefault="009E61E6" w:rsidP="002820A6">
      <w:pPr>
        <w:widowControl/>
        <w:jc w:val="left"/>
        <w:rPr>
          <w:rFonts w:cs="Arial"/>
          <w:color w:val="000000"/>
          <w:kern w:val="0"/>
          <w:sz w:val="21"/>
          <w:szCs w:val="21"/>
        </w:rPr>
      </w:pPr>
    </w:p>
    <w:p w14:paraId="613A266B" w14:textId="77777777" w:rsidR="009E61E6" w:rsidRDefault="009E61E6" w:rsidP="002820A6">
      <w:pPr>
        <w:widowControl/>
        <w:jc w:val="left"/>
        <w:rPr>
          <w:rFonts w:cs="Arial"/>
          <w:color w:val="000000"/>
          <w:kern w:val="0"/>
          <w:sz w:val="21"/>
          <w:szCs w:val="21"/>
        </w:rPr>
      </w:pPr>
    </w:p>
    <w:p w14:paraId="0234FE4F" w14:textId="77777777" w:rsidR="00AC58F6" w:rsidRDefault="00AC58F6" w:rsidP="002820A6">
      <w:pPr>
        <w:widowControl/>
        <w:jc w:val="left"/>
        <w:rPr>
          <w:rFonts w:cs="Arial"/>
          <w:color w:val="000000"/>
          <w:kern w:val="0"/>
          <w:sz w:val="21"/>
          <w:szCs w:val="21"/>
        </w:rPr>
      </w:pPr>
    </w:p>
    <w:p w14:paraId="460CDA11" w14:textId="77777777" w:rsidR="00E902A1" w:rsidRDefault="00E902A1" w:rsidP="002820A6">
      <w:pPr>
        <w:widowControl/>
        <w:jc w:val="left"/>
        <w:rPr>
          <w:rFonts w:cs="Arial"/>
          <w:color w:val="000000"/>
          <w:kern w:val="0"/>
          <w:sz w:val="21"/>
          <w:szCs w:val="21"/>
        </w:rPr>
      </w:pPr>
    </w:p>
    <w:p w14:paraId="76168EF3" w14:textId="77777777" w:rsidR="00E902A1" w:rsidRDefault="00E902A1" w:rsidP="002820A6">
      <w:pPr>
        <w:widowControl/>
        <w:jc w:val="left"/>
        <w:rPr>
          <w:rFonts w:cs="Arial"/>
          <w:color w:val="000000"/>
          <w:kern w:val="0"/>
          <w:sz w:val="21"/>
          <w:szCs w:val="21"/>
        </w:rPr>
      </w:pPr>
    </w:p>
    <w:p w14:paraId="5A76E9C6" w14:textId="77777777" w:rsidR="00E902A1" w:rsidRDefault="00E902A1" w:rsidP="002820A6">
      <w:pPr>
        <w:widowControl/>
        <w:jc w:val="left"/>
        <w:rPr>
          <w:rFonts w:cs="Arial"/>
          <w:color w:val="000000"/>
          <w:kern w:val="0"/>
          <w:sz w:val="21"/>
          <w:szCs w:val="21"/>
        </w:rPr>
      </w:pPr>
    </w:p>
    <w:p w14:paraId="1EF3478B" w14:textId="77777777" w:rsidR="00E902A1" w:rsidRDefault="00E902A1" w:rsidP="002820A6">
      <w:pPr>
        <w:widowControl/>
        <w:jc w:val="left"/>
        <w:rPr>
          <w:rFonts w:cs="Arial"/>
          <w:color w:val="000000"/>
          <w:kern w:val="0"/>
          <w:sz w:val="21"/>
          <w:szCs w:val="21"/>
        </w:rPr>
      </w:pPr>
    </w:p>
    <w:p w14:paraId="760C6793" w14:textId="77777777" w:rsidR="00E902A1" w:rsidRDefault="00E902A1" w:rsidP="002820A6">
      <w:pPr>
        <w:widowControl/>
        <w:jc w:val="left"/>
        <w:rPr>
          <w:rFonts w:cs="Arial"/>
          <w:color w:val="000000"/>
          <w:kern w:val="0"/>
          <w:sz w:val="21"/>
          <w:szCs w:val="21"/>
        </w:rPr>
      </w:pPr>
    </w:p>
    <w:p w14:paraId="54EE6890" w14:textId="77777777" w:rsidR="00E902A1" w:rsidRDefault="00E902A1" w:rsidP="002820A6">
      <w:pPr>
        <w:widowControl/>
        <w:jc w:val="left"/>
        <w:rPr>
          <w:rFonts w:cs="Arial"/>
          <w:color w:val="000000"/>
          <w:kern w:val="0"/>
          <w:sz w:val="21"/>
          <w:szCs w:val="21"/>
        </w:rPr>
      </w:pPr>
    </w:p>
    <w:p w14:paraId="592E4762" w14:textId="77777777" w:rsidR="006B2280" w:rsidRDefault="006B2280" w:rsidP="002820A6">
      <w:pPr>
        <w:widowControl/>
        <w:jc w:val="left"/>
        <w:rPr>
          <w:rFonts w:cs="Arial"/>
          <w:color w:val="000000"/>
          <w:kern w:val="0"/>
          <w:sz w:val="21"/>
          <w:szCs w:val="21"/>
        </w:rPr>
      </w:pPr>
    </w:p>
    <w:p w14:paraId="5F756A18" w14:textId="77777777" w:rsidR="00BB4E57" w:rsidRDefault="00BB4E57" w:rsidP="002820A6">
      <w:pPr>
        <w:widowControl/>
        <w:jc w:val="left"/>
        <w:rPr>
          <w:rFonts w:cs="Arial"/>
          <w:color w:val="000000"/>
          <w:kern w:val="0"/>
          <w:sz w:val="21"/>
          <w:szCs w:val="21"/>
        </w:rPr>
      </w:pPr>
    </w:p>
    <w:p w14:paraId="3673FF59" w14:textId="77777777" w:rsidR="00A0000E" w:rsidRDefault="00A0000E" w:rsidP="002820A6">
      <w:pPr>
        <w:widowControl/>
        <w:jc w:val="left"/>
        <w:rPr>
          <w:rFonts w:cs="Arial"/>
          <w:color w:val="000000"/>
          <w:kern w:val="0"/>
          <w:sz w:val="21"/>
          <w:szCs w:val="21"/>
        </w:rPr>
      </w:pPr>
    </w:p>
    <w:p w14:paraId="1B17D100" w14:textId="77777777" w:rsidR="00A0000E" w:rsidRDefault="00A0000E" w:rsidP="002820A6">
      <w:pPr>
        <w:widowControl/>
        <w:jc w:val="left"/>
        <w:rPr>
          <w:rFonts w:cs="Arial"/>
          <w:color w:val="000000"/>
          <w:kern w:val="0"/>
          <w:sz w:val="21"/>
          <w:szCs w:val="21"/>
        </w:rPr>
      </w:pPr>
    </w:p>
    <w:p w14:paraId="7BB9B467" w14:textId="77777777" w:rsidR="00FE2E83" w:rsidRDefault="00FE2E83" w:rsidP="002820A6">
      <w:pPr>
        <w:widowControl/>
        <w:jc w:val="left"/>
        <w:rPr>
          <w:rFonts w:cs="Arial"/>
          <w:color w:val="000000"/>
          <w:kern w:val="0"/>
          <w:sz w:val="21"/>
          <w:szCs w:val="21"/>
        </w:rPr>
      </w:pPr>
    </w:p>
    <w:p w14:paraId="1E4AD798" w14:textId="77777777" w:rsidR="005B1161" w:rsidRDefault="005B1161" w:rsidP="002820A6">
      <w:pPr>
        <w:widowControl/>
        <w:jc w:val="left"/>
        <w:rPr>
          <w:rFonts w:cs="Arial"/>
          <w:color w:val="000000"/>
          <w:kern w:val="0"/>
          <w:sz w:val="21"/>
          <w:szCs w:val="21"/>
        </w:rPr>
      </w:pPr>
    </w:p>
    <w:p w14:paraId="383DA595" w14:textId="77777777" w:rsidR="00A81AB7" w:rsidRDefault="00A81AB7" w:rsidP="002820A6">
      <w:pPr>
        <w:widowControl/>
        <w:jc w:val="left"/>
        <w:rPr>
          <w:rFonts w:cs="Arial"/>
          <w:color w:val="000000"/>
          <w:kern w:val="0"/>
          <w:sz w:val="21"/>
          <w:szCs w:val="21"/>
        </w:rPr>
      </w:pPr>
    </w:p>
    <w:p w14:paraId="300603EC" w14:textId="77777777" w:rsidR="00EA6D62" w:rsidRDefault="00EA6D62" w:rsidP="002820A6">
      <w:pPr>
        <w:widowControl/>
        <w:jc w:val="left"/>
        <w:rPr>
          <w:rFonts w:cs="Arial"/>
          <w:color w:val="000000"/>
          <w:kern w:val="0"/>
          <w:sz w:val="21"/>
          <w:szCs w:val="21"/>
        </w:rPr>
      </w:pPr>
    </w:p>
    <w:p w14:paraId="71D13073" w14:textId="77777777" w:rsidR="00977D89" w:rsidRDefault="001D7E37" w:rsidP="002820A6">
      <w:pPr>
        <w:widowControl/>
        <w:jc w:val="left"/>
        <w:rPr>
          <w:rFonts w:cs="Arial"/>
          <w:color w:val="000000"/>
          <w:kern w:val="0"/>
          <w:sz w:val="21"/>
          <w:szCs w:val="21"/>
        </w:rPr>
      </w:pPr>
      <w:ins w:id="67" w:author="Huming" w:date="2017-08-03T16:33:00Z">
        <w:r>
          <w:rPr>
            <w:rFonts w:cs="Arial" w:hint="eastAsia"/>
            <w:color w:val="000000"/>
            <w:kern w:val="0"/>
            <w:sz w:val="21"/>
            <w:szCs w:val="21"/>
          </w:rPr>
          <w:t>2.2</w:t>
        </w:r>
        <w:r>
          <w:rPr>
            <w:rFonts w:cs="Arial" w:hint="eastAsia"/>
            <w:color w:val="000000"/>
            <w:kern w:val="0"/>
            <w:sz w:val="21"/>
            <w:szCs w:val="21"/>
          </w:rPr>
          <w:t>电子刊物</w:t>
        </w:r>
      </w:ins>
    </w:p>
    <w:p w14:paraId="013CA311" w14:textId="77777777" w:rsidR="00831128" w:rsidRDefault="001D7E37">
      <w:pPr>
        <w:widowControl/>
        <w:ind w:firstLine="408"/>
        <w:jc w:val="left"/>
        <w:rPr>
          <w:ins w:id="68" w:author="Huming" w:date="2017-08-03T16:35:00Z"/>
          <w:rFonts w:cs="Arial"/>
          <w:color w:val="000000"/>
          <w:kern w:val="0"/>
          <w:sz w:val="21"/>
          <w:szCs w:val="21"/>
        </w:rPr>
        <w:pPrChange w:id="69" w:author="Huming" w:date="2017-08-03T16:34:00Z">
          <w:pPr>
            <w:widowControl/>
            <w:jc w:val="left"/>
          </w:pPr>
        </w:pPrChange>
      </w:pPr>
      <w:ins w:id="70" w:author="Huming" w:date="2017-08-03T16:33:00Z">
        <w:r>
          <w:rPr>
            <w:rFonts w:cs="Arial" w:hint="eastAsia"/>
            <w:color w:val="000000"/>
            <w:kern w:val="0"/>
            <w:sz w:val="21"/>
            <w:szCs w:val="21"/>
          </w:rPr>
          <w:t>表</w:t>
        </w:r>
        <w:r>
          <w:rPr>
            <w:rFonts w:cs="Arial" w:hint="eastAsia"/>
            <w:color w:val="000000"/>
            <w:kern w:val="0"/>
            <w:sz w:val="21"/>
            <w:szCs w:val="21"/>
          </w:rPr>
          <w:t>2-2-1</w:t>
        </w:r>
      </w:ins>
      <w:ins w:id="71" w:author="Huming" w:date="2017-08-03T16:34:00Z">
        <w:r>
          <w:rPr>
            <w:rFonts w:cs="Arial" w:hint="eastAsia"/>
            <w:color w:val="000000"/>
            <w:kern w:val="0"/>
            <w:sz w:val="21"/>
            <w:szCs w:val="21"/>
          </w:rPr>
          <w:t xml:space="preserve"> </w:t>
        </w:r>
        <w:r>
          <w:rPr>
            <w:rFonts w:cs="Arial" w:hint="eastAsia"/>
            <w:color w:val="000000"/>
            <w:kern w:val="0"/>
            <w:sz w:val="21"/>
            <w:szCs w:val="21"/>
          </w:rPr>
          <w:t>中国核电生产指标月度报告</w:t>
        </w:r>
      </w:ins>
    </w:p>
    <w:tbl>
      <w:tblPr>
        <w:tblW w:w="8946" w:type="dxa"/>
        <w:tblInd w:w="93" w:type="dxa"/>
        <w:tblLayout w:type="fixed"/>
        <w:tblLook w:val="04A0" w:firstRow="1" w:lastRow="0" w:firstColumn="1" w:lastColumn="0" w:noHBand="0" w:noVBand="1"/>
      </w:tblPr>
      <w:tblGrid>
        <w:gridCol w:w="724"/>
        <w:gridCol w:w="6521"/>
        <w:gridCol w:w="1701"/>
        <w:tblGridChange w:id="72">
          <w:tblGrid>
            <w:gridCol w:w="724"/>
            <w:gridCol w:w="6521"/>
            <w:gridCol w:w="1701"/>
          </w:tblGrid>
        </w:tblGridChange>
      </w:tblGrid>
      <w:tr w:rsidR="001D7E37" w:rsidRPr="00A64F6D" w14:paraId="7DE3D2DA" w14:textId="77777777" w:rsidTr="00DB16BA">
        <w:trPr>
          <w:trHeight w:val="496"/>
          <w:tblHeader/>
          <w:ins w:id="73" w:author="Huming" w:date="2017-08-03T16:35:00Z"/>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E487D40" w14:textId="77777777" w:rsidR="001D7E37" w:rsidRPr="002E6C71" w:rsidRDefault="001D7E37" w:rsidP="00DB16BA">
            <w:pPr>
              <w:widowControl/>
              <w:jc w:val="center"/>
              <w:rPr>
                <w:ins w:id="74" w:author="Huming" w:date="2017-08-03T16:35:00Z"/>
                <w:rFonts w:ascii="Arial" w:hAnsi="Arial" w:cs="Arial"/>
                <w:b/>
                <w:bCs/>
                <w:color w:val="000000"/>
                <w:kern w:val="0"/>
                <w:sz w:val="21"/>
                <w:szCs w:val="21"/>
              </w:rPr>
            </w:pPr>
            <w:ins w:id="75" w:author="Huming" w:date="2017-08-03T16:35:00Z">
              <w:r w:rsidRPr="002E6C71">
                <w:rPr>
                  <w:rFonts w:ascii="Arial" w:hAnsi="Arial" w:cs="Arial" w:hint="eastAsia"/>
                  <w:b/>
                  <w:bCs/>
                  <w:color w:val="000000"/>
                  <w:kern w:val="0"/>
                  <w:sz w:val="21"/>
                  <w:szCs w:val="21"/>
                </w:rPr>
                <w:t>序号</w:t>
              </w:r>
            </w:ins>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0DF9AAF7" w14:textId="77777777" w:rsidR="001D7E37" w:rsidRPr="002E6C71" w:rsidRDefault="001D7E37" w:rsidP="00DB16BA">
            <w:pPr>
              <w:widowControl/>
              <w:jc w:val="center"/>
              <w:rPr>
                <w:ins w:id="76" w:author="Huming" w:date="2017-08-03T16:35:00Z"/>
                <w:rFonts w:ascii="Arial" w:hAnsi="Arial" w:cs="Arial"/>
                <w:b/>
                <w:bCs/>
                <w:color w:val="000000"/>
                <w:kern w:val="0"/>
                <w:sz w:val="21"/>
                <w:szCs w:val="21"/>
              </w:rPr>
            </w:pPr>
            <w:ins w:id="77" w:author="Huming" w:date="2017-08-03T16:35:00Z">
              <w:r w:rsidRPr="002E6C71">
                <w:rPr>
                  <w:rFonts w:ascii="Arial" w:hAnsi="Arial" w:cs="Arial" w:hint="eastAsia"/>
                  <w:b/>
                  <w:bCs/>
                  <w:color w:val="000000"/>
                  <w:kern w:val="0"/>
                  <w:sz w:val="21"/>
                  <w:szCs w:val="21"/>
                </w:rPr>
                <w:t>报告</w:t>
              </w:r>
              <w:r w:rsidRPr="002E6C71">
                <w:rPr>
                  <w:rFonts w:ascii="Arial" w:hAnsi="Arial" w:cs="Arial"/>
                  <w:b/>
                  <w:bCs/>
                  <w:color w:val="000000"/>
                  <w:kern w:val="0"/>
                  <w:sz w:val="21"/>
                  <w:szCs w:val="21"/>
                </w:rPr>
                <w:t>标题</w:t>
              </w:r>
            </w:ins>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3E2072E0" w14:textId="77777777" w:rsidR="001D7E37" w:rsidRPr="002E6C71" w:rsidRDefault="001D7E37" w:rsidP="00DB16BA">
            <w:pPr>
              <w:widowControl/>
              <w:jc w:val="center"/>
              <w:rPr>
                <w:ins w:id="78" w:author="Huming" w:date="2017-08-03T16:35:00Z"/>
                <w:rFonts w:ascii="Arial" w:hAnsi="Arial" w:cs="Arial"/>
                <w:b/>
                <w:bCs/>
                <w:color w:val="000000"/>
                <w:kern w:val="0"/>
                <w:sz w:val="21"/>
                <w:szCs w:val="21"/>
              </w:rPr>
            </w:pPr>
            <w:ins w:id="79" w:author="Huming" w:date="2017-08-03T16:35:00Z">
              <w:r w:rsidRPr="002E6C71">
                <w:rPr>
                  <w:rFonts w:ascii="Arial" w:hAnsi="Arial" w:cs="Arial"/>
                  <w:b/>
                  <w:bCs/>
                  <w:color w:val="000000"/>
                  <w:kern w:val="0"/>
                  <w:sz w:val="21"/>
                  <w:szCs w:val="21"/>
                </w:rPr>
                <w:t>发布日期</w:t>
              </w:r>
            </w:ins>
          </w:p>
        </w:tc>
      </w:tr>
      <w:tr w:rsidR="001D7E37" w:rsidRPr="008F5CAC" w14:paraId="6A0DD986" w14:textId="77777777" w:rsidTr="00DB16BA">
        <w:trPr>
          <w:trHeight w:val="454"/>
          <w:ins w:id="80" w:author="Huming" w:date="2017-08-03T16:35:00Z"/>
        </w:trPr>
        <w:tc>
          <w:tcPr>
            <w:tcW w:w="724" w:type="dxa"/>
            <w:tcBorders>
              <w:top w:val="single" w:sz="4" w:space="0" w:color="000000"/>
              <w:left w:val="single" w:sz="4" w:space="0" w:color="000000"/>
              <w:bottom w:val="single" w:sz="4" w:space="0" w:color="000000"/>
              <w:right w:val="single" w:sz="4" w:space="0" w:color="000000"/>
            </w:tcBorders>
            <w:vAlign w:val="center"/>
          </w:tcPr>
          <w:p w14:paraId="281CE4B1" w14:textId="77777777" w:rsidR="001D7E37" w:rsidRPr="008F5CAC" w:rsidRDefault="001D7E37" w:rsidP="00DB16BA">
            <w:pPr>
              <w:widowControl/>
              <w:numPr>
                <w:ilvl w:val="0"/>
                <w:numId w:val="6"/>
              </w:numPr>
              <w:jc w:val="center"/>
              <w:rPr>
                <w:ins w:id="81"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77E1890" w14:textId="77777777" w:rsidR="00831128" w:rsidRDefault="001D7E37">
            <w:pPr>
              <w:rPr>
                <w:ins w:id="82" w:author="Huming" w:date="2017-08-03T16:35:00Z"/>
                <w:rFonts w:asciiTheme="minorEastAsia" w:eastAsiaTheme="minorEastAsia" w:hAnsiTheme="minorEastAsia" w:cs="Arial"/>
                <w:color w:val="000000"/>
                <w:kern w:val="0"/>
                <w:sz w:val="21"/>
                <w:szCs w:val="21"/>
              </w:rPr>
              <w:pPrChange w:id="83" w:author="Huming" w:date="2017-08-03T16:35:00Z">
                <w:pPr>
                  <w:widowControl/>
                  <w:jc w:val="left"/>
                </w:pPr>
              </w:pPrChange>
            </w:pPr>
            <w:bookmarkStart w:id="84" w:name="OLE_LINK1"/>
            <w:bookmarkStart w:id="85" w:name="OLE_LINK2"/>
            <w:ins w:id="86"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1</w:t>
              </w:r>
              <w:r>
                <w:rPr>
                  <w:rFonts w:ascii="Arial" w:hAnsi="Arial" w:cs="Arial"/>
                  <w:sz w:val="18"/>
                  <w:szCs w:val="18"/>
                </w:rPr>
                <w:t>月</w:t>
              </w:r>
              <w:bookmarkEnd w:id="84"/>
              <w:bookmarkEnd w:id="85"/>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3B814A58" w14:textId="77777777" w:rsidR="001D7E37" w:rsidRPr="00A44482" w:rsidRDefault="001D7E37" w:rsidP="00DB16BA">
            <w:pPr>
              <w:widowControl/>
              <w:jc w:val="center"/>
              <w:rPr>
                <w:ins w:id="87" w:author="Huming" w:date="2017-08-03T16:35:00Z"/>
                <w:color w:val="000000"/>
                <w:kern w:val="0"/>
                <w:sz w:val="21"/>
                <w:szCs w:val="21"/>
              </w:rPr>
            </w:pPr>
            <w:ins w:id="88" w:author="Huming" w:date="2017-08-03T16:36:00Z">
              <w:r>
                <w:rPr>
                  <w:rFonts w:hint="eastAsia"/>
                  <w:color w:val="000000"/>
                  <w:kern w:val="0"/>
                  <w:sz w:val="21"/>
                  <w:szCs w:val="21"/>
                </w:rPr>
                <w:t>2017-06-02</w:t>
              </w:r>
            </w:ins>
          </w:p>
        </w:tc>
      </w:tr>
      <w:tr w:rsidR="001D7E37" w:rsidRPr="008F5CAC" w14:paraId="47A4D5A9" w14:textId="77777777" w:rsidTr="00DB16BA">
        <w:trPr>
          <w:trHeight w:val="454"/>
          <w:ins w:id="89" w:author="Huming" w:date="2017-08-03T16:35:00Z"/>
        </w:trPr>
        <w:tc>
          <w:tcPr>
            <w:tcW w:w="724" w:type="dxa"/>
            <w:tcBorders>
              <w:top w:val="single" w:sz="4" w:space="0" w:color="000000"/>
              <w:left w:val="single" w:sz="4" w:space="0" w:color="000000"/>
              <w:bottom w:val="single" w:sz="4" w:space="0" w:color="000000"/>
              <w:right w:val="single" w:sz="4" w:space="0" w:color="000000"/>
            </w:tcBorders>
            <w:vAlign w:val="center"/>
          </w:tcPr>
          <w:p w14:paraId="305ED56E" w14:textId="77777777" w:rsidR="001D7E37" w:rsidRPr="008F5CAC" w:rsidRDefault="001D7E37" w:rsidP="00DB16BA">
            <w:pPr>
              <w:widowControl/>
              <w:numPr>
                <w:ilvl w:val="0"/>
                <w:numId w:val="6"/>
              </w:numPr>
              <w:jc w:val="center"/>
              <w:rPr>
                <w:ins w:id="90"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412E9814" w14:textId="77777777" w:rsidR="00831128" w:rsidRDefault="001D7E37">
            <w:pPr>
              <w:rPr>
                <w:ins w:id="91" w:author="Huming" w:date="2017-08-03T16:35:00Z"/>
                <w:rFonts w:asciiTheme="minorEastAsia" w:eastAsiaTheme="minorEastAsia" w:hAnsiTheme="minorEastAsia" w:cs="Arial"/>
                <w:color w:val="000000"/>
                <w:kern w:val="0"/>
                <w:sz w:val="21"/>
                <w:szCs w:val="21"/>
              </w:rPr>
              <w:pPrChange w:id="92" w:author="Huming" w:date="2017-08-03T16:35:00Z">
                <w:pPr>
                  <w:widowControl/>
                  <w:jc w:val="left"/>
                </w:pPr>
              </w:pPrChange>
            </w:pPr>
            <w:ins w:id="93"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2</w:t>
              </w:r>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338D1D2B" w14:textId="77777777" w:rsidR="001D7E37" w:rsidRPr="00A44482" w:rsidRDefault="001D7E37" w:rsidP="00DB16BA">
            <w:pPr>
              <w:widowControl/>
              <w:jc w:val="center"/>
              <w:rPr>
                <w:ins w:id="94" w:author="Huming" w:date="2017-08-03T16:35:00Z"/>
                <w:color w:val="000000"/>
                <w:kern w:val="0"/>
                <w:sz w:val="21"/>
                <w:szCs w:val="21"/>
              </w:rPr>
            </w:pPr>
            <w:ins w:id="95" w:author="Huming" w:date="2017-08-03T16:36:00Z">
              <w:r>
                <w:rPr>
                  <w:rFonts w:hint="eastAsia"/>
                  <w:color w:val="000000"/>
                  <w:kern w:val="0"/>
                  <w:sz w:val="21"/>
                  <w:szCs w:val="21"/>
                </w:rPr>
                <w:t>2017-06-02</w:t>
              </w:r>
            </w:ins>
          </w:p>
        </w:tc>
      </w:tr>
      <w:tr w:rsidR="001D7E37" w:rsidRPr="008F5CAC" w14:paraId="332EB2F0" w14:textId="77777777" w:rsidTr="00DB16BA">
        <w:trPr>
          <w:trHeight w:val="454"/>
          <w:ins w:id="96" w:author="Huming" w:date="2017-08-03T16:35:00Z"/>
        </w:trPr>
        <w:tc>
          <w:tcPr>
            <w:tcW w:w="724" w:type="dxa"/>
            <w:tcBorders>
              <w:top w:val="single" w:sz="4" w:space="0" w:color="000000"/>
              <w:left w:val="single" w:sz="4" w:space="0" w:color="000000"/>
              <w:bottom w:val="single" w:sz="4" w:space="0" w:color="000000"/>
              <w:right w:val="single" w:sz="4" w:space="0" w:color="000000"/>
            </w:tcBorders>
            <w:vAlign w:val="center"/>
          </w:tcPr>
          <w:p w14:paraId="19A58279" w14:textId="77777777" w:rsidR="001D7E37" w:rsidRPr="008F5CAC" w:rsidRDefault="001D7E37" w:rsidP="00DB16BA">
            <w:pPr>
              <w:widowControl/>
              <w:numPr>
                <w:ilvl w:val="0"/>
                <w:numId w:val="6"/>
              </w:numPr>
              <w:jc w:val="center"/>
              <w:rPr>
                <w:ins w:id="97"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D8B19C5" w14:textId="77777777" w:rsidR="00831128" w:rsidRDefault="001D7E37">
            <w:pPr>
              <w:rPr>
                <w:ins w:id="98" w:author="Huming" w:date="2017-08-03T16:35:00Z"/>
                <w:rFonts w:asciiTheme="minorEastAsia" w:eastAsiaTheme="minorEastAsia" w:hAnsiTheme="minorEastAsia" w:cs="Arial"/>
                <w:color w:val="000000"/>
                <w:kern w:val="0"/>
                <w:sz w:val="21"/>
                <w:szCs w:val="21"/>
              </w:rPr>
              <w:pPrChange w:id="99" w:author="Huming" w:date="2017-08-03T16:35:00Z">
                <w:pPr>
                  <w:widowControl/>
                  <w:jc w:val="left"/>
                </w:pPr>
              </w:pPrChange>
            </w:pPr>
            <w:ins w:id="100"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3</w:t>
              </w:r>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5C689526" w14:textId="77777777" w:rsidR="001D7E37" w:rsidRDefault="001D7E37" w:rsidP="00DB16BA">
            <w:pPr>
              <w:widowControl/>
              <w:jc w:val="center"/>
              <w:rPr>
                <w:ins w:id="101" w:author="Huming" w:date="2017-08-03T16:35:00Z"/>
                <w:color w:val="000000"/>
                <w:kern w:val="0"/>
                <w:sz w:val="21"/>
                <w:szCs w:val="21"/>
              </w:rPr>
            </w:pPr>
            <w:ins w:id="102" w:author="Huming" w:date="2017-08-03T16:36:00Z">
              <w:r>
                <w:rPr>
                  <w:rFonts w:hint="eastAsia"/>
                  <w:color w:val="000000"/>
                  <w:kern w:val="0"/>
                  <w:sz w:val="21"/>
                  <w:szCs w:val="21"/>
                </w:rPr>
                <w:t>2017-06-02</w:t>
              </w:r>
            </w:ins>
          </w:p>
        </w:tc>
      </w:tr>
      <w:tr w:rsidR="001D7E37" w:rsidRPr="008F5CAC" w14:paraId="3CCC4F67" w14:textId="77777777" w:rsidTr="001D7E37">
        <w:tblPrEx>
          <w:tblW w:w="8946" w:type="dxa"/>
          <w:tblInd w:w="93" w:type="dxa"/>
          <w:tblLayout w:type="fixed"/>
          <w:tblPrExChange w:id="103" w:author="Huming" w:date="2017-08-03T16:35:00Z">
            <w:tblPrEx>
              <w:tblW w:w="8946" w:type="dxa"/>
              <w:tblInd w:w="93" w:type="dxa"/>
              <w:tblLayout w:type="fixed"/>
            </w:tblPrEx>
          </w:tblPrExChange>
        </w:tblPrEx>
        <w:trPr>
          <w:trHeight w:val="219"/>
          <w:ins w:id="104" w:author="Huming" w:date="2017-08-03T16:35:00Z"/>
          <w:trPrChange w:id="105" w:author="Huming" w:date="2017-08-03T16:35:00Z">
            <w:trPr>
              <w:trHeight w:val="454"/>
            </w:trPr>
          </w:trPrChange>
        </w:trPr>
        <w:tc>
          <w:tcPr>
            <w:tcW w:w="724" w:type="dxa"/>
            <w:tcBorders>
              <w:top w:val="single" w:sz="4" w:space="0" w:color="000000"/>
              <w:left w:val="single" w:sz="4" w:space="0" w:color="000000"/>
              <w:bottom w:val="single" w:sz="4" w:space="0" w:color="000000"/>
              <w:right w:val="single" w:sz="4" w:space="0" w:color="000000"/>
            </w:tcBorders>
            <w:vAlign w:val="center"/>
            <w:tcPrChange w:id="106" w:author="Huming" w:date="2017-08-03T16:35:00Z">
              <w:tcPr>
                <w:tcW w:w="724" w:type="dxa"/>
                <w:tcBorders>
                  <w:top w:val="single" w:sz="4" w:space="0" w:color="000000"/>
                  <w:left w:val="single" w:sz="4" w:space="0" w:color="000000"/>
                  <w:bottom w:val="single" w:sz="4" w:space="0" w:color="000000"/>
                  <w:right w:val="single" w:sz="4" w:space="0" w:color="000000"/>
                </w:tcBorders>
                <w:vAlign w:val="center"/>
              </w:tcPr>
            </w:tcPrChange>
          </w:tcPr>
          <w:p w14:paraId="21937CC1" w14:textId="77777777" w:rsidR="001D7E37" w:rsidRPr="008F5CAC" w:rsidRDefault="001D7E37" w:rsidP="00DB16BA">
            <w:pPr>
              <w:widowControl/>
              <w:numPr>
                <w:ilvl w:val="0"/>
                <w:numId w:val="6"/>
              </w:numPr>
              <w:jc w:val="center"/>
              <w:rPr>
                <w:ins w:id="107" w:author="Huming" w:date="2017-08-03T16:3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Change w:id="108" w:author="Huming" w:date="2017-08-03T16:35:00Z">
              <w:tcPr>
                <w:tcW w:w="6521" w:type="dxa"/>
                <w:tcBorders>
                  <w:top w:val="single" w:sz="4" w:space="0" w:color="000000"/>
                  <w:left w:val="nil"/>
                  <w:bottom w:val="single" w:sz="4" w:space="0" w:color="000000"/>
                  <w:right w:val="single" w:sz="4" w:space="0" w:color="000000"/>
                </w:tcBorders>
                <w:shd w:val="clear" w:color="auto" w:fill="auto"/>
                <w:vAlign w:val="bottom"/>
              </w:tcPr>
            </w:tcPrChange>
          </w:tcPr>
          <w:p w14:paraId="3225AA3E" w14:textId="77777777" w:rsidR="00831128" w:rsidRDefault="001D7E37">
            <w:pPr>
              <w:rPr>
                <w:ins w:id="109" w:author="Huming" w:date="2017-08-03T16:35:00Z"/>
                <w:rFonts w:asciiTheme="minorEastAsia" w:eastAsiaTheme="minorEastAsia" w:hAnsiTheme="minorEastAsia" w:cs="Arial"/>
                <w:color w:val="000000"/>
                <w:kern w:val="0"/>
                <w:sz w:val="21"/>
                <w:szCs w:val="21"/>
              </w:rPr>
              <w:pPrChange w:id="110" w:author="Huming" w:date="2017-08-03T16:35:00Z">
                <w:pPr>
                  <w:widowControl/>
                  <w:jc w:val="left"/>
                </w:pPr>
              </w:pPrChange>
            </w:pPr>
            <w:ins w:id="111" w:author="Huming" w:date="2017-08-03T16:3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r>
                <w:rPr>
                  <w:rFonts w:ascii="Arial" w:hAnsi="Arial" w:cs="Arial" w:hint="eastAsia"/>
                  <w:sz w:val="18"/>
                  <w:szCs w:val="18"/>
                </w:rPr>
                <w:t>4</w:t>
              </w:r>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Change w:id="112" w:author="Huming" w:date="2017-08-03T16:35:00Z">
              <w:tcPr>
                <w:tcW w:w="1701" w:type="dxa"/>
                <w:tcBorders>
                  <w:top w:val="single" w:sz="4" w:space="0" w:color="000000"/>
                  <w:left w:val="nil"/>
                  <w:bottom w:val="single" w:sz="4" w:space="0" w:color="000000"/>
                  <w:right w:val="single" w:sz="4" w:space="0" w:color="000000"/>
                </w:tcBorders>
                <w:shd w:val="clear" w:color="auto" w:fill="auto"/>
                <w:noWrap/>
                <w:vAlign w:val="bottom"/>
              </w:tcPr>
            </w:tcPrChange>
          </w:tcPr>
          <w:p w14:paraId="6A00D3DA" w14:textId="77777777" w:rsidR="001D7E37" w:rsidRDefault="001D7E37" w:rsidP="00DB16BA">
            <w:pPr>
              <w:widowControl/>
              <w:jc w:val="center"/>
              <w:rPr>
                <w:ins w:id="113" w:author="Huming" w:date="2017-08-03T16:35:00Z"/>
                <w:color w:val="000000"/>
                <w:kern w:val="0"/>
                <w:sz w:val="21"/>
                <w:szCs w:val="21"/>
              </w:rPr>
            </w:pPr>
            <w:ins w:id="114" w:author="Huming" w:date="2017-08-03T16:36:00Z">
              <w:r>
                <w:rPr>
                  <w:rFonts w:hint="eastAsia"/>
                  <w:color w:val="000000"/>
                  <w:kern w:val="0"/>
                  <w:sz w:val="21"/>
                  <w:szCs w:val="21"/>
                </w:rPr>
                <w:t>2017-06-02</w:t>
              </w:r>
            </w:ins>
          </w:p>
        </w:tc>
      </w:tr>
      <w:tr w:rsidR="00A72EC5" w:rsidRPr="008F5CAC" w14:paraId="7EE8F735" w14:textId="77777777" w:rsidTr="001D7E37">
        <w:trPr>
          <w:trHeight w:val="219"/>
          <w:ins w:id="115" w:author="Huming" w:date="2017-08-04T14:25:00Z"/>
        </w:trPr>
        <w:tc>
          <w:tcPr>
            <w:tcW w:w="724" w:type="dxa"/>
            <w:tcBorders>
              <w:top w:val="single" w:sz="4" w:space="0" w:color="000000"/>
              <w:left w:val="single" w:sz="4" w:space="0" w:color="000000"/>
              <w:bottom w:val="single" w:sz="4" w:space="0" w:color="000000"/>
              <w:right w:val="single" w:sz="4" w:space="0" w:color="000000"/>
            </w:tcBorders>
            <w:vAlign w:val="center"/>
          </w:tcPr>
          <w:p w14:paraId="050EE9E7" w14:textId="77777777" w:rsidR="00A72EC5" w:rsidRPr="008F5CAC" w:rsidRDefault="00A72EC5" w:rsidP="00DB16BA">
            <w:pPr>
              <w:widowControl/>
              <w:numPr>
                <w:ilvl w:val="0"/>
                <w:numId w:val="6"/>
              </w:numPr>
              <w:jc w:val="center"/>
              <w:rPr>
                <w:ins w:id="116" w:author="Huming" w:date="2017-08-04T14:2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8300156" w14:textId="77777777" w:rsidR="00A72EC5" w:rsidRDefault="00A72EC5" w:rsidP="0061589C">
            <w:pPr>
              <w:rPr>
                <w:ins w:id="117" w:author="Huming" w:date="2017-08-04T14:25:00Z"/>
                <w:rFonts w:ascii="Arial" w:hAnsi="Arial" w:cs="Arial"/>
                <w:sz w:val="18"/>
                <w:szCs w:val="18"/>
              </w:rPr>
            </w:pPr>
            <w:ins w:id="118"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ins w:id="119" w:author="Huming" w:date="2017-08-04T14:26:00Z">
              <w:r w:rsidR="0061589C">
                <w:rPr>
                  <w:rFonts w:ascii="Arial" w:hAnsi="Arial" w:cs="Arial" w:hint="eastAsia"/>
                  <w:sz w:val="18"/>
                  <w:szCs w:val="18"/>
                </w:rPr>
                <w:t>5</w:t>
              </w:r>
            </w:ins>
            <w:ins w:id="120"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54AFFF7B" w14:textId="77777777" w:rsidR="00A72EC5" w:rsidRDefault="00F41BD0" w:rsidP="00A72EC5">
            <w:pPr>
              <w:widowControl/>
              <w:jc w:val="center"/>
              <w:rPr>
                <w:ins w:id="121" w:author="Huming" w:date="2017-08-04T14:25:00Z"/>
                <w:color w:val="000000"/>
                <w:kern w:val="0"/>
                <w:sz w:val="21"/>
                <w:szCs w:val="21"/>
              </w:rPr>
            </w:pPr>
            <w:ins w:id="122" w:author="Huming" w:date="2017-08-04T14:25:00Z">
              <w:r>
                <w:rPr>
                  <w:rFonts w:hint="eastAsia"/>
                  <w:color w:val="000000"/>
                  <w:kern w:val="0"/>
                  <w:sz w:val="21"/>
                  <w:szCs w:val="21"/>
                </w:rPr>
                <w:t>2017-08-04</w:t>
              </w:r>
            </w:ins>
          </w:p>
        </w:tc>
      </w:tr>
      <w:tr w:rsidR="00F41BD0" w:rsidRPr="008F5CAC" w14:paraId="1D8F9298" w14:textId="77777777" w:rsidTr="001D7E37">
        <w:trPr>
          <w:trHeight w:val="219"/>
        </w:trPr>
        <w:tc>
          <w:tcPr>
            <w:tcW w:w="724" w:type="dxa"/>
            <w:tcBorders>
              <w:top w:val="single" w:sz="4" w:space="0" w:color="000000"/>
              <w:left w:val="single" w:sz="4" w:space="0" w:color="000000"/>
              <w:bottom w:val="single" w:sz="4" w:space="0" w:color="000000"/>
              <w:right w:val="single" w:sz="4" w:space="0" w:color="000000"/>
            </w:tcBorders>
            <w:vAlign w:val="center"/>
          </w:tcPr>
          <w:p w14:paraId="4A60B12D" w14:textId="77777777" w:rsidR="00F41BD0" w:rsidRPr="008F5CAC" w:rsidRDefault="00F41BD0" w:rsidP="00DB16BA">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A79EE2D" w14:textId="77777777" w:rsidR="00F41BD0" w:rsidRDefault="00F41BD0" w:rsidP="00F41BD0">
            <w:pPr>
              <w:rPr>
                <w:rFonts w:ascii="Arial" w:hAnsi="Arial" w:cs="Arial"/>
                <w:sz w:val="18"/>
                <w:szCs w:val="18"/>
              </w:rPr>
            </w:pPr>
            <w:ins w:id="123"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r>
              <w:rPr>
                <w:rFonts w:ascii="Arial" w:hAnsi="Arial" w:cs="Arial"/>
                <w:sz w:val="18"/>
                <w:szCs w:val="18"/>
              </w:rPr>
              <w:t>6</w:t>
            </w:r>
            <w:ins w:id="124"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32B32497" w14:textId="77777777" w:rsidR="00F41BD0" w:rsidRDefault="00F41BD0" w:rsidP="00F41BD0">
            <w:pPr>
              <w:widowControl/>
              <w:jc w:val="center"/>
              <w:rPr>
                <w:color w:val="000000"/>
                <w:kern w:val="0"/>
                <w:sz w:val="21"/>
                <w:szCs w:val="21"/>
              </w:rPr>
            </w:pPr>
            <w:ins w:id="125" w:author="Huming" w:date="2017-08-04T14:25:00Z">
              <w:r>
                <w:rPr>
                  <w:rFonts w:hint="eastAsia"/>
                  <w:color w:val="000000"/>
                  <w:kern w:val="0"/>
                  <w:sz w:val="21"/>
                  <w:szCs w:val="21"/>
                </w:rPr>
                <w:t>2017-08-</w:t>
              </w:r>
            </w:ins>
            <w:r>
              <w:rPr>
                <w:color w:val="000000"/>
                <w:kern w:val="0"/>
                <w:sz w:val="21"/>
                <w:szCs w:val="21"/>
              </w:rPr>
              <w:t>30</w:t>
            </w:r>
          </w:p>
        </w:tc>
      </w:tr>
      <w:tr w:rsidR="003837AC" w:rsidRPr="008F5CAC" w14:paraId="3CDD2B35" w14:textId="77777777" w:rsidTr="001D7E37">
        <w:trPr>
          <w:trHeight w:val="219"/>
        </w:trPr>
        <w:tc>
          <w:tcPr>
            <w:tcW w:w="724" w:type="dxa"/>
            <w:tcBorders>
              <w:top w:val="single" w:sz="4" w:space="0" w:color="000000"/>
              <w:left w:val="single" w:sz="4" w:space="0" w:color="000000"/>
              <w:bottom w:val="single" w:sz="4" w:space="0" w:color="000000"/>
              <w:right w:val="single" w:sz="4" w:space="0" w:color="000000"/>
            </w:tcBorders>
            <w:vAlign w:val="center"/>
          </w:tcPr>
          <w:p w14:paraId="27F78D9D" w14:textId="77777777" w:rsidR="003837AC" w:rsidRPr="008F5CAC" w:rsidRDefault="003837AC" w:rsidP="003837AC">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5F0082F2" w14:textId="77777777" w:rsidR="003837AC" w:rsidRDefault="003837AC" w:rsidP="003837AC">
            <w:pPr>
              <w:rPr>
                <w:rFonts w:ascii="Arial" w:hAnsi="Arial" w:cs="Arial"/>
                <w:sz w:val="18"/>
                <w:szCs w:val="18"/>
              </w:rPr>
            </w:pPr>
            <w:ins w:id="126"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r>
              <w:rPr>
                <w:rFonts w:ascii="Arial" w:hAnsi="Arial" w:cs="Arial"/>
                <w:sz w:val="18"/>
                <w:szCs w:val="18"/>
              </w:rPr>
              <w:t>7</w:t>
            </w:r>
            <w:ins w:id="127"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31AC5F9F" w14:textId="77777777" w:rsidR="003837AC" w:rsidRDefault="003837AC" w:rsidP="003837AC">
            <w:pPr>
              <w:widowControl/>
              <w:jc w:val="center"/>
              <w:rPr>
                <w:color w:val="000000"/>
                <w:kern w:val="0"/>
                <w:sz w:val="21"/>
                <w:szCs w:val="21"/>
              </w:rPr>
            </w:pPr>
            <w:ins w:id="128" w:author="Huming" w:date="2017-08-04T14:25:00Z">
              <w:r>
                <w:rPr>
                  <w:rFonts w:hint="eastAsia"/>
                  <w:color w:val="000000"/>
                  <w:kern w:val="0"/>
                  <w:sz w:val="21"/>
                  <w:szCs w:val="21"/>
                </w:rPr>
                <w:t>2017-0</w:t>
              </w:r>
            </w:ins>
            <w:r>
              <w:rPr>
                <w:color w:val="000000"/>
                <w:kern w:val="0"/>
                <w:sz w:val="21"/>
                <w:szCs w:val="21"/>
              </w:rPr>
              <w:t>9</w:t>
            </w:r>
            <w:ins w:id="129" w:author="Huming" w:date="2017-08-04T14:25:00Z">
              <w:r>
                <w:rPr>
                  <w:rFonts w:hint="eastAsia"/>
                  <w:color w:val="000000"/>
                  <w:kern w:val="0"/>
                  <w:sz w:val="21"/>
                  <w:szCs w:val="21"/>
                </w:rPr>
                <w:t>-</w:t>
              </w:r>
            </w:ins>
            <w:r>
              <w:rPr>
                <w:color w:val="000000"/>
                <w:kern w:val="0"/>
                <w:sz w:val="21"/>
                <w:szCs w:val="21"/>
              </w:rPr>
              <w:t>27</w:t>
            </w:r>
          </w:p>
        </w:tc>
      </w:tr>
      <w:tr w:rsidR="00273590" w:rsidRPr="008F5CAC" w14:paraId="5A0049BB" w14:textId="77777777" w:rsidTr="001D7E37">
        <w:trPr>
          <w:trHeight w:val="219"/>
        </w:trPr>
        <w:tc>
          <w:tcPr>
            <w:tcW w:w="724" w:type="dxa"/>
            <w:tcBorders>
              <w:top w:val="single" w:sz="4" w:space="0" w:color="000000"/>
              <w:left w:val="single" w:sz="4" w:space="0" w:color="000000"/>
              <w:bottom w:val="single" w:sz="4" w:space="0" w:color="000000"/>
              <w:right w:val="single" w:sz="4" w:space="0" w:color="000000"/>
            </w:tcBorders>
            <w:vAlign w:val="center"/>
          </w:tcPr>
          <w:p w14:paraId="3012D2CD" w14:textId="77777777" w:rsidR="00273590" w:rsidRPr="008F5CAC" w:rsidRDefault="00273590" w:rsidP="00273590">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5D2DD98A" w14:textId="48B59BBC" w:rsidR="00273590" w:rsidRDefault="00273590" w:rsidP="00273590">
            <w:pPr>
              <w:rPr>
                <w:rFonts w:ascii="Arial" w:hAnsi="Arial" w:cs="Arial"/>
                <w:sz w:val="18"/>
                <w:szCs w:val="18"/>
              </w:rPr>
            </w:pPr>
            <w:ins w:id="130"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r>
              <w:rPr>
                <w:rFonts w:ascii="Arial" w:hAnsi="Arial" w:cs="Arial"/>
                <w:sz w:val="18"/>
                <w:szCs w:val="18"/>
              </w:rPr>
              <w:t>8</w:t>
            </w:r>
            <w:ins w:id="131"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42FF5F85" w14:textId="4701CC3A" w:rsidR="00273590" w:rsidRDefault="00273590" w:rsidP="00273590">
            <w:pPr>
              <w:widowControl/>
              <w:jc w:val="center"/>
              <w:rPr>
                <w:color w:val="000000"/>
                <w:kern w:val="0"/>
                <w:sz w:val="21"/>
                <w:szCs w:val="21"/>
              </w:rPr>
            </w:pPr>
            <w:ins w:id="132" w:author="Huming" w:date="2017-08-04T14:25:00Z">
              <w:r>
                <w:rPr>
                  <w:rFonts w:hint="eastAsia"/>
                  <w:color w:val="000000"/>
                  <w:kern w:val="0"/>
                  <w:sz w:val="21"/>
                  <w:szCs w:val="21"/>
                </w:rPr>
                <w:t>2017-</w:t>
              </w:r>
            </w:ins>
            <w:r>
              <w:rPr>
                <w:color w:val="000000"/>
                <w:kern w:val="0"/>
                <w:sz w:val="21"/>
                <w:szCs w:val="21"/>
              </w:rPr>
              <w:t>10</w:t>
            </w:r>
            <w:ins w:id="133" w:author="Huming" w:date="2017-08-04T14:25:00Z">
              <w:r>
                <w:rPr>
                  <w:rFonts w:hint="eastAsia"/>
                  <w:color w:val="000000"/>
                  <w:kern w:val="0"/>
                  <w:sz w:val="21"/>
                  <w:szCs w:val="21"/>
                </w:rPr>
                <w:t>-</w:t>
              </w:r>
            </w:ins>
            <w:r>
              <w:rPr>
                <w:color w:val="000000"/>
                <w:kern w:val="0"/>
                <w:sz w:val="21"/>
                <w:szCs w:val="21"/>
              </w:rPr>
              <w:t>31</w:t>
            </w:r>
          </w:p>
        </w:tc>
      </w:tr>
      <w:tr w:rsidR="00273590" w:rsidRPr="008F5CAC" w14:paraId="427A5FDB" w14:textId="77777777" w:rsidTr="001D7E37">
        <w:trPr>
          <w:trHeight w:val="219"/>
        </w:trPr>
        <w:tc>
          <w:tcPr>
            <w:tcW w:w="724" w:type="dxa"/>
            <w:tcBorders>
              <w:top w:val="single" w:sz="4" w:space="0" w:color="000000"/>
              <w:left w:val="single" w:sz="4" w:space="0" w:color="000000"/>
              <w:bottom w:val="single" w:sz="4" w:space="0" w:color="000000"/>
              <w:right w:val="single" w:sz="4" w:space="0" w:color="000000"/>
            </w:tcBorders>
            <w:vAlign w:val="center"/>
          </w:tcPr>
          <w:p w14:paraId="0BCF5EEF" w14:textId="77777777" w:rsidR="00273590" w:rsidRPr="008F5CAC" w:rsidRDefault="00273590" w:rsidP="00273590">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D799FA9" w14:textId="0129727B" w:rsidR="00273590" w:rsidRDefault="002E1408" w:rsidP="002E1408">
            <w:pPr>
              <w:rPr>
                <w:rFonts w:ascii="Arial" w:hAnsi="Arial" w:cs="Arial"/>
                <w:sz w:val="18"/>
                <w:szCs w:val="18"/>
              </w:rPr>
            </w:pPr>
            <w:ins w:id="134"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r>
              <w:rPr>
                <w:rFonts w:ascii="Arial" w:hAnsi="Arial" w:cs="Arial"/>
                <w:sz w:val="18"/>
                <w:szCs w:val="18"/>
              </w:rPr>
              <w:t>9</w:t>
            </w:r>
            <w:ins w:id="135"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2DEEF003" w14:textId="735C4FFF" w:rsidR="00273590" w:rsidRDefault="002E1408" w:rsidP="002E1408">
            <w:pPr>
              <w:widowControl/>
              <w:jc w:val="center"/>
              <w:rPr>
                <w:color w:val="000000"/>
                <w:kern w:val="0"/>
                <w:sz w:val="21"/>
                <w:szCs w:val="21"/>
              </w:rPr>
            </w:pPr>
            <w:ins w:id="136" w:author="Huming" w:date="2017-08-04T14:25:00Z">
              <w:r>
                <w:rPr>
                  <w:rFonts w:hint="eastAsia"/>
                  <w:color w:val="000000"/>
                  <w:kern w:val="0"/>
                  <w:sz w:val="21"/>
                  <w:szCs w:val="21"/>
                </w:rPr>
                <w:t>2017-</w:t>
              </w:r>
            </w:ins>
            <w:r>
              <w:rPr>
                <w:color w:val="000000"/>
                <w:kern w:val="0"/>
                <w:sz w:val="21"/>
                <w:szCs w:val="21"/>
              </w:rPr>
              <w:t>11</w:t>
            </w:r>
            <w:ins w:id="137" w:author="Huming" w:date="2017-08-04T14:25:00Z">
              <w:r>
                <w:rPr>
                  <w:rFonts w:hint="eastAsia"/>
                  <w:color w:val="000000"/>
                  <w:kern w:val="0"/>
                  <w:sz w:val="21"/>
                  <w:szCs w:val="21"/>
                </w:rPr>
                <w:t>-</w:t>
              </w:r>
            </w:ins>
            <w:r>
              <w:rPr>
                <w:color w:val="000000"/>
                <w:kern w:val="0"/>
                <w:sz w:val="21"/>
                <w:szCs w:val="21"/>
              </w:rPr>
              <w:t>20</w:t>
            </w:r>
          </w:p>
        </w:tc>
      </w:tr>
      <w:tr w:rsidR="004F7EC7" w:rsidRPr="008F5CAC" w14:paraId="0D0ED9C8" w14:textId="77777777" w:rsidTr="001D7E37">
        <w:trPr>
          <w:trHeight w:val="219"/>
        </w:trPr>
        <w:tc>
          <w:tcPr>
            <w:tcW w:w="724" w:type="dxa"/>
            <w:tcBorders>
              <w:top w:val="single" w:sz="4" w:space="0" w:color="000000"/>
              <w:left w:val="single" w:sz="4" w:space="0" w:color="000000"/>
              <w:bottom w:val="single" w:sz="4" w:space="0" w:color="000000"/>
              <w:right w:val="single" w:sz="4" w:space="0" w:color="000000"/>
            </w:tcBorders>
            <w:vAlign w:val="center"/>
          </w:tcPr>
          <w:p w14:paraId="720F9BD2" w14:textId="77777777" w:rsidR="004F7EC7" w:rsidRPr="008F5CAC" w:rsidRDefault="004F7EC7" w:rsidP="004F7EC7">
            <w:pPr>
              <w:widowControl/>
              <w:numPr>
                <w:ilvl w:val="0"/>
                <w:numId w:val="6"/>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5BD9C804" w14:textId="6505D5B8" w:rsidR="004F7EC7" w:rsidRDefault="004F7EC7" w:rsidP="004F7EC7">
            <w:pPr>
              <w:rPr>
                <w:rFonts w:ascii="Arial" w:hAnsi="Arial" w:cs="Arial"/>
                <w:sz w:val="18"/>
                <w:szCs w:val="18"/>
              </w:rPr>
            </w:pPr>
            <w:ins w:id="138" w:author="Huming" w:date="2017-08-04T14:25:00Z">
              <w:r>
                <w:rPr>
                  <w:rFonts w:ascii="Arial" w:hAnsi="Arial" w:cs="Arial"/>
                  <w:sz w:val="18"/>
                  <w:szCs w:val="18"/>
                </w:rPr>
                <w:t>中国核能电力股份有限公司生产指标月度报告</w:t>
              </w:r>
              <w:r>
                <w:rPr>
                  <w:rFonts w:ascii="Arial" w:hAnsi="Arial" w:cs="Arial"/>
                  <w:sz w:val="18"/>
                  <w:szCs w:val="18"/>
                </w:rPr>
                <w:t>2017</w:t>
              </w:r>
              <w:r>
                <w:rPr>
                  <w:rFonts w:ascii="Arial" w:hAnsi="Arial" w:cs="Arial"/>
                  <w:sz w:val="18"/>
                  <w:szCs w:val="18"/>
                </w:rPr>
                <w:t>年</w:t>
              </w:r>
            </w:ins>
            <w:r>
              <w:rPr>
                <w:rFonts w:ascii="Arial" w:hAnsi="Arial" w:cs="Arial"/>
                <w:sz w:val="18"/>
                <w:szCs w:val="18"/>
              </w:rPr>
              <w:t>10</w:t>
            </w:r>
            <w:ins w:id="139" w:author="Huming" w:date="2017-08-04T14:25:00Z">
              <w:r>
                <w:rPr>
                  <w:rFonts w:ascii="Arial" w:hAnsi="Arial" w:cs="Arial"/>
                  <w:sz w:val="18"/>
                  <w:szCs w:val="18"/>
                </w:rPr>
                <w:t>月</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4CDB1DB0" w14:textId="648D1BC3" w:rsidR="004F7EC7" w:rsidRDefault="004F7EC7" w:rsidP="004F7EC7">
            <w:pPr>
              <w:widowControl/>
              <w:jc w:val="center"/>
              <w:rPr>
                <w:color w:val="000000"/>
                <w:kern w:val="0"/>
                <w:sz w:val="21"/>
                <w:szCs w:val="21"/>
              </w:rPr>
            </w:pPr>
            <w:ins w:id="140" w:author="Huming" w:date="2017-08-04T14:25:00Z">
              <w:r>
                <w:rPr>
                  <w:rFonts w:hint="eastAsia"/>
                  <w:color w:val="000000"/>
                  <w:kern w:val="0"/>
                  <w:sz w:val="21"/>
                  <w:szCs w:val="21"/>
                </w:rPr>
                <w:t>2017-</w:t>
              </w:r>
            </w:ins>
            <w:r>
              <w:rPr>
                <w:color w:val="000000"/>
                <w:kern w:val="0"/>
                <w:sz w:val="21"/>
                <w:szCs w:val="21"/>
              </w:rPr>
              <w:t>12</w:t>
            </w:r>
            <w:ins w:id="141" w:author="Huming" w:date="2017-08-04T14:25:00Z">
              <w:r>
                <w:rPr>
                  <w:rFonts w:hint="eastAsia"/>
                  <w:color w:val="000000"/>
                  <w:kern w:val="0"/>
                  <w:sz w:val="21"/>
                  <w:szCs w:val="21"/>
                </w:rPr>
                <w:t>-</w:t>
              </w:r>
            </w:ins>
            <w:r>
              <w:rPr>
                <w:color w:val="000000"/>
                <w:kern w:val="0"/>
                <w:sz w:val="21"/>
                <w:szCs w:val="21"/>
              </w:rPr>
              <w:t>05</w:t>
            </w:r>
          </w:p>
        </w:tc>
      </w:tr>
    </w:tbl>
    <w:p w14:paraId="6BBC3A4F" w14:textId="77777777" w:rsidR="00831128" w:rsidRDefault="00831128">
      <w:pPr>
        <w:widowControl/>
        <w:ind w:firstLine="408"/>
        <w:jc w:val="left"/>
        <w:rPr>
          <w:ins w:id="142" w:author="Huming" w:date="2017-08-03T16:34:00Z"/>
          <w:rFonts w:cs="Arial"/>
          <w:color w:val="000000"/>
          <w:kern w:val="0"/>
          <w:sz w:val="21"/>
          <w:szCs w:val="21"/>
        </w:rPr>
        <w:pPrChange w:id="143" w:author="Huming" w:date="2017-08-03T16:34:00Z">
          <w:pPr>
            <w:widowControl/>
            <w:jc w:val="left"/>
          </w:pPr>
        </w:pPrChange>
      </w:pPr>
    </w:p>
    <w:p w14:paraId="2F15DC2A" w14:textId="77777777" w:rsidR="001D7E37" w:rsidRDefault="001D7E37" w:rsidP="001D7E37">
      <w:pPr>
        <w:widowControl/>
        <w:ind w:firstLine="408"/>
        <w:jc w:val="left"/>
        <w:rPr>
          <w:ins w:id="144" w:author="Huming" w:date="2017-08-03T16:36:00Z"/>
          <w:rFonts w:cs="Arial"/>
          <w:color w:val="000000"/>
          <w:kern w:val="0"/>
          <w:sz w:val="21"/>
          <w:szCs w:val="21"/>
        </w:rPr>
      </w:pPr>
      <w:ins w:id="145" w:author="Huming" w:date="2017-08-03T16:36:00Z">
        <w:r>
          <w:rPr>
            <w:rFonts w:cs="Arial" w:hint="eastAsia"/>
            <w:color w:val="000000"/>
            <w:kern w:val="0"/>
            <w:sz w:val="21"/>
            <w:szCs w:val="21"/>
          </w:rPr>
          <w:t>表</w:t>
        </w:r>
        <w:r>
          <w:rPr>
            <w:rFonts w:cs="Arial" w:hint="eastAsia"/>
            <w:color w:val="000000"/>
            <w:kern w:val="0"/>
            <w:sz w:val="21"/>
            <w:szCs w:val="21"/>
          </w:rPr>
          <w:t xml:space="preserve">2-2-1 </w:t>
        </w:r>
        <w:r>
          <w:rPr>
            <w:rFonts w:cs="Arial" w:hint="eastAsia"/>
            <w:color w:val="000000"/>
            <w:kern w:val="0"/>
            <w:sz w:val="21"/>
            <w:szCs w:val="21"/>
          </w:rPr>
          <w:t>中国核电</w:t>
        </w:r>
        <w:r>
          <w:rPr>
            <w:rFonts w:ascii="Arial" w:hAnsi="Arial" w:cs="Arial"/>
            <w:sz w:val="18"/>
            <w:szCs w:val="18"/>
          </w:rPr>
          <w:t>WANO</w:t>
        </w:r>
        <w:r>
          <w:rPr>
            <w:rFonts w:ascii="Arial" w:hAnsi="Arial" w:cs="Arial"/>
            <w:sz w:val="18"/>
            <w:szCs w:val="18"/>
          </w:rPr>
          <w:t>指标季度报告</w:t>
        </w:r>
      </w:ins>
    </w:p>
    <w:tbl>
      <w:tblPr>
        <w:tblW w:w="8946" w:type="dxa"/>
        <w:tblInd w:w="93" w:type="dxa"/>
        <w:tblLayout w:type="fixed"/>
        <w:tblLook w:val="04A0" w:firstRow="1" w:lastRow="0" w:firstColumn="1" w:lastColumn="0" w:noHBand="0" w:noVBand="1"/>
      </w:tblPr>
      <w:tblGrid>
        <w:gridCol w:w="724"/>
        <w:gridCol w:w="6521"/>
        <w:gridCol w:w="1701"/>
      </w:tblGrid>
      <w:tr w:rsidR="001D7E37" w:rsidRPr="00A64F6D" w14:paraId="36C9AFC3" w14:textId="77777777" w:rsidTr="00DB16BA">
        <w:trPr>
          <w:trHeight w:val="496"/>
          <w:tblHeader/>
          <w:ins w:id="146" w:author="Huming" w:date="2017-08-03T16:37:00Z"/>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4AC0DA6" w14:textId="77777777" w:rsidR="001D7E37" w:rsidRPr="002E6C71" w:rsidRDefault="001D7E37" w:rsidP="00DB16BA">
            <w:pPr>
              <w:widowControl/>
              <w:jc w:val="center"/>
              <w:rPr>
                <w:ins w:id="147" w:author="Huming" w:date="2017-08-03T16:37:00Z"/>
                <w:rFonts w:ascii="Arial" w:hAnsi="Arial" w:cs="Arial"/>
                <w:b/>
                <w:bCs/>
                <w:color w:val="000000"/>
                <w:kern w:val="0"/>
                <w:sz w:val="21"/>
                <w:szCs w:val="21"/>
              </w:rPr>
            </w:pPr>
            <w:ins w:id="148" w:author="Huming" w:date="2017-08-03T16:37:00Z">
              <w:r w:rsidRPr="002E6C71">
                <w:rPr>
                  <w:rFonts w:ascii="Arial" w:hAnsi="Arial" w:cs="Arial" w:hint="eastAsia"/>
                  <w:b/>
                  <w:bCs/>
                  <w:color w:val="000000"/>
                  <w:kern w:val="0"/>
                  <w:sz w:val="21"/>
                  <w:szCs w:val="21"/>
                </w:rPr>
                <w:lastRenderedPageBreak/>
                <w:t>序号</w:t>
              </w:r>
            </w:ins>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079483B5" w14:textId="77777777" w:rsidR="001D7E37" w:rsidRPr="002E6C71" w:rsidRDefault="001D7E37" w:rsidP="00DB16BA">
            <w:pPr>
              <w:widowControl/>
              <w:jc w:val="center"/>
              <w:rPr>
                <w:ins w:id="149" w:author="Huming" w:date="2017-08-03T16:37:00Z"/>
                <w:rFonts w:ascii="Arial" w:hAnsi="Arial" w:cs="Arial"/>
                <w:b/>
                <w:bCs/>
                <w:color w:val="000000"/>
                <w:kern w:val="0"/>
                <w:sz w:val="21"/>
                <w:szCs w:val="21"/>
              </w:rPr>
            </w:pPr>
            <w:ins w:id="150" w:author="Huming" w:date="2017-08-03T16:37:00Z">
              <w:r w:rsidRPr="002E6C71">
                <w:rPr>
                  <w:rFonts w:ascii="Arial" w:hAnsi="Arial" w:cs="Arial" w:hint="eastAsia"/>
                  <w:b/>
                  <w:bCs/>
                  <w:color w:val="000000"/>
                  <w:kern w:val="0"/>
                  <w:sz w:val="21"/>
                  <w:szCs w:val="21"/>
                </w:rPr>
                <w:t>报告</w:t>
              </w:r>
              <w:r w:rsidRPr="002E6C71">
                <w:rPr>
                  <w:rFonts w:ascii="Arial" w:hAnsi="Arial" w:cs="Arial"/>
                  <w:b/>
                  <w:bCs/>
                  <w:color w:val="000000"/>
                  <w:kern w:val="0"/>
                  <w:sz w:val="21"/>
                  <w:szCs w:val="21"/>
                </w:rPr>
                <w:t>标题</w:t>
              </w:r>
            </w:ins>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678D6788" w14:textId="77777777" w:rsidR="001D7E37" w:rsidRPr="002E6C71" w:rsidRDefault="001D7E37" w:rsidP="00DB16BA">
            <w:pPr>
              <w:widowControl/>
              <w:jc w:val="center"/>
              <w:rPr>
                <w:ins w:id="151" w:author="Huming" w:date="2017-08-03T16:37:00Z"/>
                <w:rFonts w:ascii="Arial" w:hAnsi="Arial" w:cs="Arial"/>
                <w:b/>
                <w:bCs/>
                <w:color w:val="000000"/>
                <w:kern w:val="0"/>
                <w:sz w:val="21"/>
                <w:szCs w:val="21"/>
              </w:rPr>
            </w:pPr>
            <w:ins w:id="152" w:author="Huming" w:date="2017-08-03T16:37:00Z">
              <w:r w:rsidRPr="002E6C71">
                <w:rPr>
                  <w:rFonts w:ascii="Arial" w:hAnsi="Arial" w:cs="Arial"/>
                  <w:b/>
                  <w:bCs/>
                  <w:color w:val="000000"/>
                  <w:kern w:val="0"/>
                  <w:sz w:val="21"/>
                  <w:szCs w:val="21"/>
                </w:rPr>
                <w:t>发布日期</w:t>
              </w:r>
            </w:ins>
          </w:p>
        </w:tc>
      </w:tr>
      <w:tr w:rsidR="001D7E37" w:rsidRPr="008F5CAC" w14:paraId="160338FF" w14:textId="77777777" w:rsidTr="00DB16BA">
        <w:trPr>
          <w:trHeight w:val="454"/>
          <w:ins w:id="153"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14:paraId="7268A022" w14:textId="77777777" w:rsidR="001D7E37" w:rsidRPr="008F5CAC" w:rsidRDefault="001D7E37" w:rsidP="00C55373">
            <w:pPr>
              <w:widowControl/>
              <w:numPr>
                <w:ilvl w:val="0"/>
                <w:numId w:val="21"/>
              </w:numPr>
              <w:jc w:val="center"/>
              <w:rPr>
                <w:ins w:id="154"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32D41F74" w14:textId="77777777" w:rsidR="001D7E37" w:rsidRPr="00317DEC" w:rsidRDefault="001D7E37" w:rsidP="001D7E37">
            <w:pPr>
              <w:rPr>
                <w:ins w:id="155" w:author="Huming" w:date="2017-08-03T16:37:00Z"/>
                <w:rFonts w:asciiTheme="minorEastAsia" w:eastAsiaTheme="minorEastAsia" w:hAnsiTheme="minorEastAsia" w:cs="Arial"/>
                <w:color w:val="000000"/>
                <w:kern w:val="0"/>
                <w:sz w:val="21"/>
                <w:szCs w:val="21"/>
              </w:rPr>
            </w:pPr>
            <w:ins w:id="156" w:author="Huming" w:date="2017-08-03T16:37: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w:t>
              </w:r>
            </w:ins>
            <w:ins w:id="157" w:author="Huming" w:date="2017-08-03T16:38:00Z">
              <w:r>
                <w:rPr>
                  <w:rFonts w:ascii="Arial" w:hAnsi="Arial" w:cs="Arial"/>
                  <w:sz w:val="18"/>
                  <w:szCs w:val="18"/>
                </w:rPr>
                <w:t>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第一季度）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0EC77C96" w14:textId="77777777" w:rsidR="001D7E37" w:rsidRPr="00A44482" w:rsidRDefault="001D7E37" w:rsidP="00DB16BA">
            <w:pPr>
              <w:widowControl/>
              <w:jc w:val="center"/>
              <w:rPr>
                <w:ins w:id="158" w:author="Huming" w:date="2017-08-03T16:37:00Z"/>
                <w:color w:val="000000"/>
                <w:kern w:val="0"/>
                <w:sz w:val="21"/>
                <w:szCs w:val="21"/>
              </w:rPr>
            </w:pPr>
            <w:ins w:id="159" w:author="Huming" w:date="2017-08-03T16:37:00Z">
              <w:r>
                <w:rPr>
                  <w:rFonts w:hint="eastAsia"/>
                  <w:color w:val="000000"/>
                  <w:kern w:val="0"/>
                  <w:sz w:val="21"/>
                  <w:szCs w:val="21"/>
                </w:rPr>
                <w:t>2017-06-02</w:t>
              </w:r>
            </w:ins>
          </w:p>
        </w:tc>
      </w:tr>
      <w:tr w:rsidR="001D7E37" w:rsidRPr="008F5CAC" w14:paraId="0A1E7A73" w14:textId="77777777" w:rsidTr="00DB16BA">
        <w:trPr>
          <w:trHeight w:val="454"/>
          <w:ins w:id="160"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14:paraId="14AE5273" w14:textId="77777777" w:rsidR="001D7E37" w:rsidRPr="008F5CAC" w:rsidRDefault="001D7E37" w:rsidP="00C55373">
            <w:pPr>
              <w:widowControl/>
              <w:numPr>
                <w:ilvl w:val="0"/>
                <w:numId w:val="21"/>
              </w:numPr>
              <w:jc w:val="center"/>
              <w:rPr>
                <w:ins w:id="161"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E9DC803" w14:textId="77777777" w:rsidR="001D7E37" w:rsidRPr="00317DEC" w:rsidRDefault="001D7E37" w:rsidP="00DB16BA">
            <w:pPr>
              <w:rPr>
                <w:ins w:id="162" w:author="Huming" w:date="2017-08-03T16:37:00Z"/>
                <w:rFonts w:asciiTheme="minorEastAsia" w:eastAsiaTheme="minorEastAsia" w:hAnsiTheme="minorEastAsia" w:cs="Arial"/>
                <w:color w:val="000000"/>
                <w:kern w:val="0"/>
                <w:sz w:val="21"/>
                <w:szCs w:val="21"/>
              </w:rPr>
            </w:pPr>
            <w:ins w:id="163" w:author="Huming" w:date="2017-08-03T16:38: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第二季度）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060F0AD0" w14:textId="77777777" w:rsidR="001D7E37" w:rsidRPr="00A44482" w:rsidRDefault="001D7E37" w:rsidP="00DB16BA">
            <w:pPr>
              <w:widowControl/>
              <w:jc w:val="center"/>
              <w:rPr>
                <w:ins w:id="164" w:author="Huming" w:date="2017-08-03T16:37:00Z"/>
                <w:color w:val="000000"/>
                <w:kern w:val="0"/>
                <w:sz w:val="21"/>
                <w:szCs w:val="21"/>
              </w:rPr>
            </w:pPr>
            <w:ins w:id="165" w:author="Huming" w:date="2017-08-03T16:37:00Z">
              <w:r>
                <w:rPr>
                  <w:rFonts w:hint="eastAsia"/>
                  <w:color w:val="000000"/>
                  <w:kern w:val="0"/>
                  <w:sz w:val="21"/>
                  <w:szCs w:val="21"/>
                </w:rPr>
                <w:t>2017-06-02</w:t>
              </w:r>
            </w:ins>
          </w:p>
        </w:tc>
      </w:tr>
      <w:tr w:rsidR="00A72EC5" w:rsidRPr="008F5CAC" w14:paraId="781CA563" w14:textId="77777777" w:rsidTr="00DB16BA">
        <w:trPr>
          <w:trHeight w:val="454"/>
          <w:ins w:id="166" w:author="Huming" w:date="2017-08-04T14:25:00Z"/>
        </w:trPr>
        <w:tc>
          <w:tcPr>
            <w:tcW w:w="724" w:type="dxa"/>
            <w:tcBorders>
              <w:top w:val="single" w:sz="4" w:space="0" w:color="000000"/>
              <w:left w:val="single" w:sz="4" w:space="0" w:color="000000"/>
              <w:bottom w:val="single" w:sz="4" w:space="0" w:color="000000"/>
              <w:right w:val="single" w:sz="4" w:space="0" w:color="000000"/>
            </w:tcBorders>
            <w:vAlign w:val="center"/>
          </w:tcPr>
          <w:p w14:paraId="4E4C39AF" w14:textId="77777777" w:rsidR="00A72EC5" w:rsidRPr="008F5CAC" w:rsidRDefault="00A72EC5" w:rsidP="00C55373">
            <w:pPr>
              <w:widowControl/>
              <w:numPr>
                <w:ilvl w:val="0"/>
                <w:numId w:val="21"/>
              </w:numPr>
              <w:jc w:val="center"/>
              <w:rPr>
                <w:ins w:id="167" w:author="Huming" w:date="2017-08-04T14:2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5D4DD958" w14:textId="77777777" w:rsidR="00A72EC5" w:rsidRDefault="00A72EC5" w:rsidP="00DB16BA">
            <w:pPr>
              <w:rPr>
                <w:ins w:id="168" w:author="Huming" w:date="2017-08-04T14:25:00Z"/>
                <w:rFonts w:ascii="Arial" w:hAnsi="Arial" w:cs="Arial"/>
                <w:sz w:val="18"/>
                <w:szCs w:val="18"/>
              </w:rPr>
            </w:pPr>
            <w:ins w:id="169" w:author="Huming" w:date="2017-08-04T14:25: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w:t>
              </w:r>
            </w:ins>
            <w:r w:rsidR="00641EF7">
              <w:rPr>
                <w:rFonts w:ascii="Arial" w:hAnsi="Arial" w:cs="Arial" w:hint="eastAsia"/>
                <w:sz w:val="18"/>
                <w:szCs w:val="18"/>
              </w:rPr>
              <w:t>三</w:t>
            </w:r>
            <w:ins w:id="170" w:author="Huming" w:date="2017-08-04T14:25:00Z">
              <w:r>
                <w:rPr>
                  <w:rFonts w:ascii="Arial" w:hAnsi="Arial" w:cs="Arial" w:hint="eastAsia"/>
                  <w:sz w:val="18"/>
                  <w:szCs w:val="18"/>
                </w:rPr>
                <w:t>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0E97FEF5" w14:textId="77777777" w:rsidR="00A72EC5" w:rsidRDefault="00A72EC5" w:rsidP="00DB16BA">
            <w:pPr>
              <w:widowControl/>
              <w:jc w:val="center"/>
              <w:rPr>
                <w:ins w:id="171" w:author="Huming" w:date="2017-08-04T14:25:00Z"/>
                <w:color w:val="000000"/>
                <w:kern w:val="0"/>
                <w:sz w:val="21"/>
                <w:szCs w:val="21"/>
              </w:rPr>
            </w:pPr>
            <w:ins w:id="172" w:author="Huming" w:date="2017-08-04T14:25:00Z">
              <w:r>
                <w:rPr>
                  <w:rFonts w:hint="eastAsia"/>
                  <w:color w:val="000000"/>
                  <w:kern w:val="0"/>
                  <w:sz w:val="21"/>
                  <w:szCs w:val="21"/>
                </w:rPr>
                <w:t>2017-08-04</w:t>
              </w:r>
            </w:ins>
          </w:p>
        </w:tc>
      </w:tr>
      <w:tr w:rsidR="00A72EC5" w:rsidRPr="008F5CAC" w14:paraId="17351129" w14:textId="77777777" w:rsidTr="00DB16BA">
        <w:trPr>
          <w:trHeight w:val="454"/>
          <w:ins w:id="173" w:author="Huming" w:date="2017-08-04T14:25:00Z"/>
        </w:trPr>
        <w:tc>
          <w:tcPr>
            <w:tcW w:w="724" w:type="dxa"/>
            <w:tcBorders>
              <w:top w:val="single" w:sz="4" w:space="0" w:color="000000"/>
              <w:left w:val="single" w:sz="4" w:space="0" w:color="000000"/>
              <w:bottom w:val="single" w:sz="4" w:space="0" w:color="000000"/>
              <w:right w:val="single" w:sz="4" w:space="0" w:color="000000"/>
            </w:tcBorders>
            <w:vAlign w:val="center"/>
          </w:tcPr>
          <w:p w14:paraId="7E01C37E" w14:textId="77777777" w:rsidR="00A72EC5" w:rsidRPr="008F5CAC" w:rsidRDefault="00A72EC5" w:rsidP="00C55373">
            <w:pPr>
              <w:widowControl/>
              <w:numPr>
                <w:ilvl w:val="0"/>
                <w:numId w:val="21"/>
              </w:numPr>
              <w:jc w:val="center"/>
              <w:rPr>
                <w:ins w:id="174" w:author="Huming" w:date="2017-08-04T14:25: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4B5B4C8" w14:textId="77777777" w:rsidR="00A72EC5" w:rsidRDefault="00A72EC5" w:rsidP="00DB16BA">
            <w:pPr>
              <w:rPr>
                <w:ins w:id="175" w:author="Huming" w:date="2017-08-04T14:25:00Z"/>
                <w:rFonts w:ascii="Arial" w:hAnsi="Arial" w:cs="Arial"/>
                <w:sz w:val="18"/>
                <w:szCs w:val="18"/>
              </w:rPr>
            </w:pPr>
            <w:ins w:id="176" w:author="Huming" w:date="2017-08-04T14:25: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6</w:t>
              </w:r>
              <w:r>
                <w:rPr>
                  <w:rFonts w:ascii="Arial" w:hAnsi="Arial" w:cs="Arial"/>
                  <w:sz w:val="18"/>
                  <w:szCs w:val="18"/>
                </w:rPr>
                <w:t>年</w:t>
              </w:r>
              <w:r>
                <w:rPr>
                  <w:rFonts w:ascii="Arial" w:hAnsi="Arial" w:cs="Arial" w:hint="eastAsia"/>
                  <w:sz w:val="18"/>
                  <w:szCs w:val="18"/>
                </w:rPr>
                <w:t>第</w:t>
              </w:r>
            </w:ins>
            <w:r w:rsidR="00641EF7">
              <w:rPr>
                <w:rFonts w:ascii="Arial" w:hAnsi="Arial" w:cs="Arial" w:hint="eastAsia"/>
                <w:sz w:val="18"/>
                <w:szCs w:val="18"/>
              </w:rPr>
              <w:t>四</w:t>
            </w:r>
            <w:ins w:id="177" w:author="Huming" w:date="2017-08-04T14:25:00Z">
              <w:r>
                <w:rPr>
                  <w:rFonts w:ascii="Arial" w:hAnsi="Arial" w:cs="Arial" w:hint="eastAsia"/>
                  <w:sz w:val="18"/>
                  <w:szCs w:val="18"/>
                </w:rPr>
                <w:t>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69E527CF" w14:textId="77777777" w:rsidR="00A72EC5" w:rsidRDefault="00A72EC5" w:rsidP="00DB16BA">
            <w:pPr>
              <w:widowControl/>
              <w:jc w:val="center"/>
              <w:rPr>
                <w:ins w:id="178" w:author="Huming" w:date="2017-08-04T14:25:00Z"/>
                <w:color w:val="000000"/>
                <w:kern w:val="0"/>
                <w:sz w:val="21"/>
                <w:szCs w:val="21"/>
              </w:rPr>
            </w:pPr>
            <w:ins w:id="179" w:author="Huming" w:date="2017-08-04T14:25:00Z">
              <w:r>
                <w:rPr>
                  <w:rFonts w:hint="eastAsia"/>
                  <w:color w:val="000000"/>
                  <w:kern w:val="0"/>
                  <w:sz w:val="21"/>
                  <w:szCs w:val="21"/>
                </w:rPr>
                <w:t>2017-08-04</w:t>
              </w:r>
            </w:ins>
          </w:p>
        </w:tc>
      </w:tr>
      <w:tr w:rsidR="00A72EC5" w:rsidRPr="008F5CAC" w14:paraId="159B72EB" w14:textId="77777777" w:rsidTr="00DB16BA">
        <w:trPr>
          <w:trHeight w:val="454"/>
          <w:ins w:id="180"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14:paraId="69E00704" w14:textId="77777777" w:rsidR="00A72EC5" w:rsidRPr="008F5CAC" w:rsidRDefault="00A72EC5" w:rsidP="00C55373">
            <w:pPr>
              <w:widowControl/>
              <w:numPr>
                <w:ilvl w:val="0"/>
                <w:numId w:val="21"/>
              </w:numPr>
              <w:jc w:val="center"/>
              <w:rPr>
                <w:ins w:id="181"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527A1C56" w14:textId="77777777" w:rsidR="00A72EC5" w:rsidRPr="005F5B78" w:rsidRDefault="00A72EC5" w:rsidP="001D7E37">
            <w:pPr>
              <w:rPr>
                <w:ins w:id="182" w:author="Huming" w:date="2017-08-03T16:37:00Z"/>
                <w:rFonts w:asciiTheme="minorEastAsia" w:eastAsiaTheme="minorEastAsia" w:hAnsiTheme="minorEastAsia" w:cs="Arial"/>
                <w:color w:val="000000"/>
                <w:kern w:val="0"/>
                <w:sz w:val="21"/>
                <w:szCs w:val="21"/>
              </w:rPr>
            </w:pPr>
            <w:ins w:id="183" w:author="Huming" w:date="2017-08-03T16:38: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7</w:t>
              </w:r>
              <w:r>
                <w:rPr>
                  <w:rFonts w:ascii="Arial" w:hAnsi="Arial" w:cs="Arial"/>
                  <w:sz w:val="18"/>
                  <w:szCs w:val="18"/>
                </w:rPr>
                <w:t>年</w:t>
              </w:r>
              <w:r>
                <w:rPr>
                  <w:rFonts w:ascii="Arial" w:hAnsi="Arial" w:cs="Arial" w:hint="eastAsia"/>
                  <w:sz w:val="18"/>
                  <w:szCs w:val="18"/>
                </w:rPr>
                <w:t>第一季度）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319E010F" w14:textId="77777777" w:rsidR="00D80B35" w:rsidRDefault="00A72EC5">
            <w:pPr>
              <w:ind w:firstLineChars="100" w:firstLine="210"/>
              <w:rPr>
                <w:ins w:id="184" w:author="Huming" w:date="2017-08-03T16:37:00Z"/>
                <w:color w:val="000000"/>
                <w:kern w:val="0"/>
                <w:sz w:val="21"/>
                <w:szCs w:val="21"/>
              </w:rPr>
              <w:pPrChange w:id="185" w:author="Huming" w:date="2017-08-04T14:25:00Z">
                <w:pPr>
                  <w:widowControl/>
                  <w:jc w:val="center"/>
                </w:pPr>
              </w:pPrChange>
            </w:pPr>
            <w:ins w:id="186" w:author="Huming" w:date="2017-08-04T14:25:00Z">
              <w:r>
                <w:rPr>
                  <w:rFonts w:hint="eastAsia"/>
                  <w:color w:val="000000"/>
                  <w:kern w:val="0"/>
                  <w:sz w:val="21"/>
                  <w:szCs w:val="21"/>
                </w:rPr>
                <w:t>2017-08-04</w:t>
              </w:r>
            </w:ins>
          </w:p>
        </w:tc>
      </w:tr>
      <w:tr w:rsidR="00A72EC5" w:rsidRPr="008F5CAC" w14:paraId="04D1CB83" w14:textId="77777777" w:rsidTr="00DB16BA">
        <w:trPr>
          <w:trHeight w:val="219"/>
          <w:ins w:id="187" w:author="Huming" w:date="2017-08-03T16:37:00Z"/>
        </w:trPr>
        <w:tc>
          <w:tcPr>
            <w:tcW w:w="724" w:type="dxa"/>
            <w:tcBorders>
              <w:top w:val="single" w:sz="4" w:space="0" w:color="000000"/>
              <w:left w:val="single" w:sz="4" w:space="0" w:color="000000"/>
              <w:bottom w:val="single" w:sz="4" w:space="0" w:color="000000"/>
              <w:right w:val="single" w:sz="4" w:space="0" w:color="000000"/>
            </w:tcBorders>
            <w:vAlign w:val="center"/>
          </w:tcPr>
          <w:p w14:paraId="07946C61" w14:textId="77777777" w:rsidR="00A72EC5" w:rsidRPr="008F5CAC" w:rsidRDefault="00A72EC5" w:rsidP="00C55373">
            <w:pPr>
              <w:widowControl/>
              <w:numPr>
                <w:ilvl w:val="0"/>
                <w:numId w:val="21"/>
              </w:numPr>
              <w:jc w:val="center"/>
              <w:rPr>
                <w:ins w:id="188" w:author="Huming" w:date="2017-08-03T16:37:00Z"/>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640E71E5" w14:textId="77777777" w:rsidR="00A72EC5" w:rsidRPr="005F5B78" w:rsidRDefault="00A72EC5" w:rsidP="001D7E37">
            <w:pPr>
              <w:rPr>
                <w:ins w:id="189" w:author="Huming" w:date="2017-08-03T16:37:00Z"/>
                <w:rFonts w:asciiTheme="minorEastAsia" w:eastAsiaTheme="minorEastAsia" w:hAnsiTheme="minorEastAsia" w:cs="Arial"/>
                <w:color w:val="000000"/>
                <w:kern w:val="0"/>
                <w:sz w:val="21"/>
                <w:szCs w:val="21"/>
              </w:rPr>
            </w:pPr>
            <w:ins w:id="190" w:author="Huming" w:date="2017-08-03T16:38:00Z">
              <w:r>
                <w:rPr>
                  <w:rFonts w:ascii="Arial" w:hAnsi="Arial" w:cs="Arial"/>
                  <w:sz w:val="18"/>
                  <w:szCs w:val="18"/>
                </w:rPr>
                <w:t>中国核能电力股份有限公司</w:t>
              </w:r>
              <w:r>
                <w:rPr>
                  <w:rFonts w:ascii="Arial" w:hAnsi="Arial" w:cs="Arial" w:hint="eastAsia"/>
                  <w:sz w:val="18"/>
                  <w:szCs w:val="18"/>
                </w:rPr>
                <w:t>WANO</w:t>
              </w:r>
              <w:r>
                <w:rPr>
                  <w:rFonts w:ascii="Arial" w:hAnsi="Arial" w:cs="Arial"/>
                  <w:sz w:val="18"/>
                  <w:szCs w:val="18"/>
                </w:rPr>
                <w:t>指标季度报告</w:t>
              </w:r>
              <w:r>
                <w:rPr>
                  <w:rFonts w:ascii="Arial" w:hAnsi="Arial" w:cs="Arial" w:hint="eastAsia"/>
                  <w:sz w:val="18"/>
                  <w:szCs w:val="18"/>
                </w:rPr>
                <w:t>（</w:t>
              </w:r>
              <w:r>
                <w:rPr>
                  <w:rFonts w:ascii="Arial" w:hAnsi="Arial" w:cs="Arial"/>
                  <w:sz w:val="18"/>
                  <w:szCs w:val="18"/>
                </w:rPr>
                <w:t>201</w:t>
              </w:r>
              <w:r>
                <w:rPr>
                  <w:rFonts w:ascii="Arial" w:hAnsi="Arial" w:cs="Arial" w:hint="eastAsia"/>
                  <w:sz w:val="18"/>
                  <w:szCs w:val="18"/>
                </w:rPr>
                <w:t>7</w:t>
              </w:r>
              <w:r>
                <w:rPr>
                  <w:rFonts w:ascii="Arial" w:hAnsi="Arial" w:cs="Arial"/>
                  <w:sz w:val="18"/>
                  <w:szCs w:val="18"/>
                </w:rPr>
                <w:t>年</w:t>
              </w:r>
              <w:r>
                <w:rPr>
                  <w:rFonts w:ascii="Arial" w:hAnsi="Arial" w:cs="Arial" w:hint="eastAsia"/>
                  <w:sz w:val="18"/>
                  <w:szCs w:val="18"/>
                </w:rPr>
                <w:t>第</w:t>
              </w:r>
            </w:ins>
            <w:r w:rsidR="00E5297E">
              <w:rPr>
                <w:rFonts w:ascii="Arial" w:hAnsi="Arial" w:cs="Arial" w:hint="eastAsia"/>
                <w:sz w:val="18"/>
                <w:szCs w:val="18"/>
              </w:rPr>
              <w:t>二</w:t>
            </w:r>
            <w:ins w:id="191" w:author="Huming" w:date="2017-08-03T16:38:00Z">
              <w:r>
                <w:rPr>
                  <w:rFonts w:ascii="Arial" w:hAnsi="Arial" w:cs="Arial" w:hint="eastAsia"/>
                  <w:sz w:val="18"/>
                  <w:szCs w:val="18"/>
                </w:rPr>
                <w:t>季度）</w:t>
              </w:r>
            </w:ins>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193441EC" w14:textId="77777777" w:rsidR="00D80B35" w:rsidRDefault="00A72EC5">
            <w:pPr>
              <w:ind w:firstLineChars="100" w:firstLine="210"/>
              <w:rPr>
                <w:ins w:id="192" w:author="Huming" w:date="2017-08-03T16:37:00Z"/>
                <w:color w:val="000000"/>
                <w:kern w:val="0"/>
                <w:sz w:val="21"/>
                <w:szCs w:val="21"/>
              </w:rPr>
              <w:pPrChange w:id="193" w:author="Huming" w:date="2017-08-04T14:25:00Z">
                <w:pPr>
                  <w:widowControl/>
                  <w:jc w:val="center"/>
                </w:pPr>
              </w:pPrChange>
            </w:pPr>
            <w:ins w:id="194" w:author="Huming" w:date="2017-08-04T14:25:00Z">
              <w:r>
                <w:rPr>
                  <w:rFonts w:hint="eastAsia"/>
                  <w:color w:val="000000"/>
                  <w:kern w:val="0"/>
                  <w:sz w:val="21"/>
                  <w:szCs w:val="21"/>
                </w:rPr>
                <w:t>2017-08-04</w:t>
              </w:r>
            </w:ins>
          </w:p>
        </w:tc>
      </w:tr>
      <w:tr w:rsidR="00273590" w:rsidRPr="008F5CAC" w14:paraId="7FEE827A" w14:textId="77777777" w:rsidTr="00DB16BA">
        <w:trPr>
          <w:trHeight w:val="219"/>
        </w:trPr>
        <w:tc>
          <w:tcPr>
            <w:tcW w:w="724" w:type="dxa"/>
            <w:tcBorders>
              <w:top w:val="single" w:sz="4" w:space="0" w:color="000000"/>
              <w:left w:val="single" w:sz="4" w:space="0" w:color="000000"/>
              <w:bottom w:val="single" w:sz="4" w:space="0" w:color="000000"/>
              <w:right w:val="single" w:sz="4" w:space="0" w:color="000000"/>
            </w:tcBorders>
            <w:vAlign w:val="center"/>
          </w:tcPr>
          <w:p w14:paraId="284A7AA9" w14:textId="77777777" w:rsidR="00273590" w:rsidRPr="008F5CAC" w:rsidRDefault="00273590" w:rsidP="00C55373">
            <w:pPr>
              <w:widowControl/>
              <w:numPr>
                <w:ilvl w:val="0"/>
                <w:numId w:val="21"/>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4C507CD6" w14:textId="2038ABAD" w:rsidR="00273590" w:rsidRDefault="001218B4" w:rsidP="001218B4">
            <w:pPr>
              <w:rPr>
                <w:rFonts w:ascii="Arial" w:hAnsi="Arial" w:cs="Arial"/>
                <w:sz w:val="18"/>
                <w:szCs w:val="18"/>
              </w:rPr>
            </w:pPr>
            <w:r w:rsidRPr="001218B4">
              <w:rPr>
                <w:rFonts w:ascii="Arial" w:hAnsi="Arial" w:cs="Arial" w:hint="eastAsia"/>
                <w:sz w:val="18"/>
                <w:szCs w:val="18"/>
              </w:rPr>
              <w:t>中国核能电力股份有限公司</w:t>
            </w:r>
            <w:r w:rsidRPr="001218B4">
              <w:rPr>
                <w:rFonts w:ascii="Arial" w:hAnsi="Arial" w:cs="Arial" w:hint="eastAsia"/>
                <w:sz w:val="18"/>
                <w:szCs w:val="18"/>
              </w:rPr>
              <w:t>WANO</w:t>
            </w:r>
            <w:r w:rsidRPr="001218B4">
              <w:rPr>
                <w:rFonts w:ascii="Arial" w:hAnsi="Arial" w:cs="Arial" w:hint="eastAsia"/>
                <w:sz w:val="18"/>
                <w:szCs w:val="18"/>
              </w:rPr>
              <w:t>指标季度报告（</w:t>
            </w:r>
            <w:r w:rsidRPr="001218B4">
              <w:rPr>
                <w:rFonts w:ascii="Arial" w:hAnsi="Arial" w:cs="Arial" w:hint="eastAsia"/>
                <w:sz w:val="18"/>
                <w:szCs w:val="18"/>
              </w:rPr>
              <w:t>2017</w:t>
            </w:r>
            <w:r w:rsidRPr="001218B4">
              <w:rPr>
                <w:rFonts w:ascii="Arial" w:hAnsi="Arial" w:cs="Arial" w:hint="eastAsia"/>
                <w:sz w:val="18"/>
                <w:szCs w:val="18"/>
              </w:rPr>
              <w:t>年第</w:t>
            </w:r>
            <w:r>
              <w:rPr>
                <w:rFonts w:ascii="Arial" w:hAnsi="Arial" w:cs="Arial" w:hint="eastAsia"/>
                <w:sz w:val="18"/>
                <w:szCs w:val="18"/>
              </w:rPr>
              <w:t>三</w:t>
            </w:r>
            <w:r w:rsidRPr="001218B4">
              <w:rPr>
                <w:rFonts w:ascii="Arial" w:hAnsi="Arial" w:cs="Arial" w:hint="eastAsia"/>
                <w:sz w:val="18"/>
                <w:szCs w:val="18"/>
              </w:rPr>
              <w:t>季度）</w:t>
            </w: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46D1F69B" w14:textId="7EB822E8" w:rsidR="00273590" w:rsidRDefault="001218B4" w:rsidP="001218B4">
            <w:pPr>
              <w:ind w:firstLineChars="100" w:firstLine="210"/>
              <w:rPr>
                <w:color w:val="000000"/>
                <w:kern w:val="0"/>
                <w:sz w:val="21"/>
                <w:szCs w:val="21"/>
              </w:rPr>
            </w:pPr>
            <w:ins w:id="195" w:author="Huming" w:date="2017-08-04T14:25:00Z">
              <w:r>
                <w:rPr>
                  <w:rFonts w:hint="eastAsia"/>
                  <w:color w:val="000000"/>
                  <w:kern w:val="0"/>
                  <w:sz w:val="21"/>
                  <w:szCs w:val="21"/>
                </w:rPr>
                <w:t>2017-</w:t>
              </w:r>
            </w:ins>
            <w:r>
              <w:rPr>
                <w:color w:val="000000"/>
                <w:kern w:val="0"/>
                <w:sz w:val="21"/>
                <w:szCs w:val="21"/>
              </w:rPr>
              <w:t>11</w:t>
            </w:r>
            <w:ins w:id="196" w:author="Huming" w:date="2017-08-04T14:25:00Z">
              <w:r>
                <w:rPr>
                  <w:rFonts w:hint="eastAsia"/>
                  <w:color w:val="000000"/>
                  <w:kern w:val="0"/>
                  <w:sz w:val="21"/>
                  <w:szCs w:val="21"/>
                </w:rPr>
                <w:t>-</w:t>
              </w:r>
            </w:ins>
            <w:r>
              <w:rPr>
                <w:color w:val="000000"/>
                <w:kern w:val="0"/>
                <w:sz w:val="21"/>
                <w:szCs w:val="21"/>
              </w:rPr>
              <w:t>20</w:t>
            </w:r>
          </w:p>
        </w:tc>
      </w:tr>
    </w:tbl>
    <w:p w14:paraId="7F790CB8" w14:textId="77777777" w:rsidR="00831128" w:rsidRDefault="00831128">
      <w:pPr>
        <w:widowControl/>
        <w:ind w:firstLine="408"/>
        <w:jc w:val="left"/>
        <w:rPr>
          <w:del w:id="197" w:author="Huming" w:date="2017-08-03T16:37:00Z"/>
          <w:rFonts w:cs="Arial"/>
          <w:color w:val="000000"/>
          <w:kern w:val="0"/>
          <w:sz w:val="21"/>
          <w:szCs w:val="21"/>
        </w:rPr>
        <w:pPrChange w:id="198" w:author="Huming" w:date="2017-08-03T16:34:00Z">
          <w:pPr>
            <w:widowControl/>
            <w:jc w:val="left"/>
          </w:pPr>
        </w:pPrChange>
      </w:pPr>
    </w:p>
    <w:p w14:paraId="61E9EE85" w14:textId="77777777" w:rsidR="00977D89" w:rsidRDefault="00977D89" w:rsidP="002820A6">
      <w:pPr>
        <w:widowControl/>
        <w:jc w:val="left"/>
        <w:rPr>
          <w:ins w:id="199" w:author="Huming" w:date="2017-08-03T16:33:00Z"/>
          <w:rFonts w:cs="Arial"/>
          <w:color w:val="000000"/>
          <w:kern w:val="0"/>
          <w:sz w:val="21"/>
          <w:szCs w:val="21"/>
        </w:rPr>
      </w:pPr>
    </w:p>
    <w:p w14:paraId="667051EF" w14:textId="77777777" w:rsidR="001D7E37" w:rsidRDefault="001D7E37" w:rsidP="002820A6">
      <w:pPr>
        <w:widowControl/>
        <w:jc w:val="left"/>
        <w:rPr>
          <w:ins w:id="200" w:author="Huming" w:date="2017-08-03T16:33:00Z"/>
          <w:rFonts w:cs="Arial"/>
          <w:color w:val="000000"/>
          <w:kern w:val="0"/>
          <w:sz w:val="21"/>
          <w:szCs w:val="21"/>
        </w:rPr>
      </w:pPr>
    </w:p>
    <w:p w14:paraId="7E04340F" w14:textId="77777777" w:rsidR="001D7E37" w:rsidRPr="00A44482" w:rsidRDefault="001D7E37" w:rsidP="001D7E37">
      <w:pPr>
        <w:jc w:val="center"/>
      </w:pPr>
      <w:moveToRangeStart w:id="201" w:author="Huming" w:date="2017-08-03T16:33:00Z" w:name="move489541347"/>
      <w:moveTo w:id="202" w:author="Huming" w:date="2017-08-03T16:33:00Z">
        <w:r w:rsidRPr="00A44482">
          <w:rPr>
            <w:rFonts w:asciiTheme="minorEastAsia" w:eastAsiaTheme="minorEastAsia" w:hAnsiTheme="minorEastAsia" w:hint="eastAsia"/>
          </w:rPr>
          <w:t>表</w:t>
        </w:r>
        <w:r w:rsidRPr="00071566">
          <w:rPr>
            <w:rFonts w:eastAsiaTheme="minorEastAsia"/>
          </w:rPr>
          <w:t>2-3-3</w:t>
        </w:r>
        <w:r>
          <w:rPr>
            <w:rFonts w:asciiTheme="minorEastAsia" w:eastAsiaTheme="minorEastAsia" w:hAnsiTheme="minorEastAsia" w:hint="eastAsia"/>
          </w:rPr>
          <w:t>运行核电厂生产季报</w:t>
        </w:r>
      </w:moveTo>
    </w:p>
    <w:tbl>
      <w:tblPr>
        <w:tblW w:w="8946" w:type="dxa"/>
        <w:tblInd w:w="93" w:type="dxa"/>
        <w:tblLayout w:type="fixed"/>
        <w:tblLook w:val="04A0" w:firstRow="1" w:lastRow="0" w:firstColumn="1" w:lastColumn="0" w:noHBand="0" w:noVBand="1"/>
      </w:tblPr>
      <w:tblGrid>
        <w:gridCol w:w="724"/>
        <w:gridCol w:w="6521"/>
        <w:gridCol w:w="1701"/>
      </w:tblGrid>
      <w:tr w:rsidR="001D7E37" w:rsidRPr="00A64F6D" w14:paraId="1FD66039" w14:textId="77777777" w:rsidTr="00DB16BA">
        <w:trPr>
          <w:trHeight w:val="496"/>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24E156B" w14:textId="77777777" w:rsidR="001D7E37" w:rsidRPr="002E6C71" w:rsidRDefault="001D7E37" w:rsidP="00DB16BA">
            <w:pPr>
              <w:widowControl/>
              <w:jc w:val="center"/>
              <w:rPr>
                <w:rFonts w:ascii="Arial" w:hAnsi="Arial" w:cs="Arial"/>
                <w:b/>
                <w:bCs/>
                <w:color w:val="000000"/>
                <w:kern w:val="0"/>
                <w:sz w:val="21"/>
                <w:szCs w:val="21"/>
              </w:rPr>
            </w:pPr>
            <w:moveTo w:id="203" w:author="Huming" w:date="2017-08-03T16:33:00Z">
              <w:r w:rsidRPr="002E6C71">
                <w:rPr>
                  <w:rFonts w:ascii="Arial" w:hAnsi="Arial" w:cs="Arial" w:hint="eastAsia"/>
                  <w:b/>
                  <w:bCs/>
                  <w:color w:val="000000"/>
                  <w:kern w:val="0"/>
                  <w:sz w:val="21"/>
                  <w:szCs w:val="21"/>
                </w:rPr>
                <w:t>序号</w:t>
              </w:r>
            </w:moveTo>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089867FE" w14:textId="77777777" w:rsidR="001D7E37" w:rsidRPr="002E6C71" w:rsidRDefault="001D7E37" w:rsidP="00DB16BA">
            <w:pPr>
              <w:widowControl/>
              <w:jc w:val="center"/>
              <w:rPr>
                <w:rFonts w:ascii="Arial" w:hAnsi="Arial" w:cs="Arial"/>
                <w:b/>
                <w:bCs/>
                <w:color w:val="000000"/>
                <w:kern w:val="0"/>
                <w:sz w:val="21"/>
                <w:szCs w:val="21"/>
              </w:rPr>
            </w:pPr>
            <w:moveTo w:id="204" w:author="Huming" w:date="2017-08-03T16:33:00Z">
              <w:r w:rsidRPr="002E6C71">
                <w:rPr>
                  <w:rFonts w:ascii="Arial" w:hAnsi="Arial" w:cs="Arial" w:hint="eastAsia"/>
                  <w:b/>
                  <w:bCs/>
                  <w:color w:val="000000"/>
                  <w:kern w:val="0"/>
                  <w:sz w:val="21"/>
                  <w:szCs w:val="21"/>
                </w:rPr>
                <w:t>报告</w:t>
              </w:r>
              <w:r w:rsidRPr="002E6C71">
                <w:rPr>
                  <w:rFonts w:ascii="Arial" w:hAnsi="Arial" w:cs="Arial"/>
                  <w:b/>
                  <w:bCs/>
                  <w:color w:val="000000"/>
                  <w:kern w:val="0"/>
                  <w:sz w:val="21"/>
                  <w:szCs w:val="21"/>
                </w:rPr>
                <w:t>标题</w:t>
              </w:r>
            </w:moveTo>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59DA1EA4" w14:textId="77777777" w:rsidR="001D7E37" w:rsidRPr="002E6C71" w:rsidRDefault="001D7E37" w:rsidP="00DB16BA">
            <w:pPr>
              <w:widowControl/>
              <w:jc w:val="center"/>
              <w:rPr>
                <w:rFonts w:ascii="Arial" w:hAnsi="Arial" w:cs="Arial"/>
                <w:b/>
                <w:bCs/>
                <w:color w:val="000000"/>
                <w:kern w:val="0"/>
                <w:sz w:val="21"/>
                <w:szCs w:val="21"/>
              </w:rPr>
            </w:pPr>
            <w:moveTo w:id="205" w:author="Huming" w:date="2017-08-03T16:33:00Z">
              <w:r w:rsidRPr="002E6C71">
                <w:rPr>
                  <w:rFonts w:ascii="Arial" w:hAnsi="Arial" w:cs="Arial"/>
                  <w:b/>
                  <w:bCs/>
                  <w:color w:val="000000"/>
                  <w:kern w:val="0"/>
                  <w:sz w:val="21"/>
                  <w:szCs w:val="21"/>
                </w:rPr>
                <w:t>发布日期</w:t>
              </w:r>
            </w:moveTo>
          </w:p>
        </w:tc>
      </w:tr>
      <w:tr w:rsidR="001D7E37" w:rsidRPr="008F5CAC" w14:paraId="201D993B"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7E362F6A" w14:textId="77777777" w:rsidR="001D7E37" w:rsidRPr="008F5CAC" w:rsidRDefault="001D7E37"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FC5E4FF" w14:textId="77777777" w:rsidR="001D7E37" w:rsidRPr="00317DEC" w:rsidRDefault="001D7E37" w:rsidP="00DB16BA">
            <w:pPr>
              <w:widowControl/>
              <w:jc w:val="left"/>
              <w:rPr>
                <w:rFonts w:asciiTheme="minorEastAsia" w:eastAsiaTheme="minorEastAsia" w:hAnsiTheme="minorEastAsia" w:cs="Arial"/>
                <w:color w:val="000000"/>
                <w:kern w:val="0"/>
                <w:sz w:val="21"/>
                <w:szCs w:val="21"/>
              </w:rPr>
            </w:pPr>
            <w:moveTo w:id="206" w:author="Huming" w:date="2017-08-03T16:33:00Z">
              <w:r w:rsidRPr="005F5B78">
                <w:rPr>
                  <w:rFonts w:asciiTheme="minorEastAsia" w:eastAsiaTheme="minorEastAsia" w:hAnsiTheme="minorEastAsia" w:cs="Arial" w:hint="eastAsia"/>
                  <w:color w:val="000000"/>
                  <w:kern w:val="0"/>
                  <w:sz w:val="21"/>
                  <w:szCs w:val="21"/>
                </w:rPr>
                <w:t>2016年</w:t>
              </w:r>
              <w:r>
                <w:rPr>
                  <w:rFonts w:asciiTheme="minorEastAsia" w:eastAsiaTheme="minorEastAsia" w:hAnsiTheme="minorEastAsia" w:cs="Arial" w:hint="eastAsia"/>
                  <w:color w:val="000000"/>
                  <w:kern w:val="0"/>
                  <w:sz w:val="21"/>
                  <w:szCs w:val="21"/>
                </w:rPr>
                <w:t>三季度</w:t>
              </w:r>
              <w:r w:rsidRPr="005F5B78">
                <w:rPr>
                  <w:rFonts w:asciiTheme="minorEastAsia" w:eastAsiaTheme="minorEastAsia" w:hAnsiTheme="minorEastAsia" w:cs="Arial" w:hint="eastAsia"/>
                  <w:color w:val="000000"/>
                  <w:kern w:val="0"/>
                  <w:sz w:val="21"/>
                  <w:szCs w:val="21"/>
                </w:rPr>
                <w:t>核电</w:t>
              </w:r>
              <w:r>
                <w:rPr>
                  <w:rFonts w:asciiTheme="minorEastAsia" w:eastAsiaTheme="minorEastAsia" w:hAnsiTheme="minorEastAsia" w:cs="Arial" w:hint="eastAsia"/>
                  <w:color w:val="000000"/>
                  <w:kern w:val="0"/>
                  <w:sz w:val="21"/>
                  <w:szCs w:val="21"/>
                </w:rPr>
                <w:t>厂生产季报</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65EF15A0" w14:textId="77777777" w:rsidR="001D7E37" w:rsidRPr="00A44482" w:rsidRDefault="001D7E37" w:rsidP="00DB16BA">
            <w:pPr>
              <w:widowControl/>
              <w:jc w:val="center"/>
              <w:rPr>
                <w:color w:val="000000"/>
                <w:kern w:val="0"/>
                <w:sz w:val="21"/>
                <w:szCs w:val="21"/>
              </w:rPr>
            </w:pPr>
            <w:moveTo w:id="207" w:author="Huming" w:date="2017-08-03T16:33:00Z">
              <w:r>
                <w:rPr>
                  <w:rFonts w:hint="eastAsia"/>
                  <w:color w:val="000000"/>
                  <w:kern w:val="0"/>
                  <w:sz w:val="21"/>
                  <w:szCs w:val="21"/>
                </w:rPr>
                <w:t>2016-12-09</w:t>
              </w:r>
            </w:moveTo>
          </w:p>
        </w:tc>
      </w:tr>
      <w:tr w:rsidR="001D7E37" w:rsidRPr="008F5CAC" w14:paraId="7CE75BF1"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2A8C3ACF" w14:textId="77777777" w:rsidR="001D7E37" w:rsidRPr="008F5CAC" w:rsidRDefault="001D7E37"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60B8F0E3" w14:textId="77777777" w:rsidR="001D7E37" w:rsidRPr="00317DEC" w:rsidRDefault="001D7E37" w:rsidP="00DB16BA">
            <w:pPr>
              <w:widowControl/>
              <w:jc w:val="left"/>
              <w:rPr>
                <w:rFonts w:asciiTheme="minorEastAsia" w:eastAsiaTheme="minorEastAsia" w:hAnsiTheme="minorEastAsia" w:cs="Arial"/>
                <w:color w:val="000000"/>
                <w:kern w:val="0"/>
                <w:sz w:val="21"/>
                <w:szCs w:val="21"/>
              </w:rPr>
            </w:pPr>
            <w:moveTo w:id="208" w:author="Huming" w:date="2017-08-03T16:33:00Z">
              <w:r w:rsidRPr="005F5B78">
                <w:rPr>
                  <w:rFonts w:asciiTheme="minorEastAsia" w:eastAsiaTheme="minorEastAsia" w:hAnsiTheme="minorEastAsia" w:cs="Arial" w:hint="eastAsia"/>
                  <w:color w:val="000000"/>
                  <w:kern w:val="0"/>
                  <w:sz w:val="21"/>
                  <w:szCs w:val="21"/>
                </w:rPr>
                <w:t>2016年</w:t>
              </w:r>
              <w:r>
                <w:rPr>
                  <w:rFonts w:asciiTheme="minorEastAsia" w:eastAsiaTheme="minorEastAsia" w:hAnsiTheme="minorEastAsia" w:cs="Arial" w:hint="eastAsia"/>
                  <w:color w:val="000000"/>
                  <w:kern w:val="0"/>
                  <w:sz w:val="21"/>
                  <w:szCs w:val="21"/>
                </w:rPr>
                <w:t>四季度</w:t>
              </w:r>
              <w:r w:rsidRPr="005F5B78">
                <w:rPr>
                  <w:rFonts w:asciiTheme="minorEastAsia" w:eastAsiaTheme="minorEastAsia" w:hAnsiTheme="minorEastAsia" w:cs="Arial" w:hint="eastAsia"/>
                  <w:color w:val="000000"/>
                  <w:kern w:val="0"/>
                  <w:sz w:val="21"/>
                  <w:szCs w:val="21"/>
                </w:rPr>
                <w:t>核电</w:t>
              </w:r>
              <w:r>
                <w:rPr>
                  <w:rFonts w:asciiTheme="minorEastAsia" w:eastAsiaTheme="minorEastAsia" w:hAnsiTheme="minorEastAsia" w:cs="Arial" w:hint="eastAsia"/>
                  <w:color w:val="000000"/>
                  <w:kern w:val="0"/>
                  <w:sz w:val="21"/>
                  <w:szCs w:val="21"/>
                </w:rPr>
                <w:t>厂生产季报</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31FE1E91" w14:textId="77777777" w:rsidR="001D7E37" w:rsidRPr="00A44482" w:rsidRDefault="001D7E37" w:rsidP="00DB16BA">
            <w:pPr>
              <w:widowControl/>
              <w:jc w:val="center"/>
              <w:rPr>
                <w:color w:val="000000"/>
                <w:kern w:val="0"/>
                <w:sz w:val="21"/>
                <w:szCs w:val="21"/>
              </w:rPr>
            </w:pPr>
            <w:moveTo w:id="209" w:author="Huming" w:date="2017-08-03T16:33:00Z">
              <w:r>
                <w:rPr>
                  <w:rFonts w:hint="eastAsia"/>
                  <w:color w:val="000000"/>
                  <w:kern w:val="0"/>
                  <w:sz w:val="21"/>
                  <w:szCs w:val="21"/>
                </w:rPr>
                <w:t>2017-03-21</w:t>
              </w:r>
            </w:moveTo>
          </w:p>
        </w:tc>
      </w:tr>
      <w:tr w:rsidR="001D7E37" w:rsidRPr="008F5CAC" w14:paraId="7A5005B1"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52BF2064" w14:textId="77777777" w:rsidR="001D7E37" w:rsidRPr="008F5CAC" w:rsidRDefault="001D7E37"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094A6F47" w14:textId="77777777" w:rsidR="001D7E37" w:rsidRPr="00F40634" w:rsidRDefault="00B06C99" w:rsidP="00DB16BA">
            <w:pPr>
              <w:widowControl/>
              <w:jc w:val="left"/>
              <w:rPr>
                <w:rFonts w:asciiTheme="minorEastAsia" w:eastAsiaTheme="minorEastAsia" w:hAnsiTheme="minorEastAsia" w:cs="Arial"/>
                <w:color w:val="000000"/>
                <w:kern w:val="0"/>
                <w:sz w:val="21"/>
                <w:szCs w:val="21"/>
              </w:rPr>
            </w:pPr>
            <w:r w:rsidRPr="00F40634">
              <w:rPr>
                <w:rFonts w:asciiTheme="minorEastAsia" w:eastAsiaTheme="minorEastAsia" w:hAnsiTheme="minorEastAsia" w:cs="Arial" w:hint="eastAsia"/>
                <w:color w:val="000000"/>
                <w:kern w:val="0"/>
                <w:sz w:val="21"/>
                <w:szCs w:val="21"/>
              </w:rPr>
              <w:t>2017年一季度核电厂生产季报</w:t>
            </w: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079BAD32" w14:textId="77777777" w:rsidR="001D7E37" w:rsidRPr="00F40634" w:rsidRDefault="00B06C99" w:rsidP="00DB16BA">
            <w:pPr>
              <w:widowControl/>
              <w:jc w:val="center"/>
              <w:rPr>
                <w:color w:val="000000"/>
                <w:kern w:val="0"/>
                <w:sz w:val="21"/>
                <w:szCs w:val="21"/>
              </w:rPr>
            </w:pPr>
            <w:r w:rsidRPr="00F40634">
              <w:rPr>
                <w:rFonts w:hint="eastAsia"/>
                <w:color w:val="000000"/>
                <w:kern w:val="0"/>
                <w:sz w:val="21"/>
                <w:szCs w:val="21"/>
              </w:rPr>
              <w:t>2017-</w:t>
            </w:r>
            <w:r w:rsidRPr="00F40634">
              <w:rPr>
                <w:color w:val="000000"/>
                <w:kern w:val="0"/>
                <w:sz w:val="21"/>
                <w:szCs w:val="21"/>
              </w:rPr>
              <w:t>06</w:t>
            </w:r>
            <w:r w:rsidRPr="00F40634">
              <w:rPr>
                <w:rFonts w:hint="eastAsia"/>
                <w:color w:val="000000"/>
                <w:kern w:val="0"/>
                <w:sz w:val="21"/>
                <w:szCs w:val="21"/>
              </w:rPr>
              <w:t>-07</w:t>
            </w:r>
          </w:p>
        </w:tc>
      </w:tr>
      <w:tr w:rsidR="00F40634" w:rsidRPr="008F5CAC" w14:paraId="0100541C"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6AF74FC8" w14:textId="77777777" w:rsidR="00F40634" w:rsidRPr="008F5CAC" w:rsidRDefault="00F40634"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CBCAEDB" w14:textId="77777777" w:rsidR="00F40634" w:rsidRPr="00F40634" w:rsidRDefault="00F40634" w:rsidP="00F40634">
            <w:pPr>
              <w:widowControl/>
              <w:jc w:val="left"/>
              <w:rPr>
                <w:rFonts w:asciiTheme="minorEastAsia" w:eastAsiaTheme="minorEastAsia" w:hAnsiTheme="minorEastAsia" w:cs="Arial"/>
                <w:color w:val="000000"/>
                <w:kern w:val="0"/>
                <w:sz w:val="21"/>
                <w:szCs w:val="21"/>
              </w:rPr>
            </w:pPr>
            <w:r w:rsidRPr="00F40634">
              <w:rPr>
                <w:rFonts w:asciiTheme="minorEastAsia" w:eastAsiaTheme="minorEastAsia" w:hAnsiTheme="minorEastAsia" w:cs="Arial" w:hint="eastAsia"/>
                <w:color w:val="000000"/>
                <w:kern w:val="0"/>
                <w:sz w:val="21"/>
                <w:szCs w:val="21"/>
              </w:rPr>
              <w:t>2017年二季度核电厂生产季报</w:t>
            </w: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5D8CE37E" w14:textId="77777777" w:rsidR="00F40634" w:rsidRPr="00F40634" w:rsidRDefault="00F40634" w:rsidP="00F40634">
            <w:pPr>
              <w:widowControl/>
              <w:jc w:val="center"/>
              <w:rPr>
                <w:color w:val="000000"/>
                <w:kern w:val="0"/>
                <w:sz w:val="21"/>
                <w:szCs w:val="21"/>
              </w:rPr>
            </w:pPr>
            <w:moveTo w:id="210" w:author="Huming" w:date="2017-08-03T16:33:00Z">
              <w:r w:rsidRPr="00F40634">
                <w:rPr>
                  <w:rFonts w:hint="eastAsia"/>
                  <w:color w:val="000000"/>
                  <w:kern w:val="0"/>
                  <w:sz w:val="22"/>
                  <w:szCs w:val="21"/>
                </w:rPr>
                <w:t>2017-</w:t>
              </w:r>
            </w:moveTo>
            <w:r w:rsidRPr="00F40634">
              <w:rPr>
                <w:color w:val="000000"/>
                <w:kern w:val="0"/>
                <w:sz w:val="22"/>
                <w:szCs w:val="21"/>
              </w:rPr>
              <w:t>10</w:t>
            </w:r>
            <w:moveTo w:id="211" w:author="Huming" w:date="2017-08-03T16:33:00Z">
              <w:r w:rsidRPr="00F40634">
                <w:rPr>
                  <w:rFonts w:hint="eastAsia"/>
                  <w:color w:val="000000"/>
                  <w:kern w:val="0"/>
                  <w:sz w:val="22"/>
                  <w:szCs w:val="21"/>
                </w:rPr>
                <w:t>-</w:t>
              </w:r>
            </w:moveTo>
            <w:r w:rsidRPr="00F40634">
              <w:rPr>
                <w:color w:val="000000"/>
                <w:kern w:val="0"/>
                <w:sz w:val="22"/>
                <w:szCs w:val="21"/>
              </w:rPr>
              <w:t>18</w:t>
            </w:r>
          </w:p>
        </w:tc>
      </w:tr>
      <w:tr w:rsidR="00C55373" w:rsidRPr="008F5CAC" w14:paraId="10F90CD2"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3E69B462" w14:textId="77777777" w:rsidR="00C55373" w:rsidRPr="008F5CAC" w:rsidRDefault="00C55373"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839F215" w14:textId="77777777" w:rsidR="00C55373" w:rsidRPr="00F40634" w:rsidRDefault="00C55373" w:rsidP="00F40634">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620911B4" w14:textId="77777777" w:rsidR="00C55373" w:rsidRPr="00F40634" w:rsidRDefault="00C55373" w:rsidP="00F40634">
            <w:pPr>
              <w:widowControl/>
              <w:jc w:val="center"/>
              <w:rPr>
                <w:color w:val="000000"/>
                <w:kern w:val="0"/>
                <w:sz w:val="22"/>
                <w:szCs w:val="21"/>
              </w:rPr>
            </w:pPr>
          </w:p>
        </w:tc>
      </w:tr>
    </w:tbl>
    <w:p w14:paraId="04A768E7" w14:textId="77777777" w:rsidR="001D7E37" w:rsidRDefault="001D7E37" w:rsidP="001D7E37">
      <w:pPr>
        <w:snapToGrid w:val="0"/>
        <w:spacing w:line="400" w:lineRule="exact"/>
        <w:ind w:firstLineChars="225" w:firstLine="540"/>
        <w:rPr>
          <w:szCs w:val="24"/>
        </w:rPr>
      </w:pPr>
    </w:p>
    <w:p w14:paraId="25701846" w14:textId="77777777" w:rsidR="001D7E37" w:rsidRDefault="001D7E37" w:rsidP="001D7E37">
      <w:pPr>
        <w:snapToGrid w:val="0"/>
        <w:spacing w:line="400" w:lineRule="exact"/>
        <w:ind w:firstLineChars="225" w:firstLine="540"/>
        <w:jc w:val="center"/>
        <w:rPr>
          <w:rFonts w:asciiTheme="minorEastAsia" w:eastAsiaTheme="minorEastAsia" w:hAnsiTheme="minorEastAsia"/>
        </w:rPr>
      </w:pPr>
    </w:p>
    <w:p w14:paraId="585FF6CC" w14:textId="55BAF16E" w:rsidR="001D7E37" w:rsidRDefault="001D7E37" w:rsidP="001D7E37">
      <w:pPr>
        <w:snapToGrid w:val="0"/>
        <w:spacing w:line="400" w:lineRule="exact"/>
        <w:ind w:firstLineChars="225" w:firstLine="540"/>
        <w:jc w:val="center"/>
        <w:rPr>
          <w:szCs w:val="24"/>
        </w:rPr>
      </w:pPr>
      <w:moveTo w:id="212" w:author="Huming" w:date="2017-08-03T16:33:00Z">
        <w:r w:rsidRPr="00A44482">
          <w:rPr>
            <w:rFonts w:asciiTheme="minorEastAsia" w:eastAsiaTheme="minorEastAsia" w:hAnsiTheme="minorEastAsia" w:hint="eastAsia"/>
          </w:rPr>
          <w:t>表</w:t>
        </w:r>
        <w:r w:rsidRPr="00071566">
          <w:rPr>
            <w:rFonts w:eastAsiaTheme="minorEastAsia"/>
          </w:rPr>
          <w:t>2-2-4</w:t>
        </w:r>
        <w:r w:rsidRPr="00A57142">
          <w:rPr>
            <w:rFonts w:hint="eastAsia"/>
            <w:szCs w:val="24"/>
          </w:rPr>
          <w:t>全国核电</w:t>
        </w:r>
        <w:r>
          <w:rPr>
            <w:rFonts w:hint="eastAsia"/>
            <w:szCs w:val="24"/>
          </w:rPr>
          <w:t>季度</w:t>
        </w:r>
        <w:r w:rsidRPr="00A57142">
          <w:rPr>
            <w:rFonts w:hint="eastAsia"/>
            <w:szCs w:val="24"/>
          </w:rPr>
          <w:t>运行情况</w:t>
        </w:r>
      </w:moveTo>
      <w:r w:rsidR="00DA1DEB">
        <w:rPr>
          <w:rFonts w:hint="eastAsia"/>
          <w:szCs w:val="24"/>
        </w:rPr>
        <w:t>（行业</w:t>
      </w:r>
      <w:r w:rsidR="00DA1DEB">
        <w:rPr>
          <w:szCs w:val="24"/>
        </w:rPr>
        <w:t>信息</w:t>
      </w:r>
      <w:r w:rsidR="00DA1DEB">
        <w:rPr>
          <w:rFonts w:hint="eastAsia"/>
          <w:szCs w:val="24"/>
        </w:rPr>
        <w:t>）</w:t>
      </w:r>
    </w:p>
    <w:tbl>
      <w:tblPr>
        <w:tblW w:w="8946" w:type="dxa"/>
        <w:tblInd w:w="93" w:type="dxa"/>
        <w:tblLayout w:type="fixed"/>
        <w:tblLook w:val="04A0" w:firstRow="1" w:lastRow="0" w:firstColumn="1" w:lastColumn="0" w:noHBand="0" w:noVBand="1"/>
      </w:tblPr>
      <w:tblGrid>
        <w:gridCol w:w="724"/>
        <w:gridCol w:w="6521"/>
        <w:gridCol w:w="1701"/>
      </w:tblGrid>
      <w:tr w:rsidR="001D7E37" w:rsidRPr="00A64F6D" w14:paraId="5BB7499C" w14:textId="77777777" w:rsidTr="00DB16BA">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48BE7F4" w14:textId="77777777"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213" w:author="Huming" w:date="2017-08-03T16:33:00Z">
              <w:r w:rsidRPr="002E6C71">
                <w:rPr>
                  <w:rFonts w:asciiTheme="minorEastAsia" w:eastAsiaTheme="minorEastAsia" w:hAnsiTheme="minorEastAsia" w:cs="Arial" w:hint="eastAsia"/>
                  <w:b/>
                  <w:bCs/>
                  <w:color w:val="000000"/>
                  <w:kern w:val="0"/>
                  <w:sz w:val="21"/>
                  <w:szCs w:val="21"/>
                </w:rPr>
                <w:t>序号</w:t>
              </w:r>
            </w:moveTo>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364E7D1E" w14:textId="77777777"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214" w:author="Huming" w:date="2017-08-03T16:33:00Z">
              <w:r w:rsidRPr="002E6C71">
                <w:rPr>
                  <w:rFonts w:asciiTheme="minorEastAsia" w:eastAsiaTheme="minorEastAsia" w:hAnsiTheme="minorEastAsia" w:cs="Arial" w:hint="eastAsia"/>
                  <w:b/>
                  <w:bCs/>
                  <w:color w:val="000000"/>
                  <w:kern w:val="0"/>
                  <w:sz w:val="21"/>
                  <w:szCs w:val="21"/>
                </w:rPr>
                <w:t>报告</w:t>
              </w:r>
              <w:r w:rsidRPr="002E6C71">
                <w:rPr>
                  <w:rFonts w:asciiTheme="minorEastAsia" w:eastAsiaTheme="minorEastAsia" w:hAnsiTheme="minorEastAsia" w:cs="Arial"/>
                  <w:b/>
                  <w:bCs/>
                  <w:color w:val="000000"/>
                  <w:kern w:val="0"/>
                  <w:sz w:val="21"/>
                  <w:szCs w:val="21"/>
                </w:rPr>
                <w:t>标题</w:t>
              </w:r>
            </w:moveTo>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7C22BCF0" w14:textId="77777777"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215" w:author="Huming" w:date="2017-08-03T16:33:00Z">
              <w:r w:rsidRPr="002E6C71">
                <w:rPr>
                  <w:rFonts w:asciiTheme="minorEastAsia" w:eastAsiaTheme="minorEastAsia" w:hAnsiTheme="minorEastAsia" w:cs="Arial"/>
                  <w:b/>
                  <w:bCs/>
                  <w:color w:val="000000"/>
                  <w:kern w:val="0"/>
                  <w:sz w:val="21"/>
                  <w:szCs w:val="21"/>
                </w:rPr>
                <w:t>发布日期</w:t>
              </w:r>
            </w:moveTo>
          </w:p>
        </w:tc>
      </w:tr>
      <w:tr w:rsidR="001D7E37" w:rsidRPr="008F5CAC" w14:paraId="684E035E"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218FBA6B" w14:textId="77777777"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1EF5F0F" w14:textId="77777777" w:rsidR="001D7E37" w:rsidRPr="002E6C71" w:rsidRDefault="001D7E37" w:rsidP="00DB16BA">
            <w:pPr>
              <w:widowControl/>
              <w:jc w:val="left"/>
              <w:rPr>
                <w:rFonts w:asciiTheme="minorEastAsia" w:eastAsiaTheme="minorEastAsia" w:hAnsiTheme="minorEastAsia" w:cs="Arial"/>
                <w:color w:val="000000"/>
                <w:kern w:val="0"/>
                <w:sz w:val="21"/>
                <w:szCs w:val="21"/>
              </w:rPr>
            </w:pPr>
            <w:moveTo w:id="216" w:author="Huming" w:date="2017-08-03T16:33:00Z">
              <w:r w:rsidRPr="00703C33">
                <w:rPr>
                  <w:rFonts w:asciiTheme="minorEastAsia" w:eastAsiaTheme="minorEastAsia" w:hAnsiTheme="minorEastAsia" w:cs="Arial" w:hint="eastAsia"/>
                  <w:color w:val="000000"/>
                  <w:kern w:val="0"/>
                  <w:sz w:val="21"/>
                  <w:szCs w:val="21"/>
                </w:rPr>
                <w:t>全国核电</w:t>
              </w:r>
              <w:r>
                <w:rPr>
                  <w:rFonts w:asciiTheme="minorEastAsia" w:eastAsiaTheme="minorEastAsia" w:hAnsiTheme="minorEastAsia" w:cs="Arial" w:hint="eastAsia"/>
                  <w:color w:val="000000"/>
                  <w:kern w:val="0"/>
                  <w:sz w:val="21"/>
                  <w:szCs w:val="21"/>
                </w:rPr>
                <w:t>季度</w:t>
              </w:r>
              <w:r w:rsidRPr="00703C33">
                <w:rPr>
                  <w:rFonts w:asciiTheme="minorEastAsia" w:eastAsiaTheme="minorEastAsia" w:hAnsiTheme="minorEastAsia" w:cs="Arial" w:hint="eastAsia"/>
                  <w:color w:val="000000"/>
                  <w:kern w:val="0"/>
                  <w:sz w:val="21"/>
                  <w:szCs w:val="21"/>
                </w:rPr>
                <w:t>运行情况（2016年第4期）</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771E8129" w14:textId="77777777" w:rsidR="001D7E37" w:rsidRPr="002E6C71" w:rsidRDefault="001D7E37" w:rsidP="00DB16BA">
            <w:pPr>
              <w:widowControl/>
              <w:jc w:val="center"/>
              <w:rPr>
                <w:color w:val="000000"/>
                <w:kern w:val="0"/>
                <w:sz w:val="21"/>
                <w:szCs w:val="21"/>
              </w:rPr>
            </w:pPr>
            <w:moveTo w:id="217" w:author="Huming" w:date="2017-08-03T16:33:00Z">
              <w:r>
                <w:rPr>
                  <w:rFonts w:hint="eastAsia"/>
                  <w:color w:val="000000"/>
                  <w:kern w:val="0"/>
                  <w:sz w:val="21"/>
                  <w:szCs w:val="21"/>
                </w:rPr>
                <w:t>2017-03-21</w:t>
              </w:r>
            </w:moveTo>
          </w:p>
        </w:tc>
      </w:tr>
      <w:tr w:rsidR="001D7E37" w:rsidRPr="008F5CAC" w14:paraId="432A6162"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13E4288F" w14:textId="77777777"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32F4AFA5" w14:textId="77777777" w:rsidR="001D7E37" w:rsidRPr="00317DEC" w:rsidRDefault="001D7E37" w:rsidP="009F114A">
            <w:pPr>
              <w:widowControl/>
              <w:jc w:val="left"/>
              <w:rPr>
                <w:rFonts w:asciiTheme="minorEastAsia" w:eastAsiaTheme="minorEastAsia" w:hAnsiTheme="minorEastAsia" w:cs="Arial"/>
                <w:color w:val="000000"/>
                <w:kern w:val="0"/>
                <w:sz w:val="21"/>
                <w:szCs w:val="21"/>
              </w:rPr>
            </w:pPr>
            <w:moveTo w:id="218" w:author="Huming" w:date="2017-08-03T16:33:00Z">
              <w:r w:rsidRPr="009F114A">
                <w:rPr>
                  <w:rFonts w:asciiTheme="minorEastAsia" w:eastAsiaTheme="minorEastAsia" w:hAnsiTheme="minorEastAsia" w:cs="Arial"/>
                  <w:color w:val="000000"/>
                  <w:kern w:val="0"/>
                  <w:sz w:val="21"/>
                  <w:szCs w:val="21"/>
                </w:rPr>
                <w:t>2</w:t>
              </w:r>
              <w:r w:rsidRPr="003474EA">
                <w:rPr>
                  <w:rFonts w:asciiTheme="minorEastAsia" w:eastAsiaTheme="minorEastAsia" w:hAnsiTheme="minorEastAsia" w:cs="Arial"/>
                  <w:color w:val="000000"/>
                  <w:kern w:val="0"/>
                  <w:sz w:val="21"/>
                  <w:szCs w:val="21"/>
                </w:rPr>
                <w:t>017年1-3月全国核电运行情况</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70032188" w14:textId="77777777" w:rsidR="001D7E37" w:rsidRPr="002E6C71" w:rsidRDefault="001D7E37" w:rsidP="00DB16BA">
            <w:pPr>
              <w:widowControl/>
              <w:jc w:val="center"/>
              <w:rPr>
                <w:color w:val="000000"/>
                <w:kern w:val="0"/>
                <w:sz w:val="21"/>
                <w:szCs w:val="21"/>
              </w:rPr>
            </w:pPr>
            <w:moveTo w:id="219" w:author="Huming" w:date="2017-08-03T16:33:00Z">
              <w:r w:rsidRPr="003F5E01">
                <w:rPr>
                  <w:rFonts w:hint="eastAsia"/>
                  <w:color w:val="000000"/>
                  <w:kern w:val="0"/>
                  <w:sz w:val="22"/>
                  <w:szCs w:val="21"/>
                </w:rPr>
                <w:t>2017-04-25</w:t>
              </w:r>
            </w:moveTo>
          </w:p>
        </w:tc>
      </w:tr>
      <w:tr w:rsidR="001D7E37" w:rsidRPr="008F5CAC" w14:paraId="38BB70C9"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4BE6B38F" w14:textId="77777777"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6C834F4F" w14:textId="77777777" w:rsidR="001D7E37" w:rsidRPr="007E3B1A" w:rsidRDefault="009F114A" w:rsidP="009F114A">
            <w:pPr>
              <w:widowControl/>
              <w:jc w:val="left"/>
              <w:rPr>
                <w:rFonts w:asciiTheme="minorEastAsia" w:eastAsiaTheme="minorEastAsia" w:hAnsiTheme="minorEastAsia" w:cs="Arial"/>
                <w:color w:val="000000"/>
                <w:kern w:val="0"/>
                <w:sz w:val="21"/>
                <w:szCs w:val="21"/>
              </w:rPr>
            </w:pPr>
            <w:moveTo w:id="220" w:author="Huming" w:date="2017-08-03T16:33:00Z">
              <w:r w:rsidRPr="007E3B1A">
                <w:rPr>
                  <w:rFonts w:asciiTheme="minorEastAsia" w:eastAsiaTheme="minorEastAsia" w:hAnsiTheme="minorEastAsia" w:cs="Arial"/>
                  <w:color w:val="000000"/>
                  <w:kern w:val="0"/>
                  <w:sz w:val="21"/>
                  <w:szCs w:val="21"/>
                </w:rPr>
                <w:t>2017年1-</w:t>
              </w:r>
            </w:moveTo>
            <w:r w:rsidRPr="007E3B1A">
              <w:rPr>
                <w:rFonts w:asciiTheme="minorEastAsia" w:eastAsiaTheme="minorEastAsia" w:hAnsiTheme="minorEastAsia" w:cs="Arial"/>
                <w:color w:val="000000"/>
                <w:kern w:val="0"/>
                <w:sz w:val="21"/>
                <w:szCs w:val="21"/>
              </w:rPr>
              <w:t>6</w:t>
            </w:r>
            <w:moveTo w:id="221" w:author="Huming" w:date="2017-08-03T16:33:00Z">
              <w:r w:rsidRPr="007E3B1A">
                <w:rPr>
                  <w:rFonts w:asciiTheme="minorEastAsia" w:eastAsiaTheme="minorEastAsia" w:hAnsiTheme="minorEastAsia" w:cs="Arial"/>
                  <w:color w:val="000000"/>
                  <w:kern w:val="0"/>
                  <w:sz w:val="21"/>
                  <w:szCs w:val="21"/>
                </w:rPr>
                <w:t>月全国核电运行情况</w:t>
              </w:r>
            </w:moveTo>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04868C27" w14:textId="77777777" w:rsidR="001D7E37" w:rsidRPr="007E3B1A" w:rsidRDefault="009F114A" w:rsidP="009F114A">
            <w:pPr>
              <w:widowControl/>
              <w:jc w:val="center"/>
              <w:rPr>
                <w:color w:val="000000"/>
                <w:kern w:val="0"/>
                <w:sz w:val="21"/>
                <w:szCs w:val="21"/>
              </w:rPr>
            </w:pPr>
            <w:moveTo w:id="222" w:author="Huming" w:date="2017-08-03T16:33:00Z">
              <w:r w:rsidRPr="007E3B1A">
                <w:rPr>
                  <w:rFonts w:hint="eastAsia"/>
                  <w:color w:val="000000"/>
                  <w:kern w:val="0"/>
                  <w:sz w:val="22"/>
                  <w:szCs w:val="21"/>
                </w:rPr>
                <w:t>2017-</w:t>
              </w:r>
            </w:moveTo>
            <w:r w:rsidRPr="007E3B1A">
              <w:rPr>
                <w:color w:val="000000"/>
                <w:kern w:val="0"/>
                <w:sz w:val="22"/>
                <w:szCs w:val="21"/>
              </w:rPr>
              <w:t>10</w:t>
            </w:r>
            <w:moveTo w:id="223" w:author="Huming" w:date="2017-08-03T16:33:00Z">
              <w:r w:rsidRPr="007E3B1A">
                <w:rPr>
                  <w:rFonts w:hint="eastAsia"/>
                  <w:color w:val="000000"/>
                  <w:kern w:val="0"/>
                  <w:sz w:val="22"/>
                  <w:szCs w:val="21"/>
                </w:rPr>
                <w:t>-</w:t>
              </w:r>
            </w:moveTo>
            <w:r w:rsidRPr="007E3B1A">
              <w:rPr>
                <w:color w:val="000000"/>
                <w:kern w:val="0"/>
                <w:sz w:val="22"/>
                <w:szCs w:val="21"/>
              </w:rPr>
              <w:t>18</w:t>
            </w:r>
          </w:p>
        </w:tc>
      </w:tr>
      <w:tr w:rsidR="001D7E37" w14:paraId="3FCDF26C"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09E2A6D7" w14:textId="77777777" w:rsidR="001D7E37" w:rsidRPr="008F5CAC" w:rsidRDefault="001D7E37" w:rsidP="00DB16BA">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57273516" w14:textId="77777777" w:rsidR="001D7E37" w:rsidRPr="00317DEC" w:rsidRDefault="001D7E37" w:rsidP="00DB16BA">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162C6290" w14:textId="77777777" w:rsidR="001D7E37" w:rsidRPr="002E6C71" w:rsidRDefault="001D7E37" w:rsidP="00DB16BA">
            <w:pPr>
              <w:widowControl/>
              <w:jc w:val="center"/>
              <w:rPr>
                <w:color w:val="000000"/>
                <w:kern w:val="0"/>
                <w:sz w:val="21"/>
                <w:szCs w:val="21"/>
              </w:rPr>
            </w:pPr>
          </w:p>
        </w:tc>
      </w:tr>
    </w:tbl>
    <w:p w14:paraId="5AD9F758" w14:textId="77777777" w:rsidR="001D7E37" w:rsidRPr="002E6C71" w:rsidRDefault="001D7E37" w:rsidP="001D7E37">
      <w:pPr>
        <w:snapToGrid w:val="0"/>
        <w:spacing w:line="400" w:lineRule="exact"/>
        <w:ind w:firstLineChars="225" w:firstLine="540"/>
        <w:rPr>
          <w:szCs w:val="24"/>
        </w:rPr>
      </w:pPr>
    </w:p>
    <w:p w14:paraId="76F2CA33" w14:textId="77777777" w:rsidR="001D7E37" w:rsidRPr="008133F5" w:rsidRDefault="001D7E37" w:rsidP="001D7E37"/>
    <w:p w14:paraId="5B44018F" w14:textId="77777777" w:rsidR="001D7E37" w:rsidRDefault="001D7E37" w:rsidP="001D7E37">
      <w:pPr>
        <w:snapToGrid w:val="0"/>
        <w:spacing w:line="400" w:lineRule="exact"/>
        <w:ind w:firstLineChars="225" w:firstLine="540"/>
        <w:jc w:val="center"/>
        <w:rPr>
          <w:szCs w:val="24"/>
        </w:rPr>
      </w:pPr>
      <w:moveTo w:id="224" w:author="Huming" w:date="2017-08-03T16:33:00Z">
        <w:r w:rsidRPr="00A44482">
          <w:rPr>
            <w:rFonts w:asciiTheme="minorEastAsia" w:eastAsiaTheme="minorEastAsia" w:hAnsiTheme="minorEastAsia" w:hint="eastAsia"/>
          </w:rPr>
          <w:t>表</w:t>
        </w:r>
        <w:r w:rsidRPr="00071566">
          <w:rPr>
            <w:rFonts w:eastAsiaTheme="minorEastAsia"/>
          </w:rPr>
          <w:t>2-2-5</w:t>
        </w:r>
        <w:r>
          <w:rPr>
            <w:rFonts w:asciiTheme="minorEastAsia" w:eastAsiaTheme="minorEastAsia" w:hAnsiTheme="minorEastAsia" w:hint="eastAsia"/>
          </w:rPr>
          <w:t>大修总结报告</w:t>
        </w:r>
      </w:moveTo>
    </w:p>
    <w:tbl>
      <w:tblPr>
        <w:tblW w:w="8946" w:type="dxa"/>
        <w:tblInd w:w="93" w:type="dxa"/>
        <w:tblLayout w:type="fixed"/>
        <w:tblLook w:val="04A0" w:firstRow="1" w:lastRow="0" w:firstColumn="1" w:lastColumn="0" w:noHBand="0" w:noVBand="1"/>
      </w:tblPr>
      <w:tblGrid>
        <w:gridCol w:w="724"/>
        <w:gridCol w:w="6804"/>
        <w:gridCol w:w="1418"/>
      </w:tblGrid>
      <w:tr w:rsidR="001D7E37" w:rsidRPr="00A64F6D" w14:paraId="7BB19E4F" w14:textId="77777777" w:rsidTr="00DB16BA">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AFCAEAD" w14:textId="77777777"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225" w:author="Huming" w:date="2017-08-03T16:33:00Z">
              <w:r w:rsidRPr="002E6C71">
                <w:rPr>
                  <w:rFonts w:asciiTheme="minorEastAsia" w:eastAsiaTheme="minorEastAsia" w:hAnsiTheme="minorEastAsia" w:cs="Arial" w:hint="eastAsia"/>
                  <w:b/>
                  <w:bCs/>
                  <w:color w:val="000000"/>
                  <w:kern w:val="0"/>
                  <w:sz w:val="21"/>
                  <w:szCs w:val="21"/>
                </w:rPr>
                <w:t>序号</w:t>
              </w:r>
            </w:moveTo>
          </w:p>
        </w:tc>
        <w:tc>
          <w:tcPr>
            <w:tcW w:w="6804"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2AC619FC" w14:textId="77777777"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226" w:author="Huming" w:date="2017-08-03T16:33:00Z">
              <w:r w:rsidRPr="002E6C71">
                <w:rPr>
                  <w:rFonts w:asciiTheme="minorEastAsia" w:eastAsiaTheme="minorEastAsia" w:hAnsiTheme="minorEastAsia" w:cs="Arial" w:hint="eastAsia"/>
                  <w:b/>
                  <w:bCs/>
                  <w:color w:val="000000"/>
                  <w:kern w:val="0"/>
                  <w:sz w:val="21"/>
                  <w:szCs w:val="21"/>
                </w:rPr>
                <w:t>报告</w:t>
              </w:r>
              <w:r w:rsidRPr="002E6C71">
                <w:rPr>
                  <w:rFonts w:asciiTheme="minorEastAsia" w:eastAsiaTheme="minorEastAsia" w:hAnsiTheme="minorEastAsia" w:cs="Arial"/>
                  <w:b/>
                  <w:bCs/>
                  <w:color w:val="000000"/>
                  <w:kern w:val="0"/>
                  <w:sz w:val="21"/>
                  <w:szCs w:val="21"/>
                </w:rPr>
                <w:t>标题</w:t>
              </w:r>
            </w:moveTo>
          </w:p>
        </w:tc>
        <w:tc>
          <w:tcPr>
            <w:tcW w:w="1418"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0CDFAB0C" w14:textId="77777777" w:rsidR="001D7E37" w:rsidRPr="002E6C71" w:rsidRDefault="001D7E37" w:rsidP="00DB16BA">
            <w:pPr>
              <w:widowControl/>
              <w:jc w:val="center"/>
              <w:rPr>
                <w:rFonts w:asciiTheme="minorEastAsia" w:eastAsiaTheme="minorEastAsia" w:hAnsiTheme="minorEastAsia" w:cs="Arial"/>
                <w:b/>
                <w:bCs/>
                <w:color w:val="000000"/>
                <w:kern w:val="0"/>
                <w:sz w:val="21"/>
                <w:szCs w:val="21"/>
              </w:rPr>
            </w:pPr>
            <w:moveTo w:id="227" w:author="Huming" w:date="2017-08-03T16:33:00Z">
              <w:r w:rsidRPr="002E6C71">
                <w:rPr>
                  <w:rFonts w:asciiTheme="minorEastAsia" w:eastAsiaTheme="minorEastAsia" w:hAnsiTheme="minorEastAsia" w:cs="Arial"/>
                  <w:b/>
                  <w:bCs/>
                  <w:color w:val="000000"/>
                  <w:kern w:val="0"/>
                  <w:sz w:val="21"/>
                  <w:szCs w:val="21"/>
                </w:rPr>
                <w:t>发布日期</w:t>
              </w:r>
            </w:moveTo>
          </w:p>
        </w:tc>
      </w:tr>
      <w:tr w:rsidR="001D7E37" w:rsidRPr="008F5CAC" w14:paraId="28DF9BB8"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68132A51" w14:textId="77777777"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424B5BBD" w14:textId="77777777" w:rsidR="001D7E37" w:rsidRPr="002E6C71" w:rsidRDefault="001D7E37" w:rsidP="00DB16BA">
            <w:pPr>
              <w:widowControl/>
              <w:jc w:val="left"/>
              <w:rPr>
                <w:rFonts w:asciiTheme="minorEastAsia" w:eastAsiaTheme="minorEastAsia" w:hAnsiTheme="minorEastAsia" w:cs="Arial"/>
                <w:color w:val="000000"/>
                <w:kern w:val="0"/>
                <w:sz w:val="21"/>
                <w:szCs w:val="21"/>
              </w:rPr>
            </w:pPr>
            <w:moveTo w:id="228" w:author="Huming" w:date="2017-08-03T16:33:00Z">
              <w:r>
                <w:rPr>
                  <w:rFonts w:asciiTheme="minorEastAsia" w:eastAsiaTheme="minorEastAsia" w:hAnsiTheme="minorEastAsia" w:cs="Arial" w:hint="eastAsia"/>
                  <w:color w:val="000000"/>
                  <w:kern w:val="0"/>
                  <w:sz w:val="21"/>
                  <w:szCs w:val="21"/>
                </w:rPr>
                <w:t>田湾核电站1号机组9次换料大修</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600B343B" w14:textId="77777777" w:rsidR="001D7E37" w:rsidRPr="002E6C71" w:rsidRDefault="001D7E37" w:rsidP="00DB16BA">
            <w:pPr>
              <w:widowControl/>
              <w:jc w:val="center"/>
              <w:rPr>
                <w:color w:val="000000"/>
                <w:kern w:val="0"/>
                <w:sz w:val="21"/>
                <w:szCs w:val="21"/>
              </w:rPr>
            </w:pPr>
            <w:moveTo w:id="229" w:author="Huming" w:date="2017-08-03T16:33:00Z">
              <w:r>
                <w:rPr>
                  <w:rFonts w:hint="eastAsia"/>
                  <w:color w:val="000000"/>
                  <w:kern w:val="0"/>
                  <w:sz w:val="21"/>
                  <w:szCs w:val="21"/>
                </w:rPr>
                <w:t>2016-12-28</w:t>
              </w:r>
            </w:moveTo>
          </w:p>
        </w:tc>
      </w:tr>
      <w:tr w:rsidR="001D7E37" w:rsidRPr="008F5CAC" w14:paraId="09B4B095"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2565A4FB" w14:textId="77777777" w:rsidR="001D7E37" w:rsidRPr="0063258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4777016F" w14:textId="77777777" w:rsidR="001D7E37" w:rsidRPr="0063258C" w:rsidRDefault="001D7E37" w:rsidP="00DB16BA">
            <w:pPr>
              <w:widowControl/>
              <w:jc w:val="left"/>
              <w:rPr>
                <w:rFonts w:asciiTheme="minorEastAsia" w:eastAsiaTheme="minorEastAsia" w:hAnsiTheme="minorEastAsia" w:cs="Arial"/>
                <w:color w:val="000000"/>
                <w:kern w:val="0"/>
                <w:sz w:val="21"/>
                <w:szCs w:val="21"/>
              </w:rPr>
            </w:pPr>
            <w:moveTo w:id="230" w:author="Huming" w:date="2017-08-03T16:33:00Z">
              <w:r w:rsidRPr="0063258C">
                <w:rPr>
                  <w:rFonts w:asciiTheme="minorEastAsia" w:eastAsiaTheme="minorEastAsia" w:hAnsiTheme="minorEastAsia" w:cs="Arial" w:hint="eastAsia"/>
                  <w:color w:val="000000"/>
                  <w:kern w:val="0"/>
                  <w:sz w:val="21"/>
                  <w:szCs w:val="21"/>
                </w:rPr>
                <w:t>秦山第三核电厂208大修总结报告（秦三厂208）</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3B7EC768" w14:textId="77777777" w:rsidR="001D7E37" w:rsidRPr="0063258C" w:rsidRDefault="001D7E37" w:rsidP="00DB16BA">
            <w:pPr>
              <w:widowControl/>
              <w:jc w:val="center"/>
              <w:rPr>
                <w:color w:val="000000"/>
                <w:kern w:val="0"/>
                <w:sz w:val="21"/>
                <w:szCs w:val="21"/>
              </w:rPr>
            </w:pPr>
            <w:moveTo w:id="231" w:author="Huming" w:date="2017-08-03T16:33:00Z">
              <w:r w:rsidRPr="0063258C">
                <w:rPr>
                  <w:rFonts w:hint="eastAsia"/>
                  <w:color w:val="000000"/>
                  <w:kern w:val="0"/>
                  <w:sz w:val="21"/>
                  <w:szCs w:val="21"/>
                </w:rPr>
                <w:t>2017-02-24</w:t>
              </w:r>
            </w:moveTo>
          </w:p>
        </w:tc>
      </w:tr>
      <w:tr w:rsidR="001D7E37" w:rsidRPr="008F5CAC" w14:paraId="5728C7EF"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73E708C3" w14:textId="77777777"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0148095E" w14:textId="77777777" w:rsidR="001D7E37" w:rsidRPr="002E6C71" w:rsidRDefault="001D7E37" w:rsidP="00DB16BA">
            <w:pPr>
              <w:widowControl/>
              <w:jc w:val="left"/>
              <w:rPr>
                <w:rFonts w:asciiTheme="minorEastAsia" w:eastAsiaTheme="minorEastAsia" w:hAnsiTheme="minorEastAsia" w:cs="Arial"/>
                <w:color w:val="000000"/>
                <w:kern w:val="0"/>
                <w:sz w:val="21"/>
                <w:szCs w:val="21"/>
              </w:rPr>
            </w:pPr>
            <w:moveTo w:id="232" w:author="Huming" w:date="2017-08-03T16:33:00Z">
              <w:r>
                <w:rPr>
                  <w:rFonts w:asciiTheme="minorEastAsia" w:eastAsiaTheme="minorEastAsia" w:hAnsiTheme="minorEastAsia" w:cs="Arial" w:hint="eastAsia"/>
                  <w:color w:val="000000"/>
                  <w:kern w:val="0"/>
                  <w:sz w:val="21"/>
                  <w:szCs w:val="21"/>
                </w:rPr>
                <w:t>方家山核电厂1号机组101大修总结报告</w:t>
              </w:r>
              <w:r w:rsidRPr="00C45FCB">
                <w:rPr>
                  <w:rFonts w:asciiTheme="minorEastAsia" w:eastAsiaTheme="minorEastAsia" w:hAnsiTheme="minorEastAsia" w:cs="Arial" w:hint="eastAsia"/>
                  <w:color w:val="000000"/>
                  <w:kern w:val="0"/>
                  <w:sz w:val="21"/>
                  <w:szCs w:val="21"/>
                </w:rPr>
                <w:t>（方家山101）</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439C1D9C" w14:textId="77777777" w:rsidR="001D7E37" w:rsidRPr="002E6C71" w:rsidRDefault="001D7E37" w:rsidP="00DB16BA">
            <w:pPr>
              <w:widowControl/>
              <w:jc w:val="center"/>
              <w:rPr>
                <w:color w:val="000000"/>
                <w:kern w:val="0"/>
                <w:sz w:val="21"/>
                <w:szCs w:val="21"/>
              </w:rPr>
            </w:pPr>
            <w:moveTo w:id="233" w:author="Huming" w:date="2017-08-03T16:33:00Z">
              <w:r>
                <w:rPr>
                  <w:rFonts w:hint="eastAsia"/>
                  <w:color w:val="000000"/>
                  <w:kern w:val="0"/>
                  <w:sz w:val="21"/>
                  <w:szCs w:val="21"/>
                </w:rPr>
                <w:t>2017-02-24</w:t>
              </w:r>
            </w:moveTo>
          </w:p>
        </w:tc>
      </w:tr>
      <w:tr w:rsidR="001D7E37" w14:paraId="28D33371"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528AEE18" w14:textId="77777777"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36DCF97E" w14:textId="77777777" w:rsidR="001D7E37" w:rsidRPr="002E6C71" w:rsidRDefault="001D7E37" w:rsidP="00DB16BA">
            <w:pPr>
              <w:widowControl/>
              <w:jc w:val="left"/>
              <w:rPr>
                <w:rFonts w:asciiTheme="minorEastAsia" w:eastAsiaTheme="minorEastAsia" w:hAnsiTheme="minorEastAsia" w:cs="Arial"/>
                <w:color w:val="000000"/>
                <w:kern w:val="0"/>
                <w:sz w:val="21"/>
                <w:szCs w:val="21"/>
              </w:rPr>
            </w:pPr>
            <w:moveTo w:id="234" w:author="Huming" w:date="2017-08-03T16:33:00Z">
              <w:r w:rsidRPr="00C45FCB">
                <w:rPr>
                  <w:rFonts w:asciiTheme="minorEastAsia" w:eastAsiaTheme="minorEastAsia" w:hAnsiTheme="minorEastAsia" w:cs="Arial" w:hint="eastAsia"/>
                  <w:color w:val="000000"/>
                  <w:kern w:val="0"/>
                  <w:sz w:val="21"/>
                  <w:szCs w:val="21"/>
                </w:rPr>
                <w:t>秦山第二核电厂2号机组第十一循环大修总结报告（秦二厂211）</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565C2A64" w14:textId="77777777" w:rsidR="001D7E37" w:rsidRPr="002E6C71" w:rsidRDefault="001D7E37" w:rsidP="00DB16BA">
            <w:pPr>
              <w:widowControl/>
              <w:jc w:val="center"/>
              <w:rPr>
                <w:color w:val="000000"/>
                <w:kern w:val="0"/>
                <w:sz w:val="21"/>
                <w:szCs w:val="21"/>
              </w:rPr>
            </w:pPr>
            <w:moveTo w:id="235" w:author="Huming" w:date="2017-08-03T16:33:00Z">
              <w:r>
                <w:rPr>
                  <w:rFonts w:hint="eastAsia"/>
                  <w:color w:val="000000"/>
                  <w:kern w:val="0"/>
                  <w:sz w:val="21"/>
                  <w:szCs w:val="21"/>
                </w:rPr>
                <w:t>2017-02-28</w:t>
              </w:r>
            </w:moveTo>
          </w:p>
        </w:tc>
      </w:tr>
      <w:tr w:rsidR="001D7E37" w14:paraId="72F6911D"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49694C38" w14:textId="77777777"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679DD5D6" w14:textId="77777777" w:rsidR="001D7E37" w:rsidRDefault="001D7E37" w:rsidP="00DB16BA">
            <w:pPr>
              <w:widowControl/>
              <w:jc w:val="left"/>
              <w:rPr>
                <w:rFonts w:asciiTheme="minorEastAsia" w:eastAsiaTheme="minorEastAsia" w:hAnsiTheme="minorEastAsia" w:cs="Arial"/>
                <w:color w:val="000000"/>
                <w:kern w:val="0"/>
                <w:sz w:val="21"/>
                <w:szCs w:val="21"/>
              </w:rPr>
            </w:pPr>
            <w:moveTo w:id="236" w:author="Huming" w:date="2017-08-03T16:33:00Z">
              <w:r w:rsidRPr="00C45FCB">
                <w:rPr>
                  <w:rFonts w:asciiTheme="minorEastAsia" w:eastAsiaTheme="minorEastAsia" w:hAnsiTheme="minorEastAsia" w:cs="Arial" w:hint="eastAsia"/>
                  <w:color w:val="000000"/>
                  <w:kern w:val="0"/>
                  <w:sz w:val="21"/>
                  <w:szCs w:val="21"/>
                </w:rPr>
                <w:t>秦山第二核电厂4号机组第四循环换料大修总结报告（秦二厂404）</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2D215640" w14:textId="77777777" w:rsidR="001D7E37" w:rsidRPr="002E6C71" w:rsidRDefault="001D7E37" w:rsidP="00DB16BA">
            <w:pPr>
              <w:widowControl/>
              <w:jc w:val="center"/>
              <w:rPr>
                <w:color w:val="000000"/>
                <w:kern w:val="0"/>
                <w:sz w:val="21"/>
                <w:szCs w:val="21"/>
              </w:rPr>
            </w:pPr>
            <w:moveTo w:id="237" w:author="Huming" w:date="2017-08-03T16:33:00Z">
              <w:r>
                <w:rPr>
                  <w:rFonts w:hint="eastAsia"/>
                  <w:color w:val="000000"/>
                  <w:kern w:val="0"/>
                  <w:sz w:val="21"/>
                  <w:szCs w:val="21"/>
                </w:rPr>
                <w:t>2017-02-28</w:t>
              </w:r>
            </w:moveTo>
          </w:p>
        </w:tc>
      </w:tr>
      <w:tr w:rsidR="001D7E37" w14:paraId="53CAB19A"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782A0AC1" w14:textId="77777777" w:rsidR="001D7E37" w:rsidRPr="008F5CAC"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7FEB8CD0" w14:textId="77777777" w:rsidR="001D7E37" w:rsidRPr="002E6C71" w:rsidRDefault="001D7E37" w:rsidP="00DB16BA">
            <w:pPr>
              <w:widowControl/>
              <w:jc w:val="left"/>
              <w:rPr>
                <w:rFonts w:asciiTheme="minorEastAsia" w:eastAsiaTheme="minorEastAsia" w:hAnsiTheme="minorEastAsia" w:cs="Arial"/>
                <w:color w:val="000000"/>
                <w:kern w:val="0"/>
                <w:sz w:val="21"/>
                <w:szCs w:val="21"/>
              </w:rPr>
            </w:pPr>
            <w:moveTo w:id="238" w:author="Huming" w:date="2017-08-03T16:33:00Z">
              <w:r w:rsidRPr="00C45FCB">
                <w:rPr>
                  <w:rFonts w:asciiTheme="minorEastAsia" w:eastAsiaTheme="minorEastAsia" w:hAnsiTheme="minorEastAsia" w:cs="Arial" w:hint="eastAsia"/>
                  <w:color w:val="000000"/>
                  <w:kern w:val="0"/>
                  <w:sz w:val="21"/>
                  <w:szCs w:val="21"/>
                </w:rPr>
                <w:t>秦山第二核电厂3号机组第五循环换料大修总结报告（秦二厂305）</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0A860DC3" w14:textId="77777777" w:rsidR="001D7E37" w:rsidRPr="002E6C71" w:rsidRDefault="001D7E37" w:rsidP="00DB16BA">
            <w:pPr>
              <w:widowControl/>
              <w:jc w:val="center"/>
              <w:rPr>
                <w:color w:val="000000"/>
                <w:kern w:val="0"/>
                <w:sz w:val="21"/>
                <w:szCs w:val="21"/>
              </w:rPr>
            </w:pPr>
            <w:moveTo w:id="239" w:author="Huming" w:date="2017-08-03T16:33:00Z">
              <w:r>
                <w:rPr>
                  <w:rFonts w:hint="eastAsia"/>
                  <w:color w:val="000000"/>
                  <w:kern w:val="0"/>
                  <w:sz w:val="21"/>
                  <w:szCs w:val="21"/>
                </w:rPr>
                <w:t>2017-02-28</w:t>
              </w:r>
            </w:moveTo>
          </w:p>
        </w:tc>
      </w:tr>
      <w:tr w:rsidR="001D7E37" w:rsidRPr="0039440C" w14:paraId="3AF2D558"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220C50E4" w14:textId="77777777"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4D87FC8A" w14:textId="77777777" w:rsidR="001D7E37" w:rsidRPr="005E6BF6" w:rsidRDefault="001D7E37" w:rsidP="00DB16BA">
            <w:pPr>
              <w:widowControl/>
              <w:jc w:val="left"/>
              <w:rPr>
                <w:rFonts w:asciiTheme="minorEastAsia" w:eastAsiaTheme="minorEastAsia" w:hAnsiTheme="minorEastAsia" w:cs="Arial"/>
                <w:color w:val="000000"/>
                <w:kern w:val="0"/>
                <w:sz w:val="21"/>
                <w:szCs w:val="21"/>
              </w:rPr>
            </w:pPr>
            <w:moveTo w:id="240" w:author="Huming" w:date="2017-08-03T16:33:00Z">
              <w:r w:rsidRPr="00733E59">
                <w:rPr>
                  <w:rFonts w:asciiTheme="minorEastAsia" w:eastAsiaTheme="minorEastAsia" w:hAnsiTheme="minorEastAsia" w:cs="Arial"/>
                  <w:color w:val="000000"/>
                  <w:kern w:val="0"/>
                  <w:sz w:val="21"/>
                  <w:szCs w:val="21"/>
                </w:rPr>
                <w:t>秦山第二核电厂2号机组第8次换料大修总结报告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74F01F6F" w14:textId="77777777" w:rsidR="001D7E37" w:rsidRPr="005E6BF6" w:rsidRDefault="001D7E37" w:rsidP="00DB16BA">
            <w:pPr>
              <w:widowControl/>
              <w:jc w:val="center"/>
              <w:rPr>
                <w:color w:val="000000"/>
                <w:kern w:val="0"/>
                <w:sz w:val="21"/>
                <w:szCs w:val="21"/>
              </w:rPr>
            </w:pPr>
            <w:moveTo w:id="241" w:author="Huming" w:date="2017-08-03T16:33:00Z">
              <w:r w:rsidRPr="005E6BF6">
                <w:rPr>
                  <w:rFonts w:hint="eastAsia"/>
                  <w:color w:val="000000"/>
                  <w:kern w:val="0"/>
                  <w:sz w:val="21"/>
                  <w:szCs w:val="21"/>
                </w:rPr>
                <w:t>201</w:t>
              </w:r>
              <w:r>
                <w:rPr>
                  <w:rFonts w:hint="eastAsia"/>
                  <w:color w:val="000000"/>
                  <w:kern w:val="0"/>
                  <w:sz w:val="21"/>
                  <w:szCs w:val="21"/>
                </w:rPr>
                <w:t>7</w:t>
              </w:r>
              <w:r w:rsidRPr="005E6BF6">
                <w:rPr>
                  <w:rFonts w:hint="eastAsia"/>
                  <w:color w:val="000000"/>
                  <w:kern w:val="0"/>
                  <w:sz w:val="21"/>
                  <w:szCs w:val="21"/>
                </w:rPr>
                <w:t>-</w:t>
              </w:r>
              <w:r>
                <w:rPr>
                  <w:rFonts w:hint="eastAsia"/>
                  <w:color w:val="000000"/>
                  <w:kern w:val="0"/>
                  <w:sz w:val="21"/>
                  <w:szCs w:val="21"/>
                </w:rPr>
                <w:t>03</w:t>
              </w:r>
              <w:r w:rsidRPr="005E6BF6">
                <w:rPr>
                  <w:rFonts w:hint="eastAsia"/>
                  <w:color w:val="000000"/>
                  <w:kern w:val="0"/>
                  <w:sz w:val="21"/>
                  <w:szCs w:val="21"/>
                </w:rPr>
                <w:t>-</w:t>
              </w:r>
              <w:r>
                <w:rPr>
                  <w:rFonts w:hint="eastAsia"/>
                  <w:color w:val="000000"/>
                  <w:kern w:val="0"/>
                  <w:sz w:val="21"/>
                  <w:szCs w:val="21"/>
                </w:rPr>
                <w:t>01</w:t>
              </w:r>
            </w:moveTo>
          </w:p>
        </w:tc>
      </w:tr>
      <w:tr w:rsidR="001D7E37" w:rsidRPr="0039440C" w14:paraId="02F19B6B"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10EF59BA" w14:textId="77777777"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4951F65B" w14:textId="77777777" w:rsidR="001D7E37" w:rsidRPr="00AB64E8" w:rsidRDefault="001D7E37" w:rsidP="00DB16BA">
            <w:pPr>
              <w:widowControl/>
              <w:jc w:val="left"/>
              <w:rPr>
                <w:rFonts w:asciiTheme="minorEastAsia" w:eastAsiaTheme="minorEastAsia" w:hAnsiTheme="minorEastAsia" w:cs="Arial"/>
                <w:color w:val="000000"/>
                <w:kern w:val="0"/>
                <w:sz w:val="21"/>
                <w:szCs w:val="21"/>
              </w:rPr>
            </w:pPr>
            <w:moveTo w:id="242" w:author="Huming" w:date="2017-08-03T16:33:00Z">
              <w:r w:rsidRPr="00AB64E8">
                <w:rPr>
                  <w:rFonts w:asciiTheme="minorEastAsia" w:eastAsiaTheme="minorEastAsia" w:hAnsiTheme="minorEastAsia" w:cs="Arial" w:hint="eastAsia"/>
                  <w:color w:val="000000"/>
                  <w:kern w:val="0"/>
                  <w:sz w:val="21"/>
                  <w:szCs w:val="21"/>
                </w:rPr>
                <w:t>田湾核电站2号机组9次换料大修</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6864ED54" w14:textId="77777777" w:rsidR="001D7E37" w:rsidRPr="00AB64E8" w:rsidRDefault="001D7E37" w:rsidP="00DB16BA">
            <w:pPr>
              <w:widowControl/>
              <w:jc w:val="center"/>
              <w:rPr>
                <w:color w:val="000000"/>
                <w:kern w:val="0"/>
                <w:sz w:val="21"/>
                <w:szCs w:val="21"/>
              </w:rPr>
            </w:pPr>
            <w:moveTo w:id="243" w:author="Huming" w:date="2017-08-03T16:33:00Z">
              <w:r w:rsidRPr="00AB64E8">
                <w:rPr>
                  <w:rFonts w:hint="eastAsia"/>
                  <w:color w:val="000000"/>
                  <w:kern w:val="0"/>
                  <w:sz w:val="21"/>
                  <w:szCs w:val="21"/>
                </w:rPr>
                <w:t>2017-03-02</w:t>
              </w:r>
            </w:moveTo>
          </w:p>
        </w:tc>
      </w:tr>
      <w:tr w:rsidR="001D7E37" w:rsidRPr="0039440C" w14:paraId="5785EB3B"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09E3FA91" w14:textId="77777777"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0A1043FB" w14:textId="77777777" w:rsidR="001D7E37" w:rsidRPr="00AB64E8" w:rsidRDefault="001D7E37" w:rsidP="00DB16BA">
            <w:pPr>
              <w:widowControl/>
              <w:jc w:val="left"/>
              <w:rPr>
                <w:rFonts w:asciiTheme="minorEastAsia" w:eastAsiaTheme="minorEastAsia" w:hAnsiTheme="minorEastAsia" w:cs="Arial"/>
                <w:color w:val="000000"/>
                <w:kern w:val="0"/>
                <w:sz w:val="21"/>
                <w:szCs w:val="21"/>
              </w:rPr>
            </w:pPr>
            <w:moveTo w:id="244" w:author="Huming" w:date="2017-08-03T16:33:00Z">
              <w:r w:rsidRPr="00AB64E8">
                <w:rPr>
                  <w:rFonts w:asciiTheme="minorEastAsia" w:eastAsiaTheme="minorEastAsia" w:hAnsiTheme="minorEastAsia" w:cs="Arial"/>
                  <w:color w:val="000000"/>
                  <w:kern w:val="0"/>
                  <w:sz w:val="21"/>
                  <w:szCs w:val="21"/>
                </w:rPr>
                <w:t>秦山核电厂扩建项目（方家山核电工程）1号机组第</w:t>
              </w:r>
              <w:r w:rsidRPr="00AB64E8">
                <w:rPr>
                  <w:rFonts w:asciiTheme="minorEastAsia" w:eastAsiaTheme="minorEastAsia" w:hAnsiTheme="minorEastAsia" w:cs="Arial" w:hint="eastAsia"/>
                  <w:color w:val="000000"/>
                  <w:kern w:val="0"/>
                  <w:sz w:val="21"/>
                  <w:szCs w:val="21"/>
                </w:rPr>
                <w:t>一</w:t>
              </w:r>
              <w:r w:rsidRPr="00AB64E8">
                <w:rPr>
                  <w:rFonts w:asciiTheme="minorEastAsia" w:eastAsiaTheme="minorEastAsia" w:hAnsiTheme="minorEastAsia" w:cs="Arial"/>
                  <w:color w:val="000000"/>
                  <w:kern w:val="0"/>
                  <w:sz w:val="21"/>
                  <w:szCs w:val="21"/>
                </w:rPr>
                <w:t>循环换料大修总结报告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2D0C9A3D" w14:textId="77777777" w:rsidR="001D7E37" w:rsidRPr="00AB64E8" w:rsidRDefault="001D7E37" w:rsidP="00DB16BA">
            <w:pPr>
              <w:widowControl/>
              <w:jc w:val="center"/>
              <w:rPr>
                <w:rFonts w:asciiTheme="minorEastAsia" w:eastAsiaTheme="minorEastAsia" w:hAnsiTheme="minorEastAsia" w:cs="Arial"/>
                <w:color w:val="000000"/>
                <w:kern w:val="0"/>
                <w:sz w:val="21"/>
                <w:szCs w:val="21"/>
              </w:rPr>
            </w:pPr>
            <w:moveTo w:id="245" w:author="Huming" w:date="2017-08-03T16:33:00Z">
              <w:r w:rsidRPr="00AB64E8">
                <w:rPr>
                  <w:rFonts w:hint="eastAsia"/>
                  <w:color w:val="000000"/>
                  <w:kern w:val="0"/>
                  <w:sz w:val="21"/>
                  <w:szCs w:val="21"/>
                </w:rPr>
                <w:t>2017-04-11</w:t>
              </w:r>
            </w:moveTo>
          </w:p>
        </w:tc>
      </w:tr>
      <w:tr w:rsidR="001D7E37" w:rsidRPr="0039440C" w14:paraId="42ED41DF"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479E1DE9" w14:textId="77777777"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17EE4791" w14:textId="77777777" w:rsidR="001D7E37" w:rsidRPr="00AB64E8" w:rsidRDefault="001D7E37" w:rsidP="00DB16BA">
            <w:pPr>
              <w:widowControl/>
              <w:jc w:val="left"/>
              <w:rPr>
                <w:rFonts w:asciiTheme="minorEastAsia" w:eastAsiaTheme="minorEastAsia" w:hAnsiTheme="minorEastAsia" w:cs="Arial"/>
                <w:color w:val="000000"/>
                <w:kern w:val="0"/>
                <w:sz w:val="21"/>
                <w:szCs w:val="21"/>
              </w:rPr>
            </w:pPr>
            <w:moveTo w:id="246" w:author="Huming" w:date="2017-08-03T16:33:00Z">
              <w:r w:rsidRPr="00AB64E8">
                <w:rPr>
                  <w:rFonts w:asciiTheme="minorEastAsia" w:eastAsiaTheme="minorEastAsia" w:hAnsiTheme="minorEastAsia" w:cs="Arial" w:hint="eastAsia"/>
                  <w:color w:val="000000"/>
                  <w:kern w:val="0"/>
                  <w:sz w:val="21"/>
                  <w:szCs w:val="21"/>
                </w:rPr>
                <w:t>秦山第二核电厂1号机组第13次换料大修总结报告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2B3C49F0" w14:textId="77777777" w:rsidR="001D7E37" w:rsidRPr="00AB64E8" w:rsidRDefault="001D7E37" w:rsidP="00DB16BA">
            <w:pPr>
              <w:widowControl/>
              <w:jc w:val="center"/>
              <w:rPr>
                <w:color w:val="000000"/>
                <w:kern w:val="0"/>
                <w:sz w:val="21"/>
                <w:szCs w:val="21"/>
              </w:rPr>
            </w:pPr>
            <w:moveTo w:id="247" w:author="Huming" w:date="2017-08-03T16:33:00Z">
              <w:r w:rsidRPr="00AB64E8">
                <w:rPr>
                  <w:rFonts w:hint="eastAsia"/>
                  <w:color w:val="000000"/>
                  <w:kern w:val="0"/>
                  <w:sz w:val="21"/>
                  <w:szCs w:val="21"/>
                </w:rPr>
                <w:t>2017-04-12</w:t>
              </w:r>
            </w:moveTo>
          </w:p>
        </w:tc>
      </w:tr>
      <w:tr w:rsidR="001D7E37" w:rsidRPr="0039440C" w14:paraId="37120D27"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2304DF01" w14:textId="77777777" w:rsidR="001D7E37" w:rsidRPr="00AB64E8"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0CEBFEC9" w14:textId="77777777" w:rsidR="001D7E37" w:rsidRPr="00AB64E8" w:rsidRDefault="001D7E37" w:rsidP="00DB16BA">
            <w:pPr>
              <w:widowControl/>
              <w:jc w:val="left"/>
              <w:rPr>
                <w:rFonts w:asciiTheme="minorEastAsia" w:eastAsiaTheme="minorEastAsia" w:hAnsiTheme="minorEastAsia" w:cs="Arial"/>
                <w:color w:val="000000"/>
                <w:kern w:val="0"/>
                <w:sz w:val="21"/>
                <w:szCs w:val="21"/>
              </w:rPr>
            </w:pPr>
            <w:moveTo w:id="248" w:author="Huming" w:date="2017-08-03T16:33:00Z">
              <w:r w:rsidRPr="00AB64E8">
                <w:rPr>
                  <w:rFonts w:asciiTheme="minorEastAsia" w:eastAsiaTheme="minorEastAsia" w:hAnsiTheme="minorEastAsia" w:cs="Arial"/>
                  <w:color w:val="000000"/>
                  <w:kern w:val="0"/>
                  <w:sz w:val="21"/>
                  <w:szCs w:val="21"/>
                </w:rPr>
                <w:t>秦山核电厂扩建项目（方家山核电工程）1号机组第二循环换料大修总结报告</w:t>
              </w:r>
            </w:moveTo>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549A1B31" w14:textId="77777777" w:rsidR="001D7E37" w:rsidRPr="00AB64E8" w:rsidRDefault="001D7E37" w:rsidP="00DB16BA">
            <w:pPr>
              <w:widowControl/>
              <w:jc w:val="center"/>
              <w:rPr>
                <w:color w:val="000000"/>
                <w:kern w:val="0"/>
                <w:sz w:val="21"/>
                <w:szCs w:val="21"/>
              </w:rPr>
            </w:pPr>
            <w:moveTo w:id="249" w:author="Huming" w:date="2017-08-03T16:33:00Z">
              <w:r w:rsidRPr="00AB64E8">
                <w:rPr>
                  <w:rFonts w:hint="eastAsia"/>
                  <w:color w:val="000000"/>
                  <w:kern w:val="0"/>
                  <w:sz w:val="21"/>
                  <w:szCs w:val="21"/>
                </w:rPr>
                <w:t>2017-04-12</w:t>
              </w:r>
            </w:moveTo>
          </w:p>
        </w:tc>
      </w:tr>
      <w:tr w:rsidR="001D7E37" w:rsidRPr="0039440C" w14:paraId="6DB54F48" w14:textId="77777777" w:rsidTr="00DB16BA">
        <w:trPr>
          <w:trHeight w:val="454"/>
        </w:trPr>
        <w:tc>
          <w:tcPr>
            <w:tcW w:w="724" w:type="dxa"/>
            <w:tcBorders>
              <w:top w:val="single" w:sz="4" w:space="0" w:color="000000"/>
              <w:left w:val="single" w:sz="4" w:space="0" w:color="000000"/>
              <w:bottom w:val="single" w:sz="4" w:space="0" w:color="000000"/>
              <w:right w:val="single" w:sz="4" w:space="0" w:color="000000"/>
            </w:tcBorders>
          </w:tcPr>
          <w:p w14:paraId="4A8F6FA7" w14:textId="77777777" w:rsidR="001D7E37" w:rsidRPr="005E6BF6" w:rsidRDefault="001D7E37" w:rsidP="00DB16BA">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7BBB3560" w14:textId="77777777" w:rsidR="001D7E37" w:rsidRPr="00AB64E8" w:rsidRDefault="00AB64E8" w:rsidP="00DB16BA">
            <w:pPr>
              <w:widowControl/>
              <w:jc w:val="left"/>
              <w:rPr>
                <w:rFonts w:asciiTheme="minorEastAsia" w:eastAsiaTheme="minorEastAsia" w:hAnsiTheme="minorEastAsia" w:cs="Arial"/>
                <w:color w:val="000000"/>
                <w:kern w:val="0"/>
                <w:sz w:val="21"/>
                <w:szCs w:val="21"/>
                <w:highlight w:val="yellow"/>
              </w:rPr>
            </w:pPr>
            <w:r w:rsidRPr="00AB64E8">
              <w:rPr>
                <w:rFonts w:asciiTheme="minorEastAsia" w:eastAsiaTheme="minorEastAsia" w:hAnsiTheme="minorEastAsia" w:cs="Arial"/>
                <w:color w:val="000000"/>
                <w:kern w:val="0"/>
                <w:sz w:val="21"/>
                <w:szCs w:val="21"/>
                <w:highlight w:val="yellow"/>
              </w:rPr>
              <w:t>秦山核电厂扩建项目（方家山核电工程）2号机组第二循环换料大修总结报告</w:t>
            </w:r>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57FBB0AA" w14:textId="77777777" w:rsidR="001D7E37" w:rsidRPr="0063258C" w:rsidRDefault="00AB64E8" w:rsidP="00DB16BA">
            <w:pPr>
              <w:widowControl/>
              <w:jc w:val="center"/>
              <w:rPr>
                <w:color w:val="000000"/>
                <w:kern w:val="0"/>
                <w:sz w:val="21"/>
                <w:szCs w:val="21"/>
              </w:rPr>
            </w:pPr>
            <w:r w:rsidRPr="0063258C">
              <w:rPr>
                <w:rFonts w:hint="eastAsia"/>
                <w:color w:val="000000"/>
                <w:kern w:val="0"/>
                <w:sz w:val="21"/>
                <w:szCs w:val="21"/>
              </w:rPr>
              <w:t>2017-</w:t>
            </w:r>
            <w:r w:rsidRPr="0063258C">
              <w:rPr>
                <w:color w:val="000000"/>
                <w:kern w:val="0"/>
                <w:sz w:val="21"/>
                <w:szCs w:val="21"/>
              </w:rPr>
              <w:t>06</w:t>
            </w:r>
            <w:r w:rsidRPr="0063258C">
              <w:rPr>
                <w:rFonts w:hint="eastAsia"/>
                <w:color w:val="000000"/>
                <w:kern w:val="0"/>
                <w:sz w:val="21"/>
                <w:szCs w:val="21"/>
              </w:rPr>
              <w:t>-</w:t>
            </w:r>
            <w:r w:rsidRPr="0063258C">
              <w:rPr>
                <w:color w:val="000000"/>
                <w:kern w:val="0"/>
                <w:sz w:val="21"/>
                <w:szCs w:val="21"/>
              </w:rPr>
              <w:t>13</w:t>
            </w:r>
          </w:p>
        </w:tc>
      </w:tr>
      <w:tr w:rsidR="00AB64E8" w:rsidRPr="0039440C" w14:paraId="1DB31F1B" w14:textId="77777777" w:rsidTr="0052375D">
        <w:trPr>
          <w:trHeight w:val="454"/>
        </w:trPr>
        <w:tc>
          <w:tcPr>
            <w:tcW w:w="724" w:type="dxa"/>
            <w:tcBorders>
              <w:top w:val="single" w:sz="4" w:space="0" w:color="000000"/>
              <w:left w:val="single" w:sz="4" w:space="0" w:color="000000"/>
              <w:bottom w:val="single" w:sz="4" w:space="0" w:color="000000"/>
              <w:right w:val="single" w:sz="4" w:space="0" w:color="000000"/>
            </w:tcBorders>
          </w:tcPr>
          <w:p w14:paraId="5FAF8214" w14:textId="77777777" w:rsidR="00AB64E8" w:rsidRPr="005E6BF6" w:rsidRDefault="00AB64E8" w:rsidP="00AB64E8">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6B1E1C18" w14:textId="77777777" w:rsidR="00AB64E8" w:rsidRPr="00AB64E8" w:rsidRDefault="00AB64E8" w:rsidP="00AB64E8">
            <w:pPr>
              <w:widowControl/>
              <w:jc w:val="left"/>
              <w:rPr>
                <w:rFonts w:asciiTheme="minorEastAsia" w:eastAsiaTheme="minorEastAsia" w:hAnsiTheme="minorEastAsia" w:cs="Arial"/>
                <w:color w:val="000000"/>
                <w:kern w:val="0"/>
                <w:sz w:val="21"/>
                <w:szCs w:val="21"/>
                <w:highlight w:val="yellow"/>
              </w:rPr>
            </w:pPr>
            <w:r w:rsidRPr="00AB64E8">
              <w:rPr>
                <w:rFonts w:asciiTheme="minorEastAsia" w:eastAsiaTheme="minorEastAsia" w:hAnsiTheme="minorEastAsia" w:cs="Arial" w:hint="eastAsia"/>
                <w:color w:val="000000"/>
                <w:kern w:val="0"/>
                <w:sz w:val="21"/>
                <w:szCs w:val="21"/>
                <w:highlight w:val="yellow"/>
              </w:rPr>
              <w:t>秦山第二核电厂4号机组第五循环换料大修总结报告</w:t>
            </w:r>
          </w:p>
        </w:tc>
        <w:tc>
          <w:tcPr>
            <w:tcW w:w="1418" w:type="dxa"/>
            <w:tcBorders>
              <w:top w:val="single" w:sz="4" w:space="0" w:color="000000"/>
              <w:left w:val="nil"/>
              <w:bottom w:val="single" w:sz="4" w:space="0" w:color="000000"/>
              <w:right w:val="single" w:sz="4" w:space="0" w:color="000000"/>
            </w:tcBorders>
            <w:shd w:val="clear" w:color="auto" w:fill="auto"/>
            <w:noWrap/>
          </w:tcPr>
          <w:p w14:paraId="7D28B4F5" w14:textId="77777777" w:rsidR="00AB64E8" w:rsidRPr="0063258C" w:rsidRDefault="00AB64E8" w:rsidP="0063258C">
            <w:pPr>
              <w:widowControl/>
              <w:jc w:val="center"/>
              <w:rPr>
                <w:color w:val="000000"/>
                <w:kern w:val="0"/>
                <w:sz w:val="21"/>
                <w:szCs w:val="21"/>
              </w:rPr>
            </w:pPr>
            <w:r w:rsidRPr="0063258C">
              <w:rPr>
                <w:rFonts w:hint="eastAsia"/>
                <w:color w:val="000000"/>
                <w:kern w:val="0"/>
                <w:sz w:val="21"/>
                <w:szCs w:val="21"/>
              </w:rPr>
              <w:t>2017-</w:t>
            </w:r>
            <w:r w:rsidRPr="0063258C">
              <w:rPr>
                <w:color w:val="000000"/>
                <w:kern w:val="0"/>
                <w:sz w:val="21"/>
                <w:szCs w:val="21"/>
              </w:rPr>
              <w:t>06</w:t>
            </w:r>
            <w:r w:rsidRPr="0063258C">
              <w:rPr>
                <w:rFonts w:hint="eastAsia"/>
                <w:color w:val="000000"/>
                <w:kern w:val="0"/>
                <w:sz w:val="21"/>
                <w:szCs w:val="21"/>
              </w:rPr>
              <w:t>-</w:t>
            </w:r>
            <w:r w:rsidRPr="0063258C">
              <w:rPr>
                <w:color w:val="000000"/>
                <w:kern w:val="0"/>
                <w:sz w:val="21"/>
                <w:szCs w:val="21"/>
              </w:rPr>
              <w:t>13</w:t>
            </w:r>
          </w:p>
        </w:tc>
      </w:tr>
      <w:tr w:rsidR="00AB64E8" w:rsidRPr="0039440C" w14:paraId="449DA719" w14:textId="77777777" w:rsidTr="0052375D">
        <w:trPr>
          <w:trHeight w:val="454"/>
        </w:trPr>
        <w:tc>
          <w:tcPr>
            <w:tcW w:w="724" w:type="dxa"/>
            <w:tcBorders>
              <w:top w:val="single" w:sz="4" w:space="0" w:color="000000"/>
              <w:left w:val="single" w:sz="4" w:space="0" w:color="000000"/>
              <w:bottom w:val="single" w:sz="4" w:space="0" w:color="000000"/>
              <w:right w:val="single" w:sz="4" w:space="0" w:color="000000"/>
            </w:tcBorders>
          </w:tcPr>
          <w:p w14:paraId="7BBD0B46" w14:textId="77777777" w:rsidR="00AB64E8" w:rsidRPr="005E6BF6" w:rsidRDefault="00AB64E8" w:rsidP="00AB64E8">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1E666CAD" w14:textId="77777777" w:rsidR="00AB64E8" w:rsidRPr="00AB64E8" w:rsidRDefault="00AB64E8" w:rsidP="00AB64E8">
            <w:pPr>
              <w:widowControl/>
              <w:jc w:val="left"/>
              <w:rPr>
                <w:rFonts w:asciiTheme="minorEastAsia" w:eastAsiaTheme="minorEastAsia" w:hAnsiTheme="minorEastAsia" w:cs="Arial"/>
                <w:color w:val="000000"/>
                <w:kern w:val="0"/>
                <w:sz w:val="21"/>
                <w:szCs w:val="21"/>
                <w:highlight w:val="yellow"/>
              </w:rPr>
            </w:pPr>
            <w:r w:rsidRPr="00AB64E8">
              <w:rPr>
                <w:rFonts w:asciiTheme="minorEastAsia" w:eastAsiaTheme="minorEastAsia" w:hAnsiTheme="minorEastAsia" w:cs="Arial" w:hint="eastAsia"/>
                <w:color w:val="000000"/>
                <w:kern w:val="0"/>
                <w:sz w:val="21"/>
                <w:szCs w:val="21"/>
                <w:highlight w:val="yellow"/>
              </w:rPr>
              <w:t>福清核电102大修总结报告</w:t>
            </w:r>
          </w:p>
        </w:tc>
        <w:tc>
          <w:tcPr>
            <w:tcW w:w="1418" w:type="dxa"/>
            <w:tcBorders>
              <w:top w:val="single" w:sz="4" w:space="0" w:color="000000"/>
              <w:left w:val="nil"/>
              <w:bottom w:val="single" w:sz="4" w:space="0" w:color="000000"/>
              <w:right w:val="single" w:sz="4" w:space="0" w:color="000000"/>
            </w:tcBorders>
            <w:shd w:val="clear" w:color="auto" w:fill="auto"/>
            <w:noWrap/>
          </w:tcPr>
          <w:p w14:paraId="5A63E038" w14:textId="77777777" w:rsidR="00AB64E8" w:rsidRPr="0063258C" w:rsidRDefault="00AB64E8" w:rsidP="0063258C">
            <w:pPr>
              <w:widowControl/>
              <w:jc w:val="center"/>
              <w:rPr>
                <w:color w:val="000000"/>
                <w:kern w:val="0"/>
                <w:sz w:val="21"/>
                <w:szCs w:val="21"/>
              </w:rPr>
            </w:pPr>
            <w:r w:rsidRPr="0063258C">
              <w:rPr>
                <w:rFonts w:hint="eastAsia"/>
                <w:color w:val="000000"/>
                <w:kern w:val="0"/>
                <w:sz w:val="21"/>
                <w:szCs w:val="21"/>
              </w:rPr>
              <w:t>2017-</w:t>
            </w:r>
            <w:r w:rsidRPr="0063258C">
              <w:rPr>
                <w:color w:val="000000"/>
                <w:kern w:val="0"/>
                <w:sz w:val="21"/>
                <w:szCs w:val="21"/>
              </w:rPr>
              <w:t>06</w:t>
            </w:r>
            <w:r w:rsidRPr="0063258C">
              <w:rPr>
                <w:rFonts w:hint="eastAsia"/>
                <w:color w:val="000000"/>
                <w:kern w:val="0"/>
                <w:sz w:val="21"/>
                <w:szCs w:val="21"/>
              </w:rPr>
              <w:t>-</w:t>
            </w:r>
            <w:r w:rsidRPr="0063258C">
              <w:rPr>
                <w:color w:val="000000"/>
                <w:kern w:val="0"/>
                <w:sz w:val="21"/>
                <w:szCs w:val="21"/>
              </w:rPr>
              <w:t>13</w:t>
            </w:r>
          </w:p>
        </w:tc>
      </w:tr>
      <w:tr w:rsidR="007D4755" w:rsidRPr="0039440C" w14:paraId="284E30ED" w14:textId="77777777" w:rsidTr="0052375D">
        <w:trPr>
          <w:trHeight w:val="454"/>
        </w:trPr>
        <w:tc>
          <w:tcPr>
            <w:tcW w:w="724" w:type="dxa"/>
            <w:tcBorders>
              <w:top w:val="single" w:sz="4" w:space="0" w:color="000000"/>
              <w:left w:val="single" w:sz="4" w:space="0" w:color="000000"/>
              <w:bottom w:val="single" w:sz="4" w:space="0" w:color="000000"/>
              <w:right w:val="single" w:sz="4" w:space="0" w:color="000000"/>
            </w:tcBorders>
          </w:tcPr>
          <w:p w14:paraId="0E100FB6" w14:textId="77777777" w:rsidR="007D4755" w:rsidRPr="005E6BF6" w:rsidRDefault="007D4755" w:rsidP="00AB64E8">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193772F7" w14:textId="34EC16DF" w:rsidR="007D4755" w:rsidRPr="00AB64E8" w:rsidRDefault="007D4755" w:rsidP="00AB64E8">
            <w:pPr>
              <w:widowControl/>
              <w:jc w:val="left"/>
              <w:rPr>
                <w:rFonts w:asciiTheme="minorEastAsia" w:eastAsiaTheme="minorEastAsia" w:hAnsiTheme="minorEastAsia" w:cs="Arial"/>
                <w:color w:val="000000"/>
                <w:kern w:val="0"/>
                <w:sz w:val="21"/>
                <w:szCs w:val="21"/>
                <w:highlight w:val="yellow"/>
              </w:rPr>
            </w:pPr>
            <w:r w:rsidRPr="007D4755">
              <w:rPr>
                <w:rFonts w:asciiTheme="minorEastAsia" w:eastAsiaTheme="minorEastAsia" w:hAnsiTheme="minorEastAsia" w:cs="Arial" w:hint="eastAsia"/>
                <w:color w:val="000000"/>
                <w:kern w:val="0"/>
                <w:sz w:val="21"/>
                <w:szCs w:val="21"/>
              </w:rPr>
              <w:t>海南核电101换料大修总结报告</w:t>
            </w:r>
          </w:p>
        </w:tc>
        <w:tc>
          <w:tcPr>
            <w:tcW w:w="1418" w:type="dxa"/>
            <w:tcBorders>
              <w:top w:val="single" w:sz="4" w:space="0" w:color="000000"/>
              <w:left w:val="nil"/>
              <w:bottom w:val="single" w:sz="4" w:space="0" w:color="000000"/>
              <w:right w:val="single" w:sz="4" w:space="0" w:color="000000"/>
            </w:tcBorders>
            <w:shd w:val="clear" w:color="auto" w:fill="auto"/>
            <w:noWrap/>
          </w:tcPr>
          <w:p w14:paraId="7F4229E5" w14:textId="0865BDE7" w:rsidR="007D4755" w:rsidRPr="0063258C" w:rsidRDefault="007D4755" w:rsidP="0063258C">
            <w:pPr>
              <w:widowControl/>
              <w:jc w:val="center"/>
              <w:rPr>
                <w:color w:val="000000"/>
                <w:kern w:val="0"/>
                <w:sz w:val="21"/>
                <w:szCs w:val="21"/>
              </w:rPr>
            </w:pPr>
            <w:r>
              <w:rPr>
                <w:rFonts w:hint="eastAsia"/>
                <w:color w:val="000000"/>
                <w:kern w:val="0"/>
                <w:sz w:val="21"/>
                <w:szCs w:val="21"/>
              </w:rPr>
              <w:t>2017</w:t>
            </w:r>
            <w:r>
              <w:rPr>
                <w:color w:val="000000"/>
                <w:kern w:val="0"/>
                <w:sz w:val="21"/>
                <w:szCs w:val="21"/>
              </w:rPr>
              <w:t>-11-01</w:t>
            </w:r>
          </w:p>
        </w:tc>
      </w:tr>
    </w:tbl>
    <w:p w14:paraId="6F20535B" w14:textId="77777777" w:rsidR="001D7E37" w:rsidRDefault="001D7E37" w:rsidP="001D7E37">
      <w:pPr>
        <w:widowControl/>
        <w:jc w:val="left"/>
      </w:pPr>
    </w:p>
    <w:p w14:paraId="462AABC4" w14:textId="77777777" w:rsidR="001D7E37" w:rsidRDefault="001D7E37" w:rsidP="001D7E37">
      <w:pPr>
        <w:widowControl/>
        <w:jc w:val="left"/>
      </w:pPr>
      <w:moveTo w:id="250" w:author="Huming" w:date="2017-08-03T16:33:00Z">
        <w:r>
          <w:br w:type="page"/>
        </w:r>
      </w:moveTo>
    </w:p>
    <w:moveToRangeEnd w:id="201"/>
    <w:p w14:paraId="6E0C52A5" w14:textId="77777777" w:rsidR="001D7E37" w:rsidRDefault="001D7E37" w:rsidP="002820A6">
      <w:pPr>
        <w:widowControl/>
        <w:jc w:val="left"/>
        <w:rPr>
          <w:rFonts w:cs="Arial"/>
          <w:color w:val="000000"/>
          <w:kern w:val="0"/>
          <w:sz w:val="21"/>
          <w:szCs w:val="21"/>
        </w:rPr>
      </w:pPr>
    </w:p>
    <w:p w14:paraId="69CB78FA" w14:textId="77777777" w:rsidR="00977D89" w:rsidRDefault="00977D89" w:rsidP="002820A6">
      <w:pPr>
        <w:widowControl/>
        <w:jc w:val="left"/>
        <w:rPr>
          <w:rFonts w:cs="Arial"/>
          <w:color w:val="000000"/>
          <w:kern w:val="0"/>
          <w:sz w:val="21"/>
          <w:szCs w:val="21"/>
        </w:rPr>
      </w:pPr>
    </w:p>
    <w:p w14:paraId="3DED0488" w14:textId="77777777" w:rsidR="00977D89" w:rsidRDefault="00977D89" w:rsidP="002820A6">
      <w:pPr>
        <w:widowControl/>
        <w:jc w:val="left"/>
        <w:rPr>
          <w:rFonts w:cs="Arial"/>
          <w:color w:val="000000"/>
          <w:kern w:val="0"/>
          <w:sz w:val="21"/>
          <w:szCs w:val="21"/>
        </w:rPr>
      </w:pPr>
    </w:p>
    <w:p w14:paraId="48D3BCF5" w14:textId="77777777" w:rsidR="00A32CF0" w:rsidRDefault="00A32CF0" w:rsidP="002820A6">
      <w:pPr>
        <w:widowControl/>
        <w:jc w:val="left"/>
        <w:rPr>
          <w:rFonts w:cs="Arial"/>
          <w:color w:val="000000"/>
          <w:kern w:val="0"/>
          <w:sz w:val="21"/>
          <w:szCs w:val="21"/>
        </w:rPr>
      </w:pPr>
    </w:p>
    <w:p w14:paraId="7E04DDE3" w14:textId="77777777" w:rsidR="003912FF" w:rsidRDefault="003912FF" w:rsidP="002820A6">
      <w:pPr>
        <w:widowControl/>
        <w:jc w:val="left"/>
        <w:rPr>
          <w:rFonts w:cs="Arial"/>
          <w:color w:val="000000"/>
          <w:kern w:val="0"/>
          <w:sz w:val="21"/>
          <w:szCs w:val="21"/>
        </w:rPr>
      </w:pPr>
    </w:p>
    <w:p w14:paraId="1BC15A55" w14:textId="77777777" w:rsidR="00157DCF" w:rsidRDefault="00157DCF" w:rsidP="002820A6">
      <w:pPr>
        <w:widowControl/>
        <w:jc w:val="left"/>
        <w:rPr>
          <w:rFonts w:cs="Arial"/>
          <w:color w:val="000000"/>
          <w:kern w:val="0"/>
          <w:sz w:val="21"/>
          <w:szCs w:val="21"/>
        </w:rPr>
      </w:pPr>
    </w:p>
    <w:p w14:paraId="63B334EF" w14:textId="77777777" w:rsidR="00AF0E5B" w:rsidRDefault="00AF0E5B" w:rsidP="002820A6">
      <w:pPr>
        <w:widowControl/>
        <w:jc w:val="left"/>
        <w:rPr>
          <w:rFonts w:cs="Arial"/>
          <w:color w:val="000000"/>
          <w:kern w:val="0"/>
          <w:sz w:val="21"/>
          <w:szCs w:val="21"/>
        </w:rPr>
      </w:pPr>
    </w:p>
    <w:p w14:paraId="6D02AEA8" w14:textId="77777777" w:rsidR="00F206A7" w:rsidRDefault="00F206A7" w:rsidP="002820A6">
      <w:pPr>
        <w:widowControl/>
        <w:jc w:val="left"/>
        <w:rPr>
          <w:rFonts w:cs="Arial"/>
          <w:color w:val="000000"/>
          <w:kern w:val="0"/>
          <w:sz w:val="21"/>
          <w:szCs w:val="21"/>
        </w:rPr>
      </w:pPr>
    </w:p>
    <w:p w14:paraId="1AF34A36" w14:textId="77777777" w:rsidR="006073BB" w:rsidRDefault="006073BB" w:rsidP="002820A6">
      <w:pPr>
        <w:widowControl/>
        <w:jc w:val="left"/>
        <w:rPr>
          <w:rFonts w:cs="Arial"/>
          <w:color w:val="000000"/>
          <w:kern w:val="0"/>
          <w:sz w:val="21"/>
          <w:szCs w:val="21"/>
        </w:rPr>
      </w:pPr>
    </w:p>
    <w:p w14:paraId="0272B1BE" w14:textId="77777777" w:rsidR="000A77BC" w:rsidRDefault="000A77BC" w:rsidP="002820A6">
      <w:pPr>
        <w:widowControl/>
        <w:jc w:val="left"/>
        <w:rPr>
          <w:rFonts w:cs="Arial"/>
          <w:color w:val="000000"/>
          <w:kern w:val="0"/>
          <w:sz w:val="21"/>
          <w:szCs w:val="21"/>
        </w:rPr>
      </w:pPr>
    </w:p>
    <w:p w14:paraId="05197B60" w14:textId="77777777" w:rsidR="000A77BC" w:rsidRDefault="000A77BC" w:rsidP="002820A6">
      <w:pPr>
        <w:widowControl/>
        <w:jc w:val="left"/>
        <w:rPr>
          <w:rFonts w:cs="Arial"/>
          <w:sz w:val="21"/>
          <w:szCs w:val="21"/>
        </w:rPr>
      </w:pPr>
    </w:p>
    <w:p w14:paraId="3D9ED1F1" w14:textId="77777777" w:rsidR="00027D1F" w:rsidRDefault="00027D1F" w:rsidP="002820A6">
      <w:pPr>
        <w:widowControl/>
        <w:jc w:val="left"/>
        <w:rPr>
          <w:rFonts w:cs="Arial"/>
          <w:sz w:val="21"/>
          <w:szCs w:val="21"/>
        </w:rPr>
      </w:pPr>
    </w:p>
    <w:p w14:paraId="10E8E0A3" w14:textId="77777777" w:rsidR="00027D1F" w:rsidRDefault="00027D1F" w:rsidP="002820A6">
      <w:pPr>
        <w:widowControl/>
        <w:jc w:val="left"/>
        <w:rPr>
          <w:rFonts w:cs="Arial"/>
          <w:sz w:val="21"/>
          <w:szCs w:val="21"/>
        </w:rPr>
      </w:pPr>
    </w:p>
    <w:p w14:paraId="50FE8C74" w14:textId="77777777" w:rsidR="00027D1F" w:rsidRDefault="00027D1F" w:rsidP="002820A6">
      <w:pPr>
        <w:widowControl/>
        <w:jc w:val="left"/>
        <w:rPr>
          <w:rFonts w:cs="Arial"/>
          <w:sz w:val="21"/>
          <w:szCs w:val="21"/>
        </w:rPr>
      </w:pPr>
    </w:p>
    <w:p w14:paraId="505F23AB" w14:textId="77777777" w:rsidR="00027D1F" w:rsidRPr="00FD7FAC" w:rsidRDefault="00027D1F" w:rsidP="002820A6">
      <w:pPr>
        <w:widowControl/>
        <w:jc w:val="left"/>
        <w:rPr>
          <w:rFonts w:cs="Arial"/>
          <w:sz w:val="21"/>
          <w:szCs w:val="21"/>
        </w:rPr>
      </w:pPr>
    </w:p>
    <w:p w14:paraId="6CE835AE" w14:textId="77777777" w:rsidR="00165F30" w:rsidRDefault="00165F30" w:rsidP="00165F30">
      <w:pPr>
        <w:pStyle w:val="2"/>
      </w:pPr>
      <w:r>
        <w:br w:type="page"/>
      </w:r>
    </w:p>
    <w:p w14:paraId="236036E5" w14:textId="77777777" w:rsidR="005B30E8" w:rsidRDefault="005B30E8" w:rsidP="002820A6">
      <w:pPr>
        <w:widowControl/>
        <w:jc w:val="left"/>
        <w:rPr>
          <w:rFonts w:cs="Arial"/>
          <w:color w:val="000000"/>
          <w:kern w:val="0"/>
          <w:sz w:val="21"/>
          <w:szCs w:val="21"/>
        </w:rPr>
      </w:pPr>
    </w:p>
    <w:p w14:paraId="3D26AB36" w14:textId="77777777" w:rsidR="00D93782" w:rsidRPr="00D93782" w:rsidRDefault="00D93782" w:rsidP="00D93782">
      <w:pPr>
        <w:pStyle w:val="2"/>
        <w:snapToGrid w:val="0"/>
        <w:spacing w:before="0" w:after="0" w:line="400" w:lineRule="exact"/>
        <w:rPr>
          <w:rFonts w:ascii="Times New Roman" w:hAnsi="Times New Roman"/>
          <w:szCs w:val="24"/>
        </w:rPr>
      </w:pPr>
      <w:r>
        <w:rPr>
          <w:rFonts w:ascii="Times New Roman" w:hAnsi="Times New Roman" w:hint="eastAsia"/>
          <w:szCs w:val="24"/>
        </w:rPr>
        <w:t>2.</w:t>
      </w:r>
      <w:r w:rsidR="00761B57">
        <w:rPr>
          <w:rFonts w:ascii="Times New Roman" w:hAnsi="Times New Roman" w:hint="eastAsia"/>
          <w:szCs w:val="24"/>
        </w:rPr>
        <w:t>3</w:t>
      </w:r>
      <w:r w:rsidRPr="00D93782">
        <w:rPr>
          <w:rFonts w:ascii="Times New Roman" w:hAnsi="Times New Roman" w:hint="eastAsia"/>
          <w:szCs w:val="24"/>
        </w:rPr>
        <w:t>经验反馈（国内交流）</w:t>
      </w:r>
      <w:bookmarkEnd w:id="57"/>
    </w:p>
    <w:p w14:paraId="0F82FD0E" w14:textId="77777777" w:rsidR="00FB16FC" w:rsidRPr="00A44482" w:rsidRDefault="00A44482" w:rsidP="005E6BF6">
      <w:pPr>
        <w:snapToGrid w:val="0"/>
        <w:spacing w:line="400" w:lineRule="exact"/>
        <w:jc w:val="center"/>
        <w:rPr>
          <w:rFonts w:ascii="宋体" w:hAnsi="宋体"/>
          <w:szCs w:val="24"/>
        </w:rP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3</w:t>
      </w:r>
      <w:r w:rsidRPr="00071566">
        <w:rPr>
          <w:rFonts w:eastAsiaTheme="minorEastAsia"/>
        </w:rPr>
        <w:t>-</w:t>
      </w:r>
      <w:r w:rsidR="0083160C" w:rsidRPr="00071566">
        <w:rPr>
          <w:rFonts w:eastAsiaTheme="minorEastAsia"/>
        </w:rPr>
        <w:t>1</w:t>
      </w:r>
      <w:r w:rsidRPr="00A44482">
        <w:rPr>
          <w:rFonts w:asciiTheme="minorEastAsia" w:eastAsiaTheme="minorEastAsia" w:hAnsiTheme="minorEastAsia"/>
        </w:rPr>
        <w:t xml:space="preserve">  </w:t>
      </w:r>
      <w:r w:rsidR="006F7C3C" w:rsidRPr="006F7C3C">
        <w:rPr>
          <w:rFonts w:asciiTheme="minorEastAsia" w:eastAsiaTheme="minorEastAsia" w:hAnsiTheme="minorEastAsia" w:hint="eastAsia"/>
        </w:rPr>
        <w:t>中国核电在建核电工程经验反馈综合月报</w:t>
      </w:r>
      <w:r w:rsidRPr="00A44482">
        <w:rPr>
          <w:rFonts w:asciiTheme="minorEastAsia" w:eastAsiaTheme="minorEastAsia" w:hAnsiTheme="minorEastAsia" w:hint="eastAsia"/>
        </w:rPr>
        <w:t>表</w:t>
      </w:r>
    </w:p>
    <w:tbl>
      <w:tblPr>
        <w:tblW w:w="8520" w:type="dxa"/>
        <w:tblInd w:w="93" w:type="dxa"/>
        <w:tblLayout w:type="fixed"/>
        <w:tblLook w:val="04A0" w:firstRow="1" w:lastRow="0" w:firstColumn="1" w:lastColumn="0" w:noHBand="0" w:noVBand="1"/>
      </w:tblPr>
      <w:tblGrid>
        <w:gridCol w:w="724"/>
        <w:gridCol w:w="6237"/>
        <w:gridCol w:w="1559"/>
      </w:tblGrid>
      <w:tr w:rsidR="00C00852" w:rsidRPr="00A64F6D" w14:paraId="1259ECA7" w14:textId="77777777" w:rsidTr="00C00852">
        <w:trPr>
          <w:trHeight w:val="444"/>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bookmarkEnd w:id="58"/>
          <w:p w14:paraId="2F32ABAC" w14:textId="77777777" w:rsidR="00C00852" w:rsidRPr="00A44482" w:rsidRDefault="00C00852" w:rsidP="00A44482">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序号</w:t>
            </w:r>
          </w:p>
        </w:tc>
        <w:tc>
          <w:tcPr>
            <w:tcW w:w="6237"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45F0B80E" w14:textId="77777777" w:rsidR="00C00852" w:rsidRPr="00A44482" w:rsidRDefault="00C00852" w:rsidP="00A44482">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报告</w:t>
            </w:r>
            <w:r w:rsidRPr="00A44482">
              <w:rPr>
                <w:rFonts w:ascii="Arial" w:hAnsi="Arial" w:cs="Arial"/>
                <w:b/>
                <w:bCs/>
                <w:color w:val="000000"/>
                <w:kern w:val="0"/>
                <w:sz w:val="21"/>
                <w:szCs w:val="21"/>
              </w:rPr>
              <w:t>标题</w:t>
            </w:r>
          </w:p>
        </w:tc>
        <w:tc>
          <w:tcPr>
            <w:tcW w:w="1559"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3ED1D15F" w14:textId="77777777" w:rsidR="00C00852" w:rsidRPr="00A44482" w:rsidRDefault="00C00852" w:rsidP="00A44482">
            <w:pPr>
              <w:widowControl/>
              <w:jc w:val="center"/>
              <w:rPr>
                <w:rFonts w:ascii="Arial" w:hAnsi="Arial" w:cs="Arial"/>
                <w:b/>
                <w:bCs/>
                <w:color w:val="000000"/>
                <w:kern w:val="0"/>
                <w:sz w:val="21"/>
                <w:szCs w:val="21"/>
              </w:rPr>
            </w:pPr>
            <w:r w:rsidRPr="00A44482">
              <w:rPr>
                <w:rFonts w:ascii="Arial" w:hAnsi="Arial" w:cs="Arial"/>
                <w:b/>
                <w:bCs/>
                <w:color w:val="000000"/>
                <w:kern w:val="0"/>
                <w:sz w:val="21"/>
                <w:szCs w:val="21"/>
              </w:rPr>
              <w:t>发布日期</w:t>
            </w:r>
          </w:p>
        </w:tc>
      </w:tr>
      <w:tr w:rsidR="00C00852" w:rsidRPr="008F5CAC" w14:paraId="030B5873"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1ED86C8E" w14:textId="77777777" w:rsidR="00C00852" w:rsidRPr="008F5CAC" w:rsidRDefault="00C00852"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6FC94BAA" w14:textId="77777777" w:rsidR="00C00852" w:rsidRPr="002E6C71" w:rsidRDefault="00C00852" w:rsidP="002E3C8F">
            <w:pPr>
              <w:widowControl/>
              <w:jc w:val="left"/>
              <w:rPr>
                <w:rFonts w:asciiTheme="minorEastAsia" w:eastAsiaTheme="minorEastAsia" w:hAnsiTheme="minorEastAsia" w:cs="Arial"/>
                <w:color w:val="000000"/>
                <w:kern w:val="0"/>
                <w:sz w:val="21"/>
                <w:szCs w:val="21"/>
              </w:rPr>
            </w:pPr>
            <w:r w:rsidRPr="006F7C3C">
              <w:rPr>
                <w:rFonts w:asciiTheme="minorEastAsia" w:eastAsiaTheme="minorEastAsia" w:hAnsiTheme="minorEastAsia" w:cs="Arial" w:hint="eastAsia"/>
                <w:color w:val="000000"/>
                <w:kern w:val="0"/>
                <w:sz w:val="21"/>
                <w:szCs w:val="21"/>
              </w:rPr>
              <w:t>中国核电在建核电工程经验反馈综合月报</w:t>
            </w:r>
            <w:r>
              <w:rPr>
                <w:rFonts w:asciiTheme="minorEastAsia" w:eastAsiaTheme="minorEastAsia" w:hAnsiTheme="minorEastAsia" w:cs="Arial" w:hint="eastAsia"/>
                <w:color w:val="000000"/>
                <w:kern w:val="0"/>
                <w:sz w:val="21"/>
                <w:szCs w:val="21"/>
              </w:rPr>
              <w:t>201</w:t>
            </w:r>
            <w:r w:rsidR="002E3C8F">
              <w:rPr>
                <w:rFonts w:asciiTheme="minorEastAsia" w:eastAsiaTheme="minorEastAsia" w:hAnsiTheme="minorEastAsia" w:cs="Arial" w:hint="eastAsia"/>
                <w:color w:val="000000"/>
                <w:kern w:val="0"/>
                <w:sz w:val="21"/>
                <w:szCs w:val="21"/>
              </w:rPr>
              <w:t>6</w:t>
            </w:r>
            <w:r>
              <w:rPr>
                <w:rFonts w:asciiTheme="minorEastAsia" w:eastAsiaTheme="minorEastAsia" w:hAnsiTheme="minorEastAsia" w:cs="Arial" w:hint="eastAsia"/>
                <w:color w:val="000000"/>
                <w:kern w:val="0"/>
                <w:sz w:val="21"/>
                <w:szCs w:val="21"/>
              </w:rPr>
              <w:t>年1</w:t>
            </w:r>
            <w:r w:rsidR="002E3C8F">
              <w:rPr>
                <w:rFonts w:asciiTheme="minorEastAsia" w:eastAsiaTheme="minorEastAsia" w:hAnsiTheme="minorEastAsia" w:cs="Arial" w:hint="eastAsia"/>
                <w:color w:val="000000"/>
                <w:kern w:val="0"/>
                <w:sz w:val="21"/>
                <w:szCs w:val="21"/>
              </w:rPr>
              <w:t>0</w:t>
            </w:r>
            <w:r>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1868AEEC" w14:textId="77777777" w:rsidR="00C00852" w:rsidRPr="00A44482" w:rsidRDefault="00C00852" w:rsidP="00C00852">
            <w:pPr>
              <w:widowControl/>
              <w:jc w:val="center"/>
              <w:rPr>
                <w:color w:val="000000"/>
                <w:kern w:val="0"/>
                <w:sz w:val="21"/>
                <w:szCs w:val="21"/>
              </w:rPr>
            </w:pPr>
            <w:r>
              <w:rPr>
                <w:rFonts w:hint="eastAsia"/>
                <w:color w:val="000000"/>
                <w:kern w:val="0"/>
                <w:sz w:val="21"/>
                <w:szCs w:val="21"/>
              </w:rPr>
              <w:t>2016-</w:t>
            </w:r>
            <w:r w:rsidR="002E3C8F">
              <w:rPr>
                <w:rFonts w:hint="eastAsia"/>
                <w:color w:val="000000"/>
                <w:kern w:val="0"/>
                <w:sz w:val="21"/>
                <w:szCs w:val="21"/>
              </w:rPr>
              <w:t>1</w:t>
            </w:r>
            <w:r>
              <w:rPr>
                <w:rFonts w:hint="eastAsia"/>
                <w:color w:val="000000"/>
                <w:kern w:val="0"/>
                <w:sz w:val="21"/>
                <w:szCs w:val="21"/>
              </w:rPr>
              <w:t>1-</w:t>
            </w:r>
            <w:r w:rsidR="002E3C8F">
              <w:rPr>
                <w:rFonts w:hint="eastAsia"/>
                <w:color w:val="000000"/>
                <w:kern w:val="0"/>
                <w:sz w:val="21"/>
                <w:szCs w:val="21"/>
              </w:rPr>
              <w:t>29</w:t>
            </w:r>
          </w:p>
        </w:tc>
      </w:tr>
      <w:tr w:rsidR="00E80306" w:rsidRPr="008F5CAC" w14:paraId="2FE422F3"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654CD68B" w14:textId="77777777" w:rsidR="00E80306" w:rsidRPr="008F5CAC" w:rsidRDefault="00E80306"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4FCF7720" w14:textId="77777777" w:rsidR="00E80306" w:rsidRPr="002E6C71" w:rsidRDefault="00E80306" w:rsidP="00D84874">
            <w:pPr>
              <w:widowControl/>
              <w:jc w:val="left"/>
              <w:rPr>
                <w:rFonts w:asciiTheme="minorEastAsia" w:eastAsiaTheme="minorEastAsia" w:hAnsiTheme="minorEastAsia" w:cs="Arial"/>
                <w:color w:val="000000"/>
                <w:kern w:val="0"/>
                <w:sz w:val="21"/>
                <w:szCs w:val="21"/>
              </w:rPr>
            </w:pPr>
            <w:r w:rsidRPr="006F7C3C">
              <w:rPr>
                <w:rFonts w:asciiTheme="minorEastAsia" w:eastAsiaTheme="minorEastAsia" w:hAnsiTheme="minorEastAsia" w:cs="Arial" w:hint="eastAsia"/>
                <w:color w:val="000000"/>
                <w:kern w:val="0"/>
                <w:sz w:val="21"/>
                <w:szCs w:val="21"/>
              </w:rPr>
              <w:t>中国核电在建核电工程经验反馈综合月报</w:t>
            </w:r>
            <w:r>
              <w:rPr>
                <w:rFonts w:asciiTheme="minorEastAsia" w:eastAsiaTheme="minorEastAsia" w:hAnsiTheme="minorEastAsia" w:cs="Arial" w:hint="eastAsia"/>
                <w:color w:val="000000"/>
                <w:kern w:val="0"/>
                <w:sz w:val="21"/>
                <w:szCs w:val="21"/>
              </w:rPr>
              <w:t>2016年11月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6519F54B" w14:textId="77777777" w:rsidR="00E80306" w:rsidRPr="00A44482" w:rsidRDefault="00E80306" w:rsidP="00D84874">
            <w:pPr>
              <w:widowControl/>
              <w:jc w:val="center"/>
              <w:rPr>
                <w:color w:val="000000"/>
                <w:kern w:val="0"/>
                <w:sz w:val="21"/>
                <w:szCs w:val="21"/>
              </w:rPr>
            </w:pPr>
            <w:r>
              <w:rPr>
                <w:rFonts w:hint="eastAsia"/>
                <w:color w:val="000000"/>
                <w:kern w:val="0"/>
                <w:sz w:val="21"/>
                <w:szCs w:val="21"/>
              </w:rPr>
              <w:t>2016-12-28</w:t>
            </w:r>
          </w:p>
        </w:tc>
      </w:tr>
      <w:tr w:rsidR="00E753DA" w:rsidRPr="008F5CAC" w14:paraId="5E16CF29"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5E1DA2E9" w14:textId="77777777" w:rsidR="00E753DA" w:rsidRPr="008F5CAC" w:rsidRDefault="00E753DA"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31FFAE4B" w14:textId="77777777" w:rsidR="00E753DA" w:rsidRPr="002E6C71" w:rsidRDefault="00E753DA" w:rsidP="00A32CCA">
            <w:pPr>
              <w:widowControl/>
              <w:jc w:val="left"/>
              <w:rPr>
                <w:rFonts w:asciiTheme="minorEastAsia" w:eastAsiaTheme="minorEastAsia" w:hAnsiTheme="minorEastAsia" w:cs="Arial"/>
                <w:color w:val="000000"/>
                <w:kern w:val="0"/>
                <w:sz w:val="21"/>
                <w:szCs w:val="21"/>
              </w:rPr>
            </w:pPr>
            <w:r w:rsidRPr="006F7C3C">
              <w:rPr>
                <w:rFonts w:asciiTheme="minorEastAsia" w:eastAsiaTheme="minorEastAsia" w:hAnsiTheme="minorEastAsia" w:cs="Arial" w:hint="eastAsia"/>
                <w:color w:val="000000"/>
                <w:kern w:val="0"/>
                <w:sz w:val="21"/>
                <w:szCs w:val="21"/>
              </w:rPr>
              <w:t>中国核电在建核电工程经验反馈综合月报</w:t>
            </w:r>
            <w:r>
              <w:rPr>
                <w:rFonts w:asciiTheme="minorEastAsia" w:eastAsiaTheme="minorEastAsia" w:hAnsiTheme="minorEastAsia" w:cs="Arial" w:hint="eastAsia"/>
                <w:color w:val="000000"/>
                <w:kern w:val="0"/>
                <w:sz w:val="21"/>
                <w:szCs w:val="21"/>
              </w:rPr>
              <w:t>2016年12月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38CE516F" w14:textId="77777777" w:rsidR="00E753DA" w:rsidRPr="00A44482" w:rsidRDefault="00E753DA" w:rsidP="00A32CCA">
            <w:pPr>
              <w:widowControl/>
              <w:jc w:val="center"/>
              <w:rPr>
                <w:color w:val="000000"/>
                <w:kern w:val="0"/>
                <w:sz w:val="21"/>
                <w:szCs w:val="21"/>
              </w:rPr>
            </w:pPr>
            <w:r>
              <w:rPr>
                <w:rFonts w:hint="eastAsia"/>
                <w:color w:val="000000"/>
                <w:kern w:val="0"/>
                <w:sz w:val="21"/>
                <w:szCs w:val="21"/>
              </w:rPr>
              <w:t>2017-02-07</w:t>
            </w:r>
          </w:p>
        </w:tc>
      </w:tr>
      <w:tr w:rsidR="00491F0E" w14:paraId="5714A305"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2C164ECF" w14:textId="77777777" w:rsidR="00491F0E" w:rsidRPr="00917D82" w:rsidRDefault="00491F0E"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6EDA18CA" w14:textId="77777777" w:rsidR="00491F0E" w:rsidRPr="00917D82" w:rsidRDefault="00491F0E" w:rsidP="00491F0E">
            <w:pPr>
              <w:widowControl/>
              <w:jc w:val="left"/>
              <w:rPr>
                <w:rFonts w:asciiTheme="minorEastAsia" w:eastAsiaTheme="minorEastAsia" w:hAnsiTheme="minorEastAsia" w:cs="Arial"/>
                <w:color w:val="000000"/>
                <w:kern w:val="0"/>
                <w:sz w:val="21"/>
                <w:szCs w:val="21"/>
              </w:rPr>
            </w:pPr>
            <w:r w:rsidRPr="00917D82">
              <w:rPr>
                <w:rFonts w:asciiTheme="minorEastAsia" w:eastAsiaTheme="minorEastAsia" w:hAnsiTheme="minorEastAsia" w:cs="Arial" w:hint="eastAsia"/>
                <w:color w:val="000000"/>
                <w:kern w:val="0"/>
                <w:sz w:val="21"/>
                <w:szCs w:val="21"/>
              </w:rPr>
              <w:t>中国核电在建核电工程经验反馈综合月报2017年1月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3FF5E310" w14:textId="77777777" w:rsidR="00491F0E" w:rsidRPr="00917D82" w:rsidRDefault="00491F0E" w:rsidP="00BC4E1B">
            <w:pPr>
              <w:widowControl/>
              <w:jc w:val="center"/>
              <w:rPr>
                <w:color w:val="000000"/>
                <w:kern w:val="0"/>
                <w:sz w:val="21"/>
                <w:szCs w:val="21"/>
              </w:rPr>
            </w:pPr>
            <w:r w:rsidRPr="00917D82">
              <w:rPr>
                <w:rFonts w:hint="eastAsia"/>
                <w:color w:val="000000"/>
                <w:kern w:val="0"/>
                <w:sz w:val="21"/>
                <w:szCs w:val="21"/>
              </w:rPr>
              <w:t>2017-03-01</w:t>
            </w:r>
          </w:p>
        </w:tc>
      </w:tr>
      <w:tr w:rsidR="00684113" w:rsidRPr="00684113" w14:paraId="157E335D"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4DBED839" w14:textId="77777777" w:rsidR="00491F0E" w:rsidRPr="008F5CAC" w:rsidRDefault="00491F0E"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2D79E1A5" w14:textId="77777777" w:rsidR="00491F0E" w:rsidRPr="002E6C71" w:rsidRDefault="00684113" w:rsidP="00684113">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中国核电在建核电工程经验反馈月报（2017年2月）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37D22FBD" w14:textId="77777777" w:rsidR="00491F0E" w:rsidRPr="00684113" w:rsidRDefault="00684113" w:rsidP="00A06697">
            <w:pPr>
              <w:widowControl/>
              <w:jc w:val="center"/>
              <w:rPr>
                <w:color w:val="000000" w:themeColor="text1"/>
                <w:kern w:val="0"/>
                <w:sz w:val="21"/>
                <w:szCs w:val="21"/>
              </w:rPr>
            </w:pPr>
            <w:r w:rsidRPr="00684113">
              <w:rPr>
                <w:rFonts w:hint="eastAsia"/>
                <w:color w:val="000000" w:themeColor="text1"/>
                <w:kern w:val="0"/>
                <w:sz w:val="21"/>
                <w:szCs w:val="21"/>
              </w:rPr>
              <w:t>2017-03-28</w:t>
            </w:r>
          </w:p>
        </w:tc>
      </w:tr>
      <w:tr w:rsidR="00491F0E" w14:paraId="762A5C6B"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25853820" w14:textId="77777777" w:rsidR="00491F0E" w:rsidRPr="008F5CAC" w:rsidRDefault="00491F0E" w:rsidP="001B1515">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02C6E617" w14:textId="77777777" w:rsidR="00491F0E" w:rsidRPr="002E6C71" w:rsidRDefault="00917D82" w:rsidP="00775ACC">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3</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2375B841" w14:textId="77777777" w:rsidR="00491F0E" w:rsidRPr="00917D82" w:rsidRDefault="00917D82" w:rsidP="00A06B9F">
            <w:pPr>
              <w:widowControl/>
              <w:jc w:val="center"/>
              <w:rPr>
                <w:color w:val="000000"/>
                <w:kern w:val="0"/>
                <w:sz w:val="21"/>
                <w:szCs w:val="21"/>
              </w:rPr>
            </w:pPr>
            <w:r>
              <w:rPr>
                <w:color w:val="000000"/>
                <w:kern w:val="0"/>
                <w:sz w:val="21"/>
                <w:szCs w:val="21"/>
              </w:rPr>
              <w:t>2017-05-11</w:t>
            </w:r>
          </w:p>
        </w:tc>
      </w:tr>
      <w:tr w:rsidR="00F83239" w14:paraId="0385E0F8"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52287EAA" w14:textId="77777777"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76901B18" w14:textId="77777777" w:rsidR="00F83239" w:rsidRPr="002E6C71" w:rsidRDefault="00F83239" w:rsidP="00F8323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4</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116C51AC" w14:textId="77777777" w:rsidR="00F83239" w:rsidRPr="00F83239" w:rsidRDefault="00F83239" w:rsidP="00F83239">
            <w:pPr>
              <w:widowControl/>
              <w:jc w:val="center"/>
              <w:rPr>
                <w:color w:val="000000"/>
                <w:kern w:val="0"/>
                <w:sz w:val="21"/>
                <w:szCs w:val="21"/>
              </w:rPr>
            </w:pPr>
            <w:r>
              <w:rPr>
                <w:color w:val="000000"/>
                <w:kern w:val="0"/>
                <w:sz w:val="21"/>
                <w:szCs w:val="21"/>
              </w:rPr>
              <w:t>2017</w:t>
            </w:r>
            <w:r>
              <w:rPr>
                <w:rFonts w:hint="eastAsia"/>
                <w:color w:val="000000"/>
                <w:kern w:val="0"/>
                <w:sz w:val="21"/>
                <w:szCs w:val="21"/>
              </w:rPr>
              <w:t>-</w:t>
            </w:r>
            <w:r>
              <w:rPr>
                <w:color w:val="000000"/>
                <w:kern w:val="0"/>
                <w:sz w:val="21"/>
                <w:szCs w:val="21"/>
              </w:rPr>
              <w:t>06</w:t>
            </w:r>
            <w:r>
              <w:rPr>
                <w:rFonts w:hint="eastAsia"/>
                <w:color w:val="000000"/>
                <w:kern w:val="0"/>
                <w:sz w:val="21"/>
                <w:szCs w:val="21"/>
              </w:rPr>
              <w:t>-</w:t>
            </w:r>
            <w:r>
              <w:rPr>
                <w:color w:val="000000"/>
                <w:kern w:val="0"/>
                <w:sz w:val="21"/>
                <w:szCs w:val="21"/>
              </w:rPr>
              <w:t>02</w:t>
            </w:r>
          </w:p>
        </w:tc>
      </w:tr>
      <w:tr w:rsidR="00F83239" w:rsidRPr="00E26F20" w14:paraId="380F8A04"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42144763" w14:textId="77777777"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1F036AC6" w14:textId="77777777" w:rsidR="00F83239" w:rsidRPr="00D662A7" w:rsidRDefault="00945712" w:rsidP="00F8323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5</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6123DE2F" w14:textId="77777777" w:rsidR="00F83239" w:rsidRPr="00D662A7" w:rsidRDefault="00365703" w:rsidP="00F83239">
            <w:pPr>
              <w:widowControl/>
              <w:jc w:val="center"/>
              <w:rPr>
                <w:color w:val="000000"/>
                <w:kern w:val="0"/>
                <w:sz w:val="21"/>
                <w:szCs w:val="21"/>
              </w:rPr>
            </w:pPr>
            <w:r>
              <w:rPr>
                <w:rFonts w:hint="eastAsia"/>
                <w:color w:val="000000"/>
                <w:kern w:val="0"/>
                <w:sz w:val="21"/>
                <w:szCs w:val="21"/>
              </w:rPr>
              <w:t>2017-07-04</w:t>
            </w:r>
          </w:p>
        </w:tc>
      </w:tr>
      <w:tr w:rsidR="00F83239" w14:paraId="189EC550"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472E863B" w14:textId="77777777" w:rsidR="00F83239" w:rsidRPr="00D662A7" w:rsidRDefault="00F83239" w:rsidP="00F83239">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5EE069E9" w14:textId="77777777" w:rsidR="00F83239" w:rsidRPr="00D662A7" w:rsidRDefault="00945712" w:rsidP="00F8323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6</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624BFFBC" w14:textId="77777777" w:rsidR="00F83239" w:rsidRPr="00D662A7" w:rsidRDefault="00945712" w:rsidP="00F83239">
            <w:pPr>
              <w:widowControl/>
              <w:jc w:val="center"/>
              <w:rPr>
                <w:color w:val="000000"/>
                <w:kern w:val="0"/>
                <w:sz w:val="21"/>
                <w:szCs w:val="21"/>
              </w:rPr>
            </w:pPr>
            <w:r>
              <w:rPr>
                <w:rFonts w:hint="eastAsia"/>
                <w:color w:val="000000"/>
                <w:kern w:val="0"/>
                <w:sz w:val="21"/>
                <w:szCs w:val="21"/>
              </w:rPr>
              <w:t>2017-07-27</w:t>
            </w:r>
          </w:p>
        </w:tc>
      </w:tr>
      <w:tr w:rsidR="00E15F6F" w14:paraId="4A05CC04"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1E0444C3" w14:textId="77777777" w:rsidR="00E15F6F" w:rsidRPr="00D662A7" w:rsidRDefault="00E15F6F" w:rsidP="00E15F6F">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24CEB73F" w14:textId="77777777" w:rsidR="00E15F6F" w:rsidRPr="00D662A7" w:rsidRDefault="00E15F6F" w:rsidP="00E15F6F">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7</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2958AD87" w14:textId="77777777" w:rsidR="00E15F6F" w:rsidRPr="00D662A7" w:rsidRDefault="00713B89" w:rsidP="00E15F6F">
            <w:pPr>
              <w:widowControl/>
              <w:jc w:val="center"/>
              <w:rPr>
                <w:color w:val="000000"/>
                <w:kern w:val="0"/>
                <w:sz w:val="21"/>
                <w:szCs w:val="21"/>
              </w:rPr>
            </w:pPr>
            <w:r>
              <w:rPr>
                <w:rFonts w:hint="eastAsia"/>
                <w:color w:val="000000"/>
                <w:kern w:val="0"/>
                <w:sz w:val="21"/>
                <w:szCs w:val="21"/>
              </w:rPr>
              <w:t>2017-</w:t>
            </w:r>
            <w:r>
              <w:rPr>
                <w:color w:val="000000"/>
                <w:kern w:val="0"/>
                <w:sz w:val="21"/>
                <w:szCs w:val="21"/>
              </w:rPr>
              <w:t>08</w:t>
            </w:r>
            <w:r>
              <w:rPr>
                <w:rFonts w:hint="eastAsia"/>
                <w:color w:val="000000"/>
                <w:kern w:val="0"/>
                <w:sz w:val="21"/>
                <w:szCs w:val="21"/>
              </w:rPr>
              <w:t>-</w:t>
            </w:r>
            <w:r>
              <w:rPr>
                <w:color w:val="000000"/>
                <w:kern w:val="0"/>
                <w:sz w:val="21"/>
                <w:szCs w:val="21"/>
              </w:rPr>
              <w:t>30</w:t>
            </w:r>
          </w:p>
        </w:tc>
      </w:tr>
      <w:tr w:rsidR="00E15F6F" w14:paraId="1B252F6C"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5B70833A" w14:textId="77777777" w:rsidR="00E15F6F" w:rsidRPr="008F5CAC" w:rsidRDefault="00E15F6F" w:rsidP="00E15F6F">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066736BE" w14:textId="77777777" w:rsidR="00E15F6F" w:rsidRPr="00E26F20" w:rsidRDefault="00713B89" w:rsidP="00713B89">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8</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40ABD55D" w14:textId="432C8D58" w:rsidR="00E15F6F" w:rsidRPr="00713B89" w:rsidRDefault="00493134" w:rsidP="00713B89">
            <w:pPr>
              <w:widowControl/>
              <w:jc w:val="center"/>
              <w:rPr>
                <w:color w:val="000000"/>
                <w:kern w:val="0"/>
                <w:sz w:val="21"/>
                <w:szCs w:val="21"/>
              </w:rPr>
            </w:pPr>
            <w:r>
              <w:rPr>
                <w:rFonts w:hint="eastAsia"/>
                <w:color w:val="000000"/>
                <w:kern w:val="0"/>
                <w:sz w:val="21"/>
                <w:szCs w:val="21"/>
              </w:rPr>
              <w:t>2017-</w:t>
            </w:r>
            <w:r>
              <w:rPr>
                <w:color w:val="000000"/>
                <w:kern w:val="0"/>
                <w:sz w:val="21"/>
                <w:szCs w:val="21"/>
              </w:rPr>
              <w:t>09</w:t>
            </w:r>
            <w:r>
              <w:rPr>
                <w:rFonts w:hint="eastAsia"/>
                <w:color w:val="000000"/>
                <w:kern w:val="0"/>
                <w:sz w:val="21"/>
                <w:szCs w:val="21"/>
              </w:rPr>
              <w:t>-</w:t>
            </w:r>
            <w:r>
              <w:rPr>
                <w:color w:val="000000"/>
                <w:kern w:val="0"/>
                <w:sz w:val="21"/>
                <w:szCs w:val="21"/>
              </w:rPr>
              <w:t>28</w:t>
            </w:r>
          </w:p>
        </w:tc>
      </w:tr>
      <w:tr w:rsidR="00713B89" w14:paraId="0A0B32D0"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7C990584" w14:textId="77777777" w:rsidR="00713B89" w:rsidRPr="008F5CAC" w:rsidRDefault="00713B89" w:rsidP="00E15F6F">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15759D81" w14:textId="30670C70" w:rsidR="00713B89" w:rsidRPr="00684113" w:rsidRDefault="00493134" w:rsidP="00493134">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9</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5C281DC7" w14:textId="631F398F" w:rsidR="00713B89" w:rsidRPr="00E26F20" w:rsidRDefault="00813BEB" w:rsidP="00493134">
            <w:pPr>
              <w:widowControl/>
              <w:jc w:val="center"/>
              <w:rPr>
                <w:color w:val="000000"/>
                <w:kern w:val="0"/>
                <w:sz w:val="21"/>
                <w:szCs w:val="21"/>
              </w:rPr>
            </w:pPr>
            <w:r>
              <w:rPr>
                <w:rFonts w:hint="eastAsia"/>
                <w:color w:val="000000"/>
                <w:kern w:val="0"/>
                <w:sz w:val="21"/>
                <w:szCs w:val="21"/>
              </w:rPr>
              <w:t>2017-</w:t>
            </w:r>
            <w:r>
              <w:rPr>
                <w:color w:val="000000"/>
                <w:kern w:val="0"/>
                <w:sz w:val="21"/>
                <w:szCs w:val="21"/>
              </w:rPr>
              <w:t>10</w:t>
            </w:r>
            <w:r>
              <w:rPr>
                <w:rFonts w:hint="eastAsia"/>
                <w:color w:val="000000"/>
                <w:kern w:val="0"/>
                <w:sz w:val="21"/>
                <w:szCs w:val="21"/>
              </w:rPr>
              <w:t>-</w:t>
            </w:r>
            <w:r>
              <w:rPr>
                <w:color w:val="000000"/>
                <w:kern w:val="0"/>
                <w:sz w:val="21"/>
                <w:szCs w:val="21"/>
              </w:rPr>
              <w:t>31</w:t>
            </w:r>
          </w:p>
        </w:tc>
      </w:tr>
      <w:tr w:rsidR="00493134" w14:paraId="31FA9D3F"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1CC4359C" w14:textId="77777777" w:rsidR="00493134" w:rsidRPr="008F5CAC" w:rsidRDefault="00493134" w:rsidP="00E15F6F">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2E495DB1" w14:textId="3A4B220B" w:rsidR="00493134" w:rsidRPr="00684113" w:rsidRDefault="00813BEB" w:rsidP="00813BEB">
            <w:pPr>
              <w:widowControl/>
              <w:jc w:val="left"/>
              <w:rPr>
                <w:rFonts w:asciiTheme="minorEastAsia" w:eastAsiaTheme="minorEastAsia" w:hAnsiTheme="minorEastAsia" w:cs="Arial"/>
                <w:color w:val="000000"/>
                <w:kern w:val="0"/>
                <w:sz w:val="21"/>
                <w:szCs w:val="21"/>
              </w:rPr>
            </w:pPr>
            <w:r w:rsidRPr="00684113">
              <w:rPr>
                <w:rFonts w:asciiTheme="minorEastAsia" w:eastAsiaTheme="minorEastAsia" w:hAnsiTheme="minorEastAsia" w:cs="Arial" w:hint="eastAsia"/>
                <w:color w:val="000000"/>
                <w:kern w:val="0"/>
                <w:sz w:val="21"/>
                <w:szCs w:val="21"/>
              </w:rPr>
              <w:t>中国核电在建核电工程经验反馈月报（2017年</w:t>
            </w:r>
            <w:r>
              <w:rPr>
                <w:rFonts w:asciiTheme="minorEastAsia" w:eastAsiaTheme="minorEastAsia" w:hAnsiTheme="minorEastAsia" w:cs="Arial"/>
                <w:color w:val="000000"/>
                <w:kern w:val="0"/>
                <w:sz w:val="21"/>
                <w:szCs w:val="21"/>
              </w:rPr>
              <w:t>10</w:t>
            </w:r>
            <w:r w:rsidRPr="00684113">
              <w:rPr>
                <w:rFonts w:asciiTheme="minorEastAsia" w:eastAsiaTheme="minorEastAsia" w:hAnsiTheme="minorEastAsia" w:cs="Arial" w:hint="eastAsia"/>
                <w:color w:val="000000"/>
                <w:kern w:val="0"/>
                <w:sz w:val="21"/>
                <w:szCs w:val="21"/>
              </w:rPr>
              <w:t>月）</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4F9C15BC" w14:textId="178EB6BD" w:rsidR="00493134" w:rsidRDefault="00813BEB" w:rsidP="00813BEB">
            <w:pPr>
              <w:widowControl/>
              <w:jc w:val="center"/>
              <w:rPr>
                <w:color w:val="000000"/>
                <w:kern w:val="0"/>
                <w:sz w:val="21"/>
                <w:szCs w:val="21"/>
              </w:rPr>
            </w:pPr>
            <w:r>
              <w:rPr>
                <w:rFonts w:hint="eastAsia"/>
                <w:color w:val="000000"/>
                <w:kern w:val="0"/>
                <w:sz w:val="21"/>
                <w:szCs w:val="21"/>
              </w:rPr>
              <w:t>2017-</w:t>
            </w:r>
            <w:r>
              <w:rPr>
                <w:color w:val="000000"/>
                <w:kern w:val="0"/>
                <w:sz w:val="21"/>
                <w:szCs w:val="21"/>
              </w:rPr>
              <w:t>11</w:t>
            </w:r>
            <w:r>
              <w:rPr>
                <w:rFonts w:hint="eastAsia"/>
                <w:color w:val="000000"/>
                <w:kern w:val="0"/>
                <w:sz w:val="21"/>
                <w:szCs w:val="21"/>
              </w:rPr>
              <w:t>-</w:t>
            </w:r>
            <w:r>
              <w:rPr>
                <w:color w:val="000000"/>
                <w:kern w:val="0"/>
                <w:sz w:val="21"/>
                <w:szCs w:val="21"/>
              </w:rPr>
              <w:t>30</w:t>
            </w:r>
          </w:p>
        </w:tc>
      </w:tr>
      <w:tr w:rsidR="00813BEB" w14:paraId="500B4B33" w14:textId="77777777" w:rsidTr="00C00852">
        <w:trPr>
          <w:trHeight w:val="454"/>
        </w:trPr>
        <w:tc>
          <w:tcPr>
            <w:tcW w:w="724" w:type="dxa"/>
            <w:tcBorders>
              <w:top w:val="single" w:sz="4" w:space="0" w:color="000000"/>
              <w:left w:val="single" w:sz="4" w:space="0" w:color="000000"/>
              <w:bottom w:val="single" w:sz="4" w:space="0" w:color="000000"/>
              <w:right w:val="single" w:sz="4" w:space="0" w:color="000000"/>
            </w:tcBorders>
          </w:tcPr>
          <w:p w14:paraId="0D0A52CB" w14:textId="77777777" w:rsidR="00813BEB" w:rsidRPr="008F5CAC" w:rsidRDefault="00813BEB" w:rsidP="00E15F6F">
            <w:pPr>
              <w:widowControl/>
              <w:numPr>
                <w:ilvl w:val="0"/>
                <w:numId w:val="4"/>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6016FCB4" w14:textId="77777777" w:rsidR="00813BEB" w:rsidRPr="00684113" w:rsidRDefault="00813BEB" w:rsidP="00493134">
            <w:pPr>
              <w:widowControl/>
              <w:jc w:val="left"/>
              <w:rPr>
                <w:rFonts w:asciiTheme="minorEastAsia" w:eastAsiaTheme="minorEastAsia" w:hAnsiTheme="minorEastAsia" w:cs="Arial"/>
                <w:color w:val="000000"/>
                <w:kern w:val="0"/>
                <w:sz w:val="21"/>
                <w:szCs w:val="21"/>
              </w:rPr>
            </w:pP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6CE95FC0" w14:textId="77777777" w:rsidR="00813BEB" w:rsidRDefault="00813BEB" w:rsidP="00493134">
            <w:pPr>
              <w:widowControl/>
              <w:jc w:val="center"/>
              <w:rPr>
                <w:color w:val="000000"/>
                <w:kern w:val="0"/>
                <w:sz w:val="21"/>
                <w:szCs w:val="21"/>
              </w:rPr>
            </w:pPr>
          </w:p>
        </w:tc>
      </w:tr>
    </w:tbl>
    <w:p w14:paraId="6AA90F08" w14:textId="77777777" w:rsidR="00C26978" w:rsidRDefault="00C26978" w:rsidP="002E6C71">
      <w:pPr>
        <w:snapToGrid w:val="0"/>
        <w:spacing w:line="400" w:lineRule="exact"/>
        <w:ind w:firstLineChars="225" w:firstLine="540"/>
        <w:rPr>
          <w:szCs w:val="24"/>
        </w:rPr>
      </w:pPr>
    </w:p>
    <w:p w14:paraId="72B28BF5" w14:textId="77777777" w:rsidR="008133F5" w:rsidRDefault="008133F5" w:rsidP="002E6C71">
      <w:pPr>
        <w:snapToGrid w:val="0"/>
        <w:spacing w:line="400" w:lineRule="exact"/>
        <w:ind w:firstLineChars="225" w:firstLine="540"/>
        <w:rPr>
          <w:szCs w:val="24"/>
        </w:rPr>
      </w:pPr>
    </w:p>
    <w:p w14:paraId="46B01EFA" w14:textId="77777777" w:rsidR="00711F87" w:rsidRPr="00A44482" w:rsidRDefault="00711F87" w:rsidP="00711F87">
      <w:pPr>
        <w:snapToGrid w:val="0"/>
        <w:spacing w:line="400" w:lineRule="exact"/>
        <w:jc w:val="center"/>
        <w:rPr>
          <w:rFonts w:ascii="宋体" w:hAnsi="宋体"/>
          <w:szCs w:val="24"/>
        </w:rPr>
      </w:pPr>
      <w:r w:rsidRPr="00A44482">
        <w:rPr>
          <w:rFonts w:asciiTheme="minorEastAsia" w:eastAsiaTheme="minorEastAsia" w:hAnsiTheme="minorEastAsia" w:hint="eastAsia"/>
        </w:rPr>
        <w:t>表</w:t>
      </w:r>
      <w:r w:rsidRPr="00071566">
        <w:rPr>
          <w:rFonts w:eastAsiaTheme="minorEastAsia"/>
        </w:rPr>
        <w:t>2-3-</w:t>
      </w:r>
      <w:r w:rsidR="009B64CC" w:rsidRPr="00071566">
        <w:rPr>
          <w:rFonts w:eastAsiaTheme="minorEastAsia"/>
        </w:rPr>
        <w:t>2</w:t>
      </w:r>
      <w:r w:rsidRPr="00A44482">
        <w:rPr>
          <w:rFonts w:asciiTheme="minorEastAsia" w:eastAsiaTheme="minorEastAsia" w:hAnsiTheme="minorEastAsia"/>
        </w:rPr>
        <w:t xml:space="preserve">  </w:t>
      </w:r>
      <w:r w:rsidRPr="00711F87">
        <w:rPr>
          <w:rFonts w:asciiTheme="minorEastAsia" w:eastAsiaTheme="minorEastAsia" w:hAnsiTheme="minorEastAsia" w:hint="eastAsia"/>
        </w:rPr>
        <w:t>中国核电运行经验反馈</w:t>
      </w:r>
      <w:r w:rsidRPr="006F7C3C">
        <w:rPr>
          <w:rFonts w:asciiTheme="minorEastAsia" w:eastAsiaTheme="minorEastAsia" w:hAnsiTheme="minorEastAsia" w:hint="eastAsia"/>
        </w:rPr>
        <w:t>月报</w:t>
      </w:r>
      <w:r w:rsidRPr="00A44482">
        <w:rPr>
          <w:rFonts w:asciiTheme="minorEastAsia" w:eastAsiaTheme="minorEastAsia" w:hAnsiTheme="minorEastAsia" w:hint="eastAsia"/>
        </w:rPr>
        <w:t>表</w:t>
      </w:r>
    </w:p>
    <w:tbl>
      <w:tblPr>
        <w:tblW w:w="8520" w:type="dxa"/>
        <w:tblInd w:w="93" w:type="dxa"/>
        <w:tblLayout w:type="fixed"/>
        <w:tblLook w:val="04A0" w:firstRow="1" w:lastRow="0" w:firstColumn="1" w:lastColumn="0" w:noHBand="0" w:noVBand="1"/>
      </w:tblPr>
      <w:tblGrid>
        <w:gridCol w:w="724"/>
        <w:gridCol w:w="6237"/>
        <w:gridCol w:w="1559"/>
      </w:tblGrid>
      <w:tr w:rsidR="00711F87" w:rsidRPr="00A64F6D" w14:paraId="11A766C9" w14:textId="77777777" w:rsidTr="00B51FF7">
        <w:trPr>
          <w:trHeight w:val="444"/>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DA14917" w14:textId="77777777" w:rsidR="00711F87" w:rsidRPr="00A44482" w:rsidRDefault="00711F87" w:rsidP="00B51FF7">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序号</w:t>
            </w:r>
          </w:p>
        </w:tc>
        <w:tc>
          <w:tcPr>
            <w:tcW w:w="6237"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5F7DE340" w14:textId="77777777" w:rsidR="00711F87" w:rsidRPr="00A44482" w:rsidRDefault="00711F87" w:rsidP="00B51FF7">
            <w:pPr>
              <w:widowControl/>
              <w:jc w:val="center"/>
              <w:rPr>
                <w:rFonts w:ascii="Arial" w:hAnsi="Arial" w:cs="Arial"/>
                <w:b/>
                <w:bCs/>
                <w:color w:val="000000"/>
                <w:kern w:val="0"/>
                <w:sz w:val="21"/>
                <w:szCs w:val="21"/>
              </w:rPr>
            </w:pPr>
            <w:r w:rsidRPr="00A44482">
              <w:rPr>
                <w:rFonts w:ascii="Arial" w:hAnsi="Arial" w:cs="Arial" w:hint="eastAsia"/>
                <w:b/>
                <w:bCs/>
                <w:color w:val="000000"/>
                <w:kern w:val="0"/>
                <w:sz w:val="21"/>
                <w:szCs w:val="21"/>
              </w:rPr>
              <w:t>报告</w:t>
            </w:r>
            <w:r w:rsidRPr="00A44482">
              <w:rPr>
                <w:rFonts w:ascii="Arial" w:hAnsi="Arial" w:cs="Arial"/>
                <w:b/>
                <w:bCs/>
                <w:color w:val="000000"/>
                <w:kern w:val="0"/>
                <w:sz w:val="21"/>
                <w:szCs w:val="21"/>
              </w:rPr>
              <w:t>标题</w:t>
            </w:r>
          </w:p>
        </w:tc>
        <w:tc>
          <w:tcPr>
            <w:tcW w:w="1559"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7B83FDAA" w14:textId="77777777" w:rsidR="00711F87" w:rsidRPr="00A44482" w:rsidRDefault="00711F87" w:rsidP="00B51FF7">
            <w:pPr>
              <w:widowControl/>
              <w:jc w:val="center"/>
              <w:rPr>
                <w:rFonts w:ascii="Arial" w:hAnsi="Arial" w:cs="Arial"/>
                <w:b/>
                <w:bCs/>
                <w:color w:val="000000"/>
                <w:kern w:val="0"/>
                <w:sz w:val="21"/>
                <w:szCs w:val="21"/>
              </w:rPr>
            </w:pPr>
            <w:r w:rsidRPr="00A44482">
              <w:rPr>
                <w:rFonts w:ascii="Arial" w:hAnsi="Arial" w:cs="Arial"/>
                <w:b/>
                <w:bCs/>
                <w:color w:val="000000"/>
                <w:kern w:val="0"/>
                <w:sz w:val="21"/>
                <w:szCs w:val="21"/>
              </w:rPr>
              <w:t>发布日期</w:t>
            </w:r>
          </w:p>
        </w:tc>
      </w:tr>
      <w:tr w:rsidR="00711F87" w:rsidRPr="008F5CAC" w14:paraId="25309BC3"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5E1EE297" w14:textId="77777777" w:rsidR="00711F87" w:rsidRPr="008F5CAC" w:rsidRDefault="00711F87"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61E7B630" w14:textId="77777777" w:rsidR="00711F87" w:rsidRPr="002E6C71" w:rsidRDefault="00711F87" w:rsidP="00B51FF7">
            <w:pPr>
              <w:widowControl/>
              <w:jc w:val="left"/>
              <w:rPr>
                <w:rFonts w:asciiTheme="minorEastAsia" w:eastAsiaTheme="minorEastAsia" w:hAnsiTheme="minorEastAsia" w:cs="Arial"/>
                <w:color w:val="000000"/>
                <w:kern w:val="0"/>
                <w:sz w:val="21"/>
                <w:szCs w:val="21"/>
              </w:rPr>
            </w:pPr>
            <w:r w:rsidRPr="00711F87">
              <w:rPr>
                <w:rFonts w:asciiTheme="minorEastAsia" w:eastAsiaTheme="minorEastAsia" w:hAnsiTheme="minorEastAsia" w:cs="Arial" w:hint="eastAsia"/>
                <w:color w:val="000000"/>
                <w:kern w:val="0"/>
                <w:sz w:val="21"/>
                <w:szCs w:val="21"/>
              </w:rPr>
              <w:t>2016年1</w:t>
            </w:r>
            <w:r w:rsidR="00B51FF7">
              <w:rPr>
                <w:rFonts w:asciiTheme="minorEastAsia" w:eastAsiaTheme="minorEastAsia" w:hAnsiTheme="minorEastAsia" w:cs="Arial" w:hint="eastAsia"/>
                <w:color w:val="000000"/>
                <w:kern w:val="0"/>
                <w:sz w:val="21"/>
                <w:szCs w:val="21"/>
              </w:rPr>
              <w:t>0</w:t>
            </w:r>
            <w:r w:rsidRPr="00711F87">
              <w:rPr>
                <w:rFonts w:asciiTheme="minorEastAsia" w:eastAsiaTheme="minorEastAsia" w:hAnsiTheme="minorEastAsia" w:cs="Arial" w:hint="eastAsia"/>
                <w:color w:val="000000"/>
                <w:kern w:val="0"/>
                <w:sz w:val="21"/>
                <w:szCs w:val="21"/>
              </w:rPr>
              <w:t>月</w:t>
            </w:r>
            <w:r w:rsidRPr="006F7C3C">
              <w:rPr>
                <w:rFonts w:asciiTheme="minorEastAsia" w:eastAsiaTheme="minorEastAsia" w:hAnsiTheme="minorEastAsia" w:cs="Arial" w:hint="eastAsia"/>
                <w:color w:val="000000"/>
                <w:kern w:val="0"/>
                <w:sz w:val="21"/>
                <w:szCs w:val="21"/>
              </w:rPr>
              <w:t>中国核电</w:t>
            </w:r>
            <w:r w:rsidRPr="00711F87">
              <w:rPr>
                <w:rFonts w:asciiTheme="minorEastAsia" w:eastAsiaTheme="minorEastAsia" w:hAnsiTheme="minorEastAsia" w:cs="Arial" w:hint="eastAsia"/>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11452888" w14:textId="77777777" w:rsidR="00711F87" w:rsidRPr="00A44482" w:rsidRDefault="00711F87" w:rsidP="00711F87">
            <w:pPr>
              <w:widowControl/>
              <w:jc w:val="center"/>
              <w:rPr>
                <w:color w:val="000000"/>
                <w:kern w:val="0"/>
                <w:sz w:val="21"/>
                <w:szCs w:val="21"/>
              </w:rPr>
            </w:pPr>
            <w:r>
              <w:rPr>
                <w:rFonts w:hint="eastAsia"/>
                <w:color w:val="000000"/>
                <w:kern w:val="0"/>
                <w:sz w:val="21"/>
                <w:szCs w:val="21"/>
              </w:rPr>
              <w:t>2017-01-13</w:t>
            </w:r>
          </w:p>
        </w:tc>
      </w:tr>
      <w:tr w:rsidR="00711F87" w:rsidRPr="008F5CAC" w14:paraId="65F6B2BE"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54D43DB6" w14:textId="77777777" w:rsidR="00711F87" w:rsidRPr="008F5CAC" w:rsidRDefault="00711F87"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6D505FF5" w14:textId="77777777" w:rsidR="00711F87" w:rsidRPr="002E6C71" w:rsidRDefault="00B51FF7" w:rsidP="00B51FF7">
            <w:pPr>
              <w:widowControl/>
              <w:jc w:val="left"/>
              <w:rPr>
                <w:rFonts w:asciiTheme="minorEastAsia" w:eastAsiaTheme="minorEastAsia" w:hAnsiTheme="minorEastAsia" w:cs="Arial"/>
                <w:color w:val="000000"/>
                <w:kern w:val="0"/>
                <w:sz w:val="21"/>
                <w:szCs w:val="21"/>
              </w:rPr>
            </w:pPr>
            <w:r w:rsidRPr="00711F87">
              <w:rPr>
                <w:rFonts w:asciiTheme="minorEastAsia" w:eastAsiaTheme="minorEastAsia" w:hAnsiTheme="minorEastAsia" w:cs="Arial" w:hint="eastAsia"/>
                <w:color w:val="000000"/>
                <w:kern w:val="0"/>
                <w:sz w:val="21"/>
                <w:szCs w:val="21"/>
              </w:rPr>
              <w:t>2016年11月</w:t>
            </w:r>
            <w:r w:rsidRPr="006F7C3C">
              <w:rPr>
                <w:rFonts w:asciiTheme="minorEastAsia" w:eastAsiaTheme="minorEastAsia" w:hAnsiTheme="minorEastAsia" w:cs="Arial" w:hint="eastAsia"/>
                <w:color w:val="000000"/>
                <w:kern w:val="0"/>
                <w:sz w:val="21"/>
                <w:szCs w:val="21"/>
              </w:rPr>
              <w:t>中国核电</w:t>
            </w:r>
            <w:r w:rsidRPr="00711F87">
              <w:rPr>
                <w:rFonts w:asciiTheme="minorEastAsia" w:eastAsiaTheme="minorEastAsia" w:hAnsiTheme="minorEastAsia" w:cs="Arial" w:hint="eastAsia"/>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3F7E28F9" w14:textId="77777777" w:rsidR="00711F87" w:rsidRPr="00A44482" w:rsidRDefault="00711F87" w:rsidP="00B51FF7">
            <w:pPr>
              <w:widowControl/>
              <w:jc w:val="center"/>
              <w:rPr>
                <w:color w:val="000000"/>
                <w:kern w:val="0"/>
                <w:sz w:val="21"/>
                <w:szCs w:val="21"/>
              </w:rPr>
            </w:pPr>
            <w:r>
              <w:rPr>
                <w:rFonts w:hint="eastAsia"/>
                <w:color w:val="000000"/>
                <w:kern w:val="0"/>
                <w:sz w:val="21"/>
                <w:szCs w:val="21"/>
              </w:rPr>
              <w:t>201</w:t>
            </w:r>
            <w:r w:rsidR="009B64CC">
              <w:rPr>
                <w:rFonts w:hint="eastAsia"/>
                <w:color w:val="000000"/>
                <w:kern w:val="0"/>
                <w:sz w:val="21"/>
                <w:szCs w:val="21"/>
              </w:rPr>
              <w:t>7</w:t>
            </w:r>
            <w:r>
              <w:rPr>
                <w:rFonts w:hint="eastAsia"/>
                <w:color w:val="000000"/>
                <w:kern w:val="0"/>
                <w:sz w:val="21"/>
                <w:szCs w:val="21"/>
              </w:rPr>
              <w:t>-</w:t>
            </w:r>
            <w:r w:rsidR="009B64CC">
              <w:rPr>
                <w:rFonts w:hint="eastAsia"/>
                <w:color w:val="000000"/>
                <w:kern w:val="0"/>
                <w:sz w:val="21"/>
                <w:szCs w:val="21"/>
              </w:rPr>
              <w:t>01</w:t>
            </w:r>
            <w:r>
              <w:rPr>
                <w:rFonts w:hint="eastAsia"/>
                <w:color w:val="000000"/>
                <w:kern w:val="0"/>
                <w:sz w:val="21"/>
                <w:szCs w:val="21"/>
              </w:rPr>
              <w:t>-</w:t>
            </w:r>
            <w:r w:rsidR="009B64CC">
              <w:rPr>
                <w:rFonts w:hint="eastAsia"/>
                <w:color w:val="000000"/>
                <w:kern w:val="0"/>
                <w:sz w:val="21"/>
                <w:szCs w:val="21"/>
              </w:rPr>
              <w:t>13</w:t>
            </w:r>
          </w:p>
        </w:tc>
      </w:tr>
      <w:tr w:rsidR="00711F87" w:rsidRPr="008F5CAC" w14:paraId="57BD7EF5"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44341E81" w14:textId="77777777" w:rsidR="00711F87" w:rsidRPr="00917D82" w:rsidRDefault="00711F87"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1E8321E4" w14:textId="77777777" w:rsidR="00711F87" w:rsidRPr="00917D82" w:rsidRDefault="00E753DA" w:rsidP="00B51FF7">
            <w:pPr>
              <w:widowControl/>
              <w:jc w:val="left"/>
              <w:rPr>
                <w:rFonts w:asciiTheme="minorEastAsia" w:eastAsiaTheme="minorEastAsia" w:hAnsiTheme="minorEastAsia" w:cs="Arial"/>
                <w:color w:val="000000"/>
                <w:kern w:val="0"/>
                <w:sz w:val="21"/>
                <w:szCs w:val="21"/>
              </w:rPr>
            </w:pPr>
            <w:r w:rsidRPr="00917D82">
              <w:rPr>
                <w:rFonts w:asciiTheme="minorEastAsia" w:eastAsiaTheme="minorEastAsia" w:hAnsiTheme="minorEastAsia" w:cs="Arial"/>
                <w:color w:val="000000"/>
                <w:kern w:val="0"/>
                <w:sz w:val="21"/>
                <w:szCs w:val="21"/>
              </w:rPr>
              <w:t>2016年12月</w:t>
            </w:r>
            <w:r w:rsidR="00A32CCA" w:rsidRPr="00917D82">
              <w:rPr>
                <w:rFonts w:asciiTheme="minorEastAsia" w:eastAsiaTheme="minorEastAsia" w:hAnsiTheme="minorEastAsia" w:cs="Arial" w:hint="eastAsia"/>
                <w:color w:val="000000"/>
                <w:kern w:val="0"/>
                <w:sz w:val="21"/>
                <w:szCs w:val="21"/>
              </w:rPr>
              <w:t>中国核电</w:t>
            </w:r>
            <w:r w:rsidRPr="00917D82">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27B7F84E" w14:textId="77777777" w:rsidR="00711F87" w:rsidRPr="00917D82" w:rsidRDefault="00E753DA" w:rsidP="00E753DA">
            <w:pPr>
              <w:widowControl/>
              <w:jc w:val="center"/>
              <w:rPr>
                <w:color w:val="000000"/>
                <w:kern w:val="0"/>
                <w:sz w:val="21"/>
                <w:szCs w:val="21"/>
              </w:rPr>
            </w:pPr>
            <w:r w:rsidRPr="00917D82">
              <w:rPr>
                <w:rFonts w:hint="eastAsia"/>
                <w:color w:val="000000"/>
                <w:kern w:val="0"/>
                <w:sz w:val="21"/>
                <w:szCs w:val="21"/>
              </w:rPr>
              <w:t>2017-02-07</w:t>
            </w:r>
          </w:p>
        </w:tc>
      </w:tr>
      <w:tr w:rsidR="00A66A5C" w14:paraId="773A6901"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1BBC66CE" w14:textId="77777777" w:rsidR="00A66A5C" w:rsidRPr="003F11BF" w:rsidRDefault="00A66A5C"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25C0B299" w14:textId="77777777" w:rsidR="00A66A5C" w:rsidRPr="003F11BF" w:rsidRDefault="00A66A5C" w:rsidP="00B23241">
            <w:pPr>
              <w:widowControl/>
              <w:jc w:val="left"/>
              <w:rPr>
                <w:rFonts w:asciiTheme="minorEastAsia" w:eastAsiaTheme="minorEastAsia" w:hAnsiTheme="minorEastAsia" w:cs="Arial"/>
                <w:color w:val="000000"/>
                <w:kern w:val="0"/>
                <w:sz w:val="21"/>
                <w:szCs w:val="21"/>
              </w:rPr>
            </w:pPr>
            <w:r w:rsidRPr="003F11BF">
              <w:rPr>
                <w:rFonts w:asciiTheme="minorEastAsia" w:eastAsiaTheme="minorEastAsia" w:hAnsiTheme="minorEastAsia" w:cs="Arial"/>
                <w:color w:val="000000"/>
                <w:kern w:val="0"/>
                <w:sz w:val="21"/>
                <w:szCs w:val="21"/>
              </w:rPr>
              <w:t>201</w:t>
            </w:r>
            <w:r w:rsidRPr="003F11BF">
              <w:rPr>
                <w:rFonts w:asciiTheme="minorEastAsia" w:eastAsiaTheme="minorEastAsia" w:hAnsiTheme="minorEastAsia" w:cs="Arial" w:hint="eastAsia"/>
                <w:color w:val="000000"/>
                <w:kern w:val="0"/>
                <w:sz w:val="21"/>
                <w:szCs w:val="21"/>
              </w:rPr>
              <w:t>7</w:t>
            </w:r>
            <w:r w:rsidRPr="003F11BF">
              <w:rPr>
                <w:rFonts w:asciiTheme="minorEastAsia" w:eastAsiaTheme="minorEastAsia" w:hAnsiTheme="minorEastAsia" w:cs="Arial"/>
                <w:color w:val="000000"/>
                <w:kern w:val="0"/>
                <w:sz w:val="21"/>
                <w:szCs w:val="21"/>
              </w:rPr>
              <w:t>年1月</w:t>
            </w:r>
            <w:r w:rsidRPr="003F11BF">
              <w:rPr>
                <w:rFonts w:asciiTheme="minorEastAsia" w:eastAsiaTheme="minorEastAsia" w:hAnsiTheme="minorEastAsia" w:cs="Arial" w:hint="eastAsia"/>
                <w:color w:val="000000"/>
                <w:kern w:val="0"/>
                <w:sz w:val="21"/>
                <w:szCs w:val="21"/>
              </w:rPr>
              <w:t>中国核电</w:t>
            </w:r>
            <w:r w:rsidRPr="003F11BF">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6C904F2D" w14:textId="77777777" w:rsidR="00A66A5C" w:rsidRPr="003F11BF" w:rsidRDefault="00A66A5C" w:rsidP="00784768">
            <w:pPr>
              <w:widowControl/>
              <w:jc w:val="center"/>
              <w:rPr>
                <w:color w:val="000000"/>
                <w:kern w:val="0"/>
                <w:sz w:val="21"/>
                <w:szCs w:val="21"/>
              </w:rPr>
            </w:pPr>
            <w:r w:rsidRPr="003F11BF">
              <w:rPr>
                <w:rFonts w:hint="eastAsia"/>
                <w:color w:val="000000"/>
                <w:kern w:val="0"/>
                <w:sz w:val="21"/>
                <w:szCs w:val="21"/>
              </w:rPr>
              <w:t>2017-02-27</w:t>
            </w:r>
          </w:p>
        </w:tc>
      </w:tr>
      <w:tr w:rsidR="003F11BF" w14:paraId="28CD8FD7"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16DB4EB7" w14:textId="77777777" w:rsidR="003F11BF" w:rsidRPr="003F11BF"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766785FD" w14:textId="77777777" w:rsidR="003F11BF" w:rsidRPr="003F11BF" w:rsidRDefault="003F11BF" w:rsidP="00451EE9">
            <w:pPr>
              <w:widowControl/>
              <w:jc w:val="left"/>
              <w:rPr>
                <w:rFonts w:asciiTheme="minorEastAsia" w:eastAsiaTheme="minorEastAsia" w:hAnsiTheme="minorEastAsia" w:cs="Arial"/>
                <w:color w:val="000000"/>
                <w:kern w:val="0"/>
                <w:sz w:val="21"/>
                <w:szCs w:val="21"/>
              </w:rPr>
            </w:pPr>
            <w:r w:rsidRPr="003F11BF">
              <w:rPr>
                <w:rFonts w:asciiTheme="minorEastAsia" w:eastAsiaTheme="minorEastAsia" w:hAnsiTheme="minorEastAsia" w:cs="Arial"/>
                <w:color w:val="000000"/>
                <w:kern w:val="0"/>
                <w:sz w:val="21"/>
                <w:szCs w:val="21"/>
              </w:rPr>
              <w:t>201</w:t>
            </w:r>
            <w:r w:rsidRPr="003F11BF">
              <w:rPr>
                <w:rFonts w:asciiTheme="minorEastAsia" w:eastAsiaTheme="minorEastAsia" w:hAnsiTheme="minorEastAsia" w:cs="Arial" w:hint="eastAsia"/>
                <w:color w:val="000000"/>
                <w:kern w:val="0"/>
                <w:sz w:val="21"/>
                <w:szCs w:val="21"/>
              </w:rPr>
              <w:t>7</w:t>
            </w:r>
            <w:r w:rsidRPr="003F11BF">
              <w:rPr>
                <w:rFonts w:asciiTheme="minorEastAsia" w:eastAsiaTheme="minorEastAsia" w:hAnsiTheme="minorEastAsia" w:cs="Arial"/>
                <w:color w:val="000000"/>
                <w:kern w:val="0"/>
                <w:sz w:val="21"/>
                <w:szCs w:val="21"/>
              </w:rPr>
              <w:t>年</w:t>
            </w:r>
            <w:r w:rsidRPr="003F11BF">
              <w:rPr>
                <w:rFonts w:asciiTheme="minorEastAsia" w:eastAsiaTheme="minorEastAsia" w:hAnsiTheme="minorEastAsia" w:cs="Arial" w:hint="eastAsia"/>
                <w:color w:val="000000"/>
                <w:kern w:val="0"/>
                <w:sz w:val="21"/>
                <w:szCs w:val="21"/>
              </w:rPr>
              <w:t>2</w:t>
            </w:r>
            <w:r w:rsidRPr="003F11BF">
              <w:rPr>
                <w:rFonts w:asciiTheme="minorEastAsia" w:eastAsiaTheme="minorEastAsia" w:hAnsiTheme="minorEastAsia" w:cs="Arial"/>
                <w:color w:val="000000"/>
                <w:kern w:val="0"/>
                <w:sz w:val="21"/>
                <w:szCs w:val="21"/>
              </w:rPr>
              <w:t>月</w:t>
            </w:r>
            <w:r w:rsidRPr="003F11BF">
              <w:rPr>
                <w:rFonts w:asciiTheme="minorEastAsia" w:eastAsiaTheme="minorEastAsia" w:hAnsiTheme="minorEastAsia" w:cs="Arial" w:hint="eastAsia"/>
                <w:color w:val="000000"/>
                <w:kern w:val="0"/>
                <w:sz w:val="21"/>
                <w:szCs w:val="21"/>
              </w:rPr>
              <w:t>中国核电</w:t>
            </w:r>
            <w:r w:rsidRPr="003F11BF">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7C8C2DFF" w14:textId="77777777" w:rsidR="003F11BF" w:rsidRPr="003F11BF" w:rsidRDefault="003F11BF" w:rsidP="00451EE9">
            <w:pPr>
              <w:widowControl/>
              <w:jc w:val="center"/>
              <w:rPr>
                <w:color w:val="000000"/>
                <w:kern w:val="0"/>
                <w:sz w:val="21"/>
                <w:szCs w:val="21"/>
              </w:rPr>
            </w:pPr>
            <w:r w:rsidRPr="003F11BF">
              <w:rPr>
                <w:rFonts w:hint="eastAsia"/>
                <w:color w:val="000000"/>
                <w:kern w:val="0"/>
                <w:sz w:val="21"/>
                <w:szCs w:val="21"/>
              </w:rPr>
              <w:t>2017-02-27</w:t>
            </w:r>
          </w:p>
        </w:tc>
      </w:tr>
      <w:tr w:rsidR="003F11BF" w14:paraId="36B84E2C"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7113FCD9" w14:textId="77777777" w:rsidR="003F11BF" w:rsidRPr="008F5CAC"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26D8178E" w14:textId="77777777" w:rsidR="003F11BF" w:rsidRPr="002E6C71" w:rsidRDefault="006C54C4"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2017年3月</w:t>
            </w:r>
            <w:r w:rsidR="00C84B37">
              <w:rPr>
                <w:rFonts w:asciiTheme="minorEastAsia" w:eastAsiaTheme="minorEastAsia" w:hAnsiTheme="minorEastAsia" w:cs="Arial" w:hint="eastAsia"/>
                <w:color w:val="000000"/>
                <w:kern w:val="0"/>
                <w:sz w:val="21"/>
                <w:szCs w:val="21"/>
              </w:rPr>
              <w:t>中国</w:t>
            </w:r>
            <w:r w:rsidR="00C84B37">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4B0C6CD7" w14:textId="77777777" w:rsidR="003F11BF" w:rsidRPr="00A44482" w:rsidRDefault="00C50DC2" w:rsidP="00B51FF7">
            <w:pPr>
              <w:widowControl/>
              <w:jc w:val="center"/>
              <w:rPr>
                <w:color w:val="000000"/>
                <w:kern w:val="0"/>
                <w:sz w:val="21"/>
                <w:szCs w:val="21"/>
              </w:rPr>
            </w:pPr>
            <w:r w:rsidRPr="003F11BF">
              <w:rPr>
                <w:rFonts w:hint="eastAsia"/>
                <w:color w:val="000000"/>
                <w:kern w:val="0"/>
                <w:sz w:val="21"/>
                <w:szCs w:val="21"/>
              </w:rPr>
              <w:t>2017-0</w:t>
            </w:r>
            <w:r>
              <w:rPr>
                <w:rFonts w:hint="eastAsia"/>
                <w:color w:val="000000"/>
                <w:kern w:val="0"/>
                <w:sz w:val="21"/>
                <w:szCs w:val="21"/>
              </w:rPr>
              <w:t>4-</w:t>
            </w:r>
            <w:r w:rsidRPr="003F11BF">
              <w:rPr>
                <w:rFonts w:hint="eastAsia"/>
                <w:color w:val="000000"/>
                <w:kern w:val="0"/>
                <w:sz w:val="21"/>
                <w:szCs w:val="21"/>
              </w:rPr>
              <w:t>27</w:t>
            </w:r>
          </w:p>
        </w:tc>
      </w:tr>
      <w:tr w:rsidR="003F11BF" w14:paraId="6F4AD55F"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579BAE32" w14:textId="77777777"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0A76A78F" w14:textId="77777777" w:rsidR="003F11BF" w:rsidRPr="00D662A7" w:rsidRDefault="006B0B4C"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4</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0506C1F0" w14:textId="77777777" w:rsidR="003F11BF" w:rsidRPr="006B0B4C" w:rsidRDefault="006B0B4C" w:rsidP="00B51FF7">
            <w:pPr>
              <w:widowControl/>
              <w:jc w:val="center"/>
              <w:rPr>
                <w:color w:val="000000"/>
                <w:kern w:val="0"/>
                <w:sz w:val="21"/>
                <w:szCs w:val="21"/>
              </w:rPr>
            </w:pPr>
            <w:r>
              <w:rPr>
                <w:color w:val="000000"/>
                <w:kern w:val="0"/>
                <w:sz w:val="21"/>
                <w:szCs w:val="21"/>
              </w:rPr>
              <w:t>2017</w:t>
            </w:r>
            <w:r>
              <w:rPr>
                <w:rFonts w:hint="eastAsia"/>
                <w:color w:val="000000"/>
                <w:kern w:val="0"/>
                <w:sz w:val="21"/>
                <w:szCs w:val="21"/>
              </w:rPr>
              <w:t>-</w:t>
            </w:r>
            <w:r>
              <w:rPr>
                <w:color w:val="000000"/>
                <w:kern w:val="0"/>
                <w:sz w:val="21"/>
                <w:szCs w:val="21"/>
              </w:rPr>
              <w:t>06</w:t>
            </w:r>
            <w:r>
              <w:rPr>
                <w:rFonts w:hint="eastAsia"/>
                <w:color w:val="000000"/>
                <w:kern w:val="0"/>
                <w:sz w:val="21"/>
                <w:szCs w:val="21"/>
              </w:rPr>
              <w:t>-</w:t>
            </w:r>
            <w:r>
              <w:rPr>
                <w:color w:val="000000"/>
                <w:kern w:val="0"/>
                <w:sz w:val="21"/>
                <w:szCs w:val="21"/>
              </w:rPr>
              <w:t>02</w:t>
            </w:r>
          </w:p>
        </w:tc>
      </w:tr>
      <w:tr w:rsidR="003F11BF" w:rsidRPr="00E26F20" w14:paraId="783714E7"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24E89EC4" w14:textId="77777777"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0B1F856C" w14:textId="77777777" w:rsidR="003F11BF" w:rsidRPr="00D662A7" w:rsidRDefault="00945712"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5</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534E26E6" w14:textId="77777777" w:rsidR="003F11BF" w:rsidRPr="00D662A7" w:rsidRDefault="00365703" w:rsidP="00B51FF7">
            <w:pPr>
              <w:widowControl/>
              <w:jc w:val="center"/>
              <w:rPr>
                <w:color w:val="000000"/>
                <w:kern w:val="0"/>
                <w:sz w:val="21"/>
                <w:szCs w:val="21"/>
              </w:rPr>
            </w:pPr>
            <w:r>
              <w:rPr>
                <w:rFonts w:hint="eastAsia"/>
                <w:color w:val="000000"/>
                <w:kern w:val="0"/>
                <w:sz w:val="21"/>
                <w:szCs w:val="21"/>
              </w:rPr>
              <w:t>2017-07-04</w:t>
            </w:r>
          </w:p>
        </w:tc>
      </w:tr>
      <w:tr w:rsidR="003F11BF" w14:paraId="46B07F26"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7429C977" w14:textId="77777777" w:rsidR="003F11BF" w:rsidRPr="00D662A7" w:rsidRDefault="003F11BF" w:rsidP="001B1515">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0222DBA3" w14:textId="77777777" w:rsidR="003F11BF" w:rsidRPr="00D662A7" w:rsidRDefault="00945712" w:rsidP="00B51FF7">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6</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0E50A401" w14:textId="77777777" w:rsidR="003F11BF" w:rsidRPr="00945712" w:rsidRDefault="00945712" w:rsidP="00B51FF7">
            <w:pPr>
              <w:widowControl/>
              <w:jc w:val="center"/>
              <w:rPr>
                <w:color w:val="000000"/>
                <w:kern w:val="0"/>
                <w:sz w:val="21"/>
                <w:szCs w:val="21"/>
              </w:rPr>
            </w:pPr>
            <w:r>
              <w:rPr>
                <w:color w:val="000000"/>
                <w:kern w:val="0"/>
                <w:sz w:val="21"/>
                <w:szCs w:val="21"/>
              </w:rPr>
              <w:t>2017-07-27</w:t>
            </w:r>
          </w:p>
        </w:tc>
      </w:tr>
      <w:tr w:rsidR="00005172" w14:paraId="1098E096"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7C0ABBE7" w14:textId="77777777" w:rsidR="00005172" w:rsidRPr="00D662A7" w:rsidRDefault="00005172" w:rsidP="00005172">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42D78AB9" w14:textId="77777777" w:rsidR="00005172" w:rsidRPr="00D662A7" w:rsidRDefault="00005172" w:rsidP="00005172">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7</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61F1B425" w14:textId="77777777" w:rsidR="00005172" w:rsidRPr="00D662A7" w:rsidRDefault="00005172" w:rsidP="00005172">
            <w:pPr>
              <w:widowControl/>
              <w:jc w:val="center"/>
              <w:rPr>
                <w:color w:val="000000"/>
                <w:kern w:val="0"/>
                <w:sz w:val="21"/>
                <w:szCs w:val="21"/>
              </w:rPr>
            </w:pPr>
            <w:r>
              <w:rPr>
                <w:color w:val="000000"/>
                <w:kern w:val="0"/>
                <w:sz w:val="21"/>
                <w:szCs w:val="21"/>
              </w:rPr>
              <w:t>2017-08-30</w:t>
            </w:r>
          </w:p>
        </w:tc>
      </w:tr>
      <w:tr w:rsidR="00005172" w14:paraId="40723E3D"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53EC989B" w14:textId="77777777" w:rsidR="00005172" w:rsidRPr="008F5CAC" w:rsidRDefault="00005172" w:rsidP="00005172">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36A76267" w14:textId="77777777" w:rsidR="00005172" w:rsidRPr="00D662A7" w:rsidRDefault="00005172" w:rsidP="00005172">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8</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4E76D911" w14:textId="77777777" w:rsidR="00005172" w:rsidRPr="00E26F20" w:rsidRDefault="00005172" w:rsidP="00005172">
            <w:pPr>
              <w:widowControl/>
              <w:jc w:val="center"/>
              <w:rPr>
                <w:color w:val="000000"/>
                <w:kern w:val="0"/>
                <w:sz w:val="21"/>
                <w:szCs w:val="21"/>
              </w:rPr>
            </w:pPr>
            <w:r>
              <w:rPr>
                <w:rFonts w:hint="eastAsia"/>
                <w:color w:val="000000"/>
                <w:kern w:val="0"/>
                <w:sz w:val="21"/>
                <w:szCs w:val="21"/>
              </w:rPr>
              <w:t>2017-</w:t>
            </w:r>
            <w:r>
              <w:rPr>
                <w:color w:val="000000"/>
                <w:kern w:val="0"/>
                <w:sz w:val="21"/>
                <w:szCs w:val="21"/>
              </w:rPr>
              <w:t>09</w:t>
            </w:r>
            <w:r>
              <w:rPr>
                <w:rFonts w:hint="eastAsia"/>
                <w:color w:val="000000"/>
                <w:kern w:val="0"/>
                <w:sz w:val="21"/>
                <w:szCs w:val="21"/>
              </w:rPr>
              <w:t>-</w:t>
            </w:r>
            <w:r>
              <w:rPr>
                <w:color w:val="000000"/>
                <w:kern w:val="0"/>
                <w:sz w:val="21"/>
                <w:szCs w:val="21"/>
              </w:rPr>
              <w:t>28</w:t>
            </w:r>
          </w:p>
        </w:tc>
      </w:tr>
      <w:tr w:rsidR="00493134" w14:paraId="12D945D5"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79CA7490" w14:textId="77777777" w:rsidR="00493134" w:rsidRPr="008F5CAC" w:rsidRDefault="00493134" w:rsidP="00493134">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66E6A050" w14:textId="0510E448" w:rsidR="00493134" w:rsidRPr="006C54C4" w:rsidRDefault="00813BEB" w:rsidP="00493134">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9</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38A0FB66" w14:textId="596E1225" w:rsidR="00493134" w:rsidRDefault="00493134" w:rsidP="00493134">
            <w:pPr>
              <w:widowControl/>
              <w:jc w:val="center"/>
              <w:rPr>
                <w:color w:val="000000"/>
                <w:kern w:val="0"/>
                <w:sz w:val="21"/>
                <w:szCs w:val="21"/>
              </w:rPr>
            </w:pPr>
            <w:r>
              <w:rPr>
                <w:rFonts w:hint="eastAsia"/>
                <w:color w:val="000000"/>
                <w:kern w:val="0"/>
                <w:sz w:val="21"/>
                <w:szCs w:val="21"/>
              </w:rPr>
              <w:t>2017-</w:t>
            </w:r>
            <w:r>
              <w:rPr>
                <w:color w:val="000000"/>
                <w:kern w:val="0"/>
                <w:sz w:val="21"/>
                <w:szCs w:val="21"/>
              </w:rPr>
              <w:t>10</w:t>
            </w:r>
            <w:r>
              <w:rPr>
                <w:rFonts w:hint="eastAsia"/>
                <w:color w:val="000000"/>
                <w:kern w:val="0"/>
                <w:sz w:val="21"/>
                <w:szCs w:val="21"/>
              </w:rPr>
              <w:t>-</w:t>
            </w:r>
            <w:r>
              <w:rPr>
                <w:color w:val="000000"/>
                <w:kern w:val="0"/>
                <w:sz w:val="21"/>
                <w:szCs w:val="21"/>
              </w:rPr>
              <w:t>31</w:t>
            </w:r>
          </w:p>
        </w:tc>
      </w:tr>
      <w:tr w:rsidR="00493134" w14:paraId="6FABDB3E"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3458C4B0" w14:textId="77777777" w:rsidR="00493134" w:rsidRPr="008F5CAC" w:rsidRDefault="00493134" w:rsidP="00493134">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4C7E5247" w14:textId="3A23FF09" w:rsidR="00493134" w:rsidRPr="00E26F20" w:rsidRDefault="00813BEB" w:rsidP="00813BEB">
            <w:pPr>
              <w:widowControl/>
              <w:jc w:val="left"/>
              <w:rPr>
                <w:rFonts w:asciiTheme="minorEastAsia" w:eastAsiaTheme="minorEastAsia" w:hAnsiTheme="minorEastAsia" w:cs="Arial"/>
                <w:color w:val="000000"/>
                <w:kern w:val="0"/>
                <w:sz w:val="21"/>
                <w:szCs w:val="21"/>
              </w:rPr>
            </w:pPr>
            <w:r w:rsidRPr="006C54C4">
              <w:rPr>
                <w:rFonts w:asciiTheme="minorEastAsia" w:eastAsiaTheme="minorEastAsia" w:hAnsiTheme="minorEastAsia" w:cs="Arial"/>
                <w:color w:val="000000"/>
                <w:kern w:val="0"/>
                <w:sz w:val="21"/>
                <w:szCs w:val="21"/>
              </w:rPr>
              <w:t>2017年</w:t>
            </w:r>
            <w:r>
              <w:rPr>
                <w:rFonts w:asciiTheme="minorEastAsia" w:eastAsiaTheme="minorEastAsia" w:hAnsiTheme="minorEastAsia" w:cs="Arial"/>
                <w:color w:val="000000"/>
                <w:kern w:val="0"/>
                <w:sz w:val="21"/>
                <w:szCs w:val="21"/>
              </w:rPr>
              <w:t>10</w:t>
            </w:r>
            <w:r w:rsidRPr="006C54C4">
              <w:rPr>
                <w:rFonts w:asciiTheme="minorEastAsia" w:eastAsiaTheme="minorEastAsia" w:hAnsiTheme="minorEastAsia" w:cs="Arial"/>
                <w:color w:val="000000"/>
                <w:kern w:val="0"/>
                <w:sz w:val="21"/>
                <w:szCs w:val="21"/>
              </w:rPr>
              <w:t>月</w:t>
            </w:r>
            <w:r>
              <w:rPr>
                <w:rFonts w:asciiTheme="minorEastAsia" w:eastAsiaTheme="minorEastAsia" w:hAnsiTheme="minorEastAsia" w:cs="Arial" w:hint="eastAsia"/>
                <w:color w:val="000000"/>
                <w:kern w:val="0"/>
                <w:sz w:val="21"/>
                <w:szCs w:val="21"/>
              </w:rPr>
              <w:t>中国</w:t>
            </w:r>
            <w:r>
              <w:rPr>
                <w:rFonts w:asciiTheme="minorEastAsia" w:eastAsiaTheme="minorEastAsia" w:hAnsiTheme="minorEastAsia" w:cs="Arial"/>
                <w:color w:val="000000"/>
                <w:kern w:val="0"/>
                <w:sz w:val="21"/>
                <w:szCs w:val="21"/>
              </w:rPr>
              <w:t>核电</w:t>
            </w:r>
            <w:r w:rsidRPr="006C54C4">
              <w:rPr>
                <w:rFonts w:asciiTheme="minorEastAsia" w:eastAsiaTheme="minorEastAsia" w:hAnsiTheme="minorEastAsia" w:cs="Arial"/>
                <w:color w:val="000000"/>
                <w:kern w:val="0"/>
                <w:sz w:val="21"/>
                <w:szCs w:val="21"/>
              </w:rPr>
              <w:t>运行经验反馈月报</w:t>
            </w: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25274C6E" w14:textId="0C846A80" w:rsidR="00493134" w:rsidRPr="00E26F20" w:rsidRDefault="00813BEB" w:rsidP="00493134">
            <w:pPr>
              <w:widowControl/>
              <w:jc w:val="center"/>
              <w:rPr>
                <w:color w:val="000000"/>
                <w:kern w:val="0"/>
                <w:sz w:val="21"/>
                <w:szCs w:val="21"/>
              </w:rPr>
            </w:pPr>
            <w:r>
              <w:rPr>
                <w:rFonts w:hint="eastAsia"/>
                <w:color w:val="000000"/>
                <w:kern w:val="0"/>
                <w:sz w:val="21"/>
                <w:szCs w:val="21"/>
              </w:rPr>
              <w:t>2017-</w:t>
            </w:r>
            <w:r>
              <w:rPr>
                <w:color w:val="000000"/>
                <w:kern w:val="0"/>
                <w:sz w:val="21"/>
                <w:szCs w:val="21"/>
              </w:rPr>
              <w:t>11</w:t>
            </w:r>
            <w:r>
              <w:rPr>
                <w:rFonts w:hint="eastAsia"/>
                <w:color w:val="000000"/>
                <w:kern w:val="0"/>
                <w:sz w:val="21"/>
                <w:szCs w:val="21"/>
              </w:rPr>
              <w:t>-</w:t>
            </w:r>
            <w:r>
              <w:rPr>
                <w:color w:val="000000"/>
                <w:kern w:val="0"/>
                <w:sz w:val="21"/>
                <w:szCs w:val="21"/>
              </w:rPr>
              <w:t>30</w:t>
            </w:r>
          </w:p>
        </w:tc>
      </w:tr>
      <w:tr w:rsidR="00813BEB" w14:paraId="7665D745" w14:textId="77777777" w:rsidTr="00B51FF7">
        <w:trPr>
          <w:trHeight w:val="454"/>
        </w:trPr>
        <w:tc>
          <w:tcPr>
            <w:tcW w:w="724" w:type="dxa"/>
            <w:tcBorders>
              <w:top w:val="single" w:sz="4" w:space="0" w:color="000000"/>
              <w:left w:val="single" w:sz="4" w:space="0" w:color="000000"/>
              <w:bottom w:val="single" w:sz="4" w:space="0" w:color="000000"/>
              <w:right w:val="single" w:sz="4" w:space="0" w:color="000000"/>
            </w:tcBorders>
          </w:tcPr>
          <w:p w14:paraId="5D8E12C7" w14:textId="77777777" w:rsidR="00813BEB" w:rsidRPr="008F5CAC" w:rsidRDefault="00813BEB" w:rsidP="00493134">
            <w:pPr>
              <w:widowControl/>
              <w:numPr>
                <w:ilvl w:val="0"/>
                <w:numId w:val="13"/>
              </w:numPr>
              <w:jc w:val="left"/>
              <w:rPr>
                <w:rFonts w:ascii="Arial" w:hAnsi="Arial" w:cs="Arial"/>
                <w:color w:val="000000"/>
                <w:kern w:val="0"/>
                <w:sz w:val="21"/>
                <w:szCs w:val="21"/>
              </w:rPr>
            </w:pPr>
          </w:p>
        </w:tc>
        <w:tc>
          <w:tcPr>
            <w:tcW w:w="6237" w:type="dxa"/>
            <w:tcBorders>
              <w:top w:val="single" w:sz="4" w:space="0" w:color="000000"/>
              <w:left w:val="nil"/>
              <w:bottom w:val="single" w:sz="4" w:space="0" w:color="000000"/>
              <w:right w:val="single" w:sz="4" w:space="0" w:color="000000"/>
            </w:tcBorders>
            <w:shd w:val="clear" w:color="auto" w:fill="auto"/>
            <w:vAlign w:val="bottom"/>
          </w:tcPr>
          <w:p w14:paraId="2E7337B5" w14:textId="77777777" w:rsidR="00813BEB" w:rsidRPr="00E26F20" w:rsidRDefault="00813BEB" w:rsidP="00493134">
            <w:pPr>
              <w:widowControl/>
              <w:jc w:val="left"/>
              <w:rPr>
                <w:rFonts w:asciiTheme="minorEastAsia" w:eastAsiaTheme="minorEastAsia" w:hAnsiTheme="minorEastAsia" w:cs="Arial"/>
                <w:color w:val="000000"/>
                <w:kern w:val="0"/>
                <w:sz w:val="21"/>
                <w:szCs w:val="21"/>
              </w:rPr>
            </w:pPr>
          </w:p>
        </w:tc>
        <w:tc>
          <w:tcPr>
            <w:tcW w:w="1559" w:type="dxa"/>
            <w:tcBorders>
              <w:top w:val="single" w:sz="4" w:space="0" w:color="000000"/>
              <w:left w:val="nil"/>
              <w:bottom w:val="single" w:sz="4" w:space="0" w:color="000000"/>
              <w:right w:val="single" w:sz="4" w:space="0" w:color="000000"/>
            </w:tcBorders>
            <w:shd w:val="clear" w:color="auto" w:fill="auto"/>
            <w:noWrap/>
            <w:vAlign w:val="bottom"/>
          </w:tcPr>
          <w:p w14:paraId="152CE54F" w14:textId="77777777" w:rsidR="00813BEB" w:rsidRPr="00E26F20" w:rsidRDefault="00813BEB" w:rsidP="00493134">
            <w:pPr>
              <w:widowControl/>
              <w:jc w:val="center"/>
              <w:rPr>
                <w:color w:val="000000"/>
                <w:kern w:val="0"/>
                <w:sz w:val="21"/>
                <w:szCs w:val="21"/>
              </w:rPr>
            </w:pPr>
          </w:p>
        </w:tc>
      </w:tr>
    </w:tbl>
    <w:p w14:paraId="2F06DE13" w14:textId="77777777" w:rsidR="00711F87" w:rsidRPr="00711F87" w:rsidRDefault="00711F87" w:rsidP="002E6C71">
      <w:pPr>
        <w:snapToGrid w:val="0"/>
        <w:spacing w:line="400" w:lineRule="exact"/>
        <w:ind w:firstLineChars="225" w:firstLine="540"/>
        <w:rPr>
          <w:szCs w:val="24"/>
        </w:rPr>
      </w:pPr>
    </w:p>
    <w:p w14:paraId="35823ED1" w14:textId="77777777" w:rsidR="00711F87" w:rsidRDefault="00711F87" w:rsidP="002E6C71">
      <w:pPr>
        <w:snapToGrid w:val="0"/>
        <w:spacing w:line="400" w:lineRule="exact"/>
        <w:ind w:firstLineChars="225" w:firstLine="540"/>
        <w:rPr>
          <w:szCs w:val="24"/>
        </w:rPr>
      </w:pPr>
    </w:p>
    <w:p w14:paraId="60B0AF71" w14:textId="77777777" w:rsidR="00711F87" w:rsidRPr="00711F87" w:rsidRDefault="00711F87" w:rsidP="002E6C71">
      <w:pPr>
        <w:snapToGrid w:val="0"/>
        <w:spacing w:line="400" w:lineRule="exact"/>
        <w:ind w:firstLineChars="225" w:firstLine="540"/>
        <w:rPr>
          <w:szCs w:val="24"/>
        </w:rPr>
      </w:pPr>
    </w:p>
    <w:p w14:paraId="754761E2" w14:textId="77777777" w:rsidR="00A44482" w:rsidRPr="00A44482" w:rsidDel="001D7E37" w:rsidRDefault="00A44482" w:rsidP="002E6C71">
      <w:pPr>
        <w:jc w:val="center"/>
      </w:pPr>
      <w:moveFromRangeStart w:id="251" w:author="Huming" w:date="2017-08-03T16:33:00Z" w:name="move489541347"/>
      <w:moveFrom w:id="252" w:author="Huming" w:date="2017-08-03T16:33:00Z">
        <w:r w:rsidRPr="00A44482" w:rsidDel="001D7E37">
          <w:rPr>
            <w:rFonts w:asciiTheme="minorEastAsia" w:eastAsiaTheme="minorEastAsia" w:hAnsiTheme="minorEastAsia" w:hint="eastAsia"/>
          </w:rPr>
          <w:t>表</w:t>
        </w:r>
        <w:r w:rsidRPr="00071566" w:rsidDel="001D7E37">
          <w:rPr>
            <w:rFonts w:eastAsiaTheme="minorEastAsia"/>
          </w:rPr>
          <w:t>2-</w:t>
        </w:r>
        <w:r w:rsidR="009B64CC" w:rsidRPr="00071566" w:rsidDel="001D7E37">
          <w:rPr>
            <w:rFonts w:eastAsiaTheme="minorEastAsia"/>
          </w:rPr>
          <w:t>3</w:t>
        </w:r>
        <w:r w:rsidRPr="00071566" w:rsidDel="001D7E37">
          <w:rPr>
            <w:rFonts w:eastAsiaTheme="minorEastAsia"/>
          </w:rPr>
          <w:t>-</w:t>
        </w:r>
        <w:r w:rsidR="009B64CC" w:rsidRPr="00071566" w:rsidDel="001D7E37">
          <w:rPr>
            <w:rFonts w:eastAsiaTheme="minorEastAsia"/>
          </w:rPr>
          <w:t>3</w:t>
        </w:r>
        <w:r w:rsidDel="001D7E37">
          <w:rPr>
            <w:rFonts w:asciiTheme="minorEastAsia" w:eastAsiaTheme="minorEastAsia" w:hAnsiTheme="minorEastAsia" w:hint="eastAsia"/>
          </w:rPr>
          <w:t>运行</w:t>
        </w:r>
        <w:r w:rsidR="002E6C71" w:rsidDel="001D7E37">
          <w:rPr>
            <w:rFonts w:asciiTheme="minorEastAsia" w:eastAsiaTheme="minorEastAsia" w:hAnsiTheme="minorEastAsia" w:hint="eastAsia"/>
          </w:rPr>
          <w:t>核电厂生产季报</w:t>
        </w:r>
      </w:moveFrom>
    </w:p>
    <w:tbl>
      <w:tblPr>
        <w:tblW w:w="8946" w:type="dxa"/>
        <w:tblInd w:w="93" w:type="dxa"/>
        <w:tblLayout w:type="fixed"/>
        <w:tblLook w:val="04A0" w:firstRow="1" w:lastRow="0" w:firstColumn="1" w:lastColumn="0" w:noHBand="0" w:noVBand="1"/>
      </w:tblPr>
      <w:tblGrid>
        <w:gridCol w:w="724"/>
        <w:gridCol w:w="6521"/>
        <w:gridCol w:w="1701"/>
      </w:tblGrid>
      <w:tr w:rsidR="00EE6EFA" w:rsidRPr="00A64F6D" w:rsidDel="001D7E37" w14:paraId="52DF3123" w14:textId="77777777" w:rsidTr="00EE6EFA">
        <w:trPr>
          <w:trHeight w:val="496"/>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E830127" w14:textId="77777777" w:rsidR="00EE6EFA" w:rsidRPr="002E6C71" w:rsidDel="001D7E37" w:rsidRDefault="00EE6EFA" w:rsidP="002E6C71">
            <w:pPr>
              <w:widowControl/>
              <w:jc w:val="center"/>
              <w:rPr>
                <w:rFonts w:ascii="Arial" w:hAnsi="Arial" w:cs="Arial"/>
                <w:b/>
                <w:bCs/>
                <w:color w:val="000000"/>
                <w:kern w:val="0"/>
                <w:sz w:val="21"/>
                <w:szCs w:val="21"/>
              </w:rPr>
            </w:pPr>
            <w:moveFrom w:id="253" w:author="Huming" w:date="2017-08-03T16:33:00Z">
              <w:r w:rsidRPr="002E6C71" w:rsidDel="001D7E37">
                <w:rPr>
                  <w:rFonts w:ascii="Arial" w:hAnsi="Arial" w:cs="Arial" w:hint="eastAsia"/>
                  <w:b/>
                  <w:bCs/>
                  <w:color w:val="000000"/>
                  <w:kern w:val="0"/>
                  <w:sz w:val="21"/>
                  <w:szCs w:val="21"/>
                </w:rPr>
                <w:t>序号</w:t>
              </w:r>
            </w:moveFrom>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12D01E4C" w14:textId="77777777" w:rsidR="00EE6EFA" w:rsidRPr="002E6C71" w:rsidDel="001D7E37" w:rsidRDefault="00EE6EFA" w:rsidP="002E6C71">
            <w:pPr>
              <w:widowControl/>
              <w:jc w:val="center"/>
              <w:rPr>
                <w:rFonts w:ascii="Arial" w:hAnsi="Arial" w:cs="Arial"/>
                <w:b/>
                <w:bCs/>
                <w:color w:val="000000"/>
                <w:kern w:val="0"/>
                <w:sz w:val="21"/>
                <w:szCs w:val="21"/>
              </w:rPr>
            </w:pPr>
            <w:moveFrom w:id="254" w:author="Huming" w:date="2017-08-03T16:33:00Z">
              <w:r w:rsidRPr="002E6C71" w:rsidDel="001D7E37">
                <w:rPr>
                  <w:rFonts w:ascii="Arial" w:hAnsi="Arial" w:cs="Arial" w:hint="eastAsia"/>
                  <w:b/>
                  <w:bCs/>
                  <w:color w:val="000000"/>
                  <w:kern w:val="0"/>
                  <w:sz w:val="21"/>
                  <w:szCs w:val="21"/>
                </w:rPr>
                <w:t>报告</w:t>
              </w:r>
              <w:r w:rsidRPr="002E6C71" w:rsidDel="001D7E37">
                <w:rPr>
                  <w:rFonts w:ascii="Arial" w:hAnsi="Arial" w:cs="Arial"/>
                  <w:b/>
                  <w:bCs/>
                  <w:color w:val="000000"/>
                  <w:kern w:val="0"/>
                  <w:sz w:val="21"/>
                  <w:szCs w:val="21"/>
                </w:rPr>
                <w:t>标题</w:t>
              </w:r>
            </w:moveFrom>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5526F704" w14:textId="77777777" w:rsidR="00EE6EFA" w:rsidRPr="002E6C71" w:rsidDel="001D7E37" w:rsidRDefault="00EE6EFA" w:rsidP="002E6C71">
            <w:pPr>
              <w:widowControl/>
              <w:jc w:val="center"/>
              <w:rPr>
                <w:rFonts w:ascii="Arial" w:hAnsi="Arial" w:cs="Arial"/>
                <w:b/>
                <w:bCs/>
                <w:color w:val="000000"/>
                <w:kern w:val="0"/>
                <w:sz w:val="21"/>
                <w:szCs w:val="21"/>
              </w:rPr>
            </w:pPr>
            <w:moveFrom w:id="255" w:author="Huming" w:date="2017-08-03T16:33:00Z">
              <w:r w:rsidRPr="002E6C71" w:rsidDel="001D7E37">
                <w:rPr>
                  <w:rFonts w:ascii="Arial" w:hAnsi="Arial" w:cs="Arial"/>
                  <w:b/>
                  <w:bCs/>
                  <w:color w:val="000000"/>
                  <w:kern w:val="0"/>
                  <w:sz w:val="21"/>
                  <w:szCs w:val="21"/>
                </w:rPr>
                <w:t>发布日期</w:t>
              </w:r>
            </w:moveFrom>
          </w:p>
        </w:tc>
      </w:tr>
      <w:tr w:rsidR="00EE6EFA" w:rsidRPr="008F5CAC" w:rsidDel="001D7E37" w14:paraId="06E93EF4"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576D0001" w14:textId="77777777" w:rsidR="00EE6EFA" w:rsidRPr="008F5CAC" w:rsidDel="001D7E37" w:rsidRDefault="00EE6EFA"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0BA5FC9C" w14:textId="77777777" w:rsidR="00EE6EFA" w:rsidRPr="00317DEC" w:rsidDel="001D7E37" w:rsidRDefault="005C0FD4" w:rsidP="002E3C8F">
            <w:pPr>
              <w:widowControl/>
              <w:jc w:val="left"/>
              <w:rPr>
                <w:rFonts w:asciiTheme="minorEastAsia" w:eastAsiaTheme="minorEastAsia" w:hAnsiTheme="minorEastAsia" w:cs="Arial"/>
                <w:color w:val="000000"/>
                <w:kern w:val="0"/>
                <w:sz w:val="21"/>
                <w:szCs w:val="21"/>
              </w:rPr>
            </w:pPr>
            <w:moveFrom w:id="256" w:author="Huming" w:date="2017-08-03T16:33:00Z">
              <w:r w:rsidRPr="005F5B78" w:rsidDel="001D7E37">
                <w:rPr>
                  <w:rFonts w:asciiTheme="minorEastAsia" w:eastAsiaTheme="minorEastAsia" w:hAnsiTheme="minorEastAsia" w:cs="Arial" w:hint="eastAsia"/>
                  <w:color w:val="000000"/>
                  <w:kern w:val="0"/>
                  <w:sz w:val="21"/>
                  <w:szCs w:val="21"/>
                </w:rPr>
                <w:t>2016年</w:t>
              </w:r>
              <w:r w:rsidR="002E3C8F" w:rsidDel="001D7E37">
                <w:rPr>
                  <w:rFonts w:asciiTheme="minorEastAsia" w:eastAsiaTheme="minorEastAsia" w:hAnsiTheme="minorEastAsia" w:cs="Arial" w:hint="eastAsia"/>
                  <w:color w:val="000000"/>
                  <w:kern w:val="0"/>
                  <w:sz w:val="21"/>
                  <w:szCs w:val="21"/>
                </w:rPr>
                <w:t>三</w:t>
              </w:r>
              <w:r w:rsidDel="001D7E37">
                <w:rPr>
                  <w:rFonts w:asciiTheme="minorEastAsia" w:eastAsiaTheme="minorEastAsia" w:hAnsiTheme="minorEastAsia" w:cs="Arial" w:hint="eastAsia"/>
                  <w:color w:val="000000"/>
                  <w:kern w:val="0"/>
                  <w:sz w:val="21"/>
                  <w:szCs w:val="21"/>
                </w:rPr>
                <w:t>季度</w:t>
              </w:r>
              <w:r w:rsidRPr="005F5B78" w:rsidDel="001D7E37">
                <w:rPr>
                  <w:rFonts w:asciiTheme="minorEastAsia" w:eastAsiaTheme="minorEastAsia" w:hAnsiTheme="minorEastAsia" w:cs="Arial" w:hint="eastAsia"/>
                  <w:color w:val="000000"/>
                  <w:kern w:val="0"/>
                  <w:sz w:val="21"/>
                  <w:szCs w:val="21"/>
                </w:rPr>
                <w:t>核电</w:t>
              </w:r>
              <w:r w:rsidDel="001D7E37">
                <w:rPr>
                  <w:rFonts w:asciiTheme="minorEastAsia" w:eastAsiaTheme="minorEastAsia" w:hAnsiTheme="minorEastAsia" w:cs="Arial" w:hint="eastAsia"/>
                  <w:color w:val="000000"/>
                  <w:kern w:val="0"/>
                  <w:sz w:val="21"/>
                  <w:szCs w:val="21"/>
                </w:rPr>
                <w:t>厂生产季报</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79D8A2C4" w14:textId="77777777" w:rsidR="00EE6EFA" w:rsidRPr="00A44482" w:rsidDel="001D7E37" w:rsidRDefault="005C0FD4" w:rsidP="002E3C8F">
            <w:pPr>
              <w:widowControl/>
              <w:jc w:val="center"/>
              <w:rPr>
                <w:color w:val="000000"/>
                <w:kern w:val="0"/>
                <w:sz w:val="21"/>
                <w:szCs w:val="21"/>
              </w:rPr>
            </w:pPr>
            <w:moveFrom w:id="257" w:author="Huming" w:date="2017-08-03T16:33:00Z">
              <w:r w:rsidDel="001D7E37">
                <w:rPr>
                  <w:rFonts w:hint="eastAsia"/>
                  <w:color w:val="000000"/>
                  <w:kern w:val="0"/>
                  <w:sz w:val="21"/>
                  <w:szCs w:val="21"/>
                </w:rPr>
                <w:t>2016-</w:t>
              </w:r>
              <w:r w:rsidR="002E3C8F" w:rsidDel="001D7E37">
                <w:rPr>
                  <w:rFonts w:hint="eastAsia"/>
                  <w:color w:val="000000"/>
                  <w:kern w:val="0"/>
                  <w:sz w:val="21"/>
                  <w:szCs w:val="21"/>
                </w:rPr>
                <w:t>12</w:t>
              </w:r>
              <w:r w:rsidDel="001D7E37">
                <w:rPr>
                  <w:rFonts w:hint="eastAsia"/>
                  <w:color w:val="000000"/>
                  <w:kern w:val="0"/>
                  <w:sz w:val="21"/>
                  <w:szCs w:val="21"/>
                </w:rPr>
                <w:t>-</w:t>
              </w:r>
              <w:r w:rsidR="002E3C8F" w:rsidDel="001D7E37">
                <w:rPr>
                  <w:rFonts w:hint="eastAsia"/>
                  <w:color w:val="000000"/>
                  <w:kern w:val="0"/>
                  <w:sz w:val="21"/>
                  <w:szCs w:val="21"/>
                </w:rPr>
                <w:t>09</w:t>
              </w:r>
            </w:moveFrom>
          </w:p>
        </w:tc>
      </w:tr>
      <w:tr w:rsidR="00703C33" w:rsidRPr="008F5CAC" w:rsidDel="001D7E37" w14:paraId="299F961D"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3D20D2F5" w14:textId="77777777" w:rsidR="00703C33" w:rsidRPr="008F5CAC" w:rsidDel="001D7E37" w:rsidRDefault="00703C33"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F49E350" w14:textId="77777777" w:rsidR="00703C33" w:rsidRPr="00317DEC" w:rsidDel="001D7E37" w:rsidRDefault="00703C33" w:rsidP="00703C33">
            <w:pPr>
              <w:widowControl/>
              <w:jc w:val="left"/>
              <w:rPr>
                <w:rFonts w:asciiTheme="minorEastAsia" w:eastAsiaTheme="minorEastAsia" w:hAnsiTheme="minorEastAsia" w:cs="Arial"/>
                <w:color w:val="000000"/>
                <w:kern w:val="0"/>
                <w:sz w:val="21"/>
                <w:szCs w:val="21"/>
              </w:rPr>
            </w:pPr>
            <w:moveFrom w:id="258" w:author="Huming" w:date="2017-08-03T16:33:00Z">
              <w:r w:rsidRPr="005F5B78" w:rsidDel="001D7E37">
                <w:rPr>
                  <w:rFonts w:asciiTheme="minorEastAsia" w:eastAsiaTheme="minorEastAsia" w:hAnsiTheme="minorEastAsia" w:cs="Arial" w:hint="eastAsia"/>
                  <w:color w:val="000000"/>
                  <w:kern w:val="0"/>
                  <w:sz w:val="21"/>
                  <w:szCs w:val="21"/>
                </w:rPr>
                <w:t>2016年</w:t>
              </w:r>
              <w:r w:rsidDel="001D7E37">
                <w:rPr>
                  <w:rFonts w:asciiTheme="minorEastAsia" w:eastAsiaTheme="minorEastAsia" w:hAnsiTheme="minorEastAsia" w:cs="Arial" w:hint="eastAsia"/>
                  <w:color w:val="000000"/>
                  <w:kern w:val="0"/>
                  <w:sz w:val="21"/>
                  <w:szCs w:val="21"/>
                </w:rPr>
                <w:t>四季度</w:t>
              </w:r>
              <w:r w:rsidRPr="005F5B78" w:rsidDel="001D7E37">
                <w:rPr>
                  <w:rFonts w:asciiTheme="minorEastAsia" w:eastAsiaTheme="minorEastAsia" w:hAnsiTheme="minorEastAsia" w:cs="Arial" w:hint="eastAsia"/>
                  <w:color w:val="000000"/>
                  <w:kern w:val="0"/>
                  <w:sz w:val="21"/>
                  <w:szCs w:val="21"/>
                </w:rPr>
                <w:t>核电</w:t>
              </w:r>
              <w:r w:rsidDel="001D7E37">
                <w:rPr>
                  <w:rFonts w:asciiTheme="minorEastAsia" w:eastAsiaTheme="minorEastAsia" w:hAnsiTheme="minorEastAsia" w:cs="Arial" w:hint="eastAsia"/>
                  <w:color w:val="000000"/>
                  <w:kern w:val="0"/>
                  <w:sz w:val="21"/>
                  <w:szCs w:val="21"/>
                </w:rPr>
                <w:t>厂生产季报</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40A23387" w14:textId="77777777" w:rsidR="00703C33" w:rsidRPr="00A44482" w:rsidDel="001D7E37" w:rsidRDefault="00703C33" w:rsidP="00703C33">
            <w:pPr>
              <w:widowControl/>
              <w:jc w:val="center"/>
              <w:rPr>
                <w:color w:val="000000"/>
                <w:kern w:val="0"/>
                <w:sz w:val="21"/>
                <w:szCs w:val="21"/>
              </w:rPr>
            </w:pPr>
            <w:moveFrom w:id="259" w:author="Huming" w:date="2017-08-03T16:33:00Z">
              <w:r w:rsidDel="001D7E37">
                <w:rPr>
                  <w:rFonts w:hint="eastAsia"/>
                  <w:color w:val="000000"/>
                  <w:kern w:val="0"/>
                  <w:sz w:val="21"/>
                  <w:szCs w:val="21"/>
                </w:rPr>
                <w:t>2017-03-21</w:t>
              </w:r>
            </w:moveFrom>
          </w:p>
        </w:tc>
      </w:tr>
      <w:tr w:rsidR="00703C33" w:rsidRPr="008F5CAC" w:rsidDel="001D7E37" w14:paraId="7239B8CA"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6A4EA8BB" w14:textId="77777777" w:rsidR="00703C33" w:rsidRPr="008F5CAC" w:rsidDel="001D7E37" w:rsidRDefault="00703C33"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66ABF1BC" w14:textId="77777777" w:rsidR="00703C33" w:rsidRPr="005F5B78" w:rsidDel="001D7E37" w:rsidRDefault="00703C33" w:rsidP="00703C33">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6D65B766" w14:textId="77777777" w:rsidR="00703C33" w:rsidDel="001D7E37" w:rsidRDefault="00703C33" w:rsidP="00703C33">
            <w:pPr>
              <w:widowControl/>
              <w:jc w:val="center"/>
              <w:rPr>
                <w:color w:val="000000"/>
                <w:kern w:val="0"/>
                <w:sz w:val="21"/>
                <w:szCs w:val="21"/>
              </w:rPr>
            </w:pPr>
          </w:p>
        </w:tc>
      </w:tr>
      <w:tr w:rsidR="00703C33" w:rsidRPr="008F5CAC" w:rsidDel="001D7E37" w14:paraId="77726991"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vAlign w:val="center"/>
          </w:tcPr>
          <w:p w14:paraId="2B731D96" w14:textId="77777777" w:rsidR="00703C33" w:rsidRPr="008F5CAC" w:rsidDel="001D7E37" w:rsidRDefault="00703C33" w:rsidP="00C55373">
            <w:pPr>
              <w:widowControl/>
              <w:numPr>
                <w:ilvl w:val="0"/>
                <w:numId w:val="22"/>
              </w:numPr>
              <w:jc w:val="center"/>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7A42D53C" w14:textId="77777777" w:rsidR="00703C33" w:rsidRPr="005F5B78" w:rsidDel="001D7E37" w:rsidRDefault="00703C33" w:rsidP="00703C33">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70FB6584" w14:textId="77777777" w:rsidR="00703C33" w:rsidDel="001D7E37" w:rsidRDefault="00703C33" w:rsidP="00703C33">
            <w:pPr>
              <w:widowControl/>
              <w:jc w:val="center"/>
              <w:rPr>
                <w:color w:val="000000"/>
                <w:kern w:val="0"/>
                <w:sz w:val="21"/>
                <w:szCs w:val="21"/>
              </w:rPr>
            </w:pPr>
          </w:p>
        </w:tc>
      </w:tr>
    </w:tbl>
    <w:p w14:paraId="7B48E02D" w14:textId="77777777" w:rsidR="002E6C71" w:rsidDel="001D7E37" w:rsidRDefault="002E6C71" w:rsidP="002E6C71">
      <w:pPr>
        <w:snapToGrid w:val="0"/>
        <w:spacing w:line="400" w:lineRule="exact"/>
        <w:ind w:firstLineChars="225" w:firstLine="540"/>
        <w:rPr>
          <w:szCs w:val="24"/>
        </w:rPr>
      </w:pPr>
      <w:bookmarkStart w:id="260" w:name="_Toc421613769"/>
    </w:p>
    <w:p w14:paraId="35CD0BF8" w14:textId="77777777" w:rsidR="005C0FD4" w:rsidDel="001D7E37" w:rsidRDefault="005C0FD4" w:rsidP="002E6C71">
      <w:pPr>
        <w:snapToGrid w:val="0"/>
        <w:spacing w:line="400" w:lineRule="exact"/>
        <w:ind w:firstLineChars="225" w:firstLine="540"/>
        <w:jc w:val="center"/>
        <w:rPr>
          <w:rFonts w:asciiTheme="minorEastAsia" w:eastAsiaTheme="minorEastAsia" w:hAnsiTheme="minorEastAsia"/>
        </w:rPr>
      </w:pPr>
    </w:p>
    <w:p w14:paraId="1650F90C" w14:textId="77777777" w:rsidR="00A57142" w:rsidDel="001D7E37" w:rsidRDefault="002E6C71" w:rsidP="002E6C71">
      <w:pPr>
        <w:snapToGrid w:val="0"/>
        <w:spacing w:line="400" w:lineRule="exact"/>
        <w:ind w:firstLineChars="225" w:firstLine="540"/>
        <w:jc w:val="center"/>
        <w:rPr>
          <w:szCs w:val="24"/>
        </w:rPr>
      </w:pPr>
      <w:moveFrom w:id="261" w:author="Huming" w:date="2017-08-03T16:33:00Z">
        <w:r w:rsidRPr="00A44482" w:rsidDel="001D7E37">
          <w:rPr>
            <w:rFonts w:asciiTheme="minorEastAsia" w:eastAsiaTheme="minorEastAsia" w:hAnsiTheme="minorEastAsia" w:hint="eastAsia"/>
          </w:rPr>
          <w:t>表</w:t>
        </w:r>
        <w:r w:rsidRPr="00071566" w:rsidDel="001D7E37">
          <w:rPr>
            <w:rFonts w:eastAsiaTheme="minorEastAsia"/>
          </w:rPr>
          <w:t>2-</w:t>
        </w:r>
        <w:r w:rsidR="0083160C" w:rsidRPr="00071566" w:rsidDel="001D7E37">
          <w:rPr>
            <w:rFonts w:eastAsiaTheme="minorEastAsia"/>
          </w:rPr>
          <w:t>2</w:t>
        </w:r>
        <w:r w:rsidRPr="00071566" w:rsidDel="001D7E37">
          <w:rPr>
            <w:rFonts w:eastAsiaTheme="minorEastAsia"/>
          </w:rPr>
          <w:t>-</w:t>
        </w:r>
        <w:r w:rsidR="009B64CC" w:rsidRPr="00071566" w:rsidDel="001D7E37">
          <w:rPr>
            <w:rFonts w:eastAsiaTheme="minorEastAsia"/>
          </w:rPr>
          <w:t>4</w:t>
        </w:r>
        <w:r w:rsidR="00A57142" w:rsidRPr="00A57142" w:rsidDel="001D7E37">
          <w:rPr>
            <w:rFonts w:hint="eastAsia"/>
            <w:szCs w:val="24"/>
          </w:rPr>
          <w:t>全国核电</w:t>
        </w:r>
        <w:r w:rsidR="00C83CA3" w:rsidDel="001D7E37">
          <w:rPr>
            <w:rFonts w:hint="eastAsia"/>
            <w:szCs w:val="24"/>
          </w:rPr>
          <w:t>季度</w:t>
        </w:r>
        <w:r w:rsidR="00A57142" w:rsidRPr="00A57142" w:rsidDel="001D7E37">
          <w:rPr>
            <w:rFonts w:hint="eastAsia"/>
            <w:szCs w:val="24"/>
          </w:rPr>
          <w:t>运行情况</w:t>
        </w:r>
      </w:moveFrom>
      <w:bookmarkEnd w:id="260"/>
    </w:p>
    <w:tbl>
      <w:tblPr>
        <w:tblW w:w="8946" w:type="dxa"/>
        <w:tblInd w:w="93" w:type="dxa"/>
        <w:tblLayout w:type="fixed"/>
        <w:tblLook w:val="04A0" w:firstRow="1" w:lastRow="0" w:firstColumn="1" w:lastColumn="0" w:noHBand="0" w:noVBand="1"/>
      </w:tblPr>
      <w:tblGrid>
        <w:gridCol w:w="724"/>
        <w:gridCol w:w="6521"/>
        <w:gridCol w:w="1701"/>
      </w:tblGrid>
      <w:tr w:rsidR="00703C33" w:rsidRPr="00A64F6D" w:rsidDel="001D7E37" w14:paraId="4316D01D" w14:textId="77777777" w:rsidTr="00703C33">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B6EED91" w14:textId="77777777" w:rsidR="00703C33" w:rsidRPr="002E6C71" w:rsidDel="001D7E37" w:rsidRDefault="00703C33" w:rsidP="002E6C71">
            <w:pPr>
              <w:widowControl/>
              <w:jc w:val="center"/>
              <w:rPr>
                <w:rFonts w:asciiTheme="minorEastAsia" w:eastAsiaTheme="minorEastAsia" w:hAnsiTheme="minorEastAsia" w:cs="Arial"/>
                <w:b/>
                <w:bCs/>
                <w:color w:val="000000"/>
                <w:kern w:val="0"/>
                <w:sz w:val="21"/>
                <w:szCs w:val="21"/>
              </w:rPr>
            </w:pPr>
            <w:moveFrom w:id="262" w:author="Huming" w:date="2017-08-03T16:33:00Z">
              <w:r w:rsidRPr="002E6C71" w:rsidDel="001D7E37">
                <w:rPr>
                  <w:rFonts w:asciiTheme="minorEastAsia" w:eastAsiaTheme="minorEastAsia" w:hAnsiTheme="minorEastAsia" w:cs="Arial" w:hint="eastAsia"/>
                  <w:b/>
                  <w:bCs/>
                  <w:color w:val="000000"/>
                  <w:kern w:val="0"/>
                  <w:sz w:val="21"/>
                  <w:szCs w:val="21"/>
                </w:rPr>
                <w:t>序号</w:t>
              </w:r>
            </w:moveFrom>
          </w:p>
        </w:tc>
        <w:tc>
          <w:tcPr>
            <w:tcW w:w="652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299CB3F6" w14:textId="77777777" w:rsidR="00703C33" w:rsidRPr="002E6C71" w:rsidDel="001D7E37" w:rsidRDefault="00703C33" w:rsidP="002E6C71">
            <w:pPr>
              <w:widowControl/>
              <w:jc w:val="center"/>
              <w:rPr>
                <w:rFonts w:asciiTheme="minorEastAsia" w:eastAsiaTheme="minorEastAsia" w:hAnsiTheme="minorEastAsia" w:cs="Arial"/>
                <w:b/>
                <w:bCs/>
                <w:color w:val="000000"/>
                <w:kern w:val="0"/>
                <w:sz w:val="21"/>
                <w:szCs w:val="21"/>
              </w:rPr>
            </w:pPr>
            <w:moveFrom w:id="263" w:author="Huming" w:date="2017-08-03T16:33:00Z">
              <w:r w:rsidRPr="002E6C71" w:rsidDel="001D7E37">
                <w:rPr>
                  <w:rFonts w:asciiTheme="minorEastAsia" w:eastAsiaTheme="minorEastAsia" w:hAnsiTheme="minorEastAsia" w:cs="Arial" w:hint="eastAsia"/>
                  <w:b/>
                  <w:bCs/>
                  <w:color w:val="000000"/>
                  <w:kern w:val="0"/>
                  <w:sz w:val="21"/>
                  <w:szCs w:val="21"/>
                </w:rPr>
                <w:t>报告</w:t>
              </w:r>
              <w:r w:rsidRPr="002E6C71" w:rsidDel="001D7E37">
                <w:rPr>
                  <w:rFonts w:asciiTheme="minorEastAsia" w:eastAsiaTheme="minorEastAsia" w:hAnsiTheme="minorEastAsia" w:cs="Arial"/>
                  <w:b/>
                  <w:bCs/>
                  <w:color w:val="000000"/>
                  <w:kern w:val="0"/>
                  <w:sz w:val="21"/>
                  <w:szCs w:val="21"/>
                </w:rPr>
                <w:t>标题</w:t>
              </w:r>
            </w:moveFrom>
          </w:p>
        </w:tc>
        <w:tc>
          <w:tcPr>
            <w:tcW w:w="1701"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7BB0A780" w14:textId="77777777" w:rsidR="00703C33" w:rsidRPr="002E6C71" w:rsidDel="001D7E37" w:rsidRDefault="00703C33" w:rsidP="002E6C71">
            <w:pPr>
              <w:widowControl/>
              <w:jc w:val="center"/>
              <w:rPr>
                <w:rFonts w:asciiTheme="minorEastAsia" w:eastAsiaTheme="minorEastAsia" w:hAnsiTheme="minorEastAsia" w:cs="Arial"/>
                <w:b/>
                <w:bCs/>
                <w:color w:val="000000"/>
                <w:kern w:val="0"/>
                <w:sz w:val="21"/>
                <w:szCs w:val="21"/>
              </w:rPr>
            </w:pPr>
            <w:moveFrom w:id="264" w:author="Huming" w:date="2017-08-03T16:33:00Z">
              <w:r w:rsidRPr="002E6C71" w:rsidDel="001D7E37">
                <w:rPr>
                  <w:rFonts w:asciiTheme="minorEastAsia" w:eastAsiaTheme="minorEastAsia" w:hAnsiTheme="minorEastAsia" w:cs="Arial"/>
                  <w:b/>
                  <w:bCs/>
                  <w:color w:val="000000"/>
                  <w:kern w:val="0"/>
                  <w:sz w:val="21"/>
                  <w:szCs w:val="21"/>
                </w:rPr>
                <w:t>发布日期</w:t>
              </w:r>
            </w:moveFrom>
          </w:p>
        </w:tc>
      </w:tr>
      <w:tr w:rsidR="00703C33" w:rsidRPr="008F5CAC" w:rsidDel="001D7E37" w14:paraId="3AF4179F"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14:paraId="5D3AB0B1" w14:textId="77777777"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2F994D12" w14:textId="77777777" w:rsidR="00703C33" w:rsidRPr="002E6C71" w:rsidDel="001D7E37" w:rsidRDefault="00703C33" w:rsidP="00D56B00">
            <w:pPr>
              <w:widowControl/>
              <w:jc w:val="left"/>
              <w:rPr>
                <w:rFonts w:asciiTheme="minorEastAsia" w:eastAsiaTheme="minorEastAsia" w:hAnsiTheme="minorEastAsia" w:cs="Arial"/>
                <w:color w:val="000000"/>
                <w:kern w:val="0"/>
                <w:sz w:val="21"/>
                <w:szCs w:val="21"/>
              </w:rPr>
            </w:pPr>
            <w:moveFrom w:id="265" w:author="Huming" w:date="2017-08-03T16:33:00Z">
              <w:r w:rsidRPr="00703C33" w:rsidDel="001D7E37">
                <w:rPr>
                  <w:rFonts w:asciiTheme="minorEastAsia" w:eastAsiaTheme="minorEastAsia" w:hAnsiTheme="minorEastAsia" w:cs="Arial" w:hint="eastAsia"/>
                  <w:color w:val="000000"/>
                  <w:kern w:val="0"/>
                  <w:sz w:val="21"/>
                  <w:szCs w:val="21"/>
                </w:rPr>
                <w:t>全国核电</w:t>
              </w:r>
              <w:r w:rsidR="00D56B00" w:rsidDel="001D7E37">
                <w:rPr>
                  <w:rFonts w:asciiTheme="minorEastAsia" w:eastAsiaTheme="minorEastAsia" w:hAnsiTheme="minorEastAsia" w:cs="Arial" w:hint="eastAsia"/>
                  <w:color w:val="000000"/>
                  <w:kern w:val="0"/>
                  <w:sz w:val="21"/>
                  <w:szCs w:val="21"/>
                </w:rPr>
                <w:t>季度</w:t>
              </w:r>
              <w:r w:rsidRPr="00703C33" w:rsidDel="001D7E37">
                <w:rPr>
                  <w:rFonts w:asciiTheme="minorEastAsia" w:eastAsiaTheme="minorEastAsia" w:hAnsiTheme="minorEastAsia" w:cs="Arial" w:hint="eastAsia"/>
                  <w:color w:val="000000"/>
                  <w:kern w:val="0"/>
                  <w:sz w:val="21"/>
                  <w:szCs w:val="21"/>
                </w:rPr>
                <w:t>运行情况（2016年第4期）</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272E6C0E" w14:textId="77777777" w:rsidR="00703C33" w:rsidRPr="002E6C71" w:rsidDel="001D7E37" w:rsidRDefault="00703C33" w:rsidP="00BB4F43">
            <w:pPr>
              <w:widowControl/>
              <w:jc w:val="center"/>
              <w:rPr>
                <w:color w:val="000000"/>
                <w:kern w:val="0"/>
                <w:sz w:val="21"/>
                <w:szCs w:val="21"/>
              </w:rPr>
            </w:pPr>
            <w:moveFrom w:id="266" w:author="Huming" w:date="2017-08-03T16:33:00Z">
              <w:r w:rsidDel="001D7E37">
                <w:rPr>
                  <w:rFonts w:hint="eastAsia"/>
                  <w:color w:val="000000"/>
                  <w:kern w:val="0"/>
                  <w:sz w:val="21"/>
                  <w:szCs w:val="21"/>
                </w:rPr>
                <w:t>2017-03-21</w:t>
              </w:r>
            </w:moveFrom>
          </w:p>
        </w:tc>
      </w:tr>
      <w:tr w:rsidR="00703C33" w:rsidRPr="008F5CAC" w:rsidDel="001D7E37" w14:paraId="7F4A556D"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14:paraId="413B13FD" w14:textId="77777777"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127AB9F6" w14:textId="77777777" w:rsidR="00703C33" w:rsidRPr="00317DEC" w:rsidDel="001D7E37" w:rsidRDefault="003474EA" w:rsidP="00585B36">
            <w:pPr>
              <w:widowControl/>
              <w:jc w:val="left"/>
              <w:rPr>
                <w:rFonts w:asciiTheme="minorEastAsia" w:eastAsiaTheme="minorEastAsia" w:hAnsiTheme="minorEastAsia" w:cs="Arial"/>
                <w:color w:val="000000"/>
                <w:kern w:val="0"/>
                <w:sz w:val="21"/>
                <w:szCs w:val="21"/>
              </w:rPr>
            </w:pPr>
            <w:moveFrom w:id="267" w:author="Huming" w:date="2017-08-03T16:33:00Z">
              <w:r w:rsidRPr="003474EA" w:rsidDel="001D7E37">
                <w:rPr>
                  <w:rFonts w:ascii="Arial" w:hAnsi="Arial" w:cs="Arial"/>
                  <w:sz w:val="21"/>
                  <w:szCs w:val="21"/>
                </w:rPr>
                <w:t>2</w:t>
              </w:r>
              <w:r w:rsidRPr="003474EA" w:rsidDel="001D7E37">
                <w:rPr>
                  <w:rFonts w:asciiTheme="minorEastAsia" w:eastAsiaTheme="minorEastAsia" w:hAnsiTheme="minorEastAsia" w:cs="Arial"/>
                  <w:color w:val="000000"/>
                  <w:kern w:val="0"/>
                  <w:sz w:val="21"/>
                  <w:szCs w:val="21"/>
                </w:rPr>
                <w:t>017年1-3月全国核电 运行情况</w:t>
              </w:r>
            </w:moveFrom>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093CDF2C" w14:textId="77777777" w:rsidR="00703C33" w:rsidRPr="002E6C71" w:rsidDel="001D7E37" w:rsidRDefault="00703C33" w:rsidP="004C4DFD">
            <w:pPr>
              <w:widowControl/>
              <w:jc w:val="center"/>
              <w:rPr>
                <w:color w:val="000000"/>
                <w:kern w:val="0"/>
                <w:sz w:val="21"/>
                <w:szCs w:val="21"/>
              </w:rPr>
            </w:pPr>
            <w:moveFrom w:id="268" w:author="Huming" w:date="2017-08-03T16:33:00Z">
              <w:r w:rsidDel="001D7E37">
                <w:rPr>
                  <w:rFonts w:hint="eastAsia"/>
                  <w:color w:val="000000"/>
                  <w:kern w:val="0"/>
                  <w:sz w:val="21"/>
                  <w:szCs w:val="21"/>
                </w:rPr>
                <w:t>201</w:t>
              </w:r>
              <w:r w:rsidR="003474EA" w:rsidDel="001D7E37">
                <w:rPr>
                  <w:rFonts w:hint="eastAsia"/>
                  <w:color w:val="000000"/>
                  <w:kern w:val="0"/>
                  <w:sz w:val="21"/>
                  <w:szCs w:val="21"/>
                </w:rPr>
                <w:t>7</w:t>
              </w:r>
              <w:r w:rsidDel="001D7E37">
                <w:rPr>
                  <w:rFonts w:hint="eastAsia"/>
                  <w:color w:val="000000"/>
                  <w:kern w:val="0"/>
                  <w:sz w:val="21"/>
                  <w:szCs w:val="21"/>
                </w:rPr>
                <w:t>-0</w:t>
              </w:r>
              <w:r w:rsidR="003474EA" w:rsidDel="001D7E37">
                <w:rPr>
                  <w:rFonts w:hint="eastAsia"/>
                  <w:color w:val="000000"/>
                  <w:kern w:val="0"/>
                  <w:sz w:val="21"/>
                  <w:szCs w:val="21"/>
                </w:rPr>
                <w:t>4</w:t>
              </w:r>
              <w:r w:rsidDel="001D7E37">
                <w:rPr>
                  <w:rFonts w:hint="eastAsia"/>
                  <w:color w:val="000000"/>
                  <w:kern w:val="0"/>
                  <w:sz w:val="21"/>
                  <w:szCs w:val="21"/>
                </w:rPr>
                <w:t>-</w:t>
              </w:r>
              <w:r w:rsidR="003474EA" w:rsidDel="001D7E37">
                <w:rPr>
                  <w:rFonts w:hint="eastAsia"/>
                  <w:color w:val="000000"/>
                  <w:kern w:val="0"/>
                  <w:sz w:val="21"/>
                  <w:szCs w:val="21"/>
                </w:rPr>
                <w:t>25</w:t>
              </w:r>
            </w:moveFrom>
          </w:p>
        </w:tc>
      </w:tr>
      <w:tr w:rsidR="00703C33" w:rsidRPr="008F5CAC" w:rsidDel="001D7E37" w14:paraId="62047E3D"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14:paraId="61BC2A83" w14:textId="77777777"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0AB7BD6F" w14:textId="77777777" w:rsidR="00703C33" w:rsidRPr="00317DEC" w:rsidDel="001D7E37" w:rsidRDefault="00703C33" w:rsidP="008B0AA8">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45EAF6A2" w14:textId="77777777" w:rsidR="00703C33" w:rsidRPr="002E6C71" w:rsidDel="001D7E37" w:rsidRDefault="00703C33" w:rsidP="00E26F20">
            <w:pPr>
              <w:widowControl/>
              <w:jc w:val="center"/>
              <w:rPr>
                <w:color w:val="000000"/>
                <w:kern w:val="0"/>
                <w:sz w:val="21"/>
                <w:szCs w:val="21"/>
              </w:rPr>
            </w:pPr>
          </w:p>
        </w:tc>
      </w:tr>
      <w:tr w:rsidR="00703C33" w:rsidDel="001D7E37" w14:paraId="13D3E7FE" w14:textId="77777777" w:rsidTr="00703C33">
        <w:trPr>
          <w:trHeight w:val="454"/>
        </w:trPr>
        <w:tc>
          <w:tcPr>
            <w:tcW w:w="724" w:type="dxa"/>
            <w:tcBorders>
              <w:top w:val="single" w:sz="4" w:space="0" w:color="000000"/>
              <w:left w:val="single" w:sz="4" w:space="0" w:color="000000"/>
              <w:bottom w:val="single" w:sz="4" w:space="0" w:color="000000"/>
              <w:right w:val="single" w:sz="4" w:space="0" w:color="000000"/>
            </w:tcBorders>
          </w:tcPr>
          <w:p w14:paraId="616BDEBF" w14:textId="77777777" w:rsidR="00703C33" w:rsidRPr="008F5CAC" w:rsidDel="001D7E37" w:rsidRDefault="00703C33" w:rsidP="001B1515">
            <w:pPr>
              <w:widowControl/>
              <w:numPr>
                <w:ilvl w:val="0"/>
                <w:numId w:val="5"/>
              </w:numPr>
              <w:jc w:val="left"/>
              <w:rPr>
                <w:rFonts w:ascii="Arial" w:hAnsi="Arial" w:cs="Arial"/>
                <w:color w:val="000000"/>
                <w:kern w:val="0"/>
                <w:sz w:val="21"/>
                <w:szCs w:val="21"/>
              </w:rPr>
            </w:pPr>
          </w:p>
        </w:tc>
        <w:tc>
          <w:tcPr>
            <w:tcW w:w="6521" w:type="dxa"/>
            <w:tcBorders>
              <w:top w:val="single" w:sz="4" w:space="0" w:color="000000"/>
              <w:left w:val="nil"/>
              <w:bottom w:val="single" w:sz="4" w:space="0" w:color="000000"/>
              <w:right w:val="single" w:sz="4" w:space="0" w:color="000000"/>
            </w:tcBorders>
            <w:shd w:val="clear" w:color="auto" w:fill="auto"/>
            <w:vAlign w:val="bottom"/>
          </w:tcPr>
          <w:p w14:paraId="024D3782" w14:textId="77777777" w:rsidR="00703C33" w:rsidRPr="00317DEC" w:rsidDel="001D7E37" w:rsidRDefault="00703C33" w:rsidP="00E72607">
            <w:pPr>
              <w:widowControl/>
              <w:jc w:val="left"/>
              <w:rPr>
                <w:rFonts w:asciiTheme="minorEastAsia" w:eastAsiaTheme="minorEastAsia" w:hAnsiTheme="minorEastAsia" w:cs="Arial"/>
                <w:color w:val="000000"/>
                <w:kern w:val="0"/>
                <w:sz w:val="21"/>
                <w:szCs w:val="21"/>
              </w:rPr>
            </w:pPr>
          </w:p>
        </w:tc>
        <w:tc>
          <w:tcPr>
            <w:tcW w:w="1701" w:type="dxa"/>
            <w:tcBorders>
              <w:top w:val="single" w:sz="4" w:space="0" w:color="000000"/>
              <w:left w:val="nil"/>
              <w:bottom w:val="single" w:sz="4" w:space="0" w:color="000000"/>
              <w:right w:val="single" w:sz="4" w:space="0" w:color="000000"/>
            </w:tcBorders>
            <w:shd w:val="clear" w:color="auto" w:fill="auto"/>
            <w:noWrap/>
            <w:vAlign w:val="bottom"/>
          </w:tcPr>
          <w:p w14:paraId="67571BD7" w14:textId="77777777" w:rsidR="00703C33" w:rsidRPr="002E6C71" w:rsidDel="001D7E37" w:rsidRDefault="00703C33" w:rsidP="00E72607">
            <w:pPr>
              <w:widowControl/>
              <w:jc w:val="center"/>
              <w:rPr>
                <w:color w:val="000000"/>
                <w:kern w:val="0"/>
                <w:sz w:val="21"/>
                <w:szCs w:val="21"/>
              </w:rPr>
            </w:pPr>
          </w:p>
        </w:tc>
      </w:tr>
    </w:tbl>
    <w:p w14:paraId="4377C06F" w14:textId="77777777" w:rsidR="00E24E21" w:rsidRPr="002E6C71" w:rsidDel="001D7E37" w:rsidRDefault="00E24E21" w:rsidP="002E6C71">
      <w:pPr>
        <w:snapToGrid w:val="0"/>
        <w:spacing w:line="400" w:lineRule="exact"/>
        <w:ind w:firstLineChars="225" w:firstLine="540"/>
        <w:rPr>
          <w:szCs w:val="24"/>
        </w:rPr>
      </w:pPr>
    </w:p>
    <w:p w14:paraId="641E2EE6" w14:textId="77777777" w:rsidR="00D662A7" w:rsidRPr="008133F5" w:rsidDel="001D7E37" w:rsidRDefault="00D662A7" w:rsidP="008133F5"/>
    <w:p w14:paraId="74FA1FD1" w14:textId="77777777" w:rsidR="00196FA8" w:rsidDel="001D7E37" w:rsidRDefault="00196FA8" w:rsidP="00196FA8">
      <w:pPr>
        <w:snapToGrid w:val="0"/>
        <w:spacing w:line="400" w:lineRule="exact"/>
        <w:ind w:firstLineChars="225" w:firstLine="540"/>
        <w:jc w:val="center"/>
        <w:rPr>
          <w:szCs w:val="24"/>
        </w:rPr>
      </w:pPr>
      <w:moveFrom w:id="269" w:author="Huming" w:date="2017-08-03T16:33:00Z">
        <w:r w:rsidRPr="00A44482" w:rsidDel="001D7E37">
          <w:rPr>
            <w:rFonts w:asciiTheme="minorEastAsia" w:eastAsiaTheme="minorEastAsia" w:hAnsiTheme="minorEastAsia" w:hint="eastAsia"/>
          </w:rPr>
          <w:t>表</w:t>
        </w:r>
        <w:r w:rsidRPr="00071566" w:rsidDel="001D7E37">
          <w:rPr>
            <w:rFonts w:eastAsiaTheme="minorEastAsia"/>
          </w:rPr>
          <w:t>2-2-</w:t>
        </w:r>
        <w:r w:rsidR="009B64CC" w:rsidRPr="00071566" w:rsidDel="001D7E37">
          <w:rPr>
            <w:rFonts w:eastAsiaTheme="minorEastAsia"/>
          </w:rPr>
          <w:t>5</w:t>
        </w:r>
        <w:r w:rsidDel="001D7E37">
          <w:rPr>
            <w:rFonts w:asciiTheme="minorEastAsia" w:eastAsiaTheme="minorEastAsia" w:hAnsiTheme="minorEastAsia" w:hint="eastAsia"/>
          </w:rPr>
          <w:t>大修总结报告</w:t>
        </w:r>
      </w:moveFrom>
    </w:p>
    <w:tbl>
      <w:tblPr>
        <w:tblW w:w="8946" w:type="dxa"/>
        <w:tblInd w:w="93" w:type="dxa"/>
        <w:tblLayout w:type="fixed"/>
        <w:tblLook w:val="04A0" w:firstRow="1" w:lastRow="0" w:firstColumn="1" w:lastColumn="0" w:noHBand="0" w:noVBand="1"/>
      </w:tblPr>
      <w:tblGrid>
        <w:gridCol w:w="724"/>
        <w:gridCol w:w="6804"/>
        <w:gridCol w:w="1418"/>
      </w:tblGrid>
      <w:tr w:rsidR="00C45FCB" w:rsidRPr="00A64F6D" w:rsidDel="001D7E37" w14:paraId="41603D73" w14:textId="77777777" w:rsidTr="00C45FCB">
        <w:trPr>
          <w:trHeight w:val="473"/>
          <w:tblHeader/>
        </w:trPr>
        <w:tc>
          <w:tcPr>
            <w:tcW w:w="72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AA39534" w14:textId="77777777" w:rsidR="00C45FCB" w:rsidRPr="002E6C71" w:rsidDel="001D7E37" w:rsidRDefault="00C45FCB" w:rsidP="00E932F2">
            <w:pPr>
              <w:widowControl/>
              <w:jc w:val="center"/>
              <w:rPr>
                <w:rFonts w:asciiTheme="minorEastAsia" w:eastAsiaTheme="minorEastAsia" w:hAnsiTheme="minorEastAsia" w:cs="Arial"/>
                <w:b/>
                <w:bCs/>
                <w:color w:val="000000"/>
                <w:kern w:val="0"/>
                <w:sz w:val="21"/>
                <w:szCs w:val="21"/>
              </w:rPr>
            </w:pPr>
            <w:moveFrom w:id="270" w:author="Huming" w:date="2017-08-03T16:33:00Z">
              <w:r w:rsidRPr="002E6C71" w:rsidDel="001D7E37">
                <w:rPr>
                  <w:rFonts w:asciiTheme="minorEastAsia" w:eastAsiaTheme="minorEastAsia" w:hAnsiTheme="minorEastAsia" w:cs="Arial" w:hint="eastAsia"/>
                  <w:b/>
                  <w:bCs/>
                  <w:color w:val="000000"/>
                  <w:kern w:val="0"/>
                  <w:sz w:val="21"/>
                  <w:szCs w:val="21"/>
                </w:rPr>
                <w:t>序号</w:t>
              </w:r>
            </w:moveFrom>
          </w:p>
        </w:tc>
        <w:tc>
          <w:tcPr>
            <w:tcW w:w="6804"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309FC488" w14:textId="77777777" w:rsidR="00C45FCB" w:rsidRPr="002E6C71" w:rsidDel="001D7E37" w:rsidRDefault="00C45FCB" w:rsidP="00E932F2">
            <w:pPr>
              <w:widowControl/>
              <w:jc w:val="center"/>
              <w:rPr>
                <w:rFonts w:asciiTheme="minorEastAsia" w:eastAsiaTheme="minorEastAsia" w:hAnsiTheme="minorEastAsia" w:cs="Arial"/>
                <w:b/>
                <w:bCs/>
                <w:color w:val="000000"/>
                <w:kern w:val="0"/>
                <w:sz w:val="21"/>
                <w:szCs w:val="21"/>
              </w:rPr>
            </w:pPr>
            <w:moveFrom w:id="271" w:author="Huming" w:date="2017-08-03T16:33:00Z">
              <w:r w:rsidRPr="002E6C71" w:rsidDel="001D7E37">
                <w:rPr>
                  <w:rFonts w:asciiTheme="minorEastAsia" w:eastAsiaTheme="minorEastAsia" w:hAnsiTheme="minorEastAsia" w:cs="Arial" w:hint="eastAsia"/>
                  <w:b/>
                  <w:bCs/>
                  <w:color w:val="000000"/>
                  <w:kern w:val="0"/>
                  <w:sz w:val="21"/>
                  <w:szCs w:val="21"/>
                </w:rPr>
                <w:t>报告</w:t>
              </w:r>
              <w:r w:rsidRPr="002E6C71" w:rsidDel="001D7E37">
                <w:rPr>
                  <w:rFonts w:asciiTheme="minorEastAsia" w:eastAsiaTheme="minorEastAsia" w:hAnsiTheme="minorEastAsia" w:cs="Arial"/>
                  <w:b/>
                  <w:bCs/>
                  <w:color w:val="000000"/>
                  <w:kern w:val="0"/>
                  <w:sz w:val="21"/>
                  <w:szCs w:val="21"/>
                </w:rPr>
                <w:t>标题</w:t>
              </w:r>
            </w:moveFrom>
          </w:p>
        </w:tc>
        <w:tc>
          <w:tcPr>
            <w:tcW w:w="1418" w:type="dxa"/>
            <w:tcBorders>
              <w:top w:val="single" w:sz="4" w:space="0" w:color="000000"/>
              <w:left w:val="nil"/>
              <w:bottom w:val="single" w:sz="4" w:space="0" w:color="000000"/>
              <w:right w:val="single" w:sz="4" w:space="0" w:color="000000"/>
            </w:tcBorders>
            <w:shd w:val="clear" w:color="auto" w:fill="D6E3BC" w:themeFill="accent3" w:themeFillTint="66"/>
            <w:vAlign w:val="center"/>
          </w:tcPr>
          <w:p w14:paraId="7C436AAC" w14:textId="77777777" w:rsidR="00C45FCB" w:rsidRPr="002E6C71" w:rsidDel="001D7E37" w:rsidRDefault="00C45FCB" w:rsidP="00E932F2">
            <w:pPr>
              <w:widowControl/>
              <w:jc w:val="center"/>
              <w:rPr>
                <w:rFonts w:asciiTheme="minorEastAsia" w:eastAsiaTheme="minorEastAsia" w:hAnsiTheme="minorEastAsia" w:cs="Arial"/>
                <w:b/>
                <w:bCs/>
                <w:color w:val="000000"/>
                <w:kern w:val="0"/>
                <w:sz w:val="21"/>
                <w:szCs w:val="21"/>
              </w:rPr>
            </w:pPr>
            <w:moveFrom w:id="272" w:author="Huming" w:date="2017-08-03T16:33:00Z">
              <w:r w:rsidRPr="002E6C71" w:rsidDel="001D7E37">
                <w:rPr>
                  <w:rFonts w:asciiTheme="minorEastAsia" w:eastAsiaTheme="minorEastAsia" w:hAnsiTheme="minorEastAsia" w:cs="Arial"/>
                  <w:b/>
                  <w:bCs/>
                  <w:color w:val="000000"/>
                  <w:kern w:val="0"/>
                  <w:sz w:val="21"/>
                  <w:szCs w:val="21"/>
                </w:rPr>
                <w:t>发布日期</w:t>
              </w:r>
            </w:moveFrom>
          </w:p>
        </w:tc>
      </w:tr>
      <w:tr w:rsidR="00C45FCB" w:rsidRPr="008F5CAC" w:rsidDel="001D7E37" w14:paraId="4C3C953D"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24222D16" w14:textId="77777777"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4E286355" w14:textId="77777777" w:rsidR="00C45FCB" w:rsidRPr="002E6C71" w:rsidDel="001D7E37" w:rsidRDefault="00C45FCB" w:rsidP="00495315">
            <w:pPr>
              <w:widowControl/>
              <w:jc w:val="left"/>
              <w:rPr>
                <w:rFonts w:asciiTheme="minorEastAsia" w:eastAsiaTheme="minorEastAsia" w:hAnsiTheme="minorEastAsia" w:cs="Arial"/>
                <w:color w:val="000000"/>
                <w:kern w:val="0"/>
                <w:sz w:val="21"/>
                <w:szCs w:val="21"/>
              </w:rPr>
            </w:pPr>
            <w:moveFrom w:id="273" w:author="Huming" w:date="2017-08-03T16:33:00Z">
              <w:r w:rsidDel="001D7E37">
                <w:rPr>
                  <w:rFonts w:asciiTheme="minorEastAsia" w:eastAsiaTheme="minorEastAsia" w:hAnsiTheme="minorEastAsia" w:cs="Arial" w:hint="eastAsia"/>
                  <w:color w:val="000000"/>
                  <w:kern w:val="0"/>
                  <w:sz w:val="21"/>
                  <w:szCs w:val="21"/>
                </w:rPr>
                <w:t>田湾核电站1号机组9次换料大修</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7E779283" w14:textId="77777777" w:rsidR="00C45FCB" w:rsidRPr="002E6C71" w:rsidDel="001D7E37" w:rsidRDefault="00C45FCB" w:rsidP="00495315">
            <w:pPr>
              <w:widowControl/>
              <w:jc w:val="center"/>
              <w:rPr>
                <w:color w:val="000000"/>
                <w:kern w:val="0"/>
                <w:sz w:val="21"/>
                <w:szCs w:val="21"/>
              </w:rPr>
            </w:pPr>
            <w:moveFrom w:id="274" w:author="Huming" w:date="2017-08-03T16:33:00Z">
              <w:r w:rsidDel="001D7E37">
                <w:rPr>
                  <w:rFonts w:hint="eastAsia"/>
                  <w:color w:val="000000"/>
                  <w:kern w:val="0"/>
                  <w:sz w:val="21"/>
                  <w:szCs w:val="21"/>
                </w:rPr>
                <w:t>2016-12-28</w:t>
              </w:r>
            </w:moveFrom>
          </w:p>
        </w:tc>
      </w:tr>
      <w:tr w:rsidR="00C45FCB" w:rsidRPr="008F5CAC" w:rsidDel="001D7E37" w14:paraId="6956A2D7"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4B36237F" w14:textId="77777777" w:rsidR="00C45FCB" w:rsidRPr="00175597" w:rsidDel="001D7E37" w:rsidRDefault="00C45FCB" w:rsidP="001B1515">
            <w:pPr>
              <w:widowControl/>
              <w:numPr>
                <w:ilvl w:val="0"/>
                <w:numId w:val="10"/>
              </w:numPr>
              <w:jc w:val="left"/>
              <w:rPr>
                <w:rFonts w:ascii="Arial" w:hAnsi="Arial" w:cs="Arial"/>
                <w:color w:val="000000"/>
                <w:kern w:val="0"/>
                <w:sz w:val="21"/>
                <w:szCs w:val="21"/>
                <w:highlight w:val="yellow"/>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76FC8CE9" w14:textId="77777777" w:rsidR="00C45FCB" w:rsidRPr="00175597" w:rsidDel="001D7E37" w:rsidRDefault="00C45FCB" w:rsidP="00495315">
            <w:pPr>
              <w:widowControl/>
              <w:jc w:val="left"/>
              <w:rPr>
                <w:rFonts w:asciiTheme="minorEastAsia" w:eastAsiaTheme="minorEastAsia" w:hAnsiTheme="minorEastAsia" w:cs="Arial"/>
                <w:color w:val="000000"/>
                <w:kern w:val="0"/>
                <w:sz w:val="21"/>
                <w:szCs w:val="21"/>
                <w:highlight w:val="yellow"/>
              </w:rPr>
            </w:pPr>
            <w:moveFrom w:id="275" w:author="Huming" w:date="2017-08-03T16:33:00Z">
              <w:r w:rsidRPr="00175597" w:rsidDel="001D7E37">
                <w:rPr>
                  <w:rFonts w:asciiTheme="minorEastAsia" w:eastAsiaTheme="minorEastAsia" w:hAnsiTheme="minorEastAsia" w:cs="Arial" w:hint="eastAsia"/>
                  <w:color w:val="000000"/>
                  <w:kern w:val="0"/>
                  <w:sz w:val="21"/>
                  <w:szCs w:val="21"/>
                  <w:highlight w:val="yellow"/>
                </w:rPr>
                <w:t>秦山第三核电厂208大修总结报告（秦三厂208）</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51B6B550" w14:textId="77777777" w:rsidR="00C45FCB" w:rsidRPr="00175597" w:rsidDel="001D7E37" w:rsidRDefault="00C45FCB" w:rsidP="002676D0">
            <w:pPr>
              <w:widowControl/>
              <w:jc w:val="center"/>
              <w:rPr>
                <w:color w:val="000000"/>
                <w:kern w:val="0"/>
                <w:sz w:val="21"/>
                <w:szCs w:val="21"/>
                <w:highlight w:val="yellow"/>
              </w:rPr>
            </w:pPr>
            <w:moveFrom w:id="276" w:author="Huming" w:date="2017-08-03T16:33:00Z">
              <w:r w:rsidRPr="00175597" w:rsidDel="001D7E37">
                <w:rPr>
                  <w:rFonts w:hint="eastAsia"/>
                  <w:color w:val="000000"/>
                  <w:kern w:val="0"/>
                  <w:sz w:val="21"/>
                  <w:szCs w:val="21"/>
                  <w:highlight w:val="yellow"/>
                </w:rPr>
                <w:t>201</w:t>
              </w:r>
              <w:r w:rsidR="002676D0" w:rsidRPr="00175597" w:rsidDel="001D7E37">
                <w:rPr>
                  <w:rFonts w:hint="eastAsia"/>
                  <w:color w:val="000000"/>
                  <w:kern w:val="0"/>
                  <w:sz w:val="21"/>
                  <w:szCs w:val="21"/>
                  <w:highlight w:val="yellow"/>
                </w:rPr>
                <w:t>7</w:t>
              </w:r>
              <w:r w:rsidRPr="00175597" w:rsidDel="001D7E37">
                <w:rPr>
                  <w:rFonts w:hint="eastAsia"/>
                  <w:color w:val="000000"/>
                  <w:kern w:val="0"/>
                  <w:sz w:val="21"/>
                  <w:szCs w:val="21"/>
                  <w:highlight w:val="yellow"/>
                </w:rPr>
                <w:t>-</w:t>
              </w:r>
              <w:r w:rsidR="002676D0" w:rsidRPr="00175597" w:rsidDel="001D7E37">
                <w:rPr>
                  <w:rFonts w:hint="eastAsia"/>
                  <w:color w:val="000000"/>
                  <w:kern w:val="0"/>
                  <w:sz w:val="21"/>
                  <w:szCs w:val="21"/>
                  <w:highlight w:val="yellow"/>
                </w:rPr>
                <w:t>0</w:t>
              </w:r>
              <w:r w:rsidRPr="00175597" w:rsidDel="001D7E37">
                <w:rPr>
                  <w:rFonts w:hint="eastAsia"/>
                  <w:color w:val="000000"/>
                  <w:kern w:val="0"/>
                  <w:sz w:val="21"/>
                  <w:szCs w:val="21"/>
                  <w:highlight w:val="yellow"/>
                </w:rPr>
                <w:t>2-</w:t>
              </w:r>
              <w:r w:rsidR="002676D0" w:rsidRPr="00175597" w:rsidDel="001D7E37">
                <w:rPr>
                  <w:rFonts w:hint="eastAsia"/>
                  <w:color w:val="000000"/>
                  <w:kern w:val="0"/>
                  <w:sz w:val="21"/>
                  <w:szCs w:val="21"/>
                  <w:highlight w:val="yellow"/>
                </w:rPr>
                <w:t>24</w:t>
              </w:r>
            </w:moveFrom>
          </w:p>
        </w:tc>
      </w:tr>
      <w:tr w:rsidR="00C45FCB" w:rsidRPr="008F5CAC" w:rsidDel="001D7E37" w14:paraId="573F1729"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3BB1F7B5" w14:textId="77777777"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3578C048" w14:textId="77777777" w:rsidR="00C45FCB" w:rsidRPr="002E6C71" w:rsidDel="001D7E37" w:rsidRDefault="002676D0" w:rsidP="002676D0">
            <w:pPr>
              <w:widowControl/>
              <w:jc w:val="left"/>
              <w:rPr>
                <w:rFonts w:asciiTheme="minorEastAsia" w:eastAsiaTheme="minorEastAsia" w:hAnsiTheme="minorEastAsia" w:cs="Arial"/>
                <w:color w:val="000000"/>
                <w:kern w:val="0"/>
                <w:sz w:val="21"/>
                <w:szCs w:val="21"/>
              </w:rPr>
            </w:pPr>
            <w:moveFrom w:id="277" w:author="Huming" w:date="2017-08-03T16:33:00Z">
              <w:r w:rsidDel="001D7E37">
                <w:rPr>
                  <w:rFonts w:asciiTheme="minorEastAsia" w:eastAsiaTheme="minorEastAsia" w:hAnsiTheme="minorEastAsia" w:cs="Arial" w:hint="eastAsia"/>
                  <w:color w:val="000000"/>
                  <w:kern w:val="0"/>
                  <w:sz w:val="21"/>
                  <w:szCs w:val="21"/>
                </w:rPr>
                <w:t>方家山核电厂1号机组101大修总结报告</w:t>
              </w:r>
              <w:r w:rsidR="00C45FCB" w:rsidRPr="00C45FCB" w:rsidDel="001D7E37">
                <w:rPr>
                  <w:rFonts w:asciiTheme="minorEastAsia" w:eastAsiaTheme="minorEastAsia" w:hAnsiTheme="minorEastAsia" w:cs="Arial" w:hint="eastAsia"/>
                  <w:color w:val="000000"/>
                  <w:kern w:val="0"/>
                  <w:sz w:val="21"/>
                  <w:szCs w:val="21"/>
                </w:rPr>
                <w:t>（方家山101）</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747568B6" w14:textId="77777777" w:rsidR="00C45FCB" w:rsidRPr="002E6C71" w:rsidDel="001D7E37" w:rsidRDefault="00C45FCB" w:rsidP="002676D0">
            <w:pPr>
              <w:widowControl/>
              <w:jc w:val="center"/>
              <w:rPr>
                <w:color w:val="000000"/>
                <w:kern w:val="0"/>
                <w:sz w:val="21"/>
                <w:szCs w:val="21"/>
              </w:rPr>
            </w:pPr>
            <w:moveFrom w:id="278"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w:t>
              </w:r>
              <w:r w:rsidDel="001D7E37">
                <w:rPr>
                  <w:rFonts w:hint="eastAsia"/>
                  <w:color w:val="000000"/>
                  <w:kern w:val="0"/>
                  <w:sz w:val="21"/>
                  <w:szCs w:val="21"/>
                </w:rPr>
                <w:t>2-</w:t>
              </w:r>
              <w:r w:rsidR="002676D0" w:rsidDel="001D7E37">
                <w:rPr>
                  <w:rFonts w:hint="eastAsia"/>
                  <w:color w:val="000000"/>
                  <w:kern w:val="0"/>
                  <w:sz w:val="21"/>
                  <w:szCs w:val="21"/>
                </w:rPr>
                <w:t>24</w:t>
              </w:r>
            </w:moveFrom>
          </w:p>
        </w:tc>
      </w:tr>
      <w:tr w:rsidR="00C45FCB" w:rsidDel="001D7E37" w14:paraId="6E419363"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2A686247" w14:textId="77777777"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018F043B" w14:textId="77777777" w:rsidR="00C45FCB" w:rsidRPr="002E6C71" w:rsidDel="001D7E37" w:rsidRDefault="00C45FCB" w:rsidP="00495315">
            <w:pPr>
              <w:widowControl/>
              <w:jc w:val="left"/>
              <w:rPr>
                <w:rFonts w:asciiTheme="minorEastAsia" w:eastAsiaTheme="minorEastAsia" w:hAnsiTheme="minorEastAsia" w:cs="Arial"/>
                <w:color w:val="000000"/>
                <w:kern w:val="0"/>
                <w:sz w:val="21"/>
                <w:szCs w:val="21"/>
              </w:rPr>
            </w:pPr>
            <w:moveFrom w:id="279" w:author="Huming" w:date="2017-08-03T16:33:00Z">
              <w:r w:rsidRPr="00C45FCB" w:rsidDel="001D7E37">
                <w:rPr>
                  <w:rFonts w:asciiTheme="minorEastAsia" w:eastAsiaTheme="minorEastAsia" w:hAnsiTheme="minorEastAsia" w:cs="Arial" w:hint="eastAsia"/>
                  <w:color w:val="000000"/>
                  <w:kern w:val="0"/>
                  <w:sz w:val="21"/>
                  <w:szCs w:val="21"/>
                </w:rPr>
                <w:t>秦山第二核电厂2号机组第十一循环大修总结报告（秦二厂211）</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66A1F504" w14:textId="77777777" w:rsidR="00C45FCB" w:rsidRPr="002E6C71" w:rsidDel="001D7E37" w:rsidRDefault="00C45FCB" w:rsidP="002676D0">
            <w:pPr>
              <w:widowControl/>
              <w:jc w:val="center"/>
              <w:rPr>
                <w:color w:val="000000"/>
                <w:kern w:val="0"/>
                <w:sz w:val="21"/>
                <w:szCs w:val="21"/>
              </w:rPr>
            </w:pPr>
            <w:moveFrom w:id="280"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w:t>
              </w:r>
              <w:r w:rsidDel="001D7E37">
                <w:rPr>
                  <w:rFonts w:hint="eastAsia"/>
                  <w:color w:val="000000"/>
                  <w:kern w:val="0"/>
                  <w:sz w:val="21"/>
                  <w:szCs w:val="21"/>
                </w:rPr>
                <w:t>2-</w:t>
              </w:r>
              <w:r w:rsidR="002676D0" w:rsidDel="001D7E37">
                <w:rPr>
                  <w:rFonts w:hint="eastAsia"/>
                  <w:color w:val="000000"/>
                  <w:kern w:val="0"/>
                  <w:sz w:val="21"/>
                  <w:szCs w:val="21"/>
                </w:rPr>
                <w:t>2</w:t>
              </w:r>
              <w:r w:rsidR="00C06935" w:rsidDel="001D7E37">
                <w:rPr>
                  <w:rFonts w:hint="eastAsia"/>
                  <w:color w:val="000000"/>
                  <w:kern w:val="0"/>
                  <w:sz w:val="21"/>
                  <w:szCs w:val="21"/>
                </w:rPr>
                <w:t>8</w:t>
              </w:r>
            </w:moveFrom>
          </w:p>
        </w:tc>
      </w:tr>
      <w:tr w:rsidR="00C45FCB" w:rsidDel="001D7E37" w14:paraId="445451DE"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64C028B6" w14:textId="77777777"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3AE6AFC0" w14:textId="77777777" w:rsidR="00C45FCB" w:rsidDel="001D7E37" w:rsidRDefault="00C45FCB" w:rsidP="00020815">
            <w:pPr>
              <w:widowControl/>
              <w:jc w:val="left"/>
              <w:rPr>
                <w:rFonts w:asciiTheme="minorEastAsia" w:eastAsiaTheme="minorEastAsia" w:hAnsiTheme="minorEastAsia" w:cs="Arial"/>
                <w:color w:val="000000"/>
                <w:kern w:val="0"/>
                <w:sz w:val="21"/>
                <w:szCs w:val="21"/>
              </w:rPr>
            </w:pPr>
            <w:moveFrom w:id="281" w:author="Huming" w:date="2017-08-03T16:33:00Z">
              <w:r w:rsidRPr="00C45FCB" w:rsidDel="001D7E37">
                <w:rPr>
                  <w:rFonts w:asciiTheme="minorEastAsia" w:eastAsiaTheme="minorEastAsia" w:hAnsiTheme="minorEastAsia" w:cs="Arial" w:hint="eastAsia"/>
                  <w:color w:val="000000"/>
                  <w:kern w:val="0"/>
                  <w:sz w:val="21"/>
                  <w:szCs w:val="21"/>
                </w:rPr>
                <w:t>秦山第二核电厂4号机组第四循环换料大修总结报告（秦二厂404）</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3EF1263A" w14:textId="77777777" w:rsidR="00C45FCB" w:rsidRPr="002E6C71" w:rsidDel="001D7E37" w:rsidRDefault="00C45FCB" w:rsidP="002676D0">
            <w:pPr>
              <w:widowControl/>
              <w:jc w:val="center"/>
              <w:rPr>
                <w:color w:val="000000"/>
                <w:kern w:val="0"/>
                <w:sz w:val="21"/>
                <w:szCs w:val="21"/>
              </w:rPr>
            </w:pPr>
            <w:moveFrom w:id="282"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w:t>
              </w:r>
              <w:r w:rsidDel="001D7E37">
                <w:rPr>
                  <w:rFonts w:hint="eastAsia"/>
                  <w:color w:val="000000"/>
                  <w:kern w:val="0"/>
                  <w:sz w:val="21"/>
                  <w:szCs w:val="21"/>
                </w:rPr>
                <w:t>2-</w:t>
              </w:r>
              <w:r w:rsidR="002676D0" w:rsidDel="001D7E37">
                <w:rPr>
                  <w:rFonts w:hint="eastAsia"/>
                  <w:color w:val="000000"/>
                  <w:kern w:val="0"/>
                  <w:sz w:val="21"/>
                  <w:szCs w:val="21"/>
                </w:rPr>
                <w:t>2</w:t>
              </w:r>
              <w:r w:rsidR="00C06935" w:rsidDel="001D7E37">
                <w:rPr>
                  <w:rFonts w:hint="eastAsia"/>
                  <w:color w:val="000000"/>
                  <w:kern w:val="0"/>
                  <w:sz w:val="21"/>
                  <w:szCs w:val="21"/>
                </w:rPr>
                <w:t>8</w:t>
              </w:r>
            </w:moveFrom>
          </w:p>
        </w:tc>
      </w:tr>
      <w:tr w:rsidR="00C45FCB" w:rsidDel="001D7E37" w14:paraId="538A6F1B"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71D58078" w14:textId="77777777" w:rsidR="00C45FCB" w:rsidRPr="008F5CAC"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26AE7F18" w14:textId="77777777" w:rsidR="00C45FCB" w:rsidRPr="002E6C71" w:rsidDel="001D7E37" w:rsidRDefault="00C45FCB" w:rsidP="00B10E5E">
            <w:pPr>
              <w:widowControl/>
              <w:jc w:val="left"/>
              <w:rPr>
                <w:rFonts w:asciiTheme="minorEastAsia" w:eastAsiaTheme="minorEastAsia" w:hAnsiTheme="minorEastAsia" w:cs="Arial"/>
                <w:color w:val="000000"/>
                <w:kern w:val="0"/>
                <w:sz w:val="21"/>
                <w:szCs w:val="21"/>
              </w:rPr>
            </w:pPr>
            <w:moveFrom w:id="283" w:author="Huming" w:date="2017-08-03T16:33:00Z">
              <w:r w:rsidRPr="00C45FCB" w:rsidDel="001D7E37">
                <w:rPr>
                  <w:rFonts w:asciiTheme="minorEastAsia" w:eastAsiaTheme="minorEastAsia" w:hAnsiTheme="minorEastAsia" w:cs="Arial" w:hint="eastAsia"/>
                  <w:color w:val="000000"/>
                  <w:kern w:val="0"/>
                  <w:sz w:val="21"/>
                  <w:szCs w:val="21"/>
                </w:rPr>
                <w:t>秦山第二核电厂3号机组第五循环换料大修总结报告（秦二厂305）</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0F4E8D2B" w14:textId="77777777" w:rsidR="00C45FCB" w:rsidRPr="002E6C71" w:rsidDel="001D7E37" w:rsidRDefault="00C45FCB" w:rsidP="002676D0">
            <w:pPr>
              <w:widowControl/>
              <w:jc w:val="center"/>
              <w:rPr>
                <w:color w:val="000000"/>
                <w:kern w:val="0"/>
                <w:sz w:val="21"/>
                <w:szCs w:val="21"/>
              </w:rPr>
            </w:pPr>
            <w:moveFrom w:id="284" w:author="Huming" w:date="2017-08-03T16:33:00Z">
              <w:r w:rsidDel="001D7E37">
                <w:rPr>
                  <w:rFonts w:hint="eastAsia"/>
                  <w:color w:val="000000"/>
                  <w:kern w:val="0"/>
                  <w:sz w:val="21"/>
                  <w:szCs w:val="21"/>
                </w:rPr>
                <w:t>201</w:t>
              </w:r>
              <w:r w:rsidR="002676D0" w:rsidDel="001D7E37">
                <w:rPr>
                  <w:rFonts w:hint="eastAsia"/>
                  <w:color w:val="000000"/>
                  <w:kern w:val="0"/>
                  <w:sz w:val="21"/>
                  <w:szCs w:val="21"/>
                </w:rPr>
                <w:t>7</w:t>
              </w:r>
              <w:r w:rsidDel="001D7E37">
                <w:rPr>
                  <w:rFonts w:hint="eastAsia"/>
                  <w:color w:val="000000"/>
                  <w:kern w:val="0"/>
                  <w:sz w:val="21"/>
                  <w:szCs w:val="21"/>
                </w:rPr>
                <w:t>-</w:t>
              </w:r>
              <w:r w:rsidR="002676D0" w:rsidDel="001D7E37">
                <w:rPr>
                  <w:rFonts w:hint="eastAsia"/>
                  <w:color w:val="000000"/>
                  <w:kern w:val="0"/>
                  <w:sz w:val="21"/>
                  <w:szCs w:val="21"/>
                </w:rPr>
                <w:t>02</w:t>
              </w:r>
              <w:r w:rsidDel="001D7E37">
                <w:rPr>
                  <w:rFonts w:hint="eastAsia"/>
                  <w:color w:val="000000"/>
                  <w:kern w:val="0"/>
                  <w:sz w:val="21"/>
                  <w:szCs w:val="21"/>
                </w:rPr>
                <w:t>-</w:t>
              </w:r>
              <w:r w:rsidR="002676D0" w:rsidDel="001D7E37">
                <w:rPr>
                  <w:rFonts w:hint="eastAsia"/>
                  <w:color w:val="000000"/>
                  <w:kern w:val="0"/>
                  <w:sz w:val="21"/>
                  <w:szCs w:val="21"/>
                </w:rPr>
                <w:t>2</w:t>
              </w:r>
              <w:r w:rsidDel="001D7E37">
                <w:rPr>
                  <w:rFonts w:hint="eastAsia"/>
                  <w:color w:val="000000"/>
                  <w:kern w:val="0"/>
                  <w:sz w:val="21"/>
                  <w:szCs w:val="21"/>
                </w:rPr>
                <w:t>8</w:t>
              </w:r>
            </w:moveFrom>
          </w:p>
        </w:tc>
      </w:tr>
      <w:tr w:rsidR="00C45FCB" w:rsidRPr="0039440C" w:rsidDel="001D7E37" w14:paraId="08663460"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00D53967" w14:textId="77777777" w:rsidR="00C45FCB" w:rsidRPr="005E6BF6" w:rsidDel="001D7E37" w:rsidRDefault="00C45FCB"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0F07C8B0" w14:textId="77777777" w:rsidR="00C45FCB" w:rsidRPr="005E6BF6" w:rsidDel="001D7E37" w:rsidRDefault="00784768" w:rsidP="00B10E5E">
            <w:pPr>
              <w:widowControl/>
              <w:jc w:val="left"/>
              <w:rPr>
                <w:rFonts w:asciiTheme="minorEastAsia" w:eastAsiaTheme="minorEastAsia" w:hAnsiTheme="minorEastAsia" w:cs="Arial"/>
                <w:color w:val="000000"/>
                <w:kern w:val="0"/>
                <w:sz w:val="21"/>
                <w:szCs w:val="21"/>
              </w:rPr>
            </w:pPr>
            <w:moveFrom w:id="285" w:author="Huming" w:date="2017-08-03T16:33:00Z">
              <w:r w:rsidRPr="00733E59" w:rsidDel="001D7E37">
                <w:rPr>
                  <w:rFonts w:asciiTheme="minorEastAsia" w:eastAsiaTheme="minorEastAsia" w:hAnsiTheme="minorEastAsia" w:cs="Arial"/>
                  <w:color w:val="000000"/>
                  <w:kern w:val="0"/>
                  <w:sz w:val="21"/>
                  <w:szCs w:val="21"/>
                </w:rPr>
                <w:t>秦山第二核电厂2号机组第8次换料大修总结报告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38AAB81E" w14:textId="77777777" w:rsidR="00C45FCB" w:rsidRPr="005E6BF6" w:rsidDel="001D7E37" w:rsidRDefault="00C45FCB" w:rsidP="002676D0">
            <w:pPr>
              <w:widowControl/>
              <w:jc w:val="center"/>
              <w:rPr>
                <w:color w:val="000000"/>
                <w:kern w:val="0"/>
                <w:sz w:val="21"/>
                <w:szCs w:val="21"/>
              </w:rPr>
            </w:pPr>
            <w:moveFrom w:id="286" w:author="Huming" w:date="2017-08-03T16:33:00Z">
              <w:r w:rsidRPr="005E6BF6" w:rsidDel="001D7E37">
                <w:rPr>
                  <w:rFonts w:hint="eastAsia"/>
                  <w:color w:val="000000"/>
                  <w:kern w:val="0"/>
                  <w:sz w:val="21"/>
                  <w:szCs w:val="21"/>
                </w:rPr>
                <w:t>201</w:t>
              </w:r>
              <w:r w:rsidR="002676D0" w:rsidDel="001D7E37">
                <w:rPr>
                  <w:rFonts w:hint="eastAsia"/>
                  <w:color w:val="000000"/>
                  <w:kern w:val="0"/>
                  <w:sz w:val="21"/>
                  <w:szCs w:val="21"/>
                </w:rPr>
                <w:t>7</w:t>
              </w:r>
              <w:r w:rsidRPr="005E6BF6" w:rsidDel="001D7E37">
                <w:rPr>
                  <w:rFonts w:hint="eastAsia"/>
                  <w:color w:val="000000"/>
                  <w:kern w:val="0"/>
                  <w:sz w:val="21"/>
                  <w:szCs w:val="21"/>
                </w:rPr>
                <w:t>-</w:t>
              </w:r>
              <w:r w:rsidR="002676D0" w:rsidDel="001D7E37">
                <w:rPr>
                  <w:rFonts w:hint="eastAsia"/>
                  <w:color w:val="000000"/>
                  <w:kern w:val="0"/>
                  <w:sz w:val="21"/>
                  <w:szCs w:val="21"/>
                </w:rPr>
                <w:t>03</w:t>
              </w:r>
              <w:r w:rsidRPr="005E6BF6" w:rsidDel="001D7E37">
                <w:rPr>
                  <w:rFonts w:hint="eastAsia"/>
                  <w:color w:val="000000"/>
                  <w:kern w:val="0"/>
                  <w:sz w:val="21"/>
                  <w:szCs w:val="21"/>
                </w:rPr>
                <w:t>-</w:t>
              </w:r>
              <w:r w:rsidR="00733E59" w:rsidDel="001D7E37">
                <w:rPr>
                  <w:rFonts w:hint="eastAsia"/>
                  <w:color w:val="000000"/>
                  <w:kern w:val="0"/>
                  <w:sz w:val="21"/>
                  <w:szCs w:val="21"/>
                </w:rPr>
                <w:t>0</w:t>
              </w:r>
              <w:r w:rsidR="00E33887" w:rsidDel="001D7E37">
                <w:rPr>
                  <w:rFonts w:hint="eastAsia"/>
                  <w:color w:val="000000"/>
                  <w:kern w:val="0"/>
                  <w:sz w:val="21"/>
                  <w:szCs w:val="21"/>
                </w:rPr>
                <w:t>1</w:t>
              </w:r>
            </w:moveFrom>
          </w:p>
        </w:tc>
      </w:tr>
      <w:tr w:rsidR="00C06935" w:rsidRPr="0039440C" w:rsidDel="001D7E37" w14:paraId="4750C94B"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53F3FE05" w14:textId="77777777" w:rsidR="00C06935" w:rsidRPr="005E6BF6" w:rsidDel="001D7E37" w:rsidRDefault="00C06935"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5264FA08" w14:textId="77777777" w:rsidR="00C06935" w:rsidRPr="001029BC" w:rsidDel="001D7E37" w:rsidRDefault="00E33887" w:rsidP="00B10E5E">
            <w:pPr>
              <w:widowControl/>
              <w:jc w:val="left"/>
              <w:rPr>
                <w:rFonts w:asciiTheme="minorEastAsia" w:eastAsiaTheme="minorEastAsia" w:hAnsiTheme="minorEastAsia" w:cs="Arial"/>
                <w:color w:val="000000"/>
                <w:kern w:val="0"/>
                <w:sz w:val="21"/>
                <w:szCs w:val="21"/>
                <w:highlight w:val="yellow"/>
              </w:rPr>
            </w:pPr>
            <w:moveFrom w:id="287" w:author="Huming" w:date="2017-08-03T16:33:00Z">
              <w:r w:rsidRPr="001029BC" w:rsidDel="001D7E37">
                <w:rPr>
                  <w:rFonts w:asciiTheme="minorEastAsia" w:eastAsiaTheme="minorEastAsia" w:hAnsiTheme="minorEastAsia" w:cs="Arial" w:hint="eastAsia"/>
                  <w:color w:val="000000"/>
                  <w:kern w:val="0"/>
                  <w:sz w:val="21"/>
                  <w:szCs w:val="21"/>
                  <w:highlight w:val="yellow"/>
                </w:rPr>
                <w:t>田湾核电站2号机组9次换料大修</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06D8D42F" w14:textId="77777777" w:rsidR="00C06935" w:rsidRPr="001029BC" w:rsidDel="001D7E37" w:rsidRDefault="00E33887" w:rsidP="002676D0">
            <w:pPr>
              <w:widowControl/>
              <w:jc w:val="center"/>
              <w:rPr>
                <w:color w:val="000000"/>
                <w:kern w:val="0"/>
                <w:sz w:val="21"/>
                <w:szCs w:val="21"/>
                <w:highlight w:val="yellow"/>
              </w:rPr>
            </w:pPr>
            <w:moveFrom w:id="288" w:author="Huming" w:date="2017-08-03T16:33:00Z">
              <w:r w:rsidRPr="001029BC" w:rsidDel="001D7E37">
                <w:rPr>
                  <w:rFonts w:hint="eastAsia"/>
                  <w:color w:val="000000"/>
                  <w:kern w:val="0"/>
                  <w:sz w:val="21"/>
                  <w:szCs w:val="21"/>
                  <w:highlight w:val="yellow"/>
                </w:rPr>
                <w:t>2017-03-02</w:t>
              </w:r>
            </w:moveFrom>
          </w:p>
        </w:tc>
      </w:tr>
      <w:tr w:rsidR="00C06935" w:rsidRPr="0039440C" w:rsidDel="001D7E37" w14:paraId="7C35A185"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01472142" w14:textId="77777777" w:rsidR="00C06935" w:rsidRPr="005E6BF6" w:rsidDel="001D7E37" w:rsidRDefault="00C06935"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20D3A0BE" w14:textId="77777777" w:rsidR="00C06935" w:rsidRPr="005E6BF6" w:rsidDel="001D7E37" w:rsidRDefault="000F5F39" w:rsidP="00B10E5E">
            <w:pPr>
              <w:widowControl/>
              <w:jc w:val="left"/>
              <w:rPr>
                <w:rFonts w:asciiTheme="minorEastAsia" w:eastAsiaTheme="minorEastAsia" w:hAnsiTheme="minorEastAsia" w:cs="Arial"/>
                <w:color w:val="000000"/>
                <w:kern w:val="0"/>
                <w:sz w:val="21"/>
                <w:szCs w:val="21"/>
              </w:rPr>
            </w:pPr>
            <w:moveFrom w:id="289" w:author="Huming" w:date="2017-08-03T16:33:00Z">
              <w:r w:rsidRPr="000F5F39" w:rsidDel="001D7E37">
                <w:rPr>
                  <w:rFonts w:asciiTheme="minorEastAsia" w:eastAsiaTheme="minorEastAsia" w:hAnsiTheme="minorEastAsia" w:cs="Arial"/>
                  <w:color w:val="000000"/>
                  <w:kern w:val="0"/>
                  <w:sz w:val="21"/>
                  <w:szCs w:val="21"/>
                </w:rPr>
                <w:t>秦山核电厂扩建项目（方家山核电工程）1号机组第</w:t>
              </w:r>
              <w:r w:rsidR="008F446C" w:rsidDel="001D7E37">
                <w:rPr>
                  <w:rFonts w:asciiTheme="minorEastAsia" w:eastAsiaTheme="minorEastAsia" w:hAnsiTheme="minorEastAsia" w:cs="Arial" w:hint="eastAsia"/>
                  <w:color w:val="000000"/>
                  <w:kern w:val="0"/>
                  <w:sz w:val="21"/>
                  <w:szCs w:val="21"/>
                </w:rPr>
                <w:t>一</w:t>
              </w:r>
              <w:r w:rsidRPr="000F5F39" w:rsidDel="001D7E37">
                <w:rPr>
                  <w:rFonts w:asciiTheme="minorEastAsia" w:eastAsiaTheme="minorEastAsia" w:hAnsiTheme="minorEastAsia" w:cs="Arial"/>
                  <w:color w:val="000000"/>
                  <w:kern w:val="0"/>
                  <w:sz w:val="21"/>
                  <w:szCs w:val="21"/>
                </w:rPr>
                <w:t>循环换料大修总结报告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71CA629A" w14:textId="77777777" w:rsidR="00C06935" w:rsidRPr="000F5F39" w:rsidDel="001D7E37" w:rsidRDefault="000F5F39" w:rsidP="002676D0">
            <w:pPr>
              <w:widowControl/>
              <w:jc w:val="center"/>
              <w:rPr>
                <w:rFonts w:asciiTheme="minorEastAsia" w:eastAsiaTheme="minorEastAsia" w:hAnsiTheme="minorEastAsia" w:cs="Arial"/>
                <w:color w:val="000000"/>
                <w:kern w:val="0"/>
                <w:sz w:val="21"/>
                <w:szCs w:val="21"/>
              </w:rPr>
            </w:pPr>
            <w:moveFrom w:id="290" w:author="Huming" w:date="2017-08-03T16:33:00Z">
              <w:r w:rsidRPr="005E6BF6" w:rsidDel="001D7E37">
                <w:rPr>
                  <w:rFonts w:hint="eastAsia"/>
                  <w:color w:val="000000"/>
                  <w:kern w:val="0"/>
                  <w:sz w:val="21"/>
                  <w:szCs w:val="21"/>
                </w:rPr>
                <w:t>201</w:t>
              </w:r>
              <w:r w:rsidDel="001D7E37">
                <w:rPr>
                  <w:rFonts w:hint="eastAsia"/>
                  <w:color w:val="000000"/>
                  <w:kern w:val="0"/>
                  <w:sz w:val="21"/>
                  <w:szCs w:val="21"/>
                </w:rPr>
                <w:t>7</w:t>
              </w:r>
              <w:r w:rsidRPr="005E6BF6" w:rsidDel="001D7E37">
                <w:rPr>
                  <w:rFonts w:hint="eastAsia"/>
                  <w:color w:val="000000"/>
                  <w:kern w:val="0"/>
                  <w:sz w:val="21"/>
                  <w:szCs w:val="21"/>
                </w:rPr>
                <w:t>-</w:t>
              </w:r>
              <w:r w:rsidDel="001D7E37">
                <w:rPr>
                  <w:rFonts w:hint="eastAsia"/>
                  <w:color w:val="000000"/>
                  <w:kern w:val="0"/>
                  <w:sz w:val="21"/>
                  <w:szCs w:val="21"/>
                </w:rPr>
                <w:t>04</w:t>
              </w:r>
              <w:r w:rsidRPr="005E6BF6" w:rsidDel="001D7E37">
                <w:rPr>
                  <w:rFonts w:hint="eastAsia"/>
                  <w:color w:val="000000"/>
                  <w:kern w:val="0"/>
                  <w:sz w:val="21"/>
                  <w:szCs w:val="21"/>
                </w:rPr>
                <w:t>-</w:t>
              </w:r>
              <w:r w:rsidDel="001D7E37">
                <w:rPr>
                  <w:rFonts w:hint="eastAsia"/>
                  <w:color w:val="000000"/>
                  <w:kern w:val="0"/>
                  <w:sz w:val="21"/>
                  <w:szCs w:val="21"/>
                </w:rPr>
                <w:t>11</w:t>
              </w:r>
            </w:moveFrom>
          </w:p>
        </w:tc>
      </w:tr>
      <w:tr w:rsidR="00C06935" w:rsidRPr="0039440C" w:rsidDel="001D7E37" w14:paraId="5F53E63D"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30825F62" w14:textId="77777777" w:rsidR="00C06935" w:rsidRPr="005E6BF6" w:rsidDel="001D7E37" w:rsidRDefault="00C06935"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1491F404" w14:textId="77777777" w:rsidR="00C06935" w:rsidRPr="005E6BF6" w:rsidDel="001D7E37" w:rsidRDefault="00F50C29" w:rsidP="00B10E5E">
            <w:pPr>
              <w:widowControl/>
              <w:jc w:val="left"/>
              <w:rPr>
                <w:rFonts w:asciiTheme="minorEastAsia" w:eastAsiaTheme="minorEastAsia" w:hAnsiTheme="minorEastAsia" w:cs="Arial"/>
                <w:color w:val="000000"/>
                <w:kern w:val="0"/>
                <w:sz w:val="21"/>
                <w:szCs w:val="21"/>
              </w:rPr>
            </w:pPr>
            <w:moveFrom w:id="291" w:author="Huming" w:date="2017-08-03T16:33:00Z">
              <w:r w:rsidRPr="00F50C29" w:rsidDel="001D7E37">
                <w:rPr>
                  <w:rFonts w:asciiTheme="minorEastAsia" w:eastAsiaTheme="minorEastAsia" w:hAnsiTheme="minorEastAsia" w:cs="Arial" w:hint="eastAsia"/>
                  <w:color w:val="000000"/>
                  <w:kern w:val="0"/>
                  <w:sz w:val="21"/>
                  <w:szCs w:val="21"/>
                </w:rPr>
                <w:t>秦山第二核电厂1号机组第13次换料大修总结报告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3E4B06E2" w14:textId="77777777" w:rsidR="00C06935" w:rsidRPr="005E6BF6" w:rsidDel="001D7E37" w:rsidRDefault="008F446C" w:rsidP="002676D0">
            <w:pPr>
              <w:widowControl/>
              <w:jc w:val="center"/>
              <w:rPr>
                <w:color w:val="000000"/>
                <w:kern w:val="0"/>
                <w:sz w:val="21"/>
                <w:szCs w:val="21"/>
              </w:rPr>
            </w:pPr>
            <w:moveFrom w:id="292" w:author="Huming" w:date="2017-08-03T16:33:00Z">
              <w:r w:rsidRPr="005E6BF6" w:rsidDel="001D7E37">
                <w:rPr>
                  <w:rFonts w:hint="eastAsia"/>
                  <w:color w:val="000000"/>
                  <w:kern w:val="0"/>
                  <w:sz w:val="21"/>
                  <w:szCs w:val="21"/>
                </w:rPr>
                <w:t>201</w:t>
              </w:r>
              <w:r w:rsidDel="001D7E37">
                <w:rPr>
                  <w:rFonts w:hint="eastAsia"/>
                  <w:color w:val="000000"/>
                  <w:kern w:val="0"/>
                  <w:sz w:val="21"/>
                  <w:szCs w:val="21"/>
                </w:rPr>
                <w:t>7</w:t>
              </w:r>
              <w:r w:rsidRPr="005E6BF6" w:rsidDel="001D7E37">
                <w:rPr>
                  <w:rFonts w:hint="eastAsia"/>
                  <w:color w:val="000000"/>
                  <w:kern w:val="0"/>
                  <w:sz w:val="21"/>
                  <w:szCs w:val="21"/>
                </w:rPr>
                <w:t>-</w:t>
              </w:r>
              <w:r w:rsidDel="001D7E37">
                <w:rPr>
                  <w:rFonts w:hint="eastAsia"/>
                  <w:color w:val="000000"/>
                  <w:kern w:val="0"/>
                  <w:sz w:val="21"/>
                  <w:szCs w:val="21"/>
                </w:rPr>
                <w:t>04</w:t>
              </w:r>
              <w:r w:rsidRPr="005E6BF6" w:rsidDel="001D7E37">
                <w:rPr>
                  <w:rFonts w:hint="eastAsia"/>
                  <w:color w:val="000000"/>
                  <w:kern w:val="0"/>
                  <w:sz w:val="21"/>
                  <w:szCs w:val="21"/>
                </w:rPr>
                <w:t>-</w:t>
              </w:r>
              <w:r w:rsidDel="001D7E37">
                <w:rPr>
                  <w:rFonts w:hint="eastAsia"/>
                  <w:color w:val="000000"/>
                  <w:kern w:val="0"/>
                  <w:sz w:val="21"/>
                  <w:szCs w:val="21"/>
                </w:rPr>
                <w:t>12</w:t>
              </w:r>
            </w:moveFrom>
          </w:p>
        </w:tc>
      </w:tr>
      <w:tr w:rsidR="00F50C29" w:rsidRPr="0039440C" w:rsidDel="001D7E37" w14:paraId="1E7A5CEE"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30B49FB5" w14:textId="77777777" w:rsidR="00F50C29" w:rsidRPr="00814FE2" w:rsidDel="001D7E37" w:rsidRDefault="00F50C29" w:rsidP="001B1515">
            <w:pPr>
              <w:widowControl/>
              <w:numPr>
                <w:ilvl w:val="0"/>
                <w:numId w:val="10"/>
              </w:numPr>
              <w:jc w:val="left"/>
              <w:rPr>
                <w:rFonts w:ascii="Arial" w:hAnsi="Arial" w:cs="Arial"/>
                <w:color w:val="000000"/>
                <w:kern w:val="0"/>
                <w:sz w:val="21"/>
                <w:szCs w:val="21"/>
                <w:highlight w:val="yellow"/>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1C5FABA9" w14:textId="77777777" w:rsidR="00F50C29" w:rsidRPr="00814FE2" w:rsidDel="001D7E37" w:rsidRDefault="008F446C" w:rsidP="00B10E5E">
            <w:pPr>
              <w:widowControl/>
              <w:jc w:val="left"/>
              <w:rPr>
                <w:rFonts w:asciiTheme="minorEastAsia" w:eastAsiaTheme="minorEastAsia" w:hAnsiTheme="minorEastAsia" w:cs="Arial"/>
                <w:color w:val="000000"/>
                <w:kern w:val="0"/>
                <w:sz w:val="21"/>
                <w:szCs w:val="21"/>
                <w:highlight w:val="yellow"/>
              </w:rPr>
            </w:pPr>
            <w:moveFrom w:id="293" w:author="Huming" w:date="2017-08-03T16:33:00Z">
              <w:r w:rsidRPr="00814FE2" w:rsidDel="001D7E37">
                <w:rPr>
                  <w:rFonts w:asciiTheme="minorEastAsia" w:eastAsiaTheme="minorEastAsia" w:hAnsiTheme="minorEastAsia" w:cs="Arial"/>
                  <w:color w:val="000000"/>
                  <w:kern w:val="0"/>
                  <w:sz w:val="21"/>
                  <w:szCs w:val="21"/>
                  <w:highlight w:val="yellow"/>
                </w:rPr>
                <w:t>秦山核电厂扩建项目（方家山核电工程）1号机组第二循环换料大修总结报告</w:t>
              </w:r>
            </w:moveFrom>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1D49421F" w14:textId="77777777" w:rsidR="00F50C29" w:rsidRPr="00814FE2" w:rsidDel="001D7E37" w:rsidRDefault="008F446C" w:rsidP="002676D0">
            <w:pPr>
              <w:widowControl/>
              <w:jc w:val="center"/>
              <w:rPr>
                <w:color w:val="000000"/>
                <w:kern w:val="0"/>
                <w:sz w:val="21"/>
                <w:szCs w:val="21"/>
                <w:highlight w:val="yellow"/>
              </w:rPr>
            </w:pPr>
            <w:moveFrom w:id="294" w:author="Huming" w:date="2017-08-03T16:33:00Z">
              <w:r w:rsidRPr="00814FE2" w:rsidDel="001D7E37">
                <w:rPr>
                  <w:rFonts w:hint="eastAsia"/>
                  <w:color w:val="000000"/>
                  <w:kern w:val="0"/>
                  <w:sz w:val="21"/>
                  <w:szCs w:val="21"/>
                  <w:highlight w:val="yellow"/>
                </w:rPr>
                <w:t>2017-04-12</w:t>
              </w:r>
            </w:moveFrom>
          </w:p>
        </w:tc>
      </w:tr>
      <w:tr w:rsidR="00F50C29" w:rsidRPr="0039440C" w:rsidDel="001D7E37" w14:paraId="2D0E502F"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574BDCBE" w14:textId="77777777" w:rsidR="00F50C29" w:rsidRPr="005E6BF6" w:rsidDel="001D7E37" w:rsidRDefault="00F50C29"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14604D67" w14:textId="77777777" w:rsidR="00F50C29" w:rsidRPr="00F50C29" w:rsidDel="001D7E37" w:rsidRDefault="00F50C29" w:rsidP="00B10E5E">
            <w:pPr>
              <w:widowControl/>
              <w:jc w:val="left"/>
              <w:rPr>
                <w:rFonts w:asciiTheme="minorEastAsia" w:eastAsiaTheme="minorEastAsia" w:hAnsiTheme="minorEastAsia" w:cs="Arial"/>
                <w:color w:val="000000"/>
                <w:kern w:val="0"/>
                <w:sz w:val="21"/>
                <w:szCs w:val="21"/>
              </w:rPr>
            </w:pPr>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4D861CDE" w14:textId="77777777" w:rsidR="00F50C29" w:rsidRPr="005E6BF6" w:rsidDel="001D7E37" w:rsidRDefault="00F50C29" w:rsidP="002676D0">
            <w:pPr>
              <w:widowControl/>
              <w:jc w:val="center"/>
              <w:rPr>
                <w:color w:val="000000"/>
                <w:kern w:val="0"/>
                <w:sz w:val="21"/>
                <w:szCs w:val="21"/>
              </w:rPr>
            </w:pPr>
          </w:p>
        </w:tc>
      </w:tr>
      <w:tr w:rsidR="00274FDD" w:rsidRPr="0039440C" w:rsidDel="001D7E37" w14:paraId="66D759CA" w14:textId="77777777" w:rsidTr="00C45FCB">
        <w:trPr>
          <w:trHeight w:val="454"/>
        </w:trPr>
        <w:tc>
          <w:tcPr>
            <w:tcW w:w="724" w:type="dxa"/>
            <w:tcBorders>
              <w:top w:val="single" w:sz="4" w:space="0" w:color="000000"/>
              <w:left w:val="single" w:sz="4" w:space="0" w:color="000000"/>
              <w:bottom w:val="single" w:sz="4" w:space="0" w:color="000000"/>
              <w:right w:val="single" w:sz="4" w:space="0" w:color="000000"/>
            </w:tcBorders>
          </w:tcPr>
          <w:p w14:paraId="1926E542" w14:textId="77777777" w:rsidR="00274FDD" w:rsidRPr="005E6BF6" w:rsidDel="001D7E37" w:rsidRDefault="00274FDD" w:rsidP="001B1515">
            <w:pPr>
              <w:widowControl/>
              <w:numPr>
                <w:ilvl w:val="0"/>
                <w:numId w:val="10"/>
              </w:numPr>
              <w:jc w:val="left"/>
              <w:rPr>
                <w:rFonts w:ascii="Arial" w:hAnsi="Arial" w:cs="Arial"/>
                <w:color w:val="000000"/>
                <w:kern w:val="0"/>
                <w:sz w:val="21"/>
                <w:szCs w:val="21"/>
              </w:rPr>
            </w:pPr>
          </w:p>
        </w:tc>
        <w:tc>
          <w:tcPr>
            <w:tcW w:w="6804" w:type="dxa"/>
            <w:tcBorders>
              <w:top w:val="single" w:sz="4" w:space="0" w:color="000000"/>
              <w:left w:val="nil"/>
              <w:bottom w:val="single" w:sz="4" w:space="0" w:color="000000"/>
              <w:right w:val="single" w:sz="4" w:space="0" w:color="000000"/>
            </w:tcBorders>
            <w:shd w:val="clear" w:color="auto" w:fill="auto"/>
            <w:vAlign w:val="bottom"/>
          </w:tcPr>
          <w:p w14:paraId="0435C1B6" w14:textId="77777777" w:rsidR="00274FDD" w:rsidRPr="00F50C29" w:rsidDel="001D7E37" w:rsidRDefault="00274FDD" w:rsidP="00B10E5E">
            <w:pPr>
              <w:widowControl/>
              <w:jc w:val="left"/>
              <w:rPr>
                <w:rFonts w:asciiTheme="minorEastAsia" w:eastAsiaTheme="minorEastAsia" w:hAnsiTheme="minorEastAsia" w:cs="Arial"/>
                <w:color w:val="000000"/>
                <w:kern w:val="0"/>
                <w:sz w:val="21"/>
                <w:szCs w:val="21"/>
              </w:rPr>
            </w:pPr>
          </w:p>
        </w:tc>
        <w:tc>
          <w:tcPr>
            <w:tcW w:w="1418" w:type="dxa"/>
            <w:tcBorders>
              <w:top w:val="single" w:sz="4" w:space="0" w:color="000000"/>
              <w:left w:val="nil"/>
              <w:bottom w:val="single" w:sz="4" w:space="0" w:color="000000"/>
              <w:right w:val="single" w:sz="4" w:space="0" w:color="000000"/>
            </w:tcBorders>
            <w:shd w:val="clear" w:color="auto" w:fill="auto"/>
            <w:noWrap/>
            <w:vAlign w:val="bottom"/>
          </w:tcPr>
          <w:p w14:paraId="1D552774" w14:textId="77777777" w:rsidR="00274FDD" w:rsidRPr="005E6BF6" w:rsidDel="001D7E37" w:rsidRDefault="00274FDD" w:rsidP="002676D0">
            <w:pPr>
              <w:widowControl/>
              <w:jc w:val="center"/>
              <w:rPr>
                <w:color w:val="000000"/>
                <w:kern w:val="0"/>
                <w:sz w:val="21"/>
                <w:szCs w:val="21"/>
              </w:rPr>
            </w:pPr>
          </w:p>
        </w:tc>
      </w:tr>
    </w:tbl>
    <w:p w14:paraId="6E9C939D" w14:textId="77777777" w:rsidR="009B64CC" w:rsidDel="001D7E37" w:rsidRDefault="009B64CC">
      <w:pPr>
        <w:widowControl/>
        <w:jc w:val="left"/>
      </w:pPr>
    </w:p>
    <w:p w14:paraId="07D7EA32" w14:textId="77777777" w:rsidR="009B64CC" w:rsidDel="001D7E37" w:rsidRDefault="009B64CC">
      <w:pPr>
        <w:widowControl/>
        <w:jc w:val="left"/>
      </w:pPr>
      <w:moveFrom w:id="295" w:author="Huming" w:date="2017-08-03T16:33:00Z">
        <w:r w:rsidDel="001D7E37">
          <w:br w:type="page"/>
        </w:r>
      </w:moveFrom>
    </w:p>
    <w:moveFromRangeEnd w:id="251"/>
    <w:p w14:paraId="014032E5" w14:textId="77777777" w:rsidR="00D662A7" w:rsidRDefault="00D662A7">
      <w:pPr>
        <w:widowControl/>
        <w:jc w:val="left"/>
      </w:pPr>
    </w:p>
    <w:p w14:paraId="16ED2D8C" w14:textId="77777777" w:rsidR="006F2D7C" w:rsidRDefault="00D93782" w:rsidP="00A32CCA">
      <w:pPr>
        <w:pStyle w:val="2"/>
        <w:snapToGrid w:val="0"/>
        <w:spacing w:before="0" w:after="0" w:line="400" w:lineRule="exact"/>
        <w:ind w:firstLineChars="100" w:firstLine="241"/>
      </w:pPr>
      <w:bookmarkStart w:id="296" w:name="_Toc467845923"/>
      <w:r>
        <w:rPr>
          <w:rFonts w:hint="eastAsia"/>
        </w:rPr>
        <w:t>2.</w:t>
      </w:r>
      <w:r w:rsidR="00761B57">
        <w:rPr>
          <w:rFonts w:hint="eastAsia"/>
        </w:rPr>
        <w:t>4</w:t>
      </w:r>
      <w:r>
        <w:rPr>
          <w:rFonts w:hint="eastAsia"/>
        </w:rPr>
        <w:t xml:space="preserve"> IAEA</w:t>
      </w:r>
      <w:r>
        <w:rPr>
          <w:rFonts w:hint="eastAsia"/>
        </w:rPr>
        <w:t>技术文件</w:t>
      </w:r>
      <w:bookmarkEnd w:id="296"/>
    </w:p>
    <w:p w14:paraId="23F909BC" w14:textId="77777777" w:rsidR="00BD1004" w:rsidRPr="0068746D" w:rsidRDefault="00BD1004" w:rsidP="00BD1004">
      <w:pPr>
        <w:jc w:val="center"/>
      </w:pPr>
      <w:r w:rsidRPr="00DC6884">
        <w:rPr>
          <w:rFonts w:hint="eastAsia"/>
        </w:rPr>
        <w:t>表</w:t>
      </w:r>
      <w:r w:rsidR="00B73FFD">
        <w:rPr>
          <w:rFonts w:hint="eastAsia"/>
        </w:rPr>
        <w:t>2</w:t>
      </w:r>
      <w:r w:rsidRPr="00DC6884">
        <w:t>-</w:t>
      </w:r>
      <w:r w:rsidR="004614BE">
        <w:rPr>
          <w:rFonts w:hint="eastAsia"/>
        </w:rPr>
        <w:t>4</w:t>
      </w:r>
      <w:r w:rsidR="00B73FFD">
        <w:rPr>
          <w:rFonts w:hint="eastAsia"/>
        </w:rPr>
        <w:t>-</w:t>
      </w:r>
      <w:r w:rsidR="007C3AB8">
        <w:rPr>
          <w:rFonts w:hint="eastAsia"/>
        </w:rPr>
        <w:t xml:space="preserve">1 </w:t>
      </w:r>
      <w:r w:rsidR="007C3AB8" w:rsidRPr="00DC6884">
        <w:t xml:space="preserve"> </w:t>
      </w:r>
      <w:r w:rsidRPr="00DC6884">
        <w:t>IAEA</w:t>
      </w:r>
      <w:r w:rsidRPr="0068746D">
        <w:t>有效的安全标准</w:t>
      </w:r>
      <w:r w:rsidR="003124F6">
        <w:rPr>
          <w:rFonts w:hint="eastAsia"/>
        </w:rPr>
        <w:t>（英文）</w:t>
      </w:r>
    </w:p>
    <w:tbl>
      <w:tblPr>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709"/>
        <w:gridCol w:w="7088"/>
        <w:gridCol w:w="1417"/>
        <w:tblGridChange w:id="297">
          <w:tblGrid>
            <w:gridCol w:w="709"/>
            <w:gridCol w:w="7088"/>
            <w:gridCol w:w="1417"/>
            <w:gridCol w:w="2020"/>
            <w:gridCol w:w="709"/>
            <w:gridCol w:w="7088"/>
            <w:gridCol w:w="1417"/>
          </w:tblGrid>
        </w:tblGridChange>
      </w:tblGrid>
      <w:tr w:rsidR="00BD1004" w:rsidRPr="0068746D" w14:paraId="64B3E8CD" w14:textId="77777777" w:rsidTr="00BD1004">
        <w:trPr>
          <w:trHeight w:val="617"/>
        </w:trPr>
        <w:tc>
          <w:tcPr>
            <w:tcW w:w="709" w:type="dxa"/>
            <w:shd w:val="clear" w:color="auto" w:fill="8DB3E2" w:themeFill="text2" w:themeFillTint="66"/>
            <w:vAlign w:val="center"/>
          </w:tcPr>
          <w:p w14:paraId="23F74747" w14:textId="77777777" w:rsidR="00BD1004" w:rsidRPr="0068746D" w:rsidRDefault="00BD1004" w:rsidP="00E256C9">
            <w:pPr>
              <w:widowControl/>
              <w:spacing w:line="270" w:lineRule="atLeast"/>
              <w:textAlignment w:val="baseline"/>
            </w:pPr>
            <w:r w:rsidRPr="00DC6884">
              <w:rPr>
                <w:rFonts w:hint="eastAsia"/>
              </w:rPr>
              <w:t>序号</w:t>
            </w:r>
          </w:p>
        </w:tc>
        <w:tc>
          <w:tcPr>
            <w:tcW w:w="7088" w:type="dxa"/>
            <w:shd w:val="clear" w:color="auto" w:fill="8DB3E2" w:themeFill="text2" w:themeFillTint="66"/>
            <w:vAlign w:val="center"/>
            <w:hideMark/>
          </w:tcPr>
          <w:p w14:paraId="6076460C" w14:textId="77777777" w:rsidR="00BD1004" w:rsidRPr="0068746D" w:rsidRDefault="00BD1004" w:rsidP="00E256C9">
            <w:pPr>
              <w:widowControl/>
              <w:spacing w:line="270" w:lineRule="atLeast"/>
              <w:jc w:val="center"/>
              <w:textAlignment w:val="baseline"/>
            </w:pPr>
            <w:r w:rsidRPr="00DC6884">
              <w:rPr>
                <w:rFonts w:hint="eastAsia"/>
              </w:rPr>
              <w:t>标</w:t>
            </w:r>
            <w:r w:rsidRPr="00DC6884">
              <w:t xml:space="preserve">   </w:t>
            </w:r>
            <w:r w:rsidRPr="00DC6884">
              <w:rPr>
                <w:rFonts w:hint="eastAsia"/>
              </w:rPr>
              <w:t>题</w:t>
            </w:r>
          </w:p>
        </w:tc>
        <w:tc>
          <w:tcPr>
            <w:tcW w:w="1417" w:type="dxa"/>
            <w:shd w:val="clear" w:color="auto" w:fill="8DB3E2" w:themeFill="text2" w:themeFillTint="66"/>
            <w:vAlign w:val="center"/>
          </w:tcPr>
          <w:p w14:paraId="346A14FC" w14:textId="77777777" w:rsidR="00BD1004" w:rsidRPr="00DC6884" w:rsidRDefault="00BD1004" w:rsidP="00BD1004">
            <w:pPr>
              <w:widowControl/>
              <w:spacing w:line="270" w:lineRule="atLeast"/>
              <w:jc w:val="center"/>
              <w:textAlignment w:val="baseline"/>
            </w:pPr>
            <w:r>
              <w:rPr>
                <w:rFonts w:hint="eastAsia"/>
              </w:rPr>
              <w:t>提交日期</w:t>
            </w:r>
          </w:p>
        </w:tc>
      </w:tr>
      <w:tr w:rsidR="00F50178" w:rsidRPr="0068746D" w14:paraId="6CF16F20" w14:textId="77777777" w:rsidTr="00F50178">
        <w:trPr>
          <w:trHeight w:val="90"/>
        </w:trPr>
        <w:tc>
          <w:tcPr>
            <w:tcW w:w="709" w:type="dxa"/>
            <w:vAlign w:val="center"/>
          </w:tcPr>
          <w:p w14:paraId="64F6F7D5" w14:textId="77777777" w:rsidR="00F50178" w:rsidRPr="00D47569" w:rsidRDefault="00F50178" w:rsidP="001B1515">
            <w:pPr>
              <w:pStyle w:val="af0"/>
              <w:widowControl/>
              <w:numPr>
                <w:ilvl w:val="0"/>
                <w:numId w:val="11"/>
              </w:numPr>
              <w:spacing w:before="150" w:after="150" w:line="270" w:lineRule="atLeast"/>
              <w:ind w:firstLineChars="0"/>
              <w:rPr>
                <w:szCs w:val="21"/>
                <w:highlight w:val="yellow"/>
              </w:rPr>
            </w:pPr>
          </w:p>
        </w:tc>
        <w:tc>
          <w:tcPr>
            <w:tcW w:w="7088" w:type="dxa"/>
            <w:shd w:val="clear" w:color="auto" w:fill="auto"/>
          </w:tcPr>
          <w:p w14:paraId="718E8DC7" w14:textId="77777777" w:rsidR="00F50178" w:rsidRPr="0063258C" w:rsidRDefault="00324615" w:rsidP="00324615">
            <w:pPr>
              <w:widowControl/>
              <w:spacing w:line="270" w:lineRule="atLeast"/>
              <w:jc w:val="left"/>
              <w:textAlignment w:val="baseline"/>
              <w:rPr>
                <w:sz w:val="21"/>
                <w:szCs w:val="21"/>
              </w:rPr>
            </w:pPr>
            <w:r w:rsidRPr="0063258C">
              <w:rPr>
                <w:color w:val="333333"/>
                <w:kern w:val="0"/>
                <w:szCs w:val="21"/>
                <w:shd w:val="clear" w:color="auto" w:fill="FFFFFF"/>
              </w:rPr>
              <w:t>S</w:t>
            </w:r>
            <w:r w:rsidRPr="0063258C">
              <w:rPr>
                <w:sz w:val="21"/>
                <w:szCs w:val="21"/>
              </w:rPr>
              <w:t>afety of Research Reactors</w:t>
            </w:r>
            <w:r w:rsidR="00F50178" w:rsidRPr="0063258C">
              <w:rPr>
                <w:sz w:val="21"/>
                <w:szCs w:val="21"/>
              </w:rPr>
              <w:br/>
            </w:r>
            <w:r w:rsidRPr="0063258C">
              <w:rPr>
                <w:sz w:val="21"/>
                <w:szCs w:val="21"/>
              </w:rPr>
              <w:t>IAEA Safety Standards Series No. SSR-3</w:t>
            </w:r>
          </w:p>
        </w:tc>
        <w:tc>
          <w:tcPr>
            <w:tcW w:w="1417" w:type="dxa"/>
            <w:vAlign w:val="center"/>
          </w:tcPr>
          <w:p w14:paraId="04E1FE9D" w14:textId="77777777" w:rsidR="00F50178" w:rsidRPr="0063258C" w:rsidRDefault="004A3AC9" w:rsidP="00BD1004">
            <w:pPr>
              <w:jc w:val="center"/>
              <w:rPr>
                <w:rFonts w:eastAsiaTheme="minorEastAsia"/>
                <w:sz w:val="21"/>
                <w:szCs w:val="21"/>
              </w:rPr>
            </w:pPr>
            <w:r w:rsidRPr="0063258C">
              <w:rPr>
                <w:rFonts w:eastAsiaTheme="minorEastAsia"/>
                <w:sz w:val="21"/>
                <w:szCs w:val="21"/>
              </w:rPr>
              <w:t>2016-</w:t>
            </w:r>
            <w:r w:rsidR="00324615" w:rsidRPr="0063258C">
              <w:rPr>
                <w:rFonts w:eastAsiaTheme="minorEastAsia" w:hint="eastAsia"/>
                <w:sz w:val="21"/>
                <w:szCs w:val="21"/>
              </w:rPr>
              <w:t>12</w:t>
            </w:r>
            <w:r w:rsidRPr="0063258C">
              <w:rPr>
                <w:rFonts w:eastAsiaTheme="minorEastAsia"/>
                <w:sz w:val="21"/>
                <w:szCs w:val="21"/>
              </w:rPr>
              <w:t>-</w:t>
            </w:r>
            <w:r w:rsidR="00324615" w:rsidRPr="0063258C">
              <w:rPr>
                <w:rFonts w:eastAsiaTheme="minorEastAsia" w:hint="eastAsia"/>
                <w:sz w:val="21"/>
                <w:szCs w:val="21"/>
              </w:rPr>
              <w:t>14</w:t>
            </w:r>
          </w:p>
        </w:tc>
      </w:tr>
      <w:tr w:rsidR="00D47569" w:rsidRPr="005532AA" w14:paraId="177FF4CF" w14:textId="77777777" w:rsidTr="004A3AC9">
        <w:tc>
          <w:tcPr>
            <w:tcW w:w="709" w:type="dxa"/>
            <w:vAlign w:val="center"/>
          </w:tcPr>
          <w:p w14:paraId="05411145"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2C40343F" w14:textId="77777777" w:rsidR="005532AA" w:rsidRPr="0063258C" w:rsidRDefault="005532AA" w:rsidP="005532AA">
            <w:pPr>
              <w:widowControl/>
              <w:spacing w:line="270" w:lineRule="atLeast"/>
              <w:jc w:val="left"/>
              <w:textAlignment w:val="baseline"/>
              <w:rPr>
                <w:szCs w:val="21"/>
              </w:rPr>
            </w:pPr>
            <w:r w:rsidRPr="0063258C">
              <w:rPr>
                <w:szCs w:val="21"/>
              </w:rPr>
              <w:t>Schedules of Provisions</w:t>
            </w:r>
            <w:r w:rsidRPr="0063258C">
              <w:rPr>
                <w:rFonts w:hint="eastAsia"/>
                <w:szCs w:val="21"/>
              </w:rPr>
              <w:t xml:space="preserve"> </w:t>
            </w:r>
            <w:r w:rsidRPr="0063258C">
              <w:rPr>
                <w:szCs w:val="21"/>
              </w:rPr>
              <w:t>of the IAEA Regulations</w:t>
            </w:r>
            <w:r w:rsidRPr="0063258C">
              <w:rPr>
                <w:rFonts w:hint="eastAsia"/>
                <w:szCs w:val="21"/>
              </w:rPr>
              <w:t xml:space="preserve"> </w:t>
            </w:r>
            <w:r w:rsidRPr="0063258C">
              <w:rPr>
                <w:szCs w:val="21"/>
              </w:rPr>
              <w:t>for the Safe Transport</w:t>
            </w:r>
          </w:p>
          <w:p w14:paraId="362126DC" w14:textId="77777777" w:rsidR="00D47569" w:rsidRPr="0063258C" w:rsidRDefault="005532AA" w:rsidP="005532AA">
            <w:pPr>
              <w:widowControl/>
              <w:spacing w:line="270" w:lineRule="atLeast"/>
              <w:jc w:val="left"/>
              <w:textAlignment w:val="baseline"/>
              <w:rPr>
                <w:szCs w:val="21"/>
              </w:rPr>
            </w:pPr>
            <w:r w:rsidRPr="0063258C">
              <w:rPr>
                <w:szCs w:val="21"/>
              </w:rPr>
              <w:t>of Radioactive Material</w:t>
            </w:r>
            <w:r w:rsidRPr="0063258C">
              <w:rPr>
                <w:rFonts w:hint="eastAsia"/>
                <w:szCs w:val="21"/>
              </w:rPr>
              <w:t xml:space="preserve"> </w:t>
            </w:r>
            <w:r w:rsidRPr="0063258C">
              <w:rPr>
                <w:szCs w:val="21"/>
              </w:rPr>
              <w:t>(2009 Edition)</w:t>
            </w:r>
            <w:r w:rsidRPr="0063258C">
              <w:rPr>
                <w:rFonts w:hint="eastAsia"/>
                <w:szCs w:val="21"/>
              </w:rPr>
              <w:t xml:space="preserve"> </w:t>
            </w:r>
          </w:p>
          <w:p w14:paraId="30DC94D3" w14:textId="77777777" w:rsidR="005532AA" w:rsidRPr="0063258C" w:rsidRDefault="005532AA" w:rsidP="005532AA">
            <w:pPr>
              <w:widowControl/>
              <w:spacing w:line="270" w:lineRule="atLeast"/>
              <w:jc w:val="left"/>
              <w:textAlignment w:val="baseline"/>
              <w:rPr>
                <w:szCs w:val="21"/>
              </w:rPr>
            </w:pPr>
            <w:r w:rsidRPr="0063258C">
              <w:rPr>
                <w:szCs w:val="21"/>
              </w:rPr>
              <w:t>Safety Guide</w:t>
            </w:r>
            <w:r w:rsidRPr="0063258C">
              <w:rPr>
                <w:rFonts w:hint="eastAsia"/>
                <w:szCs w:val="21"/>
              </w:rPr>
              <w:t xml:space="preserve"> </w:t>
            </w:r>
          </w:p>
          <w:p w14:paraId="19462065" w14:textId="77777777" w:rsidR="005532AA" w:rsidRPr="0063258C" w:rsidRDefault="005532AA" w:rsidP="005532AA">
            <w:pPr>
              <w:widowControl/>
              <w:spacing w:line="270" w:lineRule="atLeast"/>
              <w:jc w:val="left"/>
              <w:textAlignment w:val="baseline"/>
              <w:rPr>
                <w:szCs w:val="21"/>
              </w:rPr>
            </w:pPr>
            <w:r w:rsidRPr="0063258C">
              <w:rPr>
                <w:szCs w:val="21"/>
              </w:rPr>
              <w:t>No. TS-G-1.6 (Rev. 1)</w:t>
            </w:r>
          </w:p>
        </w:tc>
        <w:tc>
          <w:tcPr>
            <w:tcW w:w="1417" w:type="dxa"/>
            <w:vAlign w:val="center"/>
          </w:tcPr>
          <w:p w14:paraId="32558FF2" w14:textId="77777777" w:rsidR="00D47569" w:rsidRPr="0063258C" w:rsidRDefault="005532AA" w:rsidP="00D47569">
            <w:pPr>
              <w:widowControl/>
              <w:spacing w:line="270" w:lineRule="atLeast"/>
              <w:jc w:val="center"/>
              <w:textAlignment w:val="baseline"/>
              <w:rPr>
                <w:szCs w:val="21"/>
              </w:rPr>
            </w:pPr>
            <w:r w:rsidRPr="0063258C">
              <w:rPr>
                <w:rFonts w:hint="eastAsia"/>
                <w:szCs w:val="21"/>
              </w:rPr>
              <w:t>201</w:t>
            </w:r>
            <w:r w:rsidR="007A4D15" w:rsidRPr="0063258C">
              <w:rPr>
                <w:rFonts w:hint="eastAsia"/>
                <w:szCs w:val="21"/>
              </w:rPr>
              <w:t>7</w:t>
            </w:r>
            <w:r w:rsidRPr="0063258C">
              <w:rPr>
                <w:rFonts w:hint="eastAsia"/>
                <w:szCs w:val="21"/>
              </w:rPr>
              <w:t>-2-15</w:t>
            </w:r>
          </w:p>
        </w:tc>
      </w:tr>
      <w:tr w:rsidR="00D47569" w:rsidRPr="0068746D" w14:paraId="126A9774" w14:textId="77777777" w:rsidTr="004A3AC9">
        <w:tc>
          <w:tcPr>
            <w:tcW w:w="709" w:type="dxa"/>
            <w:vAlign w:val="center"/>
          </w:tcPr>
          <w:p w14:paraId="22DF5E07"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6E26E830" w14:textId="77777777" w:rsidR="007A4D15" w:rsidRPr="0063258C" w:rsidRDefault="007A4D15" w:rsidP="007A4D15">
            <w:pPr>
              <w:widowControl/>
              <w:spacing w:line="270" w:lineRule="atLeast"/>
              <w:jc w:val="left"/>
              <w:textAlignment w:val="baseline"/>
              <w:rPr>
                <w:szCs w:val="21"/>
              </w:rPr>
            </w:pPr>
            <w:r w:rsidRPr="0063258C">
              <w:rPr>
                <w:szCs w:val="21"/>
              </w:rPr>
              <w:t>REGULATORY</w:t>
            </w:r>
            <w:r w:rsidRPr="0063258C">
              <w:rPr>
                <w:rFonts w:hint="eastAsia"/>
                <w:szCs w:val="21"/>
              </w:rPr>
              <w:t xml:space="preserve">  </w:t>
            </w:r>
            <w:r w:rsidRPr="0063258C">
              <w:rPr>
                <w:szCs w:val="21"/>
              </w:rPr>
              <w:t>CONTROL OF</w:t>
            </w:r>
            <w:r w:rsidRPr="0063258C">
              <w:rPr>
                <w:rFonts w:hint="eastAsia"/>
                <w:szCs w:val="21"/>
              </w:rPr>
              <w:t xml:space="preserve"> </w:t>
            </w:r>
            <w:r w:rsidRPr="0063258C">
              <w:rPr>
                <w:szCs w:val="21"/>
              </w:rPr>
              <w:t>RADIOACTIVE</w:t>
            </w:r>
            <w:r w:rsidRPr="0063258C">
              <w:rPr>
                <w:rFonts w:hint="eastAsia"/>
                <w:szCs w:val="21"/>
              </w:rPr>
              <w:t xml:space="preserve"> </w:t>
            </w:r>
            <w:r w:rsidRPr="0063258C">
              <w:rPr>
                <w:szCs w:val="21"/>
              </w:rPr>
              <w:t>DISCHARGES TO THE</w:t>
            </w:r>
            <w:r w:rsidRPr="0063258C">
              <w:rPr>
                <w:rFonts w:hint="eastAsia"/>
                <w:szCs w:val="21"/>
              </w:rPr>
              <w:t xml:space="preserve"> </w:t>
            </w:r>
            <w:r w:rsidRPr="0063258C">
              <w:rPr>
                <w:szCs w:val="21"/>
              </w:rPr>
              <w:t>ENVIRONMENT</w:t>
            </w:r>
            <w:r w:rsidR="009104C3" w:rsidRPr="0063258C">
              <w:rPr>
                <w:rFonts w:hint="eastAsia"/>
                <w:szCs w:val="21"/>
              </w:rPr>
              <w:t xml:space="preserve"> </w:t>
            </w:r>
            <w:r w:rsidRPr="0063258C">
              <w:rPr>
                <w:szCs w:val="21"/>
              </w:rPr>
              <w:t>SAFETY GUIDE</w:t>
            </w:r>
          </w:p>
          <w:p w14:paraId="65A67BBC" w14:textId="77777777" w:rsidR="007A4D15" w:rsidRPr="0063258C" w:rsidRDefault="007A4D15" w:rsidP="007A4D15">
            <w:pPr>
              <w:widowControl/>
              <w:spacing w:line="270" w:lineRule="atLeast"/>
              <w:jc w:val="left"/>
              <w:textAlignment w:val="baseline"/>
              <w:rPr>
                <w:szCs w:val="21"/>
              </w:rPr>
            </w:pPr>
            <w:r w:rsidRPr="0063258C">
              <w:rPr>
                <w:szCs w:val="21"/>
              </w:rPr>
              <w:t>No. WS-G-2.3</w:t>
            </w:r>
          </w:p>
        </w:tc>
        <w:tc>
          <w:tcPr>
            <w:tcW w:w="1417" w:type="dxa"/>
            <w:vAlign w:val="center"/>
          </w:tcPr>
          <w:p w14:paraId="3EE5D6B4" w14:textId="77777777" w:rsidR="00D47569" w:rsidRPr="0063258C" w:rsidRDefault="007A4D15" w:rsidP="00D47569">
            <w:pPr>
              <w:widowControl/>
              <w:spacing w:line="270" w:lineRule="atLeast"/>
              <w:jc w:val="center"/>
              <w:textAlignment w:val="baseline"/>
              <w:rPr>
                <w:szCs w:val="21"/>
              </w:rPr>
            </w:pPr>
            <w:r w:rsidRPr="0063258C">
              <w:rPr>
                <w:rFonts w:hint="eastAsia"/>
                <w:szCs w:val="21"/>
              </w:rPr>
              <w:t>2017-02-15</w:t>
            </w:r>
          </w:p>
        </w:tc>
      </w:tr>
      <w:tr w:rsidR="00D47569" w:rsidRPr="0068746D" w14:paraId="56ED6E02" w14:textId="77777777" w:rsidTr="004A3AC9">
        <w:tc>
          <w:tcPr>
            <w:tcW w:w="709" w:type="dxa"/>
            <w:vAlign w:val="center"/>
          </w:tcPr>
          <w:p w14:paraId="1E40EB60"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3B927820" w14:textId="77777777" w:rsidR="0029114C" w:rsidRPr="0063258C" w:rsidRDefault="0029114C" w:rsidP="0029114C">
            <w:pPr>
              <w:widowControl/>
              <w:spacing w:line="270" w:lineRule="atLeast"/>
              <w:jc w:val="left"/>
              <w:textAlignment w:val="baseline"/>
              <w:rPr>
                <w:szCs w:val="21"/>
              </w:rPr>
            </w:pPr>
            <w:r w:rsidRPr="0063258C">
              <w:rPr>
                <w:szCs w:val="21"/>
              </w:rPr>
              <w:t>Safety Assessment for the</w:t>
            </w:r>
            <w:r w:rsidRPr="0063258C">
              <w:rPr>
                <w:rFonts w:hint="eastAsia"/>
                <w:szCs w:val="21"/>
              </w:rPr>
              <w:t xml:space="preserve"> </w:t>
            </w:r>
            <w:r w:rsidRPr="0063258C">
              <w:rPr>
                <w:szCs w:val="21"/>
              </w:rPr>
              <w:t>Decommissioning of</w:t>
            </w:r>
            <w:r w:rsidRPr="0063258C">
              <w:rPr>
                <w:rFonts w:hint="eastAsia"/>
                <w:szCs w:val="21"/>
              </w:rPr>
              <w:t xml:space="preserve"> </w:t>
            </w:r>
            <w:r w:rsidRPr="0063258C">
              <w:rPr>
                <w:szCs w:val="21"/>
              </w:rPr>
              <w:t>Facilities Using</w:t>
            </w:r>
            <w:r w:rsidRPr="0063258C">
              <w:rPr>
                <w:rFonts w:hint="eastAsia"/>
                <w:szCs w:val="21"/>
              </w:rPr>
              <w:t xml:space="preserve"> </w:t>
            </w:r>
            <w:r w:rsidRPr="0063258C">
              <w:rPr>
                <w:szCs w:val="21"/>
              </w:rPr>
              <w:t>Radioactive Material</w:t>
            </w:r>
            <w:r w:rsidR="009104C3" w:rsidRPr="0063258C">
              <w:rPr>
                <w:rFonts w:hint="eastAsia"/>
                <w:szCs w:val="21"/>
              </w:rPr>
              <w:t xml:space="preserve"> </w:t>
            </w:r>
            <w:r w:rsidRPr="0063258C">
              <w:rPr>
                <w:szCs w:val="21"/>
              </w:rPr>
              <w:t>Safety Guide</w:t>
            </w:r>
          </w:p>
          <w:p w14:paraId="7D172A94" w14:textId="77777777" w:rsidR="0029114C" w:rsidRPr="0063258C" w:rsidRDefault="0029114C" w:rsidP="0029114C">
            <w:pPr>
              <w:widowControl/>
              <w:spacing w:line="270" w:lineRule="atLeast"/>
              <w:jc w:val="left"/>
              <w:textAlignment w:val="baseline"/>
              <w:rPr>
                <w:szCs w:val="21"/>
              </w:rPr>
            </w:pPr>
            <w:r w:rsidRPr="0063258C">
              <w:rPr>
                <w:szCs w:val="21"/>
              </w:rPr>
              <w:t>No. WS-G-5.2</w:t>
            </w:r>
          </w:p>
        </w:tc>
        <w:tc>
          <w:tcPr>
            <w:tcW w:w="1417" w:type="dxa"/>
            <w:vAlign w:val="center"/>
          </w:tcPr>
          <w:p w14:paraId="7CC9707D" w14:textId="77777777" w:rsidR="00D47569" w:rsidRPr="0063258C" w:rsidRDefault="000464A6" w:rsidP="00D47569">
            <w:pPr>
              <w:widowControl/>
              <w:spacing w:line="270" w:lineRule="atLeast"/>
              <w:jc w:val="center"/>
              <w:textAlignment w:val="baseline"/>
              <w:rPr>
                <w:szCs w:val="21"/>
              </w:rPr>
            </w:pPr>
            <w:r w:rsidRPr="0063258C">
              <w:rPr>
                <w:rFonts w:hint="eastAsia"/>
                <w:szCs w:val="21"/>
              </w:rPr>
              <w:t>2017-02-21</w:t>
            </w:r>
          </w:p>
        </w:tc>
      </w:tr>
      <w:tr w:rsidR="00D47569" w:rsidRPr="0068746D" w14:paraId="23DC0097" w14:textId="77777777" w:rsidTr="004A3AC9">
        <w:tc>
          <w:tcPr>
            <w:tcW w:w="709" w:type="dxa"/>
            <w:vAlign w:val="center"/>
          </w:tcPr>
          <w:p w14:paraId="6DA233A4"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02A41085" w14:textId="77777777" w:rsidR="009E6FA0" w:rsidRPr="0063258C" w:rsidRDefault="009E6FA0" w:rsidP="009E6FA0">
            <w:pPr>
              <w:widowControl/>
              <w:spacing w:line="270" w:lineRule="atLeast"/>
              <w:jc w:val="left"/>
              <w:textAlignment w:val="baseline"/>
              <w:rPr>
                <w:szCs w:val="21"/>
              </w:rPr>
            </w:pPr>
            <w:r w:rsidRPr="0063258C">
              <w:rPr>
                <w:szCs w:val="21"/>
              </w:rPr>
              <w:t>Design of Electrical Power Systems for Nuclear Power Plants</w:t>
            </w:r>
            <w:r w:rsidRPr="0063258C">
              <w:rPr>
                <w:rFonts w:hint="eastAsia"/>
                <w:szCs w:val="21"/>
              </w:rPr>
              <w:t xml:space="preserve"> </w:t>
            </w:r>
            <w:r w:rsidRPr="0063258C">
              <w:rPr>
                <w:rFonts w:ascii="SSRCDJ+Arial-BoldMT" w:eastAsia="SSRCDJ+Arial-BoldMT" w:hAnsi="Calibri"/>
                <w:kern w:val="0"/>
                <w:szCs w:val="24"/>
              </w:rPr>
              <w:t xml:space="preserve"> </w:t>
            </w:r>
            <w:r w:rsidRPr="0063258C">
              <w:rPr>
                <w:szCs w:val="21"/>
              </w:rPr>
              <w:t xml:space="preserve">Specific Safety Guide </w:t>
            </w:r>
          </w:p>
          <w:p w14:paraId="6B1A6E31" w14:textId="77777777" w:rsidR="00D47569" w:rsidRPr="0063258C" w:rsidRDefault="009E6FA0" w:rsidP="009E6FA0">
            <w:pPr>
              <w:widowControl/>
              <w:spacing w:line="270" w:lineRule="atLeast"/>
              <w:jc w:val="left"/>
              <w:textAlignment w:val="baseline"/>
              <w:rPr>
                <w:szCs w:val="21"/>
              </w:rPr>
            </w:pPr>
            <w:r w:rsidRPr="0063258C">
              <w:rPr>
                <w:rFonts w:hint="eastAsia"/>
                <w:szCs w:val="21"/>
              </w:rPr>
              <w:t>No.</w:t>
            </w:r>
            <w:r w:rsidRPr="0063258C">
              <w:rPr>
                <w:szCs w:val="21"/>
              </w:rPr>
              <w:t xml:space="preserve"> SSG-34 </w:t>
            </w:r>
          </w:p>
        </w:tc>
        <w:tc>
          <w:tcPr>
            <w:tcW w:w="1417" w:type="dxa"/>
            <w:vAlign w:val="center"/>
          </w:tcPr>
          <w:p w14:paraId="700250A0" w14:textId="77777777" w:rsidR="00D47569" w:rsidRPr="0063258C" w:rsidRDefault="009E6FA0" w:rsidP="00D47569">
            <w:pPr>
              <w:widowControl/>
              <w:spacing w:line="270" w:lineRule="atLeast"/>
              <w:jc w:val="center"/>
              <w:textAlignment w:val="baseline"/>
              <w:rPr>
                <w:szCs w:val="21"/>
              </w:rPr>
            </w:pPr>
            <w:r w:rsidRPr="0063258C">
              <w:rPr>
                <w:rFonts w:hint="eastAsia"/>
                <w:szCs w:val="21"/>
              </w:rPr>
              <w:t>2017-02-21</w:t>
            </w:r>
          </w:p>
        </w:tc>
      </w:tr>
      <w:tr w:rsidR="00D47569" w:rsidRPr="0068746D" w14:paraId="0A34F948" w14:textId="77777777" w:rsidTr="004A3AC9">
        <w:tc>
          <w:tcPr>
            <w:tcW w:w="709" w:type="dxa"/>
            <w:vAlign w:val="center"/>
          </w:tcPr>
          <w:p w14:paraId="4A0F5B13"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4A25C6E9" w14:textId="77777777" w:rsidR="003E29B4" w:rsidRPr="0063258C" w:rsidRDefault="003E29B4" w:rsidP="003E29B4">
            <w:pPr>
              <w:widowControl/>
              <w:spacing w:line="270" w:lineRule="atLeast"/>
              <w:jc w:val="left"/>
              <w:textAlignment w:val="baseline"/>
              <w:rPr>
                <w:szCs w:val="21"/>
              </w:rPr>
            </w:pPr>
            <w:r w:rsidRPr="0063258C">
              <w:rPr>
                <w:szCs w:val="21"/>
              </w:rPr>
              <w:t>Site Survey and Site Selection for Nuclear Installations</w:t>
            </w:r>
          </w:p>
          <w:p w14:paraId="264CBEC6" w14:textId="77777777" w:rsidR="003E29B4" w:rsidRPr="0063258C" w:rsidRDefault="003E29B4" w:rsidP="003E29B4">
            <w:pPr>
              <w:autoSpaceDE w:val="0"/>
              <w:autoSpaceDN w:val="0"/>
              <w:adjustRightInd w:val="0"/>
              <w:rPr>
                <w:rFonts w:ascii="UQFPFF+Arial-BoldMT" w:eastAsia="UQFPFF+Arial-BoldMT" w:hAnsi="Calibri" w:cs="UQFPFF+Arial-BoldMT"/>
                <w:color w:val="000000"/>
                <w:kern w:val="0"/>
                <w:sz w:val="48"/>
                <w:szCs w:val="48"/>
              </w:rPr>
            </w:pPr>
            <w:r w:rsidRPr="0063258C">
              <w:rPr>
                <w:szCs w:val="21"/>
              </w:rPr>
              <w:t xml:space="preserve">Specific Safety Guide </w:t>
            </w:r>
          </w:p>
          <w:p w14:paraId="693F7B82" w14:textId="77777777" w:rsidR="00D47569" w:rsidRPr="0063258C" w:rsidRDefault="003E29B4" w:rsidP="003E29B4">
            <w:pPr>
              <w:autoSpaceDE w:val="0"/>
              <w:autoSpaceDN w:val="0"/>
              <w:adjustRightInd w:val="0"/>
              <w:jc w:val="left"/>
              <w:rPr>
                <w:szCs w:val="21"/>
              </w:rPr>
            </w:pPr>
            <w:r w:rsidRPr="0063258C">
              <w:rPr>
                <w:rFonts w:hint="eastAsia"/>
                <w:szCs w:val="21"/>
              </w:rPr>
              <w:t>No.</w:t>
            </w:r>
            <w:r w:rsidRPr="0063258C">
              <w:rPr>
                <w:szCs w:val="21"/>
              </w:rPr>
              <w:t xml:space="preserve"> SSG-3</w:t>
            </w:r>
            <w:r w:rsidRPr="0063258C">
              <w:rPr>
                <w:rFonts w:hint="eastAsia"/>
                <w:szCs w:val="21"/>
              </w:rPr>
              <w:t>5</w:t>
            </w:r>
          </w:p>
        </w:tc>
        <w:tc>
          <w:tcPr>
            <w:tcW w:w="1417" w:type="dxa"/>
            <w:vAlign w:val="center"/>
          </w:tcPr>
          <w:p w14:paraId="4372124D" w14:textId="77777777" w:rsidR="00D47569" w:rsidRPr="0063258C" w:rsidRDefault="003E29B4" w:rsidP="00D47569">
            <w:pPr>
              <w:widowControl/>
              <w:spacing w:line="270" w:lineRule="atLeast"/>
              <w:jc w:val="center"/>
              <w:textAlignment w:val="baseline"/>
              <w:rPr>
                <w:szCs w:val="21"/>
              </w:rPr>
            </w:pPr>
            <w:r w:rsidRPr="0063258C">
              <w:rPr>
                <w:rFonts w:hint="eastAsia"/>
                <w:szCs w:val="21"/>
              </w:rPr>
              <w:t>2017-03-13</w:t>
            </w:r>
          </w:p>
        </w:tc>
      </w:tr>
      <w:tr w:rsidR="00D47569" w:rsidRPr="0068746D" w14:paraId="08AE1932" w14:textId="77777777" w:rsidTr="004A3AC9">
        <w:tc>
          <w:tcPr>
            <w:tcW w:w="709" w:type="dxa"/>
            <w:vAlign w:val="center"/>
          </w:tcPr>
          <w:p w14:paraId="2D4BE273"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533B1E75" w14:textId="77777777" w:rsidR="003E29B4" w:rsidRPr="0063258C" w:rsidRDefault="003E29B4" w:rsidP="003E29B4">
            <w:pPr>
              <w:widowControl/>
              <w:spacing w:line="270" w:lineRule="atLeast"/>
              <w:jc w:val="left"/>
              <w:textAlignment w:val="baseline"/>
              <w:rPr>
                <w:szCs w:val="21"/>
              </w:rPr>
            </w:pPr>
            <w:r w:rsidRPr="0063258C">
              <w:rPr>
                <w:rFonts w:ascii="Arial" w:hAnsi="Arial" w:cs="Arial"/>
                <w:kern w:val="0"/>
                <w:szCs w:val="24"/>
              </w:rPr>
              <w:t xml:space="preserve"> </w:t>
            </w:r>
            <w:r w:rsidRPr="0063258C">
              <w:rPr>
                <w:szCs w:val="21"/>
              </w:rPr>
              <w:t>Radiation Safety for Consumer Products  Environment</w:t>
            </w:r>
          </w:p>
          <w:p w14:paraId="1E0C4FB0" w14:textId="77777777" w:rsidR="003E29B4" w:rsidRPr="0063258C" w:rsidRDefault="003E29B4" w:rsidP="003E29B4">
            <w:pPr>
              <w:widowControl/>
              <w:spacing w:line="270" w:lineRule="atLeast"/>
              <w:jc w:val="left"/>
              <w:textAlignment w:val="baseline"/>
              <w:rPr>
                <w:szCs w:val="21"/>
              </w:rPr>
            </w:pPr>
            <w:r w:rsidRPr="0063258C">
              <w:rPr>
                <w:szCs w:val="21"/>
              </w:rPr>
              <w:t>Specific Safety Guide</w:t>
            </w:r>
          </w:p>
          <w:p w14:paraId="5959DCF7" w14:textId="77777777" w:rsidR="00D47569" w:rsidRPr="0063258C" w:rsidRDefault="003E29B4" w:rsidP="00D47569">
            <w:pPr>
              <w:widowControl/>
              <w:spacing w:line="270" w:lineRule="atLeast"/>
              <w:jc w:val="left"/>
              <w:textAlignment w:val="baseline"/>
              <w:rPr>
                <w:szCs w:val="21"/>
              </w:rPr>
            </w:pPr>
            <w:r w:rsidRPr="0063258C">
              <w:rPr>
                <w:rFonts w:hint="eastAsia"/>
                <w:szCs w:val="21"/>
              </w:rPr>
              <w:t>No.</w:t>
            </w:r>
            <w:r w:rsidRPr="0063258C">
              <w:rPr>
                <w:szCs w:val="21"/>
              </w:rPr>
              <w:t xml:space="preserve"> SSG-3</w:t>
            </w:r>
            <w:r w:rsidRPr="0063258C">
              <w:rPr>
                <w:rFonts w:hint="eastAsia"/>
                <w:szCs w:val="21"/>
              </w:rPr>
              <w:t>6</w:t>
            </w:r>
          </w:p>
        </w:tc>
        <w:tc>
          <w:tcPr>
            <w:tcW w:w="1417" w:type="dxa"/>
            <w:vAlign w:val="center"/>
          </w:tcPr>
          <w:p w14:paraId="677EDB40" w14:textId="77777777" w:rsidR="00D47569" w:rsidRPr="0063258C" w:rsidRDefault="003E29B4" w:rsidP="00D47569">
            <w:pPr>
              <w:widowControl/>
              <w:spacing w:line="270" w:lineRule="atLeast"/>
              <w:jc w:val="center"/>
              <w:textAlignment w:val="baseline"/>
              <w:rPr>
                <w:szCs w:val="21"/>
              </w:rPr>
            </w:pPr>
            <w:r w:rsidRPr="0063258C">
              <w:rPr>
                <w:rFonts w:hint="eastAsia"/>
                <w:szCs w:val="21"/>
              </w:rPr>
              <w:t>2017-03-13</w:t>
            </w:r>
          </w:p>
        </w:tc>
      </w:tr>
      <w:tr w:rsidR="00043BF8" w:rsidRPr="0068746D" w14:paraId="43449820" w14:textId="77777777" w:rsidTr="0063258C">
        <w:tc>
          <w:tcPr>
            <w:tcW w:w="709" w:type="dxa"/>
            <w:shd w:val="clear" w:color="auto" w:fill="FFFFFF" w:themeFill="background1"/>
            <w:vAlign w:val="center"/>
          </w:tcPr>
          <w:p w14:paraId="1A0938B5" w14:textId="77777777"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14:paraId="6ED12B4D" w14:textId="77777777" w:rsidR="00043BF8" w:rsidRPr="0063258C" w:rsidDel="00043BF8" w:rsidRDefault="00043BF8" w:rsidP="00043BF8">
            <w:pPr>
              <w:widowControl/>
              <w:spacing w:line="270" w:lineRule="atLeast"/>
              <w:jc w:val="left"/>
              <w:textAlignment w:val="baseline"/>
              <w:rPr>
                <w:del w:id="298" w:author="Huming" w:date="2017-08-18T16:23:00Z"/>
                <w:szCs w:val="21"/>
                <w:highlight w:val="yellow"/>
              </w:rPr>
            </w:pPr>
            <w:r w:rsidRPr="0063258C">
              <w:rPr>
                <w:szCs w:val="21"/>
                <w:highlight w:val="yellow"/>
              </w:rPr>
              <w:t>Instrumentation and</w:t>
            </w:r>
            <w:r w:rsidRPr="0063258C">
              <w:rPr>
                <w:rFonts w:hint="eastAsia"/>
                <w:szCs w:val="21"/>
                <w:highlight w:val="yellow"/>
              </w:rPr>
              <w:t xml:space="preserve"> </w:t>
            </w:r>
            <w:r w:rsidRPr="0063258C">
              <w:rPr>
                <w:szCs w:val="21"/>
                <w:highlight w:val="yellow"/>
              </w:rPr>
              <w:t>Control Systems and</w:t>
            </w:r>
            <w:r w:rsidRPr="0063258C">
              <w:rPr>
                <w:rFonts w:hint="eastAsia"/>
                <w:szCs w:val="21"/>
                <w:highlight w:val="yellow"/>
              </w:rPr>
              <w:t xml:space="preserve"> </w:t>
            </w:r>
            <w:r w:rsidRPr="0063258C">
              <w:rPr>
                <w:szCs w:val="21"/>
                <w:highlight w:val="yellow"/>
              </w:rPr>
              <w:t>Software Important to</w:t>
            </w:r>
          </w:p>
          <w:p w14:paraId="697727F9"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Safety for</w:t>
            </w:r>
            <w:ins w:id="299" w:author="Huming" w:date="2017-08-18T16:23:00Z">
              <w:r w:rsidRPr="0063258C">
                <w:rPr>
                  <w:szCs w:val="21"/>
                  <w:highlight w:val="yellow"/>
                </w:rPr>
                <w:t xml:space="preserve"> </w:t>
              </w:r>
            </w:ins>
            <w:r w:rsidRPr="0063258C">
              <w:rPr>
                <w:szCs w:val="21"/>
                <w:highlight w:val="yellow"/>
              </w:rPr>
              <w:t>Research Reactors</w:t>
            </w:r>
          </w:p>
          <w:p w14:paraId="1B45772B" w14:textId="77777777" w:rsidR="00043BF8" w:rsidRPr="0063258C" w:rsidRDefault="00043BF8" w:rsidP="00043BF8">
            <w:pPr>
              <w:widowControl/>
              <w:spacing w:line="270" w:lineRule="atLeast"/>
              <w:jc w:val="left"/>
              <w:textAlignment w:val="baseline"/>
              <w:rPr>
                <w:szCs w:val="21"/>
                <w:highlight w:val="yellow"/>
              </w:rPr>
            </w:pPr>
            <w:r w:rsidRPr="0063258C">
              <w:rPr>
                <w:rFonts w:hint="eastAsia"/>
                <w:szCs w:val="21"/>
                <w:highlight w:val="yellow"/>
              </w:rPr>
              <w:lastRenderedPageBreak/>
              <w:t>No.</w:t>
            </w:r>
            <w:r w:rsidRPr="0063258C">
              <w:rPr>
                <w:szCs w:val="21"/>
                <w:highlight w:val="yellow"/>
              </w:rPr>
              <w:t xml:space="preserve"> SSG-3</w:t>
            </w:r>
            <w:r w:rsidRPr="0063258C">
              <w:rPr>
                <w:rFonts w:hint="eastAsia"/>
                <w:szCs w:val="21"/>
                <w:highlight w:val="yellow"/>
              </w:rPr>
              <w:t>7</w:t>
            </w:r>
          </w:p>
        </w:tc>
        <w:tc>
          <w:tcPr>
            <w:tcW w:w="1417" w:type="dxa"/>
            <w:shd w:val="clear" w:color="auto" w:fill="FFFFFF" w:themeFill="background1"/>
          </w:tcPr>
          <w:p w14:paraId="52F95BD3" w14:textId="77777777" w:rsidR="00043BF8" w:rsidRPr="0063258C" w:rsidRDefault="00043BF8" w:rsidP="00043BF8">
            <w:pPr>
              <w:rPr>
                <w:highlight w:val="yellow"/>
              </w:rPr>
            </w:pPr>
            <w:ins w:id="300" w:author="Huming" w:date="2017-08-18T16:22:00Z">
              <w:r w:rsidRPr="0063258C">
                <w:rPr>
                  <w:sz w:val="21"/>
                  <w:szCs w:val="21"/>
                  <w:highlight w:val="yellow"/>
                </w:rPr>
                <w:lastRenderedPageBreak/>
                <w:t>2017</w:t>
              </w:r>
            </w:ins>
            <w:ins w:id="301"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14:paraId="509C199F" w14:textId="77777777" w:rsidTr="0063258C">
        <w:tc>
          <w:tcPr>
            <w:tcW w:w="709" w:type="dxa"/>
            <w:shd w:val="clear" w:color="auto" w:fill="FFFFFF" w:themeFill="background1"/>
            <w:vAlign w:val="center"/>
          </w:tcPr>
          <w:p w14:paraId="398CE1BC" w14:textId="77777777"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14:paraId="6CBCC887"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Construction for</w:t>
            </w:r>
            <w:r w:rsidRPr="0063258C">
              <w:rPr>
                <w:rFonts w:hint="eastAsia"/>
                <w:szCs w:val="21"/>
                <w:highlight w:val="yellow"/>
              </w:rPr>
              <w:t xml:space="preserve"> </w:t>
            </w:r>
            <w:r w:rsidRPr="0063258C">
              <w:rPr>
                <w:szCs w:val="21"/>
                <w:highlight w:val="yellow"/>
              </w:rPr>
              <w:t>Nuclear Installations</w:t>
            </w:r>
          </w:p>
          <w:p w14:paraId="2165DE14"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Research Reactors</w:t>
            </w:r>
          </w:p>
          <w:p w14:paraId="5C0562A1" w14:textId="77777777" w:rsidR="00043BF8" w:rsidRPr="0063258C" w:rsidRDefault="00043BF8" w:rsidP="00043BF8">
            <w:pPr>
              <w:widowControl/>
              <w:spacing w:line="270" w:lineRule="atLeast"/>
              <w:jc w:val="left"/>
              <w:textAlignment w:val="baseline"/>
              <w:rPr>
                <w:szCs w:val="21"/>
                <w:highlight w:val="yellow"/>
              </w:rPr>
            </w:pPr>
            <w:r w:rsidRPr="0063258C">
              <w:rPr>
                <w:rFonts w:hint="eastAsia"/>
                <w:szCs w:val="21"/>
                <w:highlight w:val="yellow"/>
              </w:rPr>
              <w:t>No.</w:t>
            </w:r>
            <w:r w:rsidRPr="0063258C">
              <w:rPr>
                <w:szCs w:val="21"/>
                <w:highlight w:val="yellow"/>
              </w:rPr>
              <w:t xml:space="preserve"> SSG-3</w:t>
            </w:r>
            <w:r w:rsidRPr="0063258C">
              <w:rPr>
                <w:rFonts w:hint="eastAsia"/>
                <w:szCs w:val="21"/>
                <w:highlight w:val="yellow"/>
              </w:rPr>
              <w:t>8</w:t>
            </w:r>
          </w:p>
        </w:tc>
        <w:tc>
          <w:tcPr>
            <w:tcW w:w="1417" w:type="dxa"/>
            <w:shd w:val="clear" w:color="auto" w:fill="FFFFFF" w:themeFill="background1"/>
          </w:tcPr>
          <w:p w14:paraId="55A5B1A0" w14:textId="77777777" w:rsidR="00043BF8" w:rsidRPr="0063258C" w:rsidRDefault="00043BF8" w:rsidP="00043BF8">
            <w:pPr>
              <w:rPr>
                <w:highlight w:val="yellow"/>
              </w:rPr>
            </w:pPr>
            <w:ins w:id="302" w:author="Huming" w:date="2017-08-18T16:22:00Z">
              <w:r w:rsidRPr="0063258C">
                <w:rPr>
                  <w:sz w:val="21"/>
                  <w:szCs w:val="21"/>
                  <w:highlight w:val="yellow"/>
                </w:rPr>
                <w:t>2017</w:t>
              </w:r>
            </w:ins>
            <w:ins w:id="303"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14:paraId="3C3C613B" w14:textId="77777777" w:rsidTr="0063258C">
        <w:tc>
          <w:tcPr>
            <w:tcW w:w="709" w:type="dxa"/>
            <w:shd w:val="clear" w:color="auto" w:fill="FFFFFF" w:themeFill="background1"/>
            <w:vAlign w:val="center"/>
          </w:tcPr>
          <w:p w14:paraId="0F8FC214" w14:textId="77777777"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14:paraId="19154086"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Design of Instrumentation and Control Systems for Nuclear Power Plants</w:t>
            </w:r>
          </w:p>
          <w:p w14:paraId="5F59248D"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Research Reactors</w:t>
            </w:r>
          </w:p>
          <w:p w14:paraId="79DC272F" w14:textId="77777777" w:rsidR="00043BF8" w:rsidRPr="0063258C" w:rsidRDefault="00043BF8" w:rsidP="00043BF8">
            <w:pPr>
              <w:widowControl/>
              <w:spacing w:line="270" w:lineRule="atLeast"/>
              <w:jc w:val="left"/>
              <w:textAlignment w:val="baseline"/>
              <w:rPr>
                <w:szCs w:val="21"/>
                <w:highlight w:val="yellow"/>
              </w:rPr>
            </w:pPr>
            <w:r w:rsidRPr="0063258C">
              <w:rPr>
                <w:rFonts w:hint="eastAsia"/>
                <w:szCs w:val="21"/>
                <w:highlight w:val="yellow"/>
              </w:rPr>
              <w:t>No.</w:t>
            </w:r>
            <w:r w:rsidRPr="0063258C">
              <w:rPr>
                <w:szCs w:val="21"/>
                <w:highlight w:val="yellow"/>
              </w:rPr>
              <w:t xml:space="preserve"> SSG-3</w:t>
            </w:r>
            <w:r w:rsidRPr="0063258C">
              <w:rPr>
                <w:rFonts w:hint="eastAsia"/>
                <w:szCs w:val="21"/>
                <w:highlight w:val="yellow"/>
              </w:rPr>
              <w:t>9</w:t>
            </w:r>
          </w:p>
        </w:tc>
        <w:tc>
          <w:tcPr>
            <w:tcW w:w="1417" w:type="dxa"/>
            <w:shd w:val="clear" w:color="auto" w:fill="FFFFFF" w:themeFill="background1"/>
          </w:tcPr>
          <w:p w14:paraId="0DD840D8" w14:textId="77777777" w:rsidR="00043BF8" w:rsidRPr="0063258C" w:rsidRDefault="00043BF8" w:rsidP="00043BF8">
            <w:pPr>
              <w:rPr>
                <w:highlight w:val="yellow"/>
              </w:rPr>
            </w:pPr>
            <w:ins w:id="304" w:author="Huming" w:date="2017-08-18T16:22:00Z">
              <w:r w:rsidRPr="0063258C">
                <w:rPr>
                  <w:sz w:val="21"/>
                  <w:szCs w:val="21"/>
                  <w:highlight w:val="yellow"/>
                </w:rPr>
                <w:t>2017</w:t>
              </w:r>
            </w:ins>
            <w:ins w:id="305"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D47569" w:rsidRPr="0068746D" w14:paraId="31A144D9" w14:textId="77777777" w:rsidTr="0063258C">
        <w:tblPrEx>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ExChange w:id="306" w:author="Huming" w:date="2017-08-18T16:23:00Z">
            <w:tblPrEx>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Ex>
          </w:tblPrExChange>
        </w:tblPrEx>
        <w:trPr>
          <w:trPrChange w:id="307" w:author="Huming" w:date="2017-08-18T16:23:00Z">
            <w:trPr>
              <w:gridBefore w:val="4"/>
            </w:trPr>
          </w:trPrChange>
        </w:trPr>
        <w:tc>
          <w:tcPr>
            <w:tcW w:w="709" w:type="dxa"/>
            <w:shd w:val="clear" w:color="auto" w:fill="FFFFFF" w:themeFill="background1"/>
            <w:vAlign w:val="center"/>
            <w:tcPrChange w:id="308" w:author="Huming" w:date="2017-08-18T16:23:00Z">
              <w:tcPr>
                <w:tcW w:w="709" w:type="dxa"/>
                <w:vAlign w:val="center"/>
              </w:tcPr>
            </w:tcPrChange>
          </w:tcPr>
          <w:p w14:paraId="736AE833" w14:textId="77777777" w:rsidR="00D47569" w:rsidRPr="0063258C" w:rsidRDefault="00D47569" w:rsidP="001B1515">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Change w:id="309" w:author="Huming" w:date="2017-08-18T16:23:00Z">
              <w:tcPr>
                <w:tcW w:w="7088" w:type="dxa"/>
                <w:shd w:val="clear" w:color="auto" w:fill="auto"/>
              </w:tcPr>
            </w:tcPrChange>
          </w:tcPr>
          <w:p w14:paraId="675AEF93" w14:textId="77777777" w:rsidR="00D47569" w:rsidRPr="0063258C" w:rsidRDefault="00043BF8" w:rsidP="00D47569">
            <w:pPr>
              <w:widowControl/>
              <w:spacing w:line="270" w:lineRule="atLeast"/>
              <w:jc w:val="left"/>
              <w:textAlignment w:val="baseline"/>
              <w:rPr>
                <w:ins w:id="310" w:author="Huming" w:date="2017-08-18T16:22:00Z"/>
                <w:szCs w:val="21"/>
                <w:highlight w:val="yellow"/>
              </w:rPr>
            </w:pPr>
            <w:ins w:id="311" w:author="Huming" w:date="2017-08-18T16:22:00Z">
              <w:r w:rsidRPr="0063258C">
                <w:rPr>
                  <w:szCs w:val="21"/>
                  <w:highlight w:val="yellow"/>
                </w:rPr>
                <w:t>Commissioning for Nuclear Power Plants</w:t>
              </w:r>
            </w:ins>
          </w:p>
          <w:p w14:paraId="26A5CEC5" w14:textId="77777777" w:rsidR="00043BF8" w:rsidRPr="0063258C" w:rsidRDefault="00043BF8" w:rsidP="00D47569">
            <w:pPr>
              <w:widowControl/>
              <w:spacing w:line="270" w:lineRule="atLeast"/>
              <w:jc w:val="left"/>
              <w:textAlignment w:val="baseline"/>
              <w:rPr>
                <w:szCs w:val="21"/>
                <w:highlight w:val="yellow"/>
              </w:rPr>
            </w:pPr>
            <w:ins w:id="312" w:author="Huming" w:date="2017-08-18T16:22:00Z">
              <w:r w:rsidRPr="0063258C">
                <w:rPr>
                  <w:szCs w:val="21"/>
                  <w:highlight w:val="yellow"/>
                </w:rPr>
                <w:t>No.SSG-28</w:t>
              </w:r>
            </w:ins>
          </w:p>
        </w:tc>
        <w:tc>
          <w:tcPr>
            <w:tcW w:w="1417" w:type="dxa"/>
            <w:shd w:val="clear" w:color="auto" w:fill="FFFFFF" w:themeFill="background1"/>
            <w:vAlign w:val="center"/>
            <w:tcPrChange w:id="313" w:author="Huming" w:date="2017-08-18T16:23:00Z">
              <w:tcPr>
                <w:tcW w:w="1417" w:type="dxa"/>
                <w:vAlign w:val="center"/>
              </w:tcPr>
            </w:tcPrChange>
          </w:tcPr>
          <w:p w14:paraId="41FA126A" w14:textId="77777777" w:rsidR="00D47569" w:rsidRPr="0063258C" w:rsidRDefault="00043BF8" w:rsidP="00043BF8">
            <w:pPr>
              <w:widowControl/>
              <w:spacing w:line="270" w:lineRule="atLeast"/>
              <w:jc w:val="center"/>
              <w:textAlignment w:val="baseline"/>
              <w:rPr>
                <w:sz w:val="21"/>
                <w:szCs w:val="21"/>
                <w:highlight w:val="yellow"/>
              </w:rPr>
            </w:pPr>
            <w:ins w:id="314" w:author="Huming" w:date="2017-08-18T16:22:00Z">
              <w:r w:rsidRPr="0063258C">
                <w:rPr>
                  <w:sz w:val="21"/>
                  <w:szCs w:val="21"/>
                  <w:highlight w:val="yellow"/>
                </w:rPr>
                <w:t>2017</w:t>
              </w:r>
            </w:ins>
            <w:ins w:id="315"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14:paraId="00D43746" w14:textId="77777777" w:rsidTr="0063258C">
        <w:tc>
          <w:tcPr>
            <w:tcW w:w="709" w:type="dxa"/>
            <w:shd w:val="clear" w:color="auto" w:fill="FFFFFF" w:themeFill="background1"/>
            <w:vAlign w:val="center"/>
          </w:tcPr>
          <w:p w14:paraId="12DB1898" w14:textId="77777777"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14:paraId="7A4B37F0"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Predisposal Management of Radioactive Waste from Nuclear Power Plants and Research Reactors</w:t>
            </w:r>
          </w:p>
          <w:p w14:paraId="32ADDF49"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No.SSG-40</w:t>
            </w:r>
          </w:p>
        </w:tc>
        <w:tc>
          <w:tcPr>
            <w:tcW w:w="1417" w:type="dxa"/>
            <w:shd w:val="clear" w:color="auto" w:fill="FFFFFF" w:themeFill="background1"/>
          </w:tcPr>
          <w:p w14:paraId="535BB8FA" w14:textId="77777777" w:rsidR="00043BF8" w:rsidRPr="0063258C" w:rsidRDefault="00043BF8" w:rsidP="00043BF8">
            <w:pPr>
              <w:rPr>
                <w:highlight w:val="yellow"/>
              </w:rPr>
            </w:pPr>
            <w:ins w:id="316" w:author="Huming" w:date="2017-08-18T16:22:00Z">
              <w:r w:rsidRPr="0063258C">
                <w:rPr>
                  <w:sz w:val="21"/>
                  <w:szCs w:val="21"/>
                  <w:highlight w:val="yellow"/>
                </w:rPr>
                <w:t>2017</w:t>
              </w:r>
            </w:ins>
            <w:ins w:id="317"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14:paraId="0979F57E" w14:textId="77777777" w:rsidTr="0063258C">
        <w:tc>
          <w:tcPr>
            <w:tcW w:w="709" w:type="dxa"/>
            <w:shd w:val="clear" w:color="auto" w:fill="FFFFFF" w:themeFill="background1"/>
            <w:vAlign w:val="center"/>
          </w:tcPr>
          <w:p w14:paraId="685933D8" w14:textId="77777777"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14:paraId="4126E73F"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Predisposal Managementof Radioactive Waste from Nuclear FuelCycle Facilities</w:t>
            </w:r>
          </w:p>
          <w:p w14:paraId="0C8231E8"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NO.SSG-41</w:t>
            </w:r>
          </w:p>
        </w:tc>
        <w:tc>
          <w:tcPr>
            <w:tcW w:w="1417" w:type="dxa"/>
            <w:shd w:val="clear" w:color="auto" w:fill="FFFFFF" w:themeFill="background1"/>
          </w:tcPr>
          <w:p w14:paraId="79C158D6" w14:textId="77777777" w:rsidR="00043BF8" w:rsidRPr="0063258C" w:rsidRDefault="00043BF8" w:rsidP="00043BF8">
            <w:pPr>
              <w:rPr>
                <w:highlight w:val="yellow"/>
              </w:rPr>
            </w:pPr>
            <w:ins w:id="318" w:author="Huming" w:date="2017-08-18T16:22:00Z">
              <w:r w:rsidRPr="0063258C">
                <w:rPr>
                  <w:sz w:val="21"/>
                  <w:szCs w:val="21"/>
                  <w:highlight w:val="yellow"/>
                </w:rPr>
                <w:t>2017</w:t>
              </w:r>
            </w:ins>
            <w:ins w:id="319"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043BF8" w:rsidRPr="0068746D" w14:paraId="4F581732" w14:textId="77777777" w:rsidTr="0063258C">
        <w:tc>
          <w:tcPr>
            <w:tcW w:w="709" w:type="dxa"/>
            <w:shd w:val="clear" w:color="auto" w:fill="FFFFFF" w:themeFill="background1"/>
            <w:vAlign w:val="center"/>
          </w:tcPr>
          <w:p w14:paraId="26CB9E0B" w14:textId="77777777" w:rsidR="00043BF8" w:rsidRPr="0063258C" w:rsidRDefault="00043BF8" w:rsidP="00043BF8">
            <w:pPr>
              <w:pStyle w:val="af0"/>
              <w:widowControl/>
              <w:numPr>
                <w:ilvl w:val="0"/>
                <w:numId w:val="11"/>
              </w:numPr>
              <w:spacing w:before="150" w:after="150" w:line="270" w:lineRule="atLeast"/>
              <w:ind w:firstLineChars="0"/>
              <w:rPr>
                <w:szCs w:val="21"/>
                <w:highlight w:val="yellow"/>
              </w:rPr>
            </w:pPr>
          </w:p>
        </w:tc>
        <w:tc>
          <w:tcPr>
            <w:tcW w:w="7088" w:type="dxa"/>
            <w:shd w:val="clear" w:color="auto" w:fill="FFFFFF" w:themeFill="background1"/>
          </w:tcPr>
          <w:p w14:paraId="6C7AD978"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Safety of Nuclear Fuel Reprocessing Facilities</w:t>
            </w:r>
          </w:p>
          <w:p w14:paraId="3FF5C9C1" w14:textId="77777777" w:rsidR="00043BF8" w:rsidRPr="0063258C" w:rsidRDefault="00043BF8" w:rsidP="00043BF8">
            <w:pPr>
              <w:widowControl/>
              <w:spacing w:line="270" w:lineRule="atLeast"/>
              <w:jc w:val="left"/>
              <w:textAlignment w:val="baseline"/>
              <w:rPr>
                <w:szCs w:val="21"/>
                <w:highlight w:val="yellow"/>
              </w:rPr>
            </w:pPr>
            <w:r w:rsidRPr="0063258C">
              <w:rPr>
                <w:szCs w:val="21"/>
                <w:highlight w:val="yellow"/>
              </w:rPr>
              <w:t>No.SSG-42</w:t>
            </w:r>
          </w:p>
        </w:tc>
        <w:tc>
          <w:tcPr>
            <w:tcW w:w="1417" w:type="dxa"/>
            <w:shd w:val="clear" w:color="auto" w:fill="FFFFFF" w:themeFill="background1"/>
          </w:tcPr>
          <w:p w14:paraId="5349C003" w14:textId="77777777" w:rsidR="00043BF8" w:rsidRPr="0063258C" w:rsidRDefault="00043BF8" w:rsidP="00043BF8">
            <w:pPr>
              <w:rPr>
                <w:highlight w:val="yellow"/>
              </w:rPr>
            </w:pPr>
            <w:ins w:id="320" w:author="Huming" w:date="2017-08-18T16:22:00Z">
              <w:r w:rsidRPr="0063258C">
                <w:rPr>
                  <w:sz w:val="21"/>
                  <w:szCs w:val="21"/>
                  <w:highlight w:val="yellow"/>
                </w:rPr>
                <w:t>2017</w:t>
              </w:r>
            </w:ins>
            <w:ins w:id="321" w:author="Huming" w:date="2017-08-18T16:23:00Z">
              <w:r w:rsidRPr="0063258C">
                <w:rPr>
                  <w:rFonts w:hint="eastAsia"/>
                  <w:sz w:val="21"/>
                  <w:szCs w:val="21"/>
                  <w:highlight w:val="yellow"/>
                </w:rPr>
                <w:t>-</w:t>
              </w:r>
              <w:r w:rsidRPr="0063258C">
                <w:rPr>
                  <w:sz w:val="21"/>
                  <w:szCs w:val="21"/>
                  <w:highlight w:val="yellow"/>
                </w:rPr>
                <w:t>08</w:t>
              </w:r>
              <w:r w:rsidRPr="0063258C">
                <w:rPr>
                  <w:rFonts w:hint="eastAsia"/>
                  <w:sz w:val="21"/>
                  <w:szCs w:val="21"/>
                  <w:highlight w:val="yellow"/>
                </w:rPr>
                <w:t>-</w:t>
              </w:r>
              <w:r w:rsidRPr="0063258C">
                <w:rPr>
                  <w:sz w:val="21"/>
                  <w:szCs w:val="21"/>
                  <w:highlight w:val="yellow"/>
                </w:rPr>
                <w:t>18</w:t>
              </w:r>
            </w:ins>
          </w:p>
        </w:tc>
      </w:tr>
      <w:tr w:rsidR="00D47569" w:rsidRPr="0068746D" w14:paraId="739A0F7A" w14:textId="77777777" w:rsidTr="00F50178">
        <w:tc>
          <w:tcPr>
            <w:tcW w:w="709" w:type="dxa"/>
            <w:vAlign w:val="center"/>
          </w:tcPr>
          <w:p w14:paraId="017EA66B"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72C314C2" w14:textId="77777777" w:rsidR="00D47569" w:rsidRDefault="003A1E05" w:rsidP="00D47569">
            <w:pPr>
              <w:widowControl/>
              <w:spacing w:line="270" w:lineRule="atLeast"/>
              <w:jc w:val="left"/>
              <w:textAlignment w:val="baseline"/>
              <w:rPr>
                <w:szCs w:val="21"/>
              </w:rPr>
            </w:pPr>
            <w:r w:rsidRPr="003A1E05">
              <w:rPr>
                <w:szCs w:val="21"/>
              </w:rPr>
              <w:t>Safety of Nuclear Fuel Cycle Research and Development Facilities</w:t>
            </w:r>
          </w:p>
          <w:p w14:paraId="41005807" w14:textId="77777777" w:rsidR="003A1E05" w:rsidRPr="000A226B" w:rsidRDefault="003A1E05" w:rsidP="00D47569">
            <w:pPr>
              <w:widowControl/>
              <w:spacing w:line="270" w:lineRule="atLeast"/>
              <w:jc w:val="left"/>
              <w:textAlignment w:val="baseline"/>
              <w:rPr>
                <w:szCs w:val="21"/>
              </w:rPr>
            </w:pPr>
            <w:r>
              <w:rPr>
                <w:szCs w:val="21"/>
              </w:rPr>
              <w:t>NO.SSG-43</w:t>
            </w:r>
          </w:p>
        </w:tc>
        <w:tc>
          <w:tcPr>
            <w:tcW w:w="1417" w:type="dxa"/>
            <w:vAlign w:val="center"/>
          </w:tcPr>
          <w:p w14:paraId="453DEC2B" w14:textId="77777777" w:rsidR="00D47569" w:rsidRPr="000A226B" w:rsidRDefault="003A1E05" w:rsidP="003A1E05">
            <w:pPr>
              <w:rPr>
                <w:szCs w:val="21"/>
              </w:rPr>
            </w:pPr>
            <w:r w:rsidRPr="003A1E05">
              <w:rPr>
                <w:sz w:val="21"/>
                <w:szCs w:val="21"/>
                <w:highlight w:val="yellow"/>
              </w:rPr>
              <w:t>2017-09-25</w:t>
            </w:r>
          </w:p>
        </w:tc>
      </w:tr>
      <w:tr w:rsidR="00D47569" w:rsidRPr="0068746D" w14:paraId="3CF43654" w14:textId="77777777" w:rsidTr="00F50178">
        <w:tc>
          <w:tcPr>
            <w:tcW w:w="709" w:type="dxa"/>
            <w:vAlign w:val="center"/>
          </w:tcPr>
          <w:p w14:paraId="78509DB3"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47BEC8E6" w14:textId="77777777" w:rsidR="00D47569" w:rsidRDefault="003D5D24" w:rsidP="00D47569">
            <w:pPr>
              <w:widowControl/>
              <w:spacing w:line="270" w:lineRule="atLeast"/>
              <w:jc w:val="left"/>
              <w:textAlignment w:val="baseline"/>
              <w:rPr>
                <w:szCs w:val="21"/>
              </w:rPr>
            </w:pPr>
            <w:r w:rsidRPr="003D5D24">
              <w:rPr>
                <w:szCs w:val="21"/>
              </w:rPr>
              <w:t>Communication and Consultation with Interested Parties by the Regulatory Body</w:t>
            </w:r>
          </w:p>
          <w:p w14:paraId="7D2DF68B" w14:textId="77777777" w:rsidR="003D5D24" w:rsidRPr="000A226B" w:rsidRDefault="003D5D24" w:rsidP="00D47569">
            <w:pPr>
              <w:widowControl/>
              <w:spacing w:line="270" w:lineRule="atLeast"/>
              <w:jc w:val="left"/>
              <w:textAlignment w:val="baseline"/>
              <w:rPr>
                <w:szCs w:val="21"/>
              </w:rPr>
            </w:pPr>
            <w:r w:rsidRPr="003D5D24">
              <w:rPr>
                <w:szCs w:val="21"/>
              </w:rPr>
              <w:t>SeriesNo.GSG-6</w:t>
            </w:r>
          </w:p>
        </w:tc>
        <w:tc>
          <w:tcPr>
            <w:tcW w:w="1417" w:type="dxa"/>
            <w:vAlign w:val="center"/>
          </w:tcPr>
          <w:p w14:paraId="67582E47" w14:textId="77777777" w:rsidR="00D47569" w:rsidRPr="000A226B" w:rsidRDefault="003D5D24" w:rsidP="003D5D24">
            <w:pPr>
              <w:widowControl/>
              <w:spacing w:line="270" w:lineRule="atLeast"/>
              <w:textAlignment w:val="baseline"/>
              <w:rPr>
                <w:szCs w:val="21"/>
              </w:rPr>
            </w:pPr>
            <w:r w:rsidRPr="003A1E05">
              <w:rPr>
                <w:sz w:val="21"/>
                <w:szCs w:val="21"/>
                <w:highlight w:val="yellow"/>
              </w:rPr>
              <w:t>2017-09-</w:t>
            </w:r>
            <w:r>
              <w:rPr>
                <w:sz w:val="21"/>
                <w:szCs w:val="21"/>
              </w:rPr>
              <w:t>30</w:t>
            </w:r>
          </w:p>
        </w:tc>
      </w:tr>
      <w:tr w:rsidR="00D47569" w:rsidRPr="0068746D" w14:paraId="781E8C80" w14:textId="77777777" w:rsidTr="00D47569">
        <w:tc>
          <w:tcPr>
            <w:tcW w:w="709" w:type="dxa"/>
            <w:vAlign w:val="center"/>
          </w:tcPr>
          <w:p w14:paraId="7FD51ADD" w14:textId="77777777" w:rsidR="00D47569" w:rsidRPr="00D662A7"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vAlign w:val="center"/>
          </w:tcPr>
          <w:p w14:paraId="2D749522" w14:textId="77777777" w:rsidR="00D47569" w:rsidRDefault="00271247" w:rsidP="003E29B4">
            <w:pPr>
              <w:widowControl/>
              <w:spacing w:line="270" w:lineRule="atLeast"/>
              <w:jc w:val="left"/>
              <w:textAlignment w:val="baseline"/>
              <w:rPr>
                <w:szCs w:val="21"/>
              </w:rPr>
            </w:pPr>
            <w:r w:rsidRPr="00271247">
              <w:rPr>
                <w:szCs w:val="21"/>
              </w:rPr>
              <w:t>Safety of Nuclear Fuel Cycle Facilities</w:t>
            </w:r>
          </w:p>
          <w:p w14:paraId="6C8A1523" w14:textId="77777777" w:rsidR="00271247" w:rsidRPr="000A226B" w:rsidRDefault="00271247" w:rsidP="003E29B4">
            <w:pPr>
              <w:widowControl/>
              <w:spacing w:line="270" w:lineRule="atLeast"/>
              <w:jc w:val="left"/>
              <w:textAlignment w:val="baseline"/>
              <w:rPr>
                <w:szCs w:val="21"/>
              </w:rPr>
            </w:pPr>
            <w:r w:rsidRPr="00271247">
              <w:rPr>
                <w:szCs w:val="21"/>
              </w:rPr>
              <w:t>IAEA Safety Standards Series No. SSR-4</w:t>
            </w:r>
          </w:p>
        </w:tc>
        <w:tc>
          <w:tcPr>
            <w:tcW w:w="1417" w:type="dxa"/>
            <w:vAlign w:val="center"/>
          </w:tcPr>
          <w:p w14:paraId="0859CD1D" w14:textId="77777777" w:rsidR="00D47569" w:rsidRPr="000A226B" w:rsidRDefault="00271247" w:rsidP="00D47569">
            <w:pPr>
              <w:widowControl/>
              <w:spacing w:line="270" w:lineRule="atLeast"/>
              <w:jc w:val="center"/>
              <w:textAlignment w:val="baseline"/>
              <w:rPr>
                <w:szCs w:val="21"/>
              </w:rPr>
            </w:pPr>
            <w:r>
              <w:rPr>
                <w:szCs w:val="21"/>
              </w:rPr>
              <w:t>2017-10-18</w:t>
            </w:r>
          </w:p>
        </w:tc>
      </w:tr>
      <w:tr w:rsidR="00D47569" w:rsidRPr="0068746D" w14:paraId="56040FD4" w14:textId="77777777" w:rsidTr="00F50178">
        <w:tc>
          <w:tcPr>
            <w:tcW w:w="709" w:type="dxa"/>
            <w:vAlign w:val="center"/>
          </w:tcPr>
          <w:p w14:paraId="470108D4"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0DBC9073" w14:textId="77777777" w:rsidR="00D47569" w:rsidRPr="005E6BF6" w:rsidRDefault="00D47569" w:rsidP="004D3615">
            <w:pPr>
              <w:widowControl/>
              <w:spacing w:line="270" w:lineRule="atLeast"/>
              <w:jc w:val="left"/>
              <w:textAlignment w:val="baseline"/>
              <w:rPr>
                <w:sz w:val="21"/>
                <w:szCs w:val="21"/>
              </w:rPr>
            </w:pPr>
          </w:p>
        </w:tc>
        <w:tc>
          <w:tcPr>
            <w:tcW w:w="1417" w:type="dxa"/>
            <w:vAlign w:val="center"/>
          </w:tcPr>
          <w:p w14:paraId="15FE40AE" w14:textId="77777777" w:rsidR="00D47569" w:rsidRPr="005E6BF6" w:rsidRDefault="00D47569" w:rsidP="00D573C8">
            <w:pPr>
              <w:jc w:val="center"/>
            </w:pPr>
          </w:p>
        </w:tc>
      </w:tr>
      <w:tr w:rsidR="00D47569" w:rsidRPr="0068746D" w14:paraId="4EF81746" w14:textId="77777777" w:rsidTr="00F50178">
        <w:tc>
          <w:tcPr>
            <w:tcW w:w="709" w:type="dxa"/>
            <w:vAlign w:val="center"/>
          </w:tcPr>
          <w:p w14:paraId="74E00FD4"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52CC33B9" w14:textId="77777777" w:rsidR="00D47569" w:rsidRPr="005E6BF6" w:rsidRDefault="00D47569" w:rsidP="004D3615">
            <w:pPr>
              <w:widowControl/>
              <w:spacing w:line="270" w:lineRule="atLeast"/>
              <w:jc w:val="left"/>
              <w:textAlignment w:val="baseline"/>
              <w:rPr>
                <w:sz w:val="21"/>
                <w:szCs w:val="21"/>
              </w:rPr>
            </w:pPr>
          </w:p>
        </w:tc>
        <w:tc>
          <w:tcPr>
            <w:tcW w:w="1417" w:type="dxa"/>
            <w:vAlign w:val="center"/>
          </w:tcPr>
          <w:p w14:paraId="7EE915D9" w14:textId="77777777" w:rsidR="00D47569" w:rsidRPr="005E6BF6" w:rsidRDefault="00D47569" w:rsidP="00E50C50">
            <w:pPr>
              <w:jc w:val="center"/>
            </w:pPr>
          </w:p>
        </w:tc>
      </w:tr>
      <w:tr w:rsidR="00D47569" w:rsidRPr="0068746D" w14:paraId="7AABDFC1" w14:textId="77777777" w:rsidTr="00F50178">
        <w:tc>
          <w:tcPr>
            <w:tcW w:w="709" w:type="dxa"/>
            <w:vAlign w:val="center"/>
          </w:tcPr>
          <w:p w14:paraId="1EA1B292"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3C4C5239" w14:textId="77777777" w:rsidR="00D47569" w:rsidRPr="005E6BF6" w:rsidRDefault="00D47569" w:rsidP="004D3615">
            <w:pPr>
              <w:widowControl/>
              <w:spacing w:line="270" w:lineRule="atLeast"/>
              <w:jc w:val="left"/>
              <w:textAlignment w:val="baseline"/>
              <w:rPr>
                <w:sz w:val="21"/>
                <w:szCs w:val="21"/>
              </w:rPr>
            </w:pPr>
          </w:p>
        </w:tc>
        <w:tc>
          <w:tcPr>
            <w:tcW w:w="1417" w:type="dxa"/>
            <w:vAlign w:val="center"/>
          </w:tcPr>
          <w:p w14:paraId="56FB1D9C" w14:textId="77777777" w:rsidR="00D47569" w:rsidRPr="005E6BF6" w:rsidRDefault="00D47569" w:rsidP="00A76970">
            <w:pPr>
              <w:jc w:val="center"/>
            </w:pPr>
          </w:p>
        </w:tc>
      </w:tr>
      <w:tr w:rsidR="00D47569" w:rsidRPr="0068746D" w14:paraId="0D3C35A7" w14:textId="77777777" w:rsidTr="00F50178">
        <w:tc>
          <w:tcPr>
            <w:tcW w:w="709" w:type="dxa"/>
            <w:vAlign w:val="center"/>
          </w:tcPr>
          <w:p w14:paraId="2EB3F982"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4977B695" w14:textId="77777777" w:rsidR="00D47569" w:rsidRPr="005E6BF6" w:rsidRDefault="00D47569" w:rsidP="008C03BF">
            <w:pPr>
              <w:widowControl/>
              <w:spacing w:line="270" w:lineRule="atLeast"/>
              <w:jc w:val="left"/>
              <w:textAlignment w:val="baseline"/>
              <w:rPr>
                <w:sz w:val="21"/>
                <w:szCs w:val="21"/>
              </w:rPr>
            </w:pPr>
          </w:p>
        </w:tc>
        <w:tc>
          <w:tcPr>
            <w:tcW w:w="1417" w:type="dxa"/>
            <w:vAlign w:val="center"/>
          </w:tcPr>
          <w:p w14:paraId="10A4617A" w14:textId="77777777" w:rsidR="00D47569" w:rsidRPr="005E6BF6" w:rsidRDefault="00D47569" w:rsidP="00A76970">
            <w:pPr>
              <w:jc w:val="center"/>
            </w:pPr>
          </w:p>
        </w:tc>
      </w:tr>
      <w:tr w:rsidR="00D47569" w:rsidRPr="0068746D" w14:paraId="32756BE6" w14:textId="77777777" w:rsidTr="00F50178">
        <w:tc>
          <w:tcPr>
            <w:tcW w:w="709" w:type="dxa"/>
            <w:vAlign w:val="center"/>
          </w:tcPr>
          <w:p w14:paraId="59E30136" w14:textId="77777777" w:rsidR="00D47569" w:rsidRPr="000A226B" w:rsidRDefault="00D47569" w:rsidP="001B1515">
            <w:pPr>
              <w:pStyle w:val="af0"/>
              <w:widowControl/>
              <w:numPr>
                <w:ilvl w:val="0"/>
                <w:numId w:val="11"/>
              </w:numPr>
              <w:spacing w:before="150" w:after="150" w:line="270" w:lineRule="atLeast"/>
              <w:ind w:firstLineChars="0"/>
              <w:rPr>
                <w:szCs w:val="21"/>
              </w:rPr>
            </w:pPr>
          </w:p>
        </w:tc>
        <w:tc>
          <w:tcPr>
            <w:tcW w:w="7088" w:type="dxa"/>
            <w:shd w:val="clear" w:color="auto" w:fill="auto"/>
          </w:tcPr>
          <w:p w14:paraId="74B261A3" w14:textId="77777777" w:rsidR="00D47569" w:rsidRPr="005E6BF6" w:rsidRDefault="00D47569" w:rsidP="004D3615">
            <w:pPr>
              <w:widowControl/>
              <w:spacing w:line="270" w:lineRule="atLeast"/>
              <w:jc w:val="left"/>
              <w:textAlignment w:val="baseline"/>
              <w:rPr>
                <w:sz w:val="21"/>
                <w:szCs w:val="21"/>
              </w:rPr>
            </w:pPr>
          </w:p>
        </w:tc>
        <w:tc>
          <w:tcPr>
            <w:tcW w:w="1417" w:type="dxa"/>
            <w:vAlign w:val="center"/>
          </w:tcPr>
          <w:p w14:paraId="7A588F11" w14:textId="77777777" w:rsidR="00D47569" w:rsidRPr="005E6BF6" w:rsidRDefault="00D47569" w:rsidP="00A76970">
            <w:pPr>
              <w:jc w:val="center"/>
            </w:pPr>
          </w:p>
        </w:tc>
      </w:tr>
    </w:tbl>
    <w:p w14:paraId="5DB91F9C" w14:textId="77777777" w:rsidR="00687079" w:rsidRDefault="00687079" w:rsidP="002F6850"/>
    <w:p w14:paraId="21FE8156" w14:textId="77777777" w:rsidR="0058600B" w:rsidRDefault="0058600B">
      <w:pPr>
        <w:widowControl/>
        <w:jc w:val="left"/>
      </w:pPr>
      <w:r>
        <w:br w:type="page"/>
      </w:r>
    </w:p>
    <w:p w14:paraId="3BB475AB" w14:textId="77777777" w:rsidR="003124F6" w:rsidRDefault="003124F6" w:rsidP="003124F6">
      <w:pPr>
        <w:jc w:val="center"/>
      </w:pPr>
      <w:r w:rsidRPr="00DC6884">
        <w:rPr>
          <w:rFonts w:hint="eastAsia"/>
        </w:rPr>
        <w:lastRenderedPageBreak/>
        <w:t>表</w:t>
      </w:r>
      <w:r w:rsidR="00F71F85" w:rsidRPr="00DC6884">
        <w:rPr>
          <w:rFonts w:hint="eastAsia"/>
        </w:rPr>
        <w:t>表</w:t>
      </w:r>
      <w:r w:rsidR="00F71F85">
        <w:rPr>
          <w:rFonts w:hint="eastAsia"/>
        </w:rPr>
        <w:t>2</w:t>
      </w:r>
      <w:r w:rsidR="00F71F85" w:rsidRPr="00DC6884">
        <w:t>-</w:t>
      </w:r>
      <w:r w:rsidR="00F71F85">
        <w:rPr>
          <w:rFonts w:hint="eastAsia"/>
        </w:rPr>
        <w:t>4-2</w:t>
      </w:r>
      <w:r>
        <w:rPr>
          <w:rFonts w:hint="eastAsia"/>
        </w:rPr>
        <w:t xml:space="preserve"> </w:t>
      </w:r>
      <w:r w:rsidRPr="00DC6884">
        <w:t xml:space="preserve"> IAEA</w:t>
      </w:r>
      <w:r w:rsidRPr="0068746D">
        <w:t>有效的安全标准</w:t>
      </w:r>
      <w:r>
        <w:rPr>
          <w:rFonts w:hint="eastAsia"/>
        </w:rPr>
        <w:t>（中文）</w:t>
      </w:r>
    </w:p>
    <w:tbl>
      <w:tblPr>
        <w:tblW w:w="9214"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709"/>
        <w:gridCol w:w="7088"/>
        <w:gridCol w:w="1417"/>
      </w:tblGrid>
      <w:tr w:rsidR="003124F6" w:rsidRPr="0068746D" w14:paraId="388BAF83" w14:textId="77777777" w:rsidTr="004D3615">
        <w:trPr>
          <w:trHeight w:val="617"/>
        </w:trPr>
        <w:tc>
          <w:tcPr>
            <w:tcW w:w="709" w:type="dxa"/>
            <w:shd w:val="clear" w:color="auto" w:fill="8DB3E2" w:themeFill="text2" w:themeFillTint="66"/>
            <w:vAlign w:val="center"/>
          </w:tcPr>
          <w:p w14:paraId="1512E828" w14:textId="77777777" w:rsidR="003124F6" w:rsidRPr="0068746D" w:rsidRDefault="003124F6" w:rsidP="000B0A66">
            <w:pPr>
              <w:widowControl/>
              <w:spacing w:line="270" w:lineRule="atLeast"/>
              <w:jc w:val="center"/>
              <w:textAlignment w:val="baseline"/>
            </w:pPr>
            <w:r w:rsidRPr="00DC6884">
              <w:rPr>
                <w:rFonts w:hint="eastAsia"/>
              </w:rPr>
              <w:t>序号</w:t>
            </w:r>
          </w:p>
        </w:tc>
        <w:tc>
          <w:tcPr>
            <w:tcW w:w="7088" w:type="dxa"/>
            <w:shd w:val="clear" w:color="auto" w:fill="8DB3E2" w:themeFill="text2" w:themeFillTint="66"/>
            <w:vAlign w:val="center"/>
            <w:hideMark/>
          </w:tcPr>
          <w:p w14:paraId="11610181" w14:textId="77777777" w:rsidR="003124F6" w:rsidRPr="0068746D" w:rsidRDefault="003124F6" w:rsidP="004D3615">
            <w:pPr>
              <w:widowControl/>
              <w:spacing w:line="270" w:lineRule="atLeast"/>
              <w:jc w:val="center"/>
              <w:textAlignment w:val="baseline"/>
            </w:pPr>
            <w:r w:rsidRPr="00DC6884">
              <w:rPr>
                <w:rFonts w:hint="eastAsia"/>
              </w:rPr>
              <w:t>标</w:t>
            </w:r>
            <w:r w:rsidRPr="00DC6884">
              <w:t xml:space="preserve">   </w:t>
            </w:r>
            <w:r w:rsidRPr="00DC6884">
              <w:rPr>
                <w:rFonts w:hint="eastAsia"/>
              </w:rPr>
              <w:t>题</w:t>
            </w:r>
          </w:p>
        </w:tc>
        <w:tc>
          <w:tcPr>
            <w:tcW w:w="1417" w:type="dxa"/>
            <w:shd w:val="clear" w:color="auto" w:fill="8DB3E2" w:themeFill="text2" w:themeFillTint="66"/>
            <w:vAlign w:val="center"/>
          </w:tcPr>
          <w:p w14:paraId="51836377" w14:textId="77777777" w:rsidR="003124F6" w:rsidRPr="00DC6884" w:rsidRDefault="003124F6" w:rsidP="004D3615">
            <w:pPr>
              <w:widowControl/>
              <w:spacing w:line="270" w:lineRule="atLeast"/>
              <w:jc w:val="center"/>
              <w:textAlignment w:val="baseline"/>
            </w:pPr>
            <w:r>
              <w:rPr>
                <w:rFonts w:hint="eastAsia"/>
              </w:rPr>
              <w:t>提交日期</w:t>
            </w:r>
          </w:p>
        </w:tc>
      </w:tr>
      <w:tr w:rsidR="00D47569" w:rsidRPr="0068746D" w14:paraId="389221E3" w14:textId="77777777" w:rsidTr="00D47569">
        <w:tc>
          <w:tcPr>
            <w:tcW w:w="709" w:type="dxa"/>
            <w:vAlign w:val="center"/>
          </w:tcPr>
          <w:p w14:paraId="61D901EA"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5D2B593B" w14:textId="77777777" w:rsidR="00D47569" w:rsidRPr="000A226B" w:rsidRDefault="00D47569" w:rsidP="00D47569">
            <w:pPr>
              <w:widowControl/>
              <w:spacing w:line="270" w:lineRule="atLeast"/>
              <w:jc w:val="left"/>
              <w:textAlignment w:val="baseline"/>
              <w:rPr>
                <w:szCs w:val="21"/>
              </w:rPr>
            </w:pPr>
            <w:r w:rsidRPr="000A226B">
              <w:rPr>
                <w:szCs w:val="21"/>
              </w:rPr>
              <w:t>Disposal of Radioactive Waste Specific Safety Requirements</w:t>
            </w:r>
            <w:r w:rsidRPr="000A226B">
              <w:rPr>
                <w:szCs w:val="21"/>
              </w:rPr>
              <w:br/>
              <w:t xml:space="preserve">Series No. SSR-5, published Thursday, May 05, 2011. </w:t>
            </w:r>
          </w:p>
        </w:tc>
        <w:tc>
          <w:tcPr>
            <w:tcW w:w="1417" w:type="dxa"/>
            <w:vAlign w:val="center"/>
          </w:tcPr>
          <w:p w14:paraId="630B0380" w14:textId="77777777" w:rsidR="00D47569" w:rsidRPr="000A226B" w:rsidRDefault="00D47569" w:rsidP="00D47569">
            <w:pPr>
              <w:widowControl/>
              <w:spacing w:line="270" w:lineRule="atLeast"/>
              <w:jc w:val="center"/>
              <w:textAlignment w:val="baseline"/>
              <w:rPr>
                <w:szCs w:val="21"/>
              </w:rPr>
            </w:pPr>
            <w:r>
              <w:rPr>
                <w:rFonts w:hint="eastAsia"/>
                <w:szCs w:val="21"/>
              </w:rPr>
              <w:t>5</w:t>
            </w:r>
          </w:p>
        </w:tc>
      </w:tr>
      <w:tr w:rsidR="00D47569" w:rsidRPr="0068746D" w14:paraId="39F88046" w14:textId="77777777" w:rsidTr="00D47569">
        <w:tc>
          <w:tcPr>
            <w:tcW w:w="709" w:type="dxa"/>
            <w:vAlign w:val="center"/>
          </w:tcPr>
          <w:p w14:paraId="592AD9E1"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5BF57377" w14:textId="77777777" w:rsidR="00D47569" w:rsidRPr="000A226B" w:rsidRDefault="00D47569" w:rsidP="00D47569">
            <w:pPr>
              <w:widowControl/>
              <w:spacing w:line="270" w:lineRule="atLeast"/>
              <w:jc w:val="left"/>
              <w:textAlignment w:val="baseline"/>
              <w:rPr>
                <w:szCs w:val="21"/>
              </w:rPr>
            </w:pPr>
            <w:r w:rsidRPr="000A226B">
              <w:rPr>
                <w:szCs w:val="21"/>
              </w:rPr>
              <w:t>Regulations for the Safe Transport of Radioactive Material - 2012 Edition Specific Safety Requirements</w:t>
            </w:r>
            <w:r w:rsidRPr="000A226B">
              <w:rPr>
                <w:szCs w:val="21"/>
              </w:rPr>
              <w:br/>
              <w:t>Series No. SSR-6, published Monday, October 22, 2012.</w:t>
            </w:r>
          </w:p>
        </w:tc>
        <w:tc>
          <w:tcPr>
            <w:tcW w:w="1417" w:type="dxa"/>
            <w:vAlign w:val="center"/>
          </w:tcPr>
          <w:p w14:paraId="725B7731" w14:textId="77777777" w:rsidR="00D47569" w:rsidRPr="000A226B" w:rsidRDefault="00D47569" w:rsidP="00D47569">
            <w:pPr>
              <w:widowControl/>
              <w:spacing w:line="270" w:lineRule="atLeast"/>
              <w:jc w:val="center"/>
              <w:textAlignment w:val="baseline"/>
              <w:rPr>
                <w:szCs w:val="21"/>
              </w:rPr>
            </w:pPr>
            <w:r>
              <w:rPr>
                <w:rFonts w:hint="eastAsia"/>
                <w:szCs w:val="21"/>
              </w:rPr>
              <w:t>10</w:t>
            </w:r>
          </w:p>
        </w:tc>
      </w:tr>
      <w:tr w:rsidR="00D47569" w:rsidRPr="0068746D" w14:paraId="7A43B777" w14:textId="77777777" w:rsidTr="00D47569">
        <w:tc>
          <w:tcPr>
            <w:tcW w:w="709" w:type="dxa"/>
            <w:vAlign w:val="center"/>
          </w:tcPr>
          <w:p w14:paraId="0D5DBF72"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60862CDD"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1673F9D2" w14:textId="77777777" w:rsidR="00D47569" w:rsidRPr="000A226B" w:rsidRDefault="00D47569" w:rsidP="00D47569">
            <w:pPr>
              <w:widowControl/>
              <w:spacing w:line="270" w:lineRule="atLeast"/>
              <w:jc w:val="center"/>
              <w:textAlignment w:val="baseline"/>
              <w:rPr>
                <w:szCs w:val="21"/>
              </w:rPr>
            </w:pPr>
          </w:p>
        </w:tc>
      </w:tr>
      <w:tr w:rsidR="00D47569" w:rsidRPr="0068746D" w14:paraId="485EBD69" w14:textId="77777777" w:rsidTr="00D47569">
        <w:tc>
          <w:tcPr>
            <w:tcW w:w="709" w:type="dxa"/>
            <w:vAlign w:val="center"/>
          </w:tcPr>
          <w:p w14:paraId="12E249B1"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0E31CFB7"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27FA4CBD" w14:textId="77777777" w:rsidR="00D47569" w:rsidRPr="000A226B" w:rsidRDefault="00D47569" w:rsidP="00D47569">
            <w:pPr>
              <w:widowControl/>
              <w:spacing w:line="270" w:lineRule="atLeast"/>
              <w:jc w:val="center"/>
              <w:textAlignment w:val="baseline"/>
              <w:rPr>
                <w:szCs w:val="21"/>
              </w:rPr>
            </w:pPr>
          </w:p>
        </w:tc>
      </w:tr>
      <w:tr w:rsidR="00D47569" w:rsidRPr="0068746D" w14:paraId="5367DC88" w14:textId="77777777" w:rsidTr="00D47569">
        <w:tc>
          <w:tcPr>
            <w:tcW w:w="709" w:type="dxa"/>
            <w:vAlign w:val="center"/>
          </w:tcPr>
          <w:p w14:paraId="75953B4F"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7911418D"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260CC82B" w14:textId="77777777" w:rsidR="00D47569" w:rsidRPr="000A226B" w:rsidRDefault="00D47569" w:rsidP="00D47569">
            <w:pPr>
              <w:widowControl/>
              <w:spacing w:line="270" w:lineRule="atLeast"/>
              <w:jc w:val="center"/>
              <w:textAlignment w:val="baseline"/>
              <w:rPr>
                <w:szCs w:val="21"/>
              </w:rPr>
            </w:pPr>
          </w:p>
        </w:tc>
      </w:tr>
      <w:tr w:rsidR="00D47569" w:rsidRPr="0068746D" w14:paraId="58A51D1F" w14:textId="77777777" w:rsidTr="00D47569">
        <w:tc>
          <w:tcPr>
            <w:tcW w:w="709" w:type="dxa"/>
            <w:vAlign w:val="center"/>
          </w:tcPr>
          <w:p w14:paraId="52842F1D"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34103FFB"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6E734EDB" w14:textId="77777777" w:rsidR="00D47569" w:rsidRPr="000A226B" w:rsidRDefault="00D47569" w:rsidP="00D47569">
            <w:pPr>
              <w:widowControl/>
              <w:spacing w:line="270" w:lineRule="atLeast"/>
              <w:jc w:val="center"/>
              <w:textAlignment w:val="baseline"/>
              <w:rPr>
                <w:szCs w:val="21"/>
              </w:rPr>
            </w:pPr>
          </w:p>
        </w:tc>
      </w:tr>
      <w:tr w:rsidR="00D47569" w:rsidRPr="0068746D" w14:paraId="6A1E13B3" w14:textId="77777777" w:rsidTr="00D47569">
        <w:tc>
          <w:tcPr>
            <w:tcW w:w="709" w:type="dxa"/>
            <w:vAlign w:val="center"/>
          </w:tcPr>
          <w:p w14:paraId="515B07F3"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2C4CDF61"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1C224782" w14:textId="77777777" w:rsidR="00D47569" w:rsidRPr="000A226B" w:rsidRDefault="00D47569" w:rsidP="00D47569">
            <w:pPr>
              <w:widowControl/>
              <w:spacing w:line="270" w:lineRule="atLeast"/>
              <w:jc w:val="center"/>
              <w:textAlignment w:val="baseline"/>
              <w:rPr>
                <w:szCs w:val="21"/>
              </w:rPr>
            </w:pPr>
          </w:p>
        </w:tc>
      </w:tr>
      <w:tr w:rsidR="00D47569" w:rsidRPr="0068746D" w14:paraId="3EC883B1" w14:textId="77777777" w:rsidTr="00D47569">
        <w:tc>
          <w:tcPr>
            <w:tcW w:w="709" w:type="dxa"/>
            <w:vAlign w:val="center"/>
          </w:tcPr>
          <w:p w14:paraId="1EE6B330"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13750744"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0BA4727B" w14:textId="77777777" w:rsidR="00D47569" w:rsidRPr="000A226B" w:rsidRDefault="00D47569" w:rsidP="00D47569">
            <w:pPr>
              <w:widowControl/>
              <w:spacing w:line="270" w:lineRule="atLeast"/>
              <w:jc w:val="center"/>
              <w:textAlignment w:val="baseline"/>
              <w:rPr>
                <w:szCs w:val="21"/>
              </w:rPr>
            </w:pPr>
          </w:p>
        </w:tc>
      </w:tr>
      <w:tr w:rsidR="00D47569" w:rsidRPr="0068746D" w14:paraId="17142A7A" w14:textId="77777777" w:rsidTr="00D47569">
        <w:tc>
          <w:tcPr>
            <w:tcW w:w="709" w:type="dxa"/>
            <w:vAlign w:val="center"/>
          </w:tcPr>
          <w:p w14:paraId="2D71012F"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6347206B"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3AB3997D" w14:textId="77777777" w:rsidR="00D47569" w:rsidRPr="000A226B" w:rsidRDefault="00D47569" w:rsidP="00D47569">
            <w:pPr>
              <w:widowControl/>
              <w:spacing w:line="270" w:lineRule="atLeast"/>
              <w:jc w:val="center"/>
              <w:textAlignment w:val="baseline"/>
              <w:rPr>
                <w:szCs w:val="21"/>
              </w:rPr>
            </w:pPr>
          </w:p>
        </w:tc>
      </w:tr>
      <w:tr w:rsidR="00D47569" w:rsidRPr="0068746D" w14:paraId="10AD130F" w14:textId="77777777" w:rsidTr="00D47569">
        <w:tc>
          <w:tcPr>
            <w:tcW w:w="709" w:type="dxa"/>
            <w:vAlign w:val="center"/>
          </w:tcPr>
          <w:p w14:paraId="7BAE4A88"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686E36CB"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6738FF75" w14:textId="77777777" w:rsidR="00D47569" w:rsidRPr="000A226B" w:rsidRDefault="00D47569" w:rsidP="00D47569">
            <w:pPr>
              <w:widowControl/>
              <w:spacing w:line="270" w:lineRule="atLeast"/>
              <w:jc w:val="center"/>
              <w:textAlignment w:val="baseline"/>
              <w:rPr>
                <w:szCs w:val="21"/>
              </w:rPr>
            </w:pPr>
          </w:p>
        </w:tc>
      </w:tr>
      <w:tr w:rsidR="00D47569" w:rsidRPr="0068746D" w14:paraId="2EB60812" w14:textId="77777777" w:rsidTr="00D47569">
        <w:tc>
          <w:tcPr>
            <w:tcW w:w="709" w:type="dxa"/>
            <w:vAlign w:val="center"/>
          </w:tcPr>
          <w:p w14:paraId="5AC0DAF9"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339D68F6"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38D06B6D" w14:textId="77777777" w:rsidR="00D47569" w:rsidRPr="000A226B" w:rsidRDefault="00D47569" w:rsidP="00D47569">
            <w:pPr>
              <w:widowControl/>
              <w:spacing w:line="270" w:lineRule="atLeast"/>
              <w:jc w:val="center"/>
              <w:textAlignment w:val="baseline"/>
              <w:rPr>
                <w:szCs w:val="21"/>
              </w:rPr>
            </w:pPr>
          </w:p>
        </w:tc>
      </w:tr>
      <w:tr w:rsidR="00D47569" w:rsidRPr="0068746D" w14:paraId="555DA5C5" w14:textId="77777777" w:rsidTr="00D47569">
        <w:tc>
          <w:tcPr>
            <w:tcW w:w="709" w:type="dxa"/>
            <w:vAlign w:val="center"/>
          </w:tcPr>
          <w:p w14:paraId="18605B5B"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439D6A1B"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08FC628E" w14:textId="77777777" w:rsidR="00D47569" w:rsidRPr="000A226B" w:rsidRDefault="00D47569" w:rsidP="00D47569">
            <w:pPr>
              <w:widowControl/>
              <w:spacing w:line="270" w:lineRule="atLeast"/>
              <w:jc w:val="center"/>
              <w:textAlignment w:val="baseline"/>
              <w:rPr>
                <w:szCs w:val="21"/>
              </w:rPr>
            </w:pPr>
          </w:p>
        </w:tc>
      </w:tr>
      <w:tr w:rsidR="00D47569" w:rsidRPr="0068746D" w14:paraId="68D00C0B" w14:textId="77777777" w:rsidTr="00D47569">
        <w:tc>
          <w:tcPr>
            <w:tcW w:w="709" w:type="dxa"/>
            <w:vAlign w:val="center"/>
          </w:tcPr>
          <w:p w14:paraId="04AD5BA6"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tcPr>
          <w:p w14:paraId="09A1A40F" w14:textId="77777777" w:rsidR="00D47569" w:rsidRPr="000A226B" w:rsidRDefault="00D47569" w:rsidP="00D47569">
            <w:pPr>
              <w:widowControl/>
              <w:spacing w:line="270" w:lineRule="atLeast"/>
              <w:jc w:val="left"/>
              <w:textAlignment w:val="baseline"/>
              <w:rPr>
                <w:szCs w:val="21"/>
              </w:rPr>
            </w:pPr>
          </w:p>
        </w:tc>
        <w:tc>
          <w:tcPr>
            <w:tcW w:w="1417" w:type="dxa"/>
            <w:vAlign w:val="center"/>
          </w:tcPr>
          <w:p w14:paraId="191F8222" w14:textId="77777777" w:rsidR="00D47569" w:rsidRPr="000A226B" w:rsidRDefault="00D47569" w:rsidP="00D47569">
            <w:pPr>
              <w:widowControl/>
              <w:spacing w:line="270" w:lineRule="atLeast"/>
              <w:jc w:val="center"/>
              <w:textAlignment w:val="baseline"/>
              <w:rPr>
                <w:szCs w:val="21"/>
              </w:rPr>
            </w:pPr>
          </w:p>
        </w:tc>
      </w:tr>
      <w:tr w:rsidR="00D47569" w:rsidRPr="0068746D" w14:paraId="0F27307B" w14:textId="77777777" w:rsidTr="00D47569">
        <w:tc>
          <w:tcPr>
            <w:tcW w:w="709" w:type="dxa"/>
            <w:vAlign w:val="center"/>
          </w:tcPr>
          <w:p w14:paraId="106AFCF5" w14:textId="77777777" w:rsidR="00D47569" w:rsidRPr="000A226B" w:rsidRDefault="00D47569" w:rsidP="001B1515">
            <w:pPr>
              <w:pStyle w:val="af0"/>
              <w:widowControl/>
              <w:numPr>
                <w:ilvl w:val="0"/>
                <w:numId w:val="12"/>
              </w:numPr>
              <w:spacing w:before="150" w:after="150" w:line="270" w:lineRule="atLeast"/>
              <w:ind w:firstLineChars="0"/>
              <w:jc w:val="center"/>
              <w:rPr>
                <w:szCs w:val="21"/>
              </w:rPr>
            </w:pPr>
          </w:p>
        </w:tc>
        <w:tc>
          <w:tcPr>
            <w:tcW w:w="7088" w:type="dxa"/>
            <w:shd w:val="clear" w:color="auto" w:fill="auto"/>
            <w:vAlign w:val="center"/>
          </w:tcPr>
          <w:p w14:paraId="7376F940" w14:textId="77777777" w:rsidR="00D47569" w:rsidRPr="000A226B" w:rsidRDefault="00D47569" w:rsidP="00D47569">
            <w:pPr>
              <w:widowControl/>
              <w:spacing w:line="270" w:lineRule="atLeast"/>
              <w:textAlignment w:val="baseline"/>
              <w:rPr>
                <w:szCs w:val="21"/>
              </w:rPr>
            </w:pPr>
          </w:p>
        </w:tc>
        <w:tc>
          <w:tcPr>
            <w:tcW w:w="1417" w:type="dxa"/>
            <w:vAlign w:val="center"/>
          </w:tcPr>
          <w:p w14:paraId="3644F992" w14:textId="77777777" w:rsidR="00D47569" w:rsidRPr="000A226B" w:rsidRDefault="00D47569" w:rsidP="00D47569">
            <w:pPr>
              <w:widowControl/>
              <w:spacing w:line="270" w:lineRule="atLeast"/>
              <w:jc w:val="center"/>
              <w:textAlignment w:val="baseline"/>
              <w:rPr>
                <w:szCs w:val="21"/>
              </w:rPr>
            </w:pPr>
          </w:p>
        </w:tc>
      </w:tr>
    </w:tbl>
    <w:p w14:paraId="6D7B9B60" w14:textId="77777777" w:rsidR="003124F6" w:rsidRDefault="003124F6" w:rsidP="002F6850"/>
    <w:p w14:paraId="3A0490A9" w14:textId="77777777" w:rsidR="0058600B" w:rsidRDefault="0058600B" w:rsidP="002F6850"/>
    <w:p w14:paraId="5C2E74B1" w14:textId="77777777" w:rsidR="0058600B" w:rsidRDefault="0058600B" w:rsidP="002F6850"/>
    <w:p w14:paraId="7D3F8735" w14:textId="77777777" w:rsidR="0058600B" w:rsidRDefault="0058600B" w:rsidP="002F6850"/>
    <w:p w14:paraId="09330574" w14:textId="77777777" w:rsidR="005E6BF6" w:rsidRDefault="005E6BF6">
      <w:pPr>
        <w:widowControl/>
        <w:jc w:val="left"/>
      </w:pPr>
      <w:r>
        <w:br w:type="page"/>
      </w:r>
    </w:p>
    <w:p w14:paraId="0564D6BC" w14:textId="77777777" w:rsidR="00D93782" w:rsidRDefault="00D93782" w:rsidP="00D93782">
      <w:pPr>
        <w:pStyle w:val="2"/>
        <w:snapToGrid w:val="0"/>
        <w:spacing w:before="0" w:after="0" w:line="400" w:lineRule="exact"/>
      </w:pPr>
      <w:bookmarkStart w:id="322" w:name="_Toc467845924"/>
      <w:r>
        <w:rPr>
          <w:rFonts w:hint="eastAsia"/>
        </w:rPr>
        <w:lastRenderedPageBreak/>
        <w:t>2.</w:t>
      </w:r>
      <w:r w:rsidR="00761B57">
        <w:rPr>
          <w:rFonts w:hint="eastAsia"/>
        </w:rPr>
        <w:t>5</w:t>
      </w:r>
      <w:r>
        <w:rPr>
          <w:rFonts w:hint="eastAsia"/>
        </w:rPr>
        <w:t xml:space="preserve"> WANO</w:t>
      </w:r>
      <w:r>
        <w:rPr>
          <w:rFonts w:hint="eastAsia"/>
        </w:rPr>
        <w:t>信息（国外经验反馈）</w:t>
      </w:r>
      <w:bookmarkEnd w:id="322"/>
    </w:p>
    <w:p w14:paraId="088EA87E" w14:textId="77777777" w:rsidR="00D93782" w:rsidRDefault="00D93782" w:rsidP="002F6850"/>
    <w:p w14:paraId="63E2941B" w14:textId="77777777" w:rsidR="00D80B35" w:rsidRDefault="00687079">
      <w:pPr>
        <w:snapToGrid w:val="0"/>
        <w:spacing w:beforeLines="50" w:before="163" w:afterLines="50" w:after="163"/>
        <w:jc w:val="center"/>
        <w:rPr>
          <w:rFonts w:asciiTheme="minorEastAsia" w:eastAsiaTheme="minorEastAsia" w:hAnsiTheme="minorEastAsia"/>
        </w:rP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5</w:t>
      </w:r>
      <w:r w:rsidRPr="00071566">
        <w:rPr>
          <w:rFonts w:eastAsiaTheme="minorEastAsia"/>
        </w:rPr>
        <w:t>-1</w:t>
      </w:r>
      <w:r w:rsidRPr="00A44482">
        <w:rPr>
          <w:rFonts w:asciiTheme="minorEastAsia" w:eastAsiaTheme="minorEastAsia" w:hAnsiTheme="minorEastAsia"/>
        </w:rPr>
        <w:t xml:space="preserve">  </w:t>
      </w:r>
      <w:r w:rsidRPr="00071566">
        <w:rPr>
          <w:rFonts w:eastAsiaTheme="minorEastAsia"/>
        </w:rPr>
        <w:t>201</w:t>
      </w:r>
      <w:r w:rsidR="00D662A7" w:rsidRPr="00071566">
        <w:rPr>
          <w:rFonts w:eastAsiaTheme="minorEastAsia"/>
        </w:rPr>
        <w:t>6</w:t>
      </w:r>
      <w:r>
        <w:rPr>
          <w:rFonts w:asciiTheme="minorEastAsia" w:eastAsiaTheme="minorEastAsia" w:hAnsiTheme="minorEastAsia" w:hint="eastAsia"/>
        </w:rPr>
        <w:t>年WANO活动新闻</w:t>
      </w:r>
    </w:p>
    <w:tbl>
      <w:tblPr>
        <w:tblStyle w:val="ab"/>
        <w:tblW w:w="0" w:type="auto"/>
        <w:tblLook w:val="04A0" w:firstRow="1" w:lastRow="0" w:firstColumn="1" w:lastColumn="0" w:noHBand="0" w:noVBand="1"/>
      </w:tblPr>
      <w:tblGrid>
        <w:gridCol w:w="752"/>
        <w:gridCol w:w="6586"/>
        <w:gridCol w:w="1559"/>
      </w:tblGrid>
      <w:tr w:rsidR="00CE1FA2" w14:paraId="78F4CCED" w14:textId="77777777" w:rsidTr="00CE1FA2">
        <w:trPr>
          <w:trHeight w:val="631"/>
        </w:trPr>
        <w:tc>
          <w:tcPr>
            <w:tcW w:w="752" w:type="dxa"/>
            <w:shd w:val="clear" w:color="auto" w:fill="D6E3BC" w:themeFill="accent3" w:themeFillTint="66"/>
            <w:vAlign w:val="center"/>
          </w:tcPr>
          <w:p w14:paraId="0658C1B4" w14:textId="77777777" w:rsidR="00CE1FA2" w:rsidRPr="00235158" w:rsidRDefault="00CE1FA2" w:rsidP="00CD5ED1">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序号</w:t>
            </w:r>
          </w:p>
        </w:tc>
        <w:tc>
          <w:tcPr>
            <w:tcW w:w="6586" w:type="dxa"/>
            <w:shd w:val="clear" w:color="auto" w:fill="D6E3BC" w:themeFill="accent3" w:themeFillTint="66"/>
            <w:vAlign w:val="center"/>
          </w:tcPr>
          <w:p w14:paraId="160BCD77" w14:textId="77777777" w:rsidR="00CE1FA2" w:rsidRPr="00235158" w:rsidRDefault="00CE1FA2" w:rsidP="00CD5ED1">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报告标题</w:t>
            </w:r>
          </w:p>
        </w:tc>
        <w:tc>
          <w:tcPr>
            <w:tcW w:w="1559" w:type="dxa"/>
            <w:shd w:val="clear" w:color="auto" w:fill="D6E3BC" w:themeFill="accent3" w:themeFillTint="66"/>
            <w:vAlign w:val="center"/>
          </w:tcPr>
          <w:p w14:paraId="5DD6151C" w14:textId="77777777" w:rsidR="00CE1FA2" w:rsidRPr="00235158" w:rsidRDefault="00CE1FA2" w:rsidP="00CD5ED1">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提交时间</w:t>
            </w:r>
          </w:p>
        </w:tc>
      </w:tr>
      <w:tr w:rsidR="00CE1FA2" w14:paraId="43382657" w14:textId="77777777" w:rsidTr="00CE1FA2">
        <w:trPr>
          <w:trHeight w:val="454"/>
        </w:trPr>
        <w:tc>
          <w:tcPr>
            <w:tcW w:w="752" w:type="dxa"/>
          </w:tcPr>
          <w:p w14:paraId="6266A6AB" w14:textId="77777777" w:rsidR="00CE1FA2" w:rsidRPr="006023B6"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1714D0A8" w14:textId="77777777" w:rsidR="00CE1FA2" w:rsidRPr="00B2695E" w:rsidRDefault="00CE1FA2" w:rsidP="00B2695E">
            <w:pPr>
              <w:jc w:val="left"/>
              <w:rPr>
                <w:sz w:val="21"/>
                <w:szCs w:val="21"/>
              </w:rPr>
            </w:pPr>
            <w:r w:rsidRPr="00B2695E">
              <w:rPr>
                <w:rFonts w:hint="eastAsia"/>
                <w:sz w:val="21"/>
                <w:szCs w:val="21"/>
              </w:rPr>
              <w:t>Vasily Aksenov announced as new Director of</w:t>
            </w:r>
            <w:r w:rsidR="00BC4E1B">
              <w:rPr>
                <w:rFonts w:hint="eastAsia"/>
                <w:sz w:val="21"/>
                <w:szCs w:val="21"/>
              </w:rPr>
              <w:t xml:space="preserve"> </w:t>
            </w:r>
            <w:r w:rsidRPr="00B2695E">
              <w:rPr>
                <w:rFonts w:hint="eastAsia"/>
                <w:sz w:val="21"/>
                <w:szCs w:val="21"/>
              </w:rPr>
              <w:t xml:space="preserve"> WANO Moscow Centre</w:t>
            </w:r>
          </w:p>
        </w:tc>
        <w:tc>
          <w:tcPr>
            <w:tcW w:w="1559" w:type="dxa"/>
            <w:vAlign w:val="center"/>
          </w:tcPr>
          <w:p w14:paraId="14956B0A"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14:paraId="7F87812F" w14:textId="77777777" w:rsidTr="00CE1FA2">
        <w:trPr>
          <w:trHeight w:val="454"/>
        </w:trPr>
        <w:tc>
          <w:tcPr>
            <w:tcW w:w="752" w:type="dxa"/>
          </w:tcPr>
          <w:p w14:paraId="5C23AAED" w14:textId="77777777"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5F611F56" w14:textId="77777777" w:rsidR="00CE1FA2" w:rsidRPr="00B2695E" w:rsidRDefault="00CE1FA2" w:rsidP="00B2695E">
            <w:pPr>
              <w:jc w:val="left"/>
              <w:rPr>
                <w:sz w:val="21"/>
                <w:szCs w:val="21"/>
              </w:rPr>
            </w:pPr>
            <w:r w:rsidRPr="00B2695E">
              <w:rPr>
                <w:rFonts w:hint="eastAsia"/>
                <w:sz w:val="21"/>
                <w:szCs w:val="21"/>
              </w:rPr>
              <w:t>WANO remembers the Great East Japan earthquake</w:t>
            </w:r>
          </w:p>
        </w:tc>
        <w:tc>
          <w:tcPr>
            <w:tcW w:w="1559" w:type="dxa"/>
            <w:vAlign w:val="center"/>
          </w:tcPr>
          <w:p w14:paraId="2BFC0CE5"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14:paraId="654C2572" w14:textId="77777777" w:rsidTr="00CE1FA2">
        <w:trPr>
          <w:trHeight w:val="454"/>
        </w:trPr>
        <w:tc>
          <w:tcPr>
            <w:tcW w:w="752" w:type="dxa"/>
          </w:tcPr>
          <w:p w14:paraId="0C73D9AB" w14:textId="77777777"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537236AF" w14:textId="77777777" w:rsidR="00CE1FA2" w:rsidRPr="00B2695E" w:rsidRDefault="00CE1FA2" w:rsidP="00B2695E">
            <w:pPr>
              <w:jc w:val="left"/>
              <w:rPr>
                <w:sz w:val="21"/>
                <w:szCs w:val="21"/>
              </w:rPr>
            </w:pPr>
            <w:r w:rsidRPr="00B2695E">
              <w:rPr>
                <w:rFonts w:hint="eastAsia"/>
                <w:sz w:val="21"/>
                <w:szCs w:val="21"/>
              </w:rPr>
              <w:t>WANO Nuclear Excellence Awards nominations</w:t>
            </w:r>
          </w:p>
        </w:tc>
        <w:tc>
          <w:tcPr>
            <w:tcW w:w="1559" w:type="dxa"/>
            <w:vAlign w:val="center"/>
          </w:tcPr>
          <w:p w14:paraId="5FA8AEF0"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14:paraId="79AF6C39" w14:textId="77777777" w:rsidTr="00CE1FA2">
        <w:trPr>
          <w:trHeight w:val="454"/>
        </w:trPr>
        <w:tc>
          <w:tcPr>
            <w:tcW w:w="752" w:type="dxa"/>
          </w:tcPr>
          <w:p w14:paraId="354574B6" w14:textId="77777777"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449B2BFB" w14:textId="77777777" w:rsidR="00CE1FA2" w:rsidRPr="00B2695E" w:rsidRDefault="00CE1FA2" w:rsidP="00B2695E">
            <w:pPr>
              <w:jc w:val="left"/>
              <w:rPr>
                <w:sz w:val="21"/>
                <w:szCs w:val="21"/>
              </w:rPr>
            </w:pPr>
            <w:r w:rsidRPr="00B2695E">
              <w:rPr>
                <w:rFonts w:hint="eastAsia"/>
                <w:sz w:val="21"/>
                <w:szCs w:val="21"/>
              </w:rPr>
              <w:t>Sandor Nagy announced as the new Director of London Office Services</w:t>
            </w:r>
          </w:p>
        </w:tc>
        <w:tc>
          <w:tcPr>
            <w:tcW w:w="1559" w:type="dxa"/>
            <w:vAlign w:val="center"/>
          </w:tcPr>
          <w:p w14:paraId="0FF30910"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14:paraId="368C89BF" w14:textId="77777777" w:rsidTr="00CE1FA2">
        <w:trPr>
          <w:trHeight w:val="454"/>
        </w:trPr>
        <w:tc>
          <w:tcPr>
            <w:tcW w:w="752" w:type="dxa"/>
          </w:tcPr>
          <w:p w14:paraId="59D7B680" w14:textId="77777777"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438126A4" w14:textId="77777777" w:rsidR="00CE1FA2" w:rsidRPr="00B2695E" w:rsidRDefault="00CE1FA2" w:rsidP="00B2695E">
            <w:pPr>
              <w:jc w:val="left"/>
              <w:rPr>
                <w:sz w:val="21"/>
                <w:szCs w:val="21"/>
              </w:rPr>
            </w:pPr>
            <w:r w:rsidRPr="00B2695E">
              <w:rPr>
                <w:rFonts w:hint="eastAsia"/>
                <w:sz w:val="21"/>
                <w:szCs w:val="21"/>
              </w:rPr>
              <w:t>WANO Moscow Centre's Young Generation Movement</w:t>
            </w:r>
          </w:p>
        </w:tc>
        <w:tc>
          <w:tcPr>
            <w:tcW w:w="1559" w:type="dxa"/>
            <w:vAlign w:val="center"/>
          </w:tcPr>
          <w:p w14:paraId="4CB428C2"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14:paraId="5E1C7782" w14:textId="77777777" w:rsidTr="00CE1FA2">
        <w:trPr>
          <w:trHeight w:val="454"/>
        </w:trPr>
        <w:tc>
          <w:tcPr>
            <w:tcW w:w="752" w:type="dxa"/>
          </w:tcPr>
          <w:p w14:paraId="488D341C" w14:textId="77777777" w:rsidR="00CE1FA2"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6C14FA33" w14:textId="77777777" w:rsidR="00CE1FA2" w:rsidRPr="00B2695E" w:rsidRDefault="00CE1FA2" w:rsidP="00B2695E">
            <w:pPr>
              <w:jc w:val="left"/>
              <w:rPr>
                <w:sz w:val="21"/>
                <w:szCs w:val="21"/>
              </w:rPr>
            </w:pPr>
            <w:r w:rsidRPr="00B2695E">
              <w:rPr>
                <w:rFonts w:hint="eastAsia"/>
                <w:sz w:val="21"/>
                <w:szCs w:val="21"/>
              </w:rPr>
              <w:t xml:space="preserve">WANO Nuclear Safety Scholarship </w:t>
            </w:r>
            <w:r w:rsidRPr="00B2695E">
              <w:rPr>
                <w:rFonts w:hint="eastAsia"/>
                <w:sz w:val="21"/>
                <w:szCs w:val="21"/>
              </w:rPr>
              <w:t>–</w:t>
            </w:r>
            <w:r w:rsidRPr="00B2695E">
              <w:rPr>
                <w:rFonts w:hint="eastAsia"/>
                <w:sz w:val="21"/>
                <w:szCs w:val="21"/>
              </w:rPr>
              <w:t xml:space="preserve"> Winners decided</w:t>
            </w:r>
          </w:p>
        </w:tc>
        <w:tc>
          <w:tcPr>
            <w:tcW w:w="1559" w:type="dxa"/>
            <w:vAlign w:val="center"/>
          </w:tcPr>
          <w:p w14:paraId="7BCF632C"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r w:rsidR="00CE1FA2" w14:paraId="4603FC8F" w14:textId="77777777" w:rsidTr="00CE1FA2">
        <w:trPr>
          <w:trHeight w:val="454"/>
        </w:trPr>
        <w:tc>
          <w:tcPr>
            <w:tcW w:w="752" w:type="dxa"/>
          </w:tcPr>
          <w:p w14:paraId="05219F0E" w14:textId="77777777" w:rsidR="00CE1FA2" w:rsidRPr="006023B6" w:rsidRDefault="00CE1FA2" w:rsidP="001B1515">
            <w:pPr>
              <w:pStyle w:val="af0"/>
              <w:numPr>
                <w:ilvl w:val="0"/>
                <w:numId w:val="8"/>
              </w:numPr>
              <w:ind w:firstLineChars="0"/>
              <w:rPr>
                <w:rFonts w:asciiTheme="minorEastAsia" w:eastAsiaTheme="minorEastAsia" w:hAnsiTheme="minorEastAsia"/>
                <w:sz w:val="21"/>
                <w:szCs w:val="21"/>
              </w:rPr>
            </w:pPr>
          </w:p>
        </w:tc>
        <w:tc>
          <w:tcPr>
            <w:tcW w:w="6586" w:type="dxa"/>
            <w:vAlign w:val="bottom"/>
          </w:tcPr>
          <w:p w14:paraId="75DF93FB" w14:textId="77777777" w:rsidR="00CE1FA2" w:rsidRPr="00B2695E" w:rsidRDefault="00CE1FA2" w:rsidP="00B2695E">
            <w:pPr>
              <w:jc w:val="left"/>
              <w:rPr>
                <w:sz w:val="21"/>
                <w:szCs w:val="21"/>
              </w:rPr>
            </w:pPr>
            <w:r w:rsidRPr="00B2695E">
              <w:rPr>
                <w:rFonts w:hint="eastAsia"/>
                <w:sz w:val="21"/>
                <w:szCs w:val="21"/>
              </w:rPr>
              <w:t xml:space="preserve">Nuclear Olympiad 2015 </w:t>
            </w:r>
            <w:r w:rsidRPr="00B2695E">
              <w:rPr>
                <w:rFonts w:hint="eastAsia"/>
                <w:sz w:val="21"/>
                <w:szCs w:val="21"/>
              </w:rPr>
              <w:t>–</w:t>
            </w:r>
            <w:r w:rsidRPr="00B2695E">
              <w:rPr>
                <w:rFonts w:hint="eastAsia"/>
                <w:sz w:val="21"/>
                <w:szCs w:val="21"/>
              </w:rPr>
              <w:t xml:space="preserve"> Applications are now open</w:t>
            </w:r>
          </w:p>
        </w:tc>
        <w:tc>
          <w:tcPr>
            <w:tcW w:w="1559" w:type="dxa"/>
            <w:vAlign w:val="center"/>
          </w:tcPr>
          <w:p w14:paraId="1D3CF15B" w14:textId="77777777" w:rsidR="00CE1FA2" w:rsidRPr="005E6BF6" w:rsidRDefault="00CE1FA2" w:rsidP="00115526">
            <w:pPr>
              <w:rPr>
                <w:rFonts w:eastAsiaTheme="minorEastAsia"/>
                <w:sz w:val="21"/>
                <w:szCs w:val="21"/>
              </w:rPr>
            </w:pPr>
            <w:r w:rsidRPr="005E6BF6">
              <w:rPr>
                <w:rFonts w:eastAsiaTheme="minorEastAsia"/>
                <w:sz w:val="21"/>
                <w:szCs w:val="21"/>
              </w:rPr>
              <w:t>2016-06-11</w:t>
            </w:r>
          </w:p>
        </w:tc>
      </w:tr>
    </w:tbl>
    <w:p w14:paraId="21FCE540" w14:textId="77777777" w:rsidR="00687079" w:rsidRDefault="00687079" w:rsidP="002F6850"/>
    <w:p w14:paraId="7DF37FEB" w14:textId="77777777" w:rsidR="00687079" w:rsidRDefault="00687079" w:rsidP="002F6850"/>
    <w:p w14:paraId="017F5901" w14:textId="77777777" w:rsidR="00412C79" w:rsidRDefault="00412C79" w:rsidP="00412C79">
      <w:pPr>
        <w:pStyle w:val="2"/>
        <w:snapToGrid w:val="0"/>
        <w:spacing w:before="0" w:after="0" w:line="400" w:lineRule="exact"/>
      </w:pPr>
      <w:bookmarkStart w:id="323" w:name="_Toc467845925"/>
      <w:r>
        <w:rPr>
          <w:rFonts w:hint="eastAsia"/>
        </w:rPr>
        <w:t>2.</w:t>
      </w:r>
      <w:r w:rsidR="00761B57">
        <w:rPr>
          <w:rFonts w:hint="eastAsia"/>
        </w:rPr>
        <w:t>6</w:t>
      </w:r>
      <w:r w:rsidR="002E3C8F">
        <w:rPr>
          <w:rFonts w:hint="eastAsia"/>
        </w:rPr>
        <w:t xml:space="preserve"> </w:t>
      </w:r>
      <w:r w:rsidR="00072130">
        <w:rPr>
          <w:rFonts w:asciiTheme="minorEastAsia" w:eastAsiaTheme="minorEastAsia" w:hAnsiTheme="minorEastAsia" w:hint="eastAsia"/>
        </w:rPr>
        <w:t>国外事件周报</w:t>
      </w:r>
      <w:bookmarkEnd w:id="323"/>
    </w:p>
    <w:p w14:paraId="0D862DF1" w14:textId="77777777" w:rsidR="00D80B35" w:rsidRDefault="00412C79">
      <w:pPr>
        <w:snapToGrid w:val="0"/>
        <w:spacing w:beforeLines="50" w:before="163" w:afterLines="50" w:after="163"/>
        <w:jc w:val="center"/>
        <w:rPr>
          <w:rFonts w:asciiTheme="minorEastAsia" w:eastAsiaTheme="minorEastAsia" w:hAnsiTheme="minorEastAsia"/>
        </w:rPr>
      </w:pPr>
      <w:r w:rsidRPr="00A44482">
        <w:rPr>
          <w:rFonts w:asciiTheme="minorEastAsia" w:eastAsiaTheme="minorEastAsia" w:hAnsiTheme="minorEastAsia" w:hint="eastAsia"/>
        </w:rPr>
        <w:t>表</w:t>
      </w:r>
      <w:r w:rsidRPr="00071566">
        <w:rPr>
          <w:rFonts w:eastAsiaTheme="minorEastAsia"/>
        </w:rPr>
        <w:t>2-</w:t>
      </w:r>
      <w:r w:rsidR="004614BE" w:rsidRPr="00071566">
        <w:rPr>
          <w:rFonts w:eastAsiaTheme="minorEastAsia"/>
        </w:rPr>
        <w:t>6</w:t>
      </w:r>
      <w:r w:rsidRPr="00071566">
        <w:rPr>
          <w:rFonts w:eastAsiaTheme="minorEastAsia"/>
        </w:rPr>
        <w:t>-1</w:t>
      </w:r>
      <w:r w:rsidRPr="00A44482">
        <w:rPr>
          <w:rFonts w:asciiTheme="minorEastAsia" w:eastAsiaTheme="minorEastAsia" w:hAnsiTheme="minorEastAsia"/>
        </w:rPr>
        <w:t xml:space="preserve">  </w:t>
      </w:r>
      <w:r>
        <w:rPr>
          <w:rFonts w:asciiTheme="minorEastAsia" w:eastAsiaTheme="minorEastAsia" w:hAnsiTheme="minorEastAsia" w:hint="eastAsia"/>
        </w:rPr>
        <w:t>国外事件周报</w:t>
      </w:r>
    </w:p>
    <w:tbl>
      <w:tblPr>
        <w:tblStyle w:val="ab"/>
        <w:tblW w:w="0" w:type="auto"/>
        <w:tblLook w:val="04A0" w:firstRow="1" w:lastRow="0" w:firstColumn="1" w:lastColumn="0" w:noHBand="0" w:noVBand="1"/>
      </w:tblPr>
      <w:tblGrid>
        <w:gridCol w:w="817"/>
        <w:gridCol w:w="6095"/>
        <w:gridCol w:w="1701"/>
      </w:tblGrid>
      <w:tr w:rsidR="00CE1FA2" w14:paraId="65CBC2E5" w14:textId="77777777" w:rsidTr="00CE1FA2">
        <w:trPr>
          <w:trHeight w:val="631"/>
        </w:trPr>
        <w:tc>
          <w:tcPr>
            <w:tcW w:w="817" w:type="dxa"/>
            <w:shd w:val="clear" w:color="auto" w:fill="D6E3BC" w:themeFill="accent3" w:themeFillTint="66"/>
            <w:vAlign w:val="center"/>
          </w:tcPr>
          <w:p w14:paraId="6F9D4154" w14:textId="77777777" w:rsidR="00CE1FA2" w:rsidRPr="00235158" w:rsidRDefault="00CE1FA2" w:rsidP="00E932F2">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序号</w:t>
            </w:r>
          </w:p>
        </w:tc>
        <w:tc>
          <w:tcPr>
            <w:tcW w:w="6095" w:type="dxa"/>
            <w:shd w:val="clear" w:color="auto" w:fill="D6E3BC" w:themeFill="accent3" w:themeFillTint="66"/>
            <w:vAlign w:val="center"/>
          </w:tcPr>
          <w:p w14:paraId="7EE0237E" w14:textId="77777777" w:rsidR="00CE1FA2" w:rsidRPr="00822930" w:rsidRDefault="00CE1FA2" w:rsidP="00E932F2">
            <w:pPr>
              <w:widowControl/>
              <w:jc w:val="center"/>
              <w:rPr>
                <w:rFonts w:eastAsiaTheme="minorEastAsia"/>
                <w:b/>
                <w:bCs/>
                <w:color w:val="000000"/>
                <w:kern w:val="0"/>
                <w:sz w:val="21"/>
                <w:szCs w:val="21"/>
              </w:rPr>
            </w:pPr>
            <w:r w:rsidRPr="00822930">
              <w:rPr>
                <w:rFonts w:eastAsiaTheme="minorEastAsia" w:hAnsiTheme="minorEastAsia"/>
                <w:b/>
                <w:bCs/>
                <w:color w:val="000000"/>
                <w:kern w:val="0"/>
                <w:sz w:val="21"/>
                <w:szCs w:val="21"/>
              </w:rPr>
              <w:t>报告标题</w:t>
            </w:r>
          </w:p>
        </w:tc>
        <w:tc>
          <w:tcPr>
            <w:tcW w:w="1701" w:type="dxa"/>
            <w:shd w:val="clear" w:color="auto" w:fill="D6E3BC" w:themeFill="accent3" w:themeFillTint="66"/>
            <w:vAlign w:val="center"/>
          </w:tcPr>
          <w:p w14:paraId="77BE97A0" w14:textId="77777777" w:rsidR="00CE1FA2" w:rsidRPr="00235158" w:rsidRDefault="00CE1FA2" w:rsidP="00E932F2">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提交时间</w:t>
            </w:r>
          </w:p>
        </w:tc>
      </w:tr>
      <w:tr w:rsidR="00CE1FA2" w14:paraId="17CF9FB5" w14:textId="77777777" w:rsidTr="00CE1FA2">
        <w:trPr>
          <w:trHeight w:val="454"/>
        </w:trPr>
        <w:tc>
          <w:tcPr>
            <w:tcW w:w="817" w:type="dxa"/>
          </w:tcPr>
          <w:p w14:paraId="5500A913" w14:textId="77777777" w:rsidR="00CE1FA2" w:rsidRPr="006023B6"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5632E99" w14:textId="77777777" w:rsidR="00CE1FA2" w:rsidRPr="00822930" w:rsidRDefault="007C5CA0" w:rsidP="002E3C8F">
            <w:pPr>
              <w:widowControl/>
              <w:jc w:val="left"/>
              <w:rPr>
                <w:color w:val="000000"/>
                <w:kern w:val="0"/>
                <w:sz w:val="21"/>
                <w:szCs w:val="21"/>
              </w:rPr>
            </w:pPr>
            <w:hyperlink r:id="rId212"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3</w:t>
              </w:r>
              <w:r w:rsidR="00CE1FA2" w:rsidRPr="00822930">
                <w:rPr>
                  <w:rFonts w:hAnsi="Arial"/>
                  <w:color w:val="000000"/>
                  <w:kern w:val="0"/>
                  <w:sz w:val="21"/>
                  <w:szCs w:val="21"/>
                </w:rPr>
                <w:t>周国外事件统计周报</w:t>
              </w:r>
            </w:hyperlink>
          </w:p>
        </w:tc>
        <w:tc>
          <w:tcPr>
            <w:tcW w:w="1701" w:type="dxa"/>
            <w:vAlign w:val="center"/>
          </w:tcPr>
          <w:p w14:paraId="18FF5E41" w14:textId="77777777" w:rsidR="00CE1FA2" w:rsidRPr="00822930" w:rsidRDefault="00CE1FA2" w:rsidP="00822930">
            <w:pPr>
              <w:jc w:val="center"/>
              <w:rPr>
                <w:rFonts w:eastAsiaTheme="minorEastAsia"/>
                <w:sz w:val="21"/>
                <w:szCs w:val="21"/>
              </w:rPr>
            </w:pPr>
            <w:r w:rsidRPr="00822930">
              <w:rPr>
                <w:rFonts w:eastAsiaTheme="minorEastAsia"/>
                <w:sz w:val="21"/>
                <w:szCs w:val="21"/>
              </w:rPr>
              <w:t>2016-</w:t>
            </w:r>
            <w:r>
              <w:rPr>
                <w:rFonts w:eastAsiaTheme="minorEastAsia" w:hint="eastAsia"/>
                <w:sz w:val="21"/>
                <w:szCs w:val="21"/>
              </w:rPr>
              <w:t>12</w:t>
            </w:r>
            <w:r w:rsidRPr="00822930">
              <w:rPr>
                <w:rFonts w:eastAsiaTheme="minorEastAsia"/>
                <w:sz w:val="21"/>
                <w:szCs w:val="21"/>
              </w:rPr>
              <w:t>-</w:t>
            </w:r>
            <w:r>
              <w:rPr>
                <w:rFonts w:eastAsiaTheme="minorEastAsia" w:hint="eastAsia"/>
                <w:sz w:val="21"/>
                <w:szCs w:val="21"/>
              </w:rPr>
              <w:t>09</w:t>
            </w:r>
          </w:p>
        </w:tc>
      </w:tr>
      <w:tr w:rsidR="00CE1FA2" w14:paraId="2739A8EA" w14:textId="77777777" w:rsidTr="00CE1FA2">
        <w:trPr>
          <w:trHeight w:val="454"/>
        </w:trPr>
        <w:tc>
          <w:tcPr>
            <w:tcW w:w="817" w:type="dxa"/>
          </w:tcPr>
          <w:p w14:paraId="132EB028"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0128BA5D" w14:textId="77777777" w:rsidR="00CE1FA2" w:rsidRPr="00822930" w:rsidRDefault="007C5CA0" w:rsidP="0068058C">
            <w:pPr>
              <w:widowControl/>
              <w:jc w:val="left"/>
              <w:rPr>
                <w:color w:val="000000"/>
                <w:kern w:val="0"/>
                <w:sz w:val="21"/>
                <w:szCs w:val="21"/>
              </w:rPr>
            </w:pPr>
            <w:hyperlink r:id="rId213"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4</w:t>
              </w:r>
              <w:r w:rsidR="00CE1FA2" w:rsidRPr="00822930">
                <w:rPr>
                  <w:rFonts w:hAnsi="Arial"/>
                  <w:color w:val="000000"/>
                  <w:kern w:val="0"/>
                  <w:sz w:val="21"/>
                  <w:szCs w:val="21"/>
                </w:rPr>
                <w:t>周国外事件统计周报</w:t>
              </w:r>
            </w:hyperlink>
          </w:p>
        </w:tc>
        <w:tc>
          <w:tcPr>
            <w:tcW w:w="1701" w:type="dxa"/>
            <w:vAlign w:val="center"/>
          </w:tcPr>
          <w:p w14:paraId="12822E5F" w14:textId="77777777" w:rsidR="00CE1FA2" w:rsidRPr="00822930" w:rsidRDefault="00CE1FA2" w:rsidP="00822930">
            <w:pPr>
              <w:jc w:val="center"/>
              <w:rPr>
                <w:rFonts w:eastAsiaTheme="minorEastAsia"/>
                <w:sz w:val="21"/>
                <w:szCs w:val="21"/>
              </w:rPr>
            </w:pPr>
            <w:r w:rsidRPr="00822930">
              <w:rPr>
                <w:rFonts w:eastAsiaTheme="minorEastAsia"/>
                <w:sz w:val="21"/>
                <w:szCs w:val="21"/>
              </w:rPr>
              <w:t>2016-</w:t>
            </w:r>
            <w:r>
              <w:rPr>
                <w:rFonts w:eastAsiaTheme="minorEastAsia" w:hint="eastAsia"/>
                <w:sz w:val="21"/>
                <w:szCs w:val="21"/>
              </w:rPr>
              <w:t>12</w:t>
            </w:r>
            <w:r w:rsidRPr="00822930">
              <w:rPr>
                <w:rFonts w:eastAsiaTheme="minorEastAsia"/>
                <w:sz w:val="21"/>
                <w:szCs w:val="21"/>
              </w:rPr>
              <w:t>-</w:t>
            </w:r>
            <w:r>
              <w:rPr>
                <w:rFonts w:eastAsiaTheme="minorEastAsia" w:hint="eastAsia"/>
                <w:sz w:val="21"/>
                <w:szCs w:val="21"/>
              </w:rPr>
              <w:t>09</w:t>
            </w:r>
          </w:p>
        </w:tc>
      </w:tr>
      <w:tr w:rsidR="00CE1FA2" w14:paraId="0B0F13D5" w14:textId="77777777" w:rsidTr="00CE1FA2">
        <w:trPr>
          <w:trHeight w:val="454"/>
        </w:trPr>
        <w:tc>
          <w:tcPr>
            <w:tcW w:w="817" w:type="dxa"/>
          </w:tcPr>
          <w:p w14:paraId="6A11D30A"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8DA0767" w14:textId="77777777" w:rsidR="00CE1FA2" w:rsidRPr="00822930" w:rsidRDefault="007C5CA0" w:rsidP="002E3C8F">
            <w:pPr>
              <w:widowControl/>
              <w:jc w:val="left"/>
              <w:rPr>
                <w:color w:val="000000"/>
                <w:kern w:val="0"/>
                <w:sz w:val="21"/>
                <w:szCs w:val="21"/>
              </w:rPr>
            </w:pPr>
            <w:hyperlink r:id="rId214"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5</w:t>
              </w:r>
              <w:r w:rsidR="00CE1FA2" w:rsidRPr="00822930">
                <w:rPr>
                  <w:rFonts w:hAnsi="Arial"/>
                  <w:color w:val="000000"/>
                  <w:kern w:val="0"/>
                  <w:sz w:val="21"/>
                  <w:szCs w:val="21"/>
                </w:rPr>
                <w:t>周国外事件统计周报</w:t>
              </w:r>
            </w:hyperlink>
          </w:p>
        </w:tc>
        <w:tc>
          <w:tcPr>
            <w:tcW w:w="1701" w:type="dxa"/>
            <w:vAlign w:val="center"/>
          </w:tcPr>
          <w:p w14:paraId="6F5AD7A0" w14:textId="77777777" w:rsidR="00CE1FA2" w:rsidRPr="00822930" w:rsidRDefault="00CE1FA2" w:rsidP="0037062A">
            <w:pPr>
              <w:jc w:val="center"/>
              <w:rPr>
                <w:rFonts w:eastAsiaTheme="minorEastAsia"/>
                <w:sz w:val="21"/>
                <w:szCs w:val="21"/>
              </w:rPr>
            </w:pPr>
            <w:r w:rsidRPr="00822930">
              <w:rPr>
                <w:rFonts w:eastAsiaTheme="minorEastAsia"/>
                <w:sz w:val="21"/>
                <w:szCs w:val="21"/>
              </w:rPr>
              <w:t>2016-</w:t>
            </w:r>
            <w:r>
              <w:rPr>
                <w:rFonts w:eastAsiaTheme="minorEastAsia" w:hint="eastAsia"/>
                <w:sz w:val="21"/>
                <w:szCs w:val="21"/>
              </w:rPr>
              <w:t>12</w:t>
            </w:r>
            <w:r w:rsidRPr="00822930">
              <w:rPr>
                <w:rFonts w:eastAsiaTheme="minorEastAsia"/>
                <w:sz w:val="21"/>
                <w:szCs w:val="21"/>
              </w:rPr>
              <w:t>-</w:t>
            </w:r>
            <w:r>
              <w:rPr>
                <w:rFonts w:eastAsiaTheme="minorEastAsia" w:hint="eastAsia"/>
                <w:sz w:val="21"/>
                <w:szCs w:val="21"/>
              </w:rPr>
              <w:t>09</w:t>
            </w:r>
          </w:p>
        </w:tc>
      </w:tr>
      <w:tr w:rsidR="00CE1FA2" w14:paraId="6C750119" w14:textId="77777777" w:rsidTr="00CE1FA2">
        <w:trPr>
          <w:trHeight w:val="454"/>
        </w:trPr>
        <w:tc>
          <w:tcPr>
            <w:tcW w:w="817" w:type="dxa"/>
          </w:tcPr>
          <w:p w14:paraId="5C788BD9"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799E9E3" w14:textId="77777777" w:rsidR="00CE1FA2" w:rsidRPr="00822930" w:rsidRDefault="007C5CA0" w:rsidP="0068058C">
            <w:pPr>
              <w:widowControl/>
              <w:jc w:val="left"/>
              <w:rPr>
                <w:color w:val="000000"/>
                <w:kern w:val="0"/>
                <w:sz w:val="21"/>
                <w:szCs w:val="21"/>
              </w:rPr>
            </w:pPr>
            <w:hyperlink r:id="rId215"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6</w:t>
              </w:r>
              <w:r w:rsidR="00CE1FA2" w:rsidRPr="00822930">
                <w:rPr>
                  <w:rFonts w:hAnsi="Arial"/>
                  <w:color w:val="000000"/>
                  <w:kern w:val="0"/>
                  <w:sz w:val="21"/>
                  <w:szCs w:val="21"/>
                </w:rPr>
                <w:t>周国外事件统计周报</w:t>
              </w:r>
            </w:hyperlink>
          </w:p>
        </w:tc>
        <w:tc>
          <w:tcPr>
            <w:tcW w:w="1701" w:type="dxa"/>
            <w:vAlign w:val="center"/>
          </w:tcPr>
          <w:p w14:paraId="06AE6C14" w14:textId="77777777" w:rsidR="00CE1FA2" w:rsidRPr="00822930" w:rsidRDefault="00CE1FA2" w:rsidP="00822930">
            <w:pPr>
              <w:jc w:val="center"/>
              <w:rPr>
                <w:rFonts w:eastAsiaTheme="minorEastAsia"/>
                <w:sz w:val="21"/>
                <w:szCs w:val="21"/>
              </w:rPr>
            </w:pPr>
            <w:r w:rsidRPr="00822930">
              <w:rPr>
                <w:rFonts w:eastAsiaTheme="minorEastAsia"/>
                <w:sz w:val="21"/>
                <w:szCs w:val="21"/>
              </w:rPr>
              <w:t>201</w:t>
            </w:r>
            <w:r>
              <w:rPr>
                <w:rFonts w:eastAsiaTheme="minorEastAsia" w:hint="eastAsia"/>
                <w:sz w:val="21"/>
                <w:szCs w:val="21"/>
              </w:rPr>
              <w:t>7</w:t>
            </w:r>
            <w:r w:rsidRPr="00822930">
              <w:rPr>
                <w:rFonts w:eastAsiaTheme="minorEastAsia"/>
                <w:sz w:val="21"/>
                <w:szCs w:val="21"/>
              </w:rPr>
              <w:t>-0</w:t>
            </w:r>
            <w:r>
              <w:rPr>
                <w:rFonts w:eastAsiaTheme="minorEastAsia" w:hint="eastAsia"/>
                <w:sz w:val="21"/>
                <w:szCs w:val="21"/>
              </w:rPr>
              <w:t>1</w:t>
            </w:r>
            <w:r w:rsidRPr="00822930">
              <w:rPr>
                <w:rFonts w:eastAsiaTheme="minorEastAsia"/>
                <w:sz w:val="21"/>
                <w:szCs w:val="21"/>
              </w:rPr>
              <w:t>-</w:t>
            </w:r>
            <w:r>
              <w:rPr>
                <w:rFonts w:eastAsiaTheme="minorEastAsia" w:hint="eastAsia"/>
                <w:sz w:val="21"/>
                <w:szCs w:val="21"/>
              </w:rPr>
              <w:t>1</w:t>
            </w:r>
            <w:r w:rsidRPr="00822930">
              <w:rPr>
                <w:rFonts w:eastAsiaTheme="minorEastAsia"/>
                <w:sz w:val="21"/>
                <w:szCs w:val="21"/>
              </w:rPr>
              <w:t>3</w:t>
            </w:r>
          </w:p>
        </w:tc>
      </w:tr>
      <w:tr w:rsidR="00CE1FA2" w14:paraId="04CE311D" w14:textId="77777777" w:rsidTr="00CE1FA2">
        <w:trPr>
          <w:trHeight w:val="454"/>
        </w:trPr>
        <w:tc>
          <w:tcPr>
            <w:tcW w:w="817" w:type="dxa"/>
          </w:tcPr>
          <w:p w14:paraId="5FB80102"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310B9D58" w14:textId="77777777" w:rsidR="00CE1FA2" w:rsidRPr="00822930" w:rsidRDefault="007C5CA0" w:rsidP="0068058C">
            <w:pPr>
              <w:widowControl/>
              <w:jc w:val="left"/>
              <w:rPr>
                <w:color w:val="000000"/>
                <w:kern w:val="0"/>
                <w:sz w:val="21"/>
                <w:szCs w:val="21"/>
              </w:rPr>
            </w:pPr>
            <w:hyperlink r:id="rId216"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7</w:t>
              </w:r>
              <w:r w:rsidR="00CE1FA2" w:rsidRPr="00822930">
                <w:rPr>
                  <w:rFonts w:hAnsi="Arial"/>
                  <w:color w:val="000000"/>
                  <w:kern w:val="0"/>
                  <w:sz w:val="21"/>
                  <w:szCs w:val="21"/>
                </w:rPr>
                <w:t>周国外事件统计周报</w:t>
              </w:r>
            </w:hyperlink>
          </w:p>
        </w:tc>
        <w:tc>
          <w:tcPr>
            <w:tcW w:w="1701" w:type="dxa"/>
            <w:vAlign w:val="center"/>
          </w:tcPr>
          <w:p w14:paraId="259FF6DD" w14:textId="77777777" w:rsidR="00CE1FA2" w:rsidRPr="00822930" w:rsidRDefault="00CE1FA2" w:rsidP="009B64CC">
            <w:pPr>
              <w:jc w:val="center"/>
              <w:rPr>
                <w:rFonts w:eastAsiaTheme="minorEastAsia"/>
                <w:sz w:val="21"/>
                <w:szCs w:val="21"/>
              </w:rPr>
            </w:pPr>
            <w:r w:rsidRPr="00822930">
              <w:rPr>
                <w:rFonts w:eastAsiaTheme="minorEastAsia"/>
                <w:sz w:val="21"/>
                <w:szCs w:val="21"/>
              </w:rPr>
              <w:t>201</w:t>
            </w:r>
            <w:r>
              <w:rPr>
                <w:rFonts w:eastAsiaTheme="minorEastAsia" w:hint="eastAsia"/>
                <w:sz w:val="21"/>
                <w:szCs w:val="21"/>
              </w:rPr>
              <w:t>7</w:t>
            </w:r>
            <w:r w:rsidRPr="00822930">
              <w:rPr>
                <w:rFonts w:eastAsiaTheme="minorEastAsia"/>
                <w:sz w:val="21"/>
                <w:szCs w:val="21"/>
              </w:rPr>
              <w:t>-0</w:t>
            </w:r>
            <w:r>
              <w:rPr>
                <w:rFonts w:eastAsiaTheme="minorEastAsia" w:hint="eastAsia"/>
                <w:sz w:val="21"/>
                <w:szCs w:val="21"/>
              </w:rPr>
              <w:t>1</w:t>
            </w:r>
            <w:r w:rsidRPr="00822930">
              <w:rPr>
                <w:rFonts w:eastAsiaTheme="minorEastAsia"/>
                <w:sz w:val="21"/>
                <w:szCs w:val="21"/>
              </w:rPr>
              <w:t>-</w:t>
            </w:r>
            <w:r>
              <w:rPr>
                <w:rFonts w:eastAsiaTheme="minorEastAsia" w:hint="eastAsia"/>
                <w:sz w:val="21"/>
                <w:szCs w:val="21"/>
              </w:rPr>
              <w:t>1</w:t>
            </w:r>
            <w:r w:rsidRPr="00822930">
              <w:rPr>
                <w:rFonts w:eastAsiaTheme="minorEastAsia"/>
                <w:sz w:val="21"/>
                <w:szCs w:val="21"/>
              </w:rPr>
              <w:t>3</w:t>
            </w:r>
          </w:p>
        </w:tc>
      </w:tr>
      <w:tr w:rsidR="00CE1FA2" w14:paraId="1B12C66A" w14:textId="77777777" w:rsidTr="00CE1FA2">
        <w:trPr>
          <w:trHeight w:val="454"/>
        </w:trPr>
        <w:tc>
          <w:tcPr>
            <w:tcW w:w="817" w:type="dxa"/>
          </w:tcPr>
          <w:p w14:paraId="753EDB2E"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076B7604" w14:textId="77777777" w:rsidR="00CE1FA2" w:rsidRPr="00822930" w:rsidRDefault="007C5CA0" w:rsidP="0068058C">
            <w:pPr>
              <w:widowControl/>
              <w:jc w:val="left"/>
              <w:rPr>
                <w:color w:val="000000"/>
                <w:kern w:val="0"/>
                <w:sz w:val="21"/>
                <w:szCs w:val="21"/>
              </w:rPr>
            </w:pPr>
            <w:hyperlink r:id="rId217"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sidRPr="00822930">
                <w:rPr>
                  <w:color w:val="000000"/>
                  <w:kern w:val="0"/>
                  <w:sz w:val="21"/>
                  <w:szCs w:val="21"/>
                </w:rPr>
                <w:t>4</w:t>
              </w:r>
              <w:r w:rsidR="00CE1FA2">
                <w:rPr>
                  <w:rFonts w:hint="eastAsia"/>
                  <w:color w:val="000000"/>
                  <w:kern w:val="0"/>
                  <w:sz w:val="21"/>
                  <w:szCs w:val="21"/>
                </w:rPr>
                <w:t>8</w:t>
              </w:r>
              <w:r w:rsidR="00CE1FA2" w:rsidRPr="00822930">
                <w:rPr>
                  <w:rFonts w:hAnsi="Arial"/>
                  <w:color w:val="000000"/>
                  <w:kern w:val="0"/>
                  <w:sz w:val="21"/>
                  <w:szCs w:val="21"/>
                </w:rPr>
                <w:t>周国外事件统计周报</w:t>
              </w:r>
            </w:hyperlink>
          </w:p>
        </w:tc>
        <w:tc>
          <w:tcPr>
            <w:tcW w:w="1701" w:type="dxa"/>
          </w:tcPr>
          <w:p w14:paraId="409B2622" w14:textId="77777777" w:rsidR="00CE1FA2" w:rsidRDefault="00CE1FA2" w:rsidP="00231FDC">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sidRPr="00CE2026">
              <w:rPr>
                <w:rFonts w:eastAsiaTheme="minorEastAsia" w:hint="eastAsia"/>
                <w:sz w:val="21"/>
                <w:szCs w:val="21"/>
              </w:rPr>
              <w:t>1</w:t>
            </w:r>
            <w:r w:rsidRPr="00CE2026">
              <w:rPr>
                <w:rFonts w:eastAsiaTheme="minorEastAsia"/>
                <w:sz w:val="21"/>
                <w:szCs w:val="21"/>
              </w:rPr>
              <w:t>-</w:t>
            </w:r>
            <w:r w:rsidRPr="00CE2026">
              <w:rPr>
                <w:rFonts w:eastAsiaTheme="minorEastAsia" w:hint="eastAsia"/>
                <w:sz w:val="21"/>
                <w:szCs w:val="21"/>
              </w:rPr>
              <w:t>1</w:t>
            </w:r>
            <w:r w:rsidRPr="00CE2026">
              <w:rPr>
                <w:rFonts w:eastAsiaTheme="minorEastAsia"/>
                <w:sz w:val="21"/>
                <w:szCs w:val="21"/>
              </w:rPr>
              <w:t>3</w:t>
            </w:r>
          </w:p>
        </w:tc>
      </w:tr>
      <w:tr w:rsidR="00CE1FA2" w14:paraId="22BCC155" w14:textId="77777777" w:rsidTr="00CE1FA2">
        <w:trPr>
          <w:trHeight w:val="454"/>
        </w:trPr>
        <w:tc>
          <w:tcPr>
            <w:tcW w:w="817" w:type="dxa"/>
          </w:tcPr>
          <w:p w14:paraId="3A527EBD"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09D4F546" w14:textId="77777777" w:rsidR="00CE1FA2" w:rsidRPr="00822930" w:rsidRDefault="007C5CA0" w:rsidP="0067530A">
            <w:pPr>
              <w:widowControl/>
              <w:jc w:val="left"/>
              <w:rPr>
                <w:color w:val="000000"/>
                <w:kern w:val="0"/>
                <w:sz w:val="21"/>
                <w:szCs w:val="21"/>
              </w:rPr>
            </w:pPr>
            <w:hyperlink r:id="rId218"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Pr>
                  <w:rFonts w:hint="eastAsia"/>
                  <w:color w:val="000000"/>
                  <w:kern w:val="0"/>
                  <w:sz w:val="21"/>
                  <w:szCs w:val="21"/>
                </w:rPr>
                <w:t>49</w:t>
              </w:r>
              <w:r w:rsidR="00CE1FA2" w:rsidRPr="00822930">
                <w:rPr>
                  <w:rFonts w:hAnsi="Arial"/>
                  <w:color w:val="000000"/>
                  <w:kern w:val="0"/>
                  <w:sz w:val="21"/>
                  <w:szCs w:val="21"/>
                </w:rPr>
                <w:t>周国外事件统计周报</w:t>
              </w:r>
            </w:hyperlink>
          </w:p>
        </w:tc>
        <w:tc>
          <w:tcPr>
            <w:tcW w:w="1701" w:type="dxa"/>
          </w:tcPr>
          <w:p w14:paraId="49D24563" w14:textId="77777777" w:rsidR="00CE1FA2" w:rsidRDefault="00CE1FA2" w:rsidP="0067530A">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2</w:t>
            </w:r>
            <w:r w:rsidRPr="00CE2026">
              <w:rPr>
                <w:rFonts w:eastAsiaTheme="minorEastAsia"/>
                <w:sz w:val="21"/>
                <w:szCs w:val="21"/>
              </w:rPr>
              <w:t>-</w:t>
            </w:r>
            <w:r>
              <w:rPr>
                <w:rFonts w:eastAsiaTheme="minorEastAsia" w:hint="eastAsia"/>
                <w:sz w:val="21"/>
                <w:szCs w:val="21"/>
              </w:rPr>
              <w:t>21</w:t>
            </w:r>
          </w:p>
        </w:tc>
      </w:tr>
      <w:tr w:rsidR="00CE1FA2" w14:paraId="6D267C75" w14:textId="77777777" w:rsidTr="00CE1FA2">
        <w:trPr>
          <w:trHeight w:val="454"/>
        </w:trPr>
        <w:tc>
          <w:tcPr>
            <w:tcW w:w="817" w:type="dxa"/>
          </w:tcPr>
          <w:p w14:paraId="3E518F9A" w14:textId="77777777" w:rsidR="00CE1FA2" w:rsidRDefault="00CE1FA2"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9FEE9D9" w14:textId="77777777" w:rsidR="00CE1FA2" w:rsidRPr="00822930" w:rsidRDefault="007C5CA0" w:rsidP="0067530A">
            <w:pPr>
              <w:widowControl/>
              <w:jc w:val="left"/>
              <w:rPr>
                <w:color w:val="000000"/>
                <w:kern w:val="0"/>
                <w:sz w:val="21"/>
                <w:szCs w:val="21"/>
              </w:rPr>
            </w:pPr>
            <w:hyperlink r:id="rId219" w:tooltip="标    题：2013年第51周国外事件统计周报 作    者：RINPO 转 贴 自：本站原创 更新时间：2014-1-6 10:21:29 点 击 数：2 关 键 字：2013年第51周国外事件统计周报 推荐等级：无 分页方式：不分页 阅读等级：游客 阅读点数：0" w:history="1">
              <w:r w:rsidR="00CE1FA2" w:rsidRPr="00822930">
                <w:rPr>
                  <w:color w:val="000000"/>
                  <w:kern w:val="0"/>
                  <w:sz w:val="21"/>
                  <w:szCs w:val="21"/>
                </w:rPr>
                <w:t>201</w:t>
              </w:r>
              <w:r w:rsidR="00CE1FA2">
                <w:rPr>
                  <w:rFonts w:hint="eastAsia"/>
                  <w:color w:val="000000"/>
                  <w:kern w:val="0"/>
                  <w:sz w:val="21"/>
                  <w:szCs w:val="21"/>
                </w:rPr>
                <w:t>6</w:t>
              </w:r>
              <w:r w:rsidR="00CE1FA2" w:rsidRPr="00822930">
                <w:rPr>
                  <w:rFonts w:hAnsi="Arial"/>
                  <w:color w:val="000000"/>
                  <w:kern w:val="0"/>
                  <w:sz w:val="21"/>
                  <w:szCs w:val="21"/>
                </w:rPr>
                <w:t>年第</w:t>
              </w:r>
              <w:r w:rsidR="00CE1FA2">
                <w:rPr>
                  <w:rFonts w:hint="eastAsia"/>
                  <w:color w:val="000000"/>
                  <w:kern w:val="0"/>
                  <w:sz w:val="21"/>
                  <w:szCs w:val="21"/>
                </w:rPr>
                <w:t>50</w:t>
              </w:r>
              <w:r w:rsidR="00CE1FA2" w:rsidRPr="00822930">
                <w:rPr>
                  <w:rFonts w:hAnsi="Arial"/>
                  <w:color w:val="000000"/>
                  <w:kern w:val="0"/>
                  <w:sz w:val="21"/>
                  <w:szCs w:val="21"/>
                </w:rPr>
                <w:t>周国外事件统计周报</w:t>
              </w:r>
            </w:hyperlink>
          </w:p>
        </w:tc>
        <w:tc>
          <w:tcPr>
            <w:tcW w:w="1701" w:type="dxa"/>
          </w:tcPr>
          <w:p w14:paraId="235E210C" w14:textId="77777777" w:rsidR="00CE1FA2" w:rsidRDefault="00CE1FA2" w:rsidP="00957785">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2</w:t>
            </w:r>
            <w:r w:rsidRPr="00CE2026">
              <w:rPr>
                <w:rFonts w:eastAsiaTheme="minorEastAsia"/>
                <w:sz w:val="21"/>
                <w:szCs w:val="21"/>
              </w:rPr>
              <w:t>-</w:t>
            </w:r>
            <w:r>
              <w:rPr>
                <w:rFonts w:eastAsiaTheme="minorEastAsia" w:hint="eastAsia"/>
                <w:sz w:val="21"/>
                <w:szCs w:val="21"/>
              </w:rPr>
              <w:t>21</w:t>
            </w:r>
          </w:p>
        </w:tc>
      </w:tr>
      <w:tr w:rsidR="00B03138" w14:paraId="1BDF6854" w14:textId="77777777" w:rsidTr="00BE183E">
        <w:trPr>
          <w:trHeight w:val="454"/>
        </w:trPr>
        <w:tc>
          <w:tcPr>
            <w:tcW w:w="817" w:type="dxa"/>
          </w:tcPr>
          <w:p w14:paraId="7881900F" w14:textId="77777777"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D807D85" w14:textId="77777777" w:rsidR="00B03138" w:rsidRPr="00822930" w:rsidRDefault="007C5CA0" w:rsidP="00BE183E">
            <w:pPr>
              <w:widowControl/>
              <w:jc w:val="left"/>
              <w:rPr>
                <w:color w:val="000000"/>
                <w:kern w:val="0"/>
                <w:sz w:val="21"/>
                <w:szCs w:val="21"/>
              </w:rPr>
            </w:pPr>
            <w:hyperlink r:id="rId220"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6</w:t>
              </w:r>
              <w:r w:rsidR="00B03138" w:rsidRPr="00822930">
                <w:rPr>
                  <w:rFonts w:hAnsi="Arial"/>
                  <w:color w:val="000000"/>
                  <w:kern w:val="0"/>
                  <w:sz w:val="21"/>
                  <w:szCs w:val="21"/>
                </w:rPr>
                <w:t>年第</w:t>
              </w:r>
              <w:r w:rsidR="00B03138">
                <w:rPr>
                  <w:rFonts w:hint="eastAsia"/>
                  <w:color w:val="000000"/>
                  <w:kern w:val="0"/>
                  <w:sz w:val="21"/>
                  <w:szCs w:val="21"/>
                </w:rPr>
                <w:t>51</w:t>
              </w:r>
              <w:r w:rsidR="00B03138" w:rsidRPr="00822930">
                <w:rPr>
                  <w:rFonts w:hAnsi="Arial"/>
                  <w:color w:val="000000"/>
                  <w:kern w:val="0"/>
                  <w:sz w:val="21"/>
                  <w:szCs w:val="21"/>
                </w:rPr>
                <w:t>周国外事件统计周报</w:t>
              </w:r>
            </w:hyperlink>
          </w:p>
        </w:tc>
        <w:tc>
          <w:tcPr>
            <w:tcW w:w="1701" w:type="dxa"/>
          </w:tcPr>
          <w:p w14:paraId="655C2AB6" w14:textId="77777777" w:rsidR="00B03138" w:rsidRDefault="00B03138" w:rsidP="00BE183E">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08</w:t>
            </w:r>
          </w:p>
        </w:tc>
      </w:tr>
      <w:tr w:rsidR="00B03138" w14:paraId="26A45D15" w14:textId="77777777" w:rsidTr="00BE183E">
        <w:trPr>
          <w:trHeight w:val="454"/>
        </w:trPr>
        <w:tc>
          <w:tcPr>
            <w:tcW w:w="817" w:type="dxa"/>
          </w:tcPr>
          <w:p w14:paraId="64B21AAE" w14:textId="77777777"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FB67FF2" w14:textId="77777777" w:rsidR="00B03138" w:rsidRPr="00822930" w:rsidRDefault="007C5CA0" w:rsidP="00BE183E">
            <w:pPr>
              <w:widowControl/>
              <w:jc w:val="left"/>
              <w:rPr>
                <w:color w:val="000000"/>
                <w:kern w:val="0"/>
                <w:sz w:val="21"/>
                <w:szCs w:val="21"/>
              </w:rPr>
            </w:pPr>
            <w:hyperlink r:id="rId221"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6</w:t>
              </w:r>
              <w:r w:rsidR="00B03138" w:rsidRPr="00822930">
                <w:rPr>
                  <w:rFonts w:hAnsi="Arial"/>
                  <w:color w:val="000000"/>
                  <w:kern w:val="0"/>
                  <w:sz w:val="21"/>
                  <w:szCs w:val="21"/>
                </w:rPr>
                <w:t>年第</w:t>
              </w:r>
              <w:r w:rsidR="00B03138">
                <w:rPr>
                  <w:rFonts w:hint="eastAsia"/>
                  <w:color w:val="000000"/>
                  <w:kern w:val="0"/>
                  <w:sz w:val="21"/>
                  <w:szCs w:val="21"/>
                </w:rPr>
                <w:t>52</w:t>
              </w:r>
              <w:r w:rsidR="00B03138" w:rsidRPr="00822930">
                <w:rPr>
                  <w:rFonts w:hAnsi="Arial"/>
                  <w:color w:val="000000"/>
                  <w:kern w:val="0"/>
                  <w:sz w:val="21"/>
                  <w:szCs w:val="21"/>
                </w:rPr>
                <w:t>周国外事件统计周报</w:t>
              </w:r>
            </w:hyperlink>
          </w:p>
        </w:tc>
        <w:tc>
          <w:tcPr>
            <w:tcW w:w="1701" w:type="dxa"/>
          </w:tcPr>
          <w:p w14:paraId="37572E9F" w14:textId="77777777" w:rsidR="00B03138" w:rsidRDefault="00B03138" w:rsidP="00BE183E">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08</w:t>
            </w:r>
          </w:p>
        </w:tc>
      </w:tr>
      <w:tr w:rsidR="00B03138" w14:paraId="40336452" w14:textId="77777777" w:rsidTr="00BE183E">
        <w:trPr>
          <w:trHeight w:val="454"/>
        </w:trPr>
        <w:tc>
          <w:tcPr>
            <w:tcW w:w="817" w:type="dxa"/>
          </w:tcPr>
          <w:p w14:paraId="0A93C7DF" w14:textId="77777777"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267764C" w14:textId="77777777" w:rsidR="00B03138" w:rsidRPr="00822930" w:rsidRDefault="007C5CA0" w:rsidP="00BE183E">
            <w:pPr>
              <w:widowControl/>
              <w:jc w:val="left"/>
              <w:rPr>
                <w:color w:val="000000"/>
                <w:kern w:val="0"/>
                <w:sz w:val="21"/>
                <w:szCs w:val="21"/>
              </w:rPr>
            </w:pPr>
            <w:hyperlink r:id="rId222"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6</w:t>
              </w:r>
              <w:r w:rsidR="00B03138" w:rsidRPr="00822930">
                <w:rPr>
                  <w:rFonts w:hAnsi="Arial"/>
                  <w:color w:val="000000"/>
                  <w:kern w:val="0"/>
                  <w:sz w:val="21"/>
                  <w:szCs w:val="21"/>
                </w:rPr>
                <w:t>年第</w:t>
              </w:r>
              <w:r w:rsidR="00B03138">
                <w:rPr>
                  <w:rFonts w:hint="eastAsia"/>
                  <w:color w:val="000000"/>
                  <w:kern w:val="0"/>
                  <w:sz w:val="21"/>
                  <w:szCs w:val="21"/>
                </w:rPr>
                <w:t>53</w:t>
              </w:r>
              <w:r w:rsidR="00B03138" w:rsidRPr="00822930">
                <w:rPr>
                  <w:rFonts w:hAnsi="Arial"/>
                  <w:color w:val="000000"/>
                  <w:kern w:val="0"/>
                  <w:sz w:val="21"/>
                  <w:szCs w:val="21"/>
                </w:rPr>
                <w:t>周国外事件统计周报</w:t>
              </w:r>
            </w:hyperlink>
          </w:p>
        </w:tc>
        <w:tc>
          <w:tcPr>
            <w:tcW w:w="1701" w:type="dxa"/>
          </w:tcPr>
          <w:p w14:paraId="36323BF8" w14:textId="77777777" w:rsidR="00B03138" w:rsidRDefault="00B03138" w:rsidP="00B03138">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w:t>
            </w:r>
            <w:r>
              <w:rPr>
                <w:rFonts w:eastAsiaTheme="minorEastAsia" w:hint="eastAsia"/>
                <w:sz w:val="21"/>
                <w:szCs w:val="21"/>
              </w:rPr>
              <w:t>03-08</w:t>
            </w:r>
          </w:p>
        </w:tc>
      </w:tr>
      <w:tr w:rsidR="00B03138" w14:paraId="6E6F3FDD" w14:textId="77777777" w:rsidTr="00BE183E">
        <w:trPr>
          <w:trHeight w:val="454"/>
        </w:trPr>
        <w:tc>
          <w:tcPr>
            <w:tcW w:w="817" w:type="dxa"/>
          </w:tcPr>
          <w:p w14:paraId="0E9C85B8" w14:textId="77777777" w:rsidR="00B03138" w:rsidRDefault="00B03138"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5C294D9" w14:textId="77777777" w:rsidR="00B03138" w:rsidRPr="00822930" w:rsidRDefault="007C5CA0" w:rsidP="00BE183E">
            <w:pPr>
              <w:widowControl/>
              <w:jc w:val="left"/>
              <w:rPr>
                <w:color w:val="000000"/>
                <w:kern w:val="0"/>
                <w:sz w:val="21"/>
                <w:szCs w:val="21"/>
              </w:rPr>
            </w:pPr>
            <w:hyperlink r:id="rId223" w:tooltip="标    题：2013年第51周国外事件统计周报 作    者：RINPO 转 贴 自：本站原创 更新时间：2014-1-6 10:21:29 点 击 数：2 关 键 字：2013年第51周国外事件统计周报 推荐等级：无 分页方式：不分页 阅读等级：游客 阅读点数：0" w:history="1">
              <w:r w:rsidR="00B03138" w:rsidRPr="00822930">
                <w:rPr>
                  <w:color w:val="000000"/>
                  <w:kern w:val="0"/>
                  <w:sz w:val="21"/>
                  <w:szCs w:val="21"/>
                </w:rPr>
                <w:t>201</w:t>
              </w:r>
              <w:r w:rsidR="00B03138">
                <w:rPr>
                  <w:rFonts w:hint="eastAsia"/>
                  <w:color w:val="000000"/>
                  <w:kern w:val="0"/>
                  <w:sz w:val="21"/>
                  <w:szCs w:val="21"/>
                </w:rPr>
                <w:t>7</w:t>
              </w:r>
              <w:r w:rsidR="00B03138" w:rsidRPr="00822930">
                <w:rPr>
                  <w:rFonts w:hAnsi="Arial"/>
                  <w:color w:val="000000"/>
                  <w:kern w:val="0"/>
                  <w:sz w:val="21"/>
                  <w:szCs w:val="21"/>
                </w:rPr>
                <w:t>年第</w:t>
              </w:r>
              <w:r w:rsidR="00B03138">
                <w:rPr>
                  <w:rFonts w:hint="eastAsia"/>
                  <w:color w:val="000000"/>
                  <w:kern w:val="0"/>
                  <w:sz w:val="21"/>
                  <w:szCs w:val="21"/>
                </w:rPr>
                <w:t>1</w:t>
              </w:r>
              <w:r w:rsidR="00B03138" w:rsidRPr="00822930">
                <w:rPr>
                  <w:rFonts w:hAnsi="Arial"/>
                  <w:color w:val="000000"/>
                  <w:kern w:val="0"/>
                  <w:sz w:val="21"/>
                  <w:szCs w:val="21"/>
                </w:rPr>
                <w:t>周国外事件统计周报</w:t>
              </w:r>
            </w:hyperlink>
          </w:p>
        </w:tc>
        <w:tc>
          <w:tcPr>
            <w:tcW w:w="1701" w:type="dxa"/>
          </w:tcPr>
          <w:p w14:paraId="34D51ABB" w14:textId="77777777" w:rsidR="00B03138" w:rsidRDefault="00B03138" w:rsidP="00B03138">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08</w:t>
            </w:r>
          </w:p>
        </w:tc>
      </w:tr>
      <w:tr w:rsidR="005A4AE9" w14:paraId="7CFA140B" w14:textId="77777777" w:rsidTr="001029BC">
        <w:trPr>
          <w:trHeight w:val="454"/>
        </w:trPr>
        <w:tc>
          <w:tcPr>
            <w:tcW w:w="817" w:type="dxa"/>
          </w:tcPr>
          <w:p w14:paraId="3CF1E983"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798138B" w14:textId="77777777" w:rsidR="005A4AE9" w:rsidRPr="00822930" w:rsidRDefault="007C5CA0" w:rsidP="001029BC">
            <w:pPr>
              <w:widowControl/>
              <w:jc w:val="left"/>
              <w:rPr>
                <w:color w:val="000000"/>
                <w:kern w:val="0"/>
                <w:sz w:val="21"/>
                <w:szCs w:val="21"/>
              </w:rPr>
            </w:pPr>
            <w:hyperlink r:id="rId224" w:tooltip="标    题：2013年第51周国外事件统计周报 作    者：RINPO 转 贴 自：本站原创 更新时间：2014-1-6 10:21:29 点 击 数：2 关 键 字：2013年第51周国外事件统计周报 推荐等级：无 分页方式：不分页 阅读等级：游客 阅读点数：0" w:history="1">
              <w:r w:rsidR="005A4AE9" w:rsidRPr="00822930">
                <w:rPr>
                  <w:color w:val="000000"/>
                  <w:kern w:val="0"/>
                  <w:sz w:val="21"/>
                  <w:szCs w:val="21"/>
                </w:rPr>
                <w:t>201</w:t>
              </w:r>
              <w:r w:rsidR="005A4AE9">
                <w:rPr>
                  <w:rFonts w:hint="eastAsia"/>
                  <w:color w:val="000000"/>
                  <w:kern w:val="0"/>
                  <w:sz w:val="21"/>
                  <w:szCs w:val="21"/>
                </w:rPr>
                <w:t>7</w:t>
              </w:r>
              <w:r w:rsidR="005A4AE9" w:rsidRPr="00822930">
                <w:rPr>
                  <w:rFonts w:hAnsi="Arial"/>
                  <w:color w:val="000000"/>
                  <w:kern w:val="0"/>
                  <w:sz w:val="21"/>
                  <w:szCs w:val="21"/>
                </w:rPr>
                <w:t>年第</w:t>
              </w:r>
              <w:r w:rsidR="005A4AE9">
                <w:rPr>
                  <w:rFonts w:hint="eastAsia"/>
                  <w:color w:val="000000"/>
                  <w:kern w:val="0"/>
                  <w:sz w:val="21"/>
                  <w:szCs w:val="21"/>
                </w:rPr>
                <w:t>2</w:t>
              </w:r>
              <w:r w:rsidR="005A4AE9" w:rsidRPr="00822930">
                <w:rPr>
                  <w:rFonts w:hAnsi="Arial"/>
                  <w:color w:val="000000"/>
                  <w:kern w:val="0"/>
                  <w:sz w:val="21"/>
                  <w:szCs w:val="21"/>
                </w:rPr>
                <w:t>周国外事件统计周报</w:t>
              </w:r>
            </w:hyperlink>
          </w:p>
        </w:tc>
        <w:tc>
          <w:tcPr>
            <w:tcW w:w="1701" w:type="dxa"/>
          </w:tcPr>
          <w:p w14:paraId="103283E1" w14:textId="77777777" w:rsidR="005A4AE9" w:rsidRDefault="005A4AE9" w:rsidP="001029BC">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14</w:t>
            </w:r>
          </w:p>
        </w:tc>
      </w:tr>
      <w:tr w:rsidR="005A4AE9" w14:paraId="733C786B" w14:textId="77777777" w:rsidTr="001029BC">
        <w:trPr>
          <w:trHeight w:val="454"/>
        </w:trPr>
        <w:tc>
          <w:tcPr>
            <w:tcW w:w="817" w:type="dxa"/>
          </w:tcPr>
          <w:p w14:paraId="20DFEAE0"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9425709" w14:textId="77777777" w:rsidR="005A4AE9" w:rsidRPr="00822930" w:rsidRDefault="007C5CA0" w:rsidP="001029BC">
            <w:pPr>
              <w:widowControl/>
              <w:jc w:val="left"/>
              <w:rPr>
                <w:color w:val="000000"/>
                <w:kern w:val="0"/>
                <w:sz w:val="21"/>
                <w:szCs w:val="21"/>
              </w:rPr>
            </w:pPr>
            <w:hyperlink r:id="rId225" w:tooltip="标    题：2013年第51周国外事件统计周报 作    者：RINPO 转 贴 自：本站原创 更新时间：2014-1-6 10:21:29 点 击 数：2 关 键 字：2013年第51周国外事件统计周报 推荐等级：无 分页方式：不分页 阅读等级：游客 阅读点数：0" w:history="1">
              <w:r w:rsidR="005A4AE9" w:rsidRPr="00822930">
                <w:rPr>
                  <w:color w:val="000000"/>
                  <w:kern w:val="0"/>
                  <w:sz w:val="21"/>
                  <w:szCs w:val="21"/>
                </w:rPr>
                <w:t>201</w:t>
              </w:r>
              <w:r w:rsidR="005A4AE9">
                <w:rPr>
                  <w:rFonts w:hint="eastAsia"/>
                  <w:color w:val="000000"/>
                  <w:kern w:val="0"/>
                  <w:sz w:val="21"/>
                  <w:szCs w:val="21"/>
                </w:rPr>
                <w:t>7</w:t>
              </w:r>
              <w:r w:rsidR="005A4AE9" w:rsidRPr="00822930">
                <w:rPr>
                  <w:rFonts w:hAnsi="Arial"/>
                  <w:color w:val="000000"/>
                  <w:kern w:val="0"/>
                  <w:sz w:val="21"/>
                  <w:szCs w:val="21"/>
                </w:rPr>
                <w:t>年第</w:t>
              </w:r>
              <w:r w:rsidR="008478E0">
                <w:rPr>
                  <w:rFonts w:hint="eastAsia"/>
                  <w:color w:val="000000"/>
                  <w:kern w:val="0"/>
                  <w:sz w:val="21"/>
                  <w:szCs w:val="21"/>
                </w:rPr>
                <w:t>3</w:t>
              </w:r>
              <w:r w:rsidR="005A4AE9" w:rsidRPr="00822930">
                <w:rPr>
                  <w:rFonts w:hAnsi="Arial"/>
                  <w:color w:val="000000"/>
                  <w:kern w:val="0"/>
                  <w:sz w:val="21"/>
                  <w:szCs w:val="21"/>
                </w:rPr>
                <w:t>周国外事件统计周报</w:t>
              </w:r>
            </w:hyperlink>
          </w:p>
        </w:tc>
        <w:tc>
          <w:tcPr>
            <w:tcW w:w="1701" w:type="dxa"/>
          </w:tcPr>
          <w:p w14:paraId="1111CEF0" w14:textId="77777777" w:rsidR="005A4AE9" w:rsidRDefault="005A4AE9" w:rsidP="001029BC">
            <w:pPr>
              <w:jc w:val="cente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14</w:t>
            </w:r>
          </w:p>
        </w:tc>
      </w:tr>
      <w:tr w:rsidR="005A4AE9" w14:paraId="0DA414C5" w14:textId="77777777" w:rsidTr="00CE1FA2">
        <w:trPr>
          <w:trHeight w:val="454"/>
        </w:trPr>
        <w:tc>
          <w:tcPr>
            <w:tcW w:w="817" w:type="dxa"/>
          </w:tcPr>
          <w:p w14:paraId="71E499A7"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9E79460" w14:textId="77777777" w:rsidR="005A4AE9" w:rsidRPr="00822930" w:rsidRDefault="007C5CA0" w:rsidP="005F58BF">
            <w:pPr>
              <w:widowControl/>
              <w:jc w:val="left"/>
              <w:rPr>
                <w:color w:val="000000"/>
                <w:kern w:val="0"/>
                <w:sz w:val="21"/>
                <w:szCs w:val="21"/>
              </w:rPr>
            </w:pPr>
            <w:hyperlink r:id="rId226" w:tooltip="标    题：2013年第51周国外事件统计周报 作    者：RINPO 转 贴 自：本站原创 更新时间：2014-1-6 10:21:29 点 击 数：2 关 键 字：2013年第51周国外事件统计周报 推荐等级：无 分页方式：不分页 阅读等级：游客 阅读点数：0" w:history="1">
              <w:r w:rsidR="00712104" w:rsidRPr="00822930">
                <w:rPr>
                  <w:color w:val="000000"/>
                  <w:kern w:val="0"/>
                  <w:sz w:val="21"/>
                  <w:szCs w:val="21"/>
                </w:rPr>
                <w:t>201</w:t>
              </w:r>
              <w:r w:rsidR="00712104">
                <w:rPr>
                  <w:rFonts w:hint="eastAsia"/>
                  <w:color w:val="000000"/>
                  <w:kern w:val="0"/>
                  <w:sz w:val="21"/>
                  <w:szCs w:val="21"/>
                </w:rPr>
                <w:t>7</w:t>
              </w:r>
              <w:r w:rsidR="00712104" w:rsidRPr="00822930">
                <w:rPr>
                  <w:rFonts w:hAnsi="Arial"/>
                  <w:color w:val="000000"/>
                  <w:kern w:val="0"/>
                  <w:sz w:val="21"/>
                  <w:szCs w:val="21"/>
                </w:rPr>
                <w:t>年第</w:t>
              </w:r>
              <w:r w:rsidR="00712104">
                <w:rPr>
                  <w:rFonts w:hint="eastAsia"/>
                  <w:color w:val="000000"/>
                  <w:kern w:val="0"/>
                  <w:sz w:val="21"/>
                  <w:szCs w:val="21"/>
                </w:rPr>
                <w:t>4</w:t>
              </w:r>
              <w:r w:rsidR="00712104" w:rsidRPr="00822930">
                <w:rPr>
                  <w:rFonts w:hAnsi="Arial"/>
                  <w:color w:val="000000"/>
                  <w:kern w:val="0"/>
                  <w:sz w:val="21"/>
                  <w:szCs w:val="21"/>
                </w:rPr>
                <w:t>周国外事件统计周报</w:t>
              </w:r>
            </w:hyperlink>
          </w:p>
        </w:tc>
        <w:tc>
          <w:tcPr>
            <w:tcW w:w="1701" w:type="dxa"/>
            <w:vAlign w:val="center"/>
          </w:tcPr>
          <w:p w14:paraId="743418B0" w14:textId="77777777" w:rsidR="005A4AE9" w:rsidRPr="00822930" w:rsidRDefault="00712104" w:rsidP="00822930">
            <w:pPr>
              <w:jc w:val="center"/>
              <w:rPr>
                <w:rFonts w:eastAsiaTheme="minorEastAsia"/>
                <w:sz w:val="21"/>
                <w:szCs w:val="21"/>
              </w:rP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24</w:t>
            </w:r>
          </w:p>
        </w:tc>
      </w:tr>
      <w:tr w:rsidR="005A4AE9" w14:paraId="1BD544E4" w14:textId="77777777" w:rsidTr="00CE1FA2">
        <w:trPr>
          <w:trHeight w:val="454"/>
        </w:trPr>
        <w:tc>
          <w:tcPr>
            <w:tcW w:w="817" w:type="dxa"/>
          </w:tcPr>
          <w:p w14:paraId="6ABD94B8"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05FF37CE" w14:textId="77777777" w:rsidR="005A4AE9" w:rsidRPr="00822930" w:rsidRDefault="007C5CA0" w:rsidP="005F58BF">
            <w:pPr>
              <w:widowControl/>
              <w:jc w:val="left"/>
              <w:rPr>
                <w:color w:val="000000"/>
                <w:kern w:val="0"/>
                <w:sz w:val="21"/>
                <w:szCs w:val="21"/>
              </w:rPr>
            </w:pPr>
            <w:hyperlink r:id="rId227" w:tooltip="标    题：2013年第51周国外事件统计周报 作    者：RINPO 转 贴 自：本站原创 更新时间：2014-1-6 10:21:29 点 击 数：2 关 键 字：2013年第51周国外事件统计周报 推荐等级：无 分页方式：不分页 阅读等级：游客 阅读点数：0" w:history="1">
              <w:r w:rsidR="00712104" w:rsidRPr="00822930">
                <w:rPr>
                  <w:color w:val="000000"/>
                  <w:kern w:val="0"/>
                  <w:sz w:val="21"/>
                  <w:szCs w:val="21"/>
                </w:rPr>
                <w:t>201</w:t>
              </w:r>
              <w:r w:rsidR="00712104">
                <w:rPr>
                  <w:rFonts w:hint="eastAsia"/>
                  <w:color w:val="000000"/>
                  <w:kern w:val="0"/>
                  <w:sz w:val="21"/>
                  <w:szCs w:val="21"/>
                </w:rPr>
                <w:t>7</w:t>
              </w:r>
              <w:r w:rsidR="00712104" w:rsidRPr="00822930">
                <w:rPr>
                  <w:rFonts w:hAnsi="Arial"/>
                  <w:color w:val="000000"/>
                  <w:kern w:val="0"/>
                  <w:sz w:val="21"/>
                  <w:szCs w:val="21"/>
                </w:rPr>
                <w:t>年第</w:t>
              </w:r>
              <w:r w:rsidR="00712104">
                <w:rPr>
                  <w:rFonts w:hint="eastAsia"/>
                  <w:color w:val="000000"/>
                  <w:kern w:val="0"/>
                  <w:sz w:val="21"/>
                  <w:szCs w:val="21"/>
                </w:rPr>
                <w:t>5</w:t>
              </w:r>
              <w:r w:rsidR="00712104" w:rsidRPr="00822930">
                <w:rPr>
                  <w:rFonts w:hAnsi="Arial"/>
                  <w:color w:val="000000"/>
                  <w:kern w:val="0"/>
                  <w:sz w:val="21"/>
                  <w:szCs w:val="21"/>
                </w:rPr>
                <w:t>周国外事件统计周报</w:t>
              </w:r>
            </w:hyperlink>
          </w:p>
        </w:tc>
        <w:tc>
          <w:tcPr>
            <w:tcW w:w="1701" w:type="dxa"/>
            <w:vAlign w:val="center"/>
          </w:tcPr>
          <w:p w14:paraId="2B0C8EF6" w14:textId="77777777" w:rsidR="005A4AE9" w:rsidRPr="00822930" w:rsidRDefault="00712104" w:rsidP="00822930">
            <w:pPr>
              <w:jc w:val="center"/>
              <w:rPr>
                <w:rFonts w:eastAsiaTheme="minorEastAsia"/>
                <w:sz w:val="21"/>
                <w:szCs w:val="21"/>
              </w:rPr>
            </w:pPr>
            <w:r w:rsidRPr="00CE2026">
              <w:rPr>
                <w:rFonts w:eastAsiaTheme="minorEastAsia"/>
                <w:sz w:val="21"/>
                <w:szCs w:val="21"/>
              </w:rPr>
              <w:t>201</w:t>
            </w:r>
            <w:r w:rsidRPr="00CE2026">
              <w:rPr>
                <w:rFonts w:eastAsiaTheme="minorEastAsia" w:hint="eastAsia"/>
                <w:sz w:val="21"/>
                <w:szCs w:val="21"/>
              </w:rPr>
              <w:t>7</w:t>
            </w:r>
            <w:r w:rsidRPr="00CE2026">
              <w:rPr>
                <w:rFonts w:eastAsiaTheme="minorEastAsia"/>
                <w:sz w:val="21"/>
                <w:szCs w:val="21"/>
              </w:rPr>
              <w:t>-0</w:t>
            </w:r>
            <w:r>
              <w:rPr>
                <w:rFonts w:eastAsiaTheme="minorEastAsia" w:hint="eastAsia"/>
                <w:sz w:val="21"/>
                <w:szCs w:val="21"/>
              </w:rPr>
              <w:t>3</w:t>
            </w:r>
            <w:r w:rsidRPr="00CE2026">
              <w:rPr>
                <w:rFonts w:eastAsiaTheme="minorEastAsia"/>
                <w:sz w:val="21"/>
                <w:szCs w:val="21"/>
              </w:rPr>
              <w:t>-</w:t>
            </w:r>
            <w:r>
              <w:rPr>
                <w:rFonts w:eastAsiaTheme="minorEastAsia" w:hint="eastAsia"/>
                <w:sz w:val="21"/>
                <w:szCs w:val="21"/>
              </w:rPr>
              <w:t>24</w:t>
            </w:r>
          </w:p>
        </w:tc>
      </w:tr>
      <w:tr w:rsidR="005A4AE9" w14:paraId="04EB4816" w14:textId="77777777" w:rsidTr="00CE1FA2">
        <w:trPr>
          <w:trHeight w:val="454"/>
        </w:trPr>
        <w:tc>
          <w:tcPr>
            <w:tcW w:w="817" w:type="dxa"/>
          </w:tcPr>
          <w:p w14:paraId="5FC0AA48" w14:textId="77777777" w:rsidR="005A4AE9" w:rsidRPr="00DC3511" w:rsidRDefault="005A4AE9" w:rsidP="001B1515">
            <w:pPr>
              <w:pStyle w:val="af0"/>
              <w:numPr>
                <w:ilvl w:val="0"/>
                <w:numId w:val="9"/>
              </w:numPr>
              <w:ind w:firstLineChars="0"/>
              <w:rPr>
                <w:rFonts w:asciiTheme="minorEastAsia" w:eastAsiaTheme="minorEastAsia" w:hAnsiTheme="minorEastAsia"/>
                <w:sz w:val="21"/>
                <w:szCs w:val="21"/>
                <w:highlight w:val="yellow"/>
              </w:rPr>
            </w:pPr>
          </w:p>
        </w:tc>
        <w:tc>
          <w:tcPr>
            <w:tcW w:w="6095" w:type="dxa"/>
            <w:vAlign w:val="bottom"/>
          </w:tcPr>
          <w:p w14:paraId="7D51629F" w14:textId="77777777" w:rsidR="005A4AE9" w:rsidRPr="00081EB6" w:rsidRDefault="007C5CA0" w:rsidP="005F58BF">
            <w:pPr>
              <w:widowControl/>
              <w:jc w:val="left"/>
              <w:rPr>
                <w:color w:val="000000"/>
                <w:kern w:val="0"/>
                <w:sz w:val="21"/>
                <w:szCs w:val="21"/>
              </w:rPr>
            </w:pPr>
            <w:hyperlink r:id="rId228" w:tooltip="标    题：2013年第51周国外事件统计周报 作    者：RINPO 转 贴 自：本站原创 更新时间：2014-1-6 10:21:29 点 击 数：2 关 键 字：2013年第51周国外事件统计周报 推荐等级：无 分页方式：不分页 阅读等级：游客 阅读点数：0" w:history="1">
              <w:r w:rsidR="00712104" w:rsidRPr="00081EB6">
                <w:rPr>
                  <w:color w:val="000000"/>
                  <w:kern w:val="0"/>
                  <w:sz w:val="21"/>
                  <w:szCs w:val="21"/>
                </w:rPr>
                <w:t>201</w:t>
              </w:r>
              <w:r w:rsidR="00712104" w:rsidRPr="00081EB6">
                <w:rPr>
                  <w:rFonts w:hint="eastAsia"/>
                  <w:color w:val="000000"/>
                  <w:kern w:val="0"/>
                  <w:sz w:val="21"/>
                  <w:szCs w:val="21"/>
                </w:rPr>
                <w:t>7</w:t>
              </w:r>
              <w:r w:rsidR="00712104" w:rsidRPr="00081EB6">
                <w:rPr>
                  <w:rFonts w:hAnsi="Arial"/>
                  <w:color w:val="000000"/>
                  <w:kern w:val="0"/>
                  <w:sz w:val="21"/>
                  <w:szCs w:val="21"/>
                </w:rPr>
                <w:t>年第</w:t>
              </w:r>
              <w:r w:rsidR="00712104" w:rsidRPr="00081EB6">
                <w:rPr>
                  <w:rFonts w:hint="eastAsia"/>
                  <w:color w:val="000000"/>
                  <w:kern w:val="0"/>
                  <w:sz w:val="21"/>
                  <w:szCs w:val="21"/>
                </w:rPr>
                <w:t>6</w:t>
              </w:r>
              <w:r w:rsidR="00712104" w:rsidRPr="00081EB6">
                <w:rPr>
                  <w:rFonts w:hAnsi="Arial"/>
                  <w:color w:val="000000"/>
                  <w:kern w:val="0"/>
                  <w:sz w:val="21"/>
                  <w:szCs w:val="21"/>
                </w:rPr>
                <w:t>周国外事件统计周报</w:t>
              </w:r>
            </w:hyperlink>
          </w:p>
        </w:tc>
        <w:tc>
          <w:tcPr>
            <w:tcW w:w="1701" w:type="dxa"/>
            <w:vAlign w:val="center"/>
          </w:tcPr>
          <w:p w14:paraId="36415F21" w14:textId="77777777" w:rsidR="005A4AE9" w:rsidRPr="00081EB6" w:rsidRDefault="00712104" w:rsidP="00822930">
            <w:pPr>
              <w:jc w:val="center"/>
              <w:rPr>
                <w:rFonts w:eastAsiaTheme="minorEastAsia"/>
                <w:sz w:val="21"/>
                <w:szCs w:val="21"/>
              </w:rPr>
            </w:pPr>
            <w:r w:rsidRPr="00081EB6">
              <w:rPr>
                <w:rFonts w:eastAsiaTheme="minorEastAsia"/>
                <w:sz w:val="21"/>
                <w:szCs w:val="21"/>
              </w:rPr>
              <w:t>201</w:t>
            </w:r>
            <w:r w:rsidRPr="00081EB6">
              <w:rPr>
                <w:rFonts w:eastAsiaTheme="minorEastAsia" w:hint="eastAsia"/>
                <w:sz w:val="21"/>
                <w:szCs w:val="21"/>
              </w:rPr>
              <w:t>7</w:t>
            </w:r>
            <w:r w:rsidRPr="00081EB6">
              <w:rPr>
                <w:rFonts w:eastAsiaTheme="minorEastAsia"/>
                <w:sz w:val="21"/>
                <w:szCs w:val="21"/>
              </w:rPr>
              <w:t>-0</w:t>
            </w:r>
            <w:r w:rsidRPr="00081EB6">
              <w:rPr>
                <w:rFonts w:eastAsiaTheme="minorEastAsia" w:hint="eastAsia"/>
                <w:sz w:val="21"/>
                <w:szCs w:val="21"/>
              </w:rPr>
              <w:t>3</w:t>
            </w:r>
            <w:r w:rsidRPr="00081EB6">
              <w:rPr>
                <w:rFonts w:eastAsiaTheme="minorEastAsia"/>
                <w:sz w:val="21"/>
                <w:szCs w:val="21"/>
              </w:rPr>
              <w:t>-</w:t>
            </w:r>
            <w:r w:rsidRPr="00081EB6">
              <w:rPr>
                <w:rFonts w:eastAsiaTheme="minorEastAsia" w:hint="eastAsia"/>
                <w:sz w:val="21"/>
                <w:szCs w:val="21"/>
              </w:rPr>
              <w:t>24</w:t>
            </w:r>
          </w:p>
        </w:tc>
      </w:tr>
      <w:tr w:rsidR="005A4AE9" w14:paraId="211B3E92" w14:textId="77777777" w:rsidTr="00CE1FA2">
        <w:trPr>
          <w:trHeight w:val="454"/>
        </w:trPr>
        <w:tc>
          <w:tcPr>
            <w:tcW w:w="817" w:type="dxa"/>
          </w:tcPr>
          <w:p w14:paraId="51393853"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B32BB2B" w14:textId="77777777" w:rsidR="005A4AE9" w:rsidRPr="00081EB6" w:rsidRDefault="007C5CA0" w:rsidP="005F58BF">
            <w:pPr>
              <w:widowControl/>
              <w:jc w:val="left"/>
              <w:rPr>
                <w:color w:val="000000"/>
                <w:kern w:val="0"/>
                <w:sz w:val="21"/>
                <w:szCs w:val="21"/>
              </w:rPr>
            </w:pPr>
            <w:hyperlink r:id="rId229"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7</w:t>
              </w:r>
              <w:r w:rsidR="00081EB6" w:rsidRPr="00081EB6">
                <w:rPr>
                  <w:rFonts w:hAnsi="Arial"/>
                  <w:color w:val="000000"/>
                  <w:kern w:val="0"/>
                  <w:sz w:val="21"/>
                  <w:szCs w:val="21"/>
                </w:rPr>
                <w:t>周国外事件统计周报</w:t>
              </w:r>
            </w:hyperlink>
          </w:p>
        </w:tc>
        <w:tc>
          <w:tcPr>
            <w:tcW w:w="1701" w:type="dxa"/>
            <w:vAlign w:val="center"/>
          </w:tcPr>
          <w:p w14:paraId="0443337F" w14:textId="77777777"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14:paraId="13956E1A" w14:textId="77777777" w:rsidTr="00CE1FA2">
        <w:trPr>
          <w:trHeight w:val="454"/>
        </w:trPr>
        <w:tc>
          <w:tcPr>
            <w:tcW w:w="817" w:type="dxa"/>
          </w:tcPr>
          <w:p w14:paraId="2D3C19B1"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75B26D0B" w14:textId="77777777" w:rsidR="005A4AE9" w:rsidRPr="00081EB6" w:rsidRDefault="007C5CA0" w:rsidP="005F58BF">
            <w:pPr>
              <w:widowControl/>
              <w:jc w:val="left"/>
              <w:rPr>
                <w:color w:val="000000"/>
                <w:kern w:val="0"/>
                <w:sz w:val="21"/>
                <w:szCs w:val="21"/>
              </w:rPr>
            </w:pPr>
            <w:hyperlink r:id="rId230"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8</w:t>
              </w:r>
              <w:r w:rsidR="00081EB6" w:rsidRPr="00081EB6">
                <w:rPr>
                  <w:rFonts w:hAnsi="Arial"/>
                  <w:color w:val="000000"/>
                  <w:kern w:val="0"/>
                  <w:sz w:val="21"/>
                  <w:szCs w:val="21"/>
                </w:rPr>
                <w:t>周国外事件统计周报</w:t>
              </w:r>
            </w:hyperlink>
          </w:p>
        </w:tc>
        <w:tc>
          <w:tcPr>
            <w:tcW w:w="1701" w:type="dxa"/>
            <w:vAlign w:val="center"/>
          </w:tcPr>
          <w:p w14:paraId="590E45B7" w14:textId="77777777"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14:paraId="55A256D1" w14:textId="77777777" w:rsidTr="00CE1FA2">
        <w:trPr>
          <w:trHeight w:val="454"/>
        </w:trPr>
        <w:tc>
          <w:tcPr>
            <w:tcW w:w="817" w:type="dxa"/>
          </w:tcPr>
          <w:p w14:paraId="66AD8F25"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B596505" w14:textId="77777777" w:rsidR="005A4AE9" w:rsidRPr="00081EB6" w:rsidRDefault="007C5CA0" w:rsidP="005F58BF">
            <w:pPr>
              <w:widowControl/>
              <w:jc w:val="left"/>
              <w:rPr>
                <w:color w:val="000000"/>
                <w:kern w:val="0"/>
                <w:sz w:val="21"/>
                <w:szCs w:val="21"/>
              </w:rPr>
            </w:pPr>
            <w:hyperlink r:id="rId231"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9</w:t>
              </w:r>
              <w:r w:rsidR="00081EB6" w:rsidRPr="00081EB6">
                <w:rPr>
                  <w:rFonts w:hAnsi="Arial"/>
                  <w:color w:val="000000"/>
                  <w:kern w:val="0"/>
                  <w:sz w:val="21"/>
                  <w:szCs w:val="21"/>
                </w:rPr>
                <w:t>周国外事件统计周报</w:t>
              </w:r>
            </w:hyperlink>
          </w:p>
        </w:tc>
        <w:tc>
          <w:tcPr>
            <w:tcW w:w="1701" w:type="dxa"/>
            <w:vAlign w:val="center"/>
          </w:tcPr>
          <w:p w14:paraId="1F853DD8" w14:textId="77777777"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14:paraId="7876C188" w14:textId="77777777" w:rsidTr="00CE1FA2">
        <w:trPr>
          <w:trHeight w:val="454"/>
        </w:trPr>
        <w:tc>
          <w:tcPr>
            <w:tcW w:w="817" w:type="dxa"/>
          </w:tcPr>
          <w:p w14:paraId="4FE9777A"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A995E35" w14:textId="77777777" w:rsidR="005A4AE9" w:rsidRPr="00081EB6" w:rsidRDefault="007C5CA0" w:rsidP="005F58BF">
            <w:pPr>
              <w:widowControl/>
              <w:jc w:val="left"/>
              <w:rPr>
                <w:color w:val="000000"/>
                <w:kern w:val="0"/>
                <w:sz w:val="21"/>
                <w:szCs w:val="21"/>
              </w:rPr>
            </w:pPr>
            <w:hyperlink r:id="rId232" w:tooltip="标    题：2013年第51周国外事件统计周报 作    者：RINPO 转 贴 自：本站原创 更新时间：2014-1-6 10:21:29 点 击 数：2 关 键 字：2013年第51周国外事件统计周报 推荐等级：无 分页方式：不分页 阅读等级：游客 阅读点数：0" w:history="1">
              <w:r w:rsidR="00081EB6" w:rsidRPr="00081EB6">
                <w:rPr>
                  <w:color w:val="000000"/>
                  <w:kern w:val="0"/>
                  <w:sz w:val="21"/>
                  <w:szCs w:val="21"/>
                </w:rPr>
                <w:t>201</w:t>
              </w:r>
              <w:r w:rsidR="00081EB6" w:rsidRPr="00081EB6">
                <w:rPr>
                  <w:rFonts w:hint="eastAsia"/>
                  <w:color w:val="000000"/>
                  <w:kern w:val="0"/>
                  <w:sz w:val="21"/>
                  <w:szCs w:val="21"/>
                </w:rPr>
                <w:t>7</w:t>
              </w:r>
              <w:r w:rsidR="00081EB6" w:rsidRPr="00081EB6">
                <w:rPr>
                  <w:rFonts w:hAnsi="Arial"/>
                  <w:color w:val="000000"/>
                  <w:kern w:val="0"/>
                  <w:sz w:val="21"/>
                  <w:szCs w:val="21"/>
                </w:rPr>
                <w:t>年第</w:t>
              </w:r>
              <w:r w:rsidR="00081EB6">
                <w:rPr>
                  <w:rFonts w:hint="eastAsia"/>
                  <w:color w:val="000000"/>
                  <w:kern w:val="0"/>
                  <w:sz w:val="21"/>
                  <w:szCs w:val="21"/>
                </w:rPr>
                <w:t>10</w:t>
              </w:r>
              <w:r w:rsidR="00081EB6" w:rsidRPr="00081EB6">
                <w:rPr>
                  <w:rFonts w:hAnsi="Arial"/>
                  <w:color w:val="000000"/>
                  <w:kern w:val="0"/>
                  <w:sz w:val="21"/>
                  <w:szCs w:val="21"/>
                </w:rPr>
                <w:t>周国外事件统计周报</w:t>
              </w:r>
            </w:hyperlink>
          </w:p>
        </w:tc>
        <w:tc>
          <w:tcPr>
            <w:tcW w:w="1701" w:type="dxa"/>
            <w:vAlign w:val="center"/>
          </w:tcPr>
          <w:p w14:paraId="78BFFDC1" w14:textId="77777777" w:rsidR="005A4AE9" w:rsidRPr="00081EB6" w:rsidRDefault="00081EB6"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w:t>
            </w:r>
            <w:r>
              <w:rPr>
                <w:rFonts w:eastAsiaTheme="minorEastAsia" w:hint="eastAsia"/>
                <w:sz w:val="21"/>
                <w:szCs w:val="21"/>
              </w:rPr>
              <w:t>-</w:t>
            </w:r>
            <w:r>
              <w:rPr>
                <w:rFonts w:eastAsiaTheme="minorEastAsia"/>
                <w:sz w:val="21"/>
                <w:szCs w:val="21"/>
              </w:rPr>
              <w:t>09</w:t>
            </w:r>
          </w:p>
        </w:tc>
      </w:tr>
      <w:tr w:rsidR="005A4AE9" w14:paraId="4F838D60" w14:textId="77777777" w:rsidTr="00CE1FA2">
        <w:trPr>
          <w:trHeight w:val="454"/>
        </w:trPr>
        <w:tc>
          <w:tcPr>
            <w:tcW w:w="817" w:type="dxa"/>
          </w:tcPr>
          <w:p w14:paraId="7EEB7850"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A738349" w14:textId="77777777" w:rsidR="005A4AE9" w:rsidRPr="00822930" w:rsidRDefault="007C5CA0" w:rsidP="008D0BFA">
            <w:pPr>
              <w:widowControl/>
              <w:jc w:val="left"/>
              <w:rPr>
                <w:color w:val="000000"/>
                <w:kern w:val="0"/>
                <w:sz w:val="21"/>
                <w:szCs w:val="21"/>
              </w:rPr>
            </w:pPr>
            <w:hyperlink r:id="rId233"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11</w:t>
              </w:r>
              <w:r w:rsidR="00210162" w:rsidRPr="00081EB6">
                <w:rPr>
                  <w:rFonts w:hAnsi="Arial"/>
                  <w:color w:val="000000"/>
                  <w:kern w:val="0"/>
                  <w:sz w:val="21"/>
                  <w:szCs w:val="21"/>
                </w:rPr>
                <w:t>周国外事件统计周报</w:t>
              </w:r>
            </w:hyperlink>
          </w:p>
        </w:tc>
        <w:tc>
          <w:tcPr>
            <w:tcW w:w="1701" w:type="dxa"/>
            <w:vAlign w:val="center"/>
          </w:tcPr>
          <w:p w14:paraId="2C80427D" w14:textId="77777777"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14:paraId="5BA9F9B9" w14:textId="77777777" w:rsidTr="00CE1FA2">
        <w:trPr>
          <w:trHeight w:val="454"/>
        </w:trPr>
        <w:tc>
          <w:tcPr>
            <w:tcW w:w="817" w:type="dxa"/>
          </w:tcPr>
          <w:p w14:paraId="04D37F29"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0C1EEDC" w14:textId="77777777" w:rsidR="005A4AE9" w:rsidRPr="00822930" w:rsidRDefault="007C5CA0" w:rsidP="008D0BFA">
            <w:pPr>
              <w:widowControl/>
              <w:jc w:val="left"/>
              <w:rPr>
                <w:color w:val="000000"/>
                <w:kern w:val="0"/>
                <w:sz w:val="21"/>
                <w:szCs w:val="21"/>
              </w:rPr>
            </w:pPr>
            <w:hyperlink r:id="rId234"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12</w:t>
              </w:r>
              <w:r w:rsidR="00210162" w:rsidRPr="00081EB6">
                <w:rPr>
                  <w:rFonts w:hAnsi="Arial"/>
                  <w:color w:val="000000"/>
                  <w:kern w:val="0"/>
                  <w:sz w:val="21"/>
                  <w:szCs w:val="21"/>
                </w:rPr>
                <w:t>周国外事件统计周报</w:t>
              </w:r>
            </w:hyperlink>
          </w:p>
        </w:tc>
        <w:tc>
          <w:tcPr>
            <w:tcW w:w="1701" w:type="dxa"/>
            <w:vAlign w:val="center"/>
          </w:tcPr>
          <w:p w14:paraId="6AF532C7" w14:textId="77777777"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14:paraId="236C0B23" w14:textId="77777777" w:rsidTr="00CE1FA2">
        <w:trPr>
          <w:trHeight w:val="454"/>
        </w:trPr>
        <w:tc>
          <w:tcPr>
            <w:tcW w:w="817" w:type="dxa"/>
          </w:tcPr>
          <w:p w14:paraId="22DE0ABF"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3B4F0160" w14:textId="77777777" w:rsidR="005A4AE9" w:rsidRPr="00822930" w:rsidRDefault="007C5CA0" w:rsidP="00954E69">
            <w:pPr>
              <w:widowControl/>
              <w:jc w:val="left"/>
              <w:rPr>
                <w:color w:val="000000"/>
                <w:kern w:val="0"/>
                <w:sz w:val="21"/>
                <w:szCs w:val="21"/>
              </w:rPr>
            </w:pPr>
            <w:hyperlink r:id="rId235"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13</w:t>
              </w:r>
              <w:r w:rsidR="00210162" w:rsidRPr="00081EB6">
                <w:rPr>
                  <w:rFonts w:hAnsi="Arial"/>
                  <w:color w:val="000000"/>
                  <w:kern w:val="0"/>
                  <w:sz w:val="21"/>
                  <w:szCs w:val="21"/>
                </w:rPr>
                <w:t>周国外事件统计周报</w:t>
              </w:r>
            </w:hyperlink>
          </w:p>
        </w:tc>
        <w:tc>
          <w:tcPr>
            <w:tcW w:w="1701" w:type="dxa"/>
            <w:vAlign w:val="center"/>
          </w:tcPr>
          <w:p w14:paraId="60F49E5C" w14:textId="77777777"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14:paraId="3AD6F2A0" w14:textId="77777777" w:rsidTr="00CE1FA2">
        <w:trPr>
          <w:trHeight w:val="454"/>
        </w:trPr>
        <w:tc>
          <w:tcPr>
            <w:tcW w:w="817" w:type="dxa"/>
          </w:tcPr>
          <w:p w14:paraId="02F3FDC8" w14:textId="77777777" w:rsidR="005A4AE9"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55BA0BE" w14:textId="77777777" w:rsidR="005A4AE9" w:rsidRPr="00822930" w:rsidRDefault="007C5CA0" w:rsidP="00954E69">
            <w:pPr>
              <w:widowControl/>
              <w:jc w:val="left"/>
              <w:rPr>
                <w:color w:val="000000"/>
                <w:kern w:val="0"/>
                <w:sz w:val="21"/>
                <w:szCs w:val="21"/>
              </w:rPr>
            </w:pPr>
            <w:hyperlink r:id="rId236"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14</w:t>
              </w:r>
              <w:r w:rsidR="00210162" w:rsidRPr="00081EB6">
                <w:rPr>
                  <w:rFonts w:hAnsi="Arial"/>
                  <w:color w:val="000000"/>
                  <w:kern w:val="0"/>
                  <w:sz w:val="21"/>
                  <w:szCs w:val="21"/>
                </w:rPr>
                <w:t>周国外事件统计周报</w:t>
              </w:r>
            </w:hyperlink>
          </w:p>
        </w:tc>
        <w:tc>
          <w:tcPr>
            <w:tcW w:w="1701" w:type="dxa"/>
            <w:vAlign w:val="center"/>
          </w:tcPr>
          <w:p w14:paraId="073296FC" w14:textId="77777777" w:rsidR="005A4AE9" w:rsidRPr="00822930"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5A4AE9" w14:paraId="060CD6CB" w14:textId="77777777" w:rsidTr="00CE1FA2">
        <w:trPr>
          <w:trHeight w:val="454"/>
        </w:trPr>
        <w:tc>
          <w:tcPr>
            <w:tcW w:w="817" w:type="dxa"/>
          </w:tcPr>
          <w:p w14:paraId="6326BCFD" w14:textId="77777777" w:rsidR="005A4AE9" w:rsidRPr="00115526" w:rsidRDefault="005A4AE9" w:rsidP="001B1515">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02D2015" w14:textId="77777777" w:rsidR="005A4AE9" w:rsidRPr="00115526" w:rsidRDefault="007C5CA0" w:rsidP="00D959A0">
            <w:pPr>
              <w:widowControl/>
              <w:jc w:val="left"/>
              <w:rPr>
                <w:color w:val="000000"/>
                <w:kern w:val="0"/>
                <w:sz w:val="21"/>
                <w:szCs w:val="21"/>
              </w:rPr>
            </w:pPr>
            <w:hyperlink r:id="rId237" w:tooltip="标    题：2013年第51周国外事件统计周报 作    者：RINPO 转 贴 自：本站原创 更新时间：2014-1-6 10:21:29 点 击 数：2 关 键 字：2013年第51周国外事件统计周报 推荐等级：无 分页方式：不分页 阅读等级：游客 阅读点数：0" w:history="1">
              <w:r w:rsidR="00210162" w:rsidRPr="00081EB6">
                <w:rPr>
                  <w:color w:val="000000"/>
                  <w:kern w:val="0"/>
                  <w:sz w:val="21"/>
                  <w:szCs w:val="21"/>
                </w:rPr>
                <w:t>201</w:t>
              </w:r>
              <w:r w:rsidR="00210162" w:rsidRPr="00081EB6">
                <w:rPr>
                  <w:rFonts w:hint="eastAsia"/>
                  <w:color w:val="000000"/>
                  <w:kern w:val="0"/>
                  <w:sz w:val="21"/>
                  <w:szCs w:val="21"/>
                </w:rPr>
                <w:t>7</w:t>
              </w:r>
              <w:r w:rsidR="00210162" w:rsidRPr="00081EB6">
                <w:rPr>
                  <w:rFonts w:hAnsi="Arial"/>
                  <w:color w:val="000000"/>
                  <w:kern w:val="0"/>
                  <w:sz w:val="21"/>
                  <w:szCs w:val="21"/>
                </w:rPr>
                <w:t>年第</w:t>
              </w:r>
              <w:r w:rsidR="00210162">
                <w:rPr>
                  <w:rFonts w:hint="eastAsia"/>
                  <w:color w:val="000000"/>
                  <w:kern w:val="0"/>
                  <w:sz w:val="21"/>
                  <w:szCs w:val="21"/>
                </w:rPr>
                <w:t>15</w:t>
              </w:r>
              <w:r w:rsidR="00210162" w:rsidRPr="00081EB6">
                <w:rPr>
                  <w:rFonts w:hAnsi="Arial"/>
                  <w:color w:val="000000"/>
                  <w:kern w:val="0"/>
                  <w:sz w:val="21"/>
                  <w:szCs w:val="21"/>
                </w:rPr>
                <w:t>周国外事件统计周报</w:t>
              </w:r>
            </w:hyperlink>
          </w:p>
        </w:tc>
        <w:tc>
          <w:tcPr>
            <w:tcW w:w="1701" w:type="dxa"/>
            <w:vAlign w:val="center"/>
          </w:tcPr>
          <w:p w14:paraId="3E34AE3B" w14:textId="77777777" w:rsidR="005A4AE9" w:rsidRPr="00115526" w:rsidRDefault="00210162" w:rsidP="00822930">
            <w:pPr>
              <w:jc w:val="center"/>
              <w:rPr>
                <w:rFonts w:eastAsiaTheme="minorEastAsia"/>
                <w:sz w:val="21"/>
                <w:szCs w:val="21"/>
              </w:rPr>
            </w:pPr>
            <w:r>
              <w:rPr>
                <w:rFonts w:eastAsiaTheme="minorEastAsia" w:hint="eastAsia"/>
                <w:sz w:val="21"/>
                <w:szCs w:val="21"/>
              </w:rPr>
              <w:t>2017</w:t>
            </w:r>
            <w:r>
              <w:rPr>
                <w:rFonts w:eastAsiaTheme="minorEastAsia"/>
                <w:sz w:val="21"/>
                <w:szCs w:val="21"/>
              </w:rPr>
              <w:t>-05-12</w:t>
            </w:r>
          </w:p>
        </w:tc>
      </w:tr>
      <w:tr w:rsidR="00EA45C3" w14:paraId="2B7133AB" w14:textId="77777777" w:rsidTr="00CE1FA2">
        <w:trPr>
          <w:trHeight w:val="454"/>
        </w:trPr>
        <w:tc>
          <w:tcPr>
            <w:tcW w:w="817" w:type="dxa"/>
          </w:tcPr>
          <w:p w14:paraId="3598D68E" w14:textId="77777777" w:rsidR="00EA45C3" w:rsidRPr="00115526" w:rsidRDefault="00EA45C3"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36BD0E4" w14:textId="77777777" w:rsidR="00EA45C3" w:rsidRPr="00115526" w:rsidRDefault="007C5CA0" w:rsidP="00EA45C3">
            <w:pPr>
              <w:widowControl/>
              <w:jc w:val="left"/>
              <w:rPr>
                <w:color w:val="000000"/>
                <w:kern w:val="0"/>
                <w:sz w:val="21"/>
                <w:szCs w:val="21"/>
              </w:rPr>
            </w:pPr>
            <w:hyperlink r:id="rId238" w:tooltip="标    题：2013年第51周国外事件统计周报 作    者：RINPO 转 贴 自：本站原创 更新时间：2014-1-6 10:21:29 点 击 数：2 关 键 字：2013年第51周国外事件统计周报 推荐等级：无 分页方式：不分页 阅读等级：游客 阅读点数：0" w:history="1">
              <w:r w:rsidR="00EA45C3" w:rsidRPr="00081EB6">
                <w:rPr>
                  <w:color w:val="000000"/>
                  <w:kern w:val="0"/>
                  <w:sz w:val="21"/>
                  <w:szCs w:val="21"/>
                </w:rPr>
                <w:t>201</w:t>
              </w:r>
              <w:r w:rsidR="00EA45C3" w:rsidRPr="00081EB6">
                <w:rPr>
                  <w:rFonts w:hint="eastAsia"/>
                  <w:color w:val="000000"/>
                  <w:kern w:val="0"/>
                  <w:sz w:val="21"/>
                  <w:szCs w:val="21"/>
                </w:rPr>
                <w:t>7</w:t>
              </w:r>
              <w:r w:rsidR="00EA45C3" w:rsidRPr="00081EB6">
                <w:rPr>
                  <w:rFonts w:hAnsi="Arial"/>
                  <w:color w:val="000000"/>
                  <w:kern w:val="0"/>
                  <w:sz w:val="21"/>
                  <w:szCs w:val="21"/>
                </w:rPr>
                <w:t>年第</w:t>
              </w:r>
              <w:r w:rsidR="00EA45C3">
                <w:rPr>
                  <w:rFonts w:hint="eastAsia"/>
                  <w:color w:val="000000"/>
                  <w:kern w:val="0"/>
                  <w:sz w:val="21"/>
                  <w:szCs w:val="21"/>
                </w:rPr>
                <w:t>16</w:t>
              </w:r>
              <w:r w:rsidR="00EA45C3" w:rsidRPr="00081EB6">
                <w:rPr>
                  <w:rFonts w:hAnsi="Arial"/>
                  <w:color w:val="000000"/>
                  <w:kern w:val="0"/>
                  <w:sz w:val="21"/>
                  <w:szCs w:val="21"/>
                </w:rPr>
                <w:t>周国外事件统计周报</w:t>
              </w:r>
            </w:hyperlink>
          </w:p>
        </w:tc>
        <w:tc>
          <w:tcPr>
            <w:tcW w:w="1701" w:type="dxa"/>
            <w:vAlign w:val="center"/>
          </w:tcPr>
          <w:p w14:paraId="1A39835D" w14:textId="77777777" w:rsidR="00EA45C3" w:rsidRPr="00115526"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EA45C3" w14:paraId="10CBCBEE" w14:textId="77777777" w:rsidTr="00CE1FA2">
        <w:trPr>
          <w:trHeight w:val="454"/>
        </w:trPr>
        <w:tc>
          <w:tcPr>
            <w:tcW w:w="817" w:type="dxa"/>
          </w:tcPr>
          <w:p w14:paraId="30D7F965" w14:textId="77777777" w:rsidR="00EA45C3" w:rsidRPr="00115526" w:rsidRDefault="00EA45C3"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8875C19" w14:textId="77777777" w:rsidR="00EA45C3" w:rsidRPr="00115526" w:rsidRDefault="007C5CA0" w:rsidP="00EA45C3">
            <w:pPr>
              <w:widowControl/>
              <w:jc w:val="left"/>
              <w:rPr>
                <w:color w:val="000000"/>
                <w:kern w:val="0"/>
                <w:sz w:val="21"/>
                <w:szCs w:val="21"/>
              </w:rPr>
            </w:pPr>
            <w:hyperlink r:id="rId239" w:tooltip="标    题：2013年第51周国外事件统计周报 作    者：RINPO 转 贴 自：本站原创 更新时间：2014-1-6 10:21:29 点 击 数：2 关 键 字：2013年第51周国外事件统计周报 推荐等级：无 分页方式：不分页 阅读等级：游客 阅读点数：0" w:history="1">
              <w:r w:rsidR="00EA45C3" w:rsidRPr="00081EB6">
                <w:rPr>
                  <w:color w:val="000000"/>
                  <w:kern w:val="0"/>
                  <w:sz w:val="21"/>
                  <w:szCs w:val="21"/>
                </w:rPr>
                <w:t>201</w:t>
              </w:r>
              <w:r w:rsidR="00EA45C3" w:rsidRPr="00081EB6">
                <w:rPr>
                  <w:rFonts w:hint="eastAsia"/>
                  <w:color w:val="000000"/>
                  <w:kern w:val="0"/>
                  <w:sz w:val="21"/>
                  <w:szCs w:val="21"/>
                </w:rPr>
                <w:t>7</w:t>
              </w:r>
              <w:r w:rsidR="00EA45C3" w:rsidRPr="00081EB6">
                <w:rPr>
                  <w:rFonts w:hAnsi="Arial"/>
                  <w:color w:val="000000"/>
                  <w:kern w:val="0"/>
                  <w:sz w:val="21"/>
                  <w:szCs w:val="21"/>
                </w:rPr>
                <w:t>年第</w:t>
              </w:r>
              <w:r w:rsidR="00EA45C3">
                <w:rPr>
                  <w:rFonts w:hint="eastAsia"/>
                  <w:color w:val="000000"/>
                  <w:kern w:val="0"/>
                  <w:sz w:val="21"/>
                  <w:szCs w:val="21"/>
                </w:rPr>
                <w:t>17</w:t>
              </w:r>
              <w:r w:rsidR="00EA45C3" w:rsidRPr="00081EB6">
                <w:rPr>
                  <w:rFonts w:hAnsi="Arial"/>
                  <w:color w:val="000000"/>
                  <w:kern w:val="0"/>
                  <w:sz w:val="21"/>
                  <w:szCs w:val="21"/>
                </w:rPr>
                <w:t>周国外事件统计周报</w:t>
              </w:r>
            </w:hyperlink>
          </w:p>
        </w:tc>
        <w:tc>
          <w:tcPr>
            <w:tcW w:w="1701" w:type="dxa"/>
            <w:vAlign w:val="center"/>
          </w:tcPr>
          <w:p w14:paraId="2BE52511" w14:textId="77777777" w:rsidR="00EA45C3" w:rsidRPr="00115526"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EA45C3" w14:paraId="47C7D239" w14:textId="77777777" w:rsidTr="00CE1FA2">
        <w:trPr>
          <w:trHeight w:val="454"/>
        </w:trPr>
        <w:tc>
          <w:tcPr>
            <w:tcW w:w="817" w:type="dxa"/>
          </w:tcPr>
          <w:p w14:paraId="755B1943" w14:textId="77777777" w:rsidR="00EA45C3" w:rsidRPr="00115526" w:rsidRDefault="00EA45C3"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2E51B32" w14:textId="77777777" w:rsidR="00EA45C3" w:rsidRPr="00115526" w:rsidRDefault="007C5CA0" w:rsidP="00EA45C3">
            <w:pPr>
              <w:widowControl/>
              <w:jc w:val="left"/>
              <w:rPr>
                <w:color w:val="000000"/>
                <w:kern w:val="0"/>
                <w:sz w:val="21"/>
                <w:szCs w:val="21"/>
              </w:rPr>
            </w:pPr>
            <w:hyperlink r:id="rId240" w:tooltip="标    题：2013年第51周国外事件统计周报 作    者：RINPO 转 贴 自：本站原创 更新时间：2014-1-6 10:21:29 点 击 数：2 关 键 字：2013年第51周国外事件统计周报 推荐等级：无 分页方式：不分页 阅读等级：游客 阅读点数：0" w:history="1">
              <w:r w:rsidR="007C25DF" w:rsidRPr="00081EB6">
                <w:rPr>
                  <w:color w:val="000000"/>
                  <w:kern w:val="0"/>
                  <w:sz w:val="21"/>
                  <w:szCs w:val="21"/>
                </w:rPr>
                <w:t>201</w:t>
              </w:r>
              <w:r w:rsidR="007C25DF" w:rsidRPr="00081EB6">
                <w:rPr>
                  <w:rFonts w:hint="eastAsia"/>
                  <w:color w:val="000000"/>
                  <w:kern w:val="0"/>
                  <w:sz w:val="21"/>
                  <w:szCs w:val="21"/>
                </w:rPr>
                <w:t>7</w:t>
              </w:r>
              <w:r w:rsidR="007C25DF" w:rsidRPr="00081EB6">
                <w:rPr>
                  <w:rFonts w:hAnsi="Arial"/>
                  <w:color w:val="000000"/>
                  <w:kern w:val="0"/>
                  <w:sz w:val="21"/>
                  <w:szCs w:val="21"/>
                </w:rPr>
                <w:t>年第</w:t>
              </w:r>
              <w:r w:rsidR="007C25DF">
                <w:rPr>
                  <w:rFonts w:hint="eastAsia"/>
                  <w:color w:val="000000"/>
                  <w:kern w:val="0"/>
                  <w:sz w:val="21"/>
                  <w:szCs w:val="21"/>
                </w:rPr>
                <w:t>1</w:t>
              </w:r>
              <w:r w:rsidR="007C25DF">
                <w:rPr>
                  <w:color w:val="000000"/>
                  <w:kern w:val="0"/>
                  <w:sz w:val="21"/>
                  <w:szCs w:val="21"/>
                </w:rPr>
                <w:t>8</w:t>
              </w:r>
              <w:r w:rsidR="007C25DF" w:rsidRPr="00081EB6">
                <w:rPr>
                  <w:rFonts w:hAnsi="Arial"/>
                  <w:color w:val="000000"/>
                  <w:kern w:val="0"/>
                  <w:sz w:val="21"/>
                  <w:szCs w:val="21"/>
                </w:rPr>
                <w:t>周国外事件统计周报</w:t>
              </w:r>
            </w:hyperlink>
          </w:p>
        </w:tc>
        <w:tc>
          <w:tcPr>
            <w:tcW w:w="1701" w:type="dxa"/>
            <w:vAlign w:val="center"/>
          </w:tcPr>
          <w:p w14:paraId="6A5130BE" w14:textId="77777777" w:rsidR="00EA45C3" w:rsidRPr="00115526"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7C25DF" w14:paraId="6ABDC6C4" w14:textId="77777777" w:rsidTr="00CE1FA2">
        <w:trPr>
          <w:trHeight w:val="454"/>
        </w:trPr>
        <w:tc>
          <w:tcPr>
            <w:tcW w:w="817" w:type="dxa"/>
          </w:tcPr>
          <w:p w14:paraId="57D8AF72" w14:textId="77777777"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ECF80FB" w14:textId="77777777" w:rsidR="007C25DF" w:rsidRPr="00115526" w:rsidRDefault="007C5CA0" w:rsidP="00EA45C3">
            <w:pPr>
              <w:widowControl/>
              <w:jc w:val="left"/>
              <w:rPr>
                <w:color w:val="000000"/>
                <w:kern w:val="0"/>
                <w:sz w:val="21"/>
                <w:szCs w:val="21"/>
              </w:rPr>
            </w:pPr>
            <w:hyperlink r:id="rId241" w:tooltip="标    题：2013年第51周国外事件统计周报 作    者：RINPO 转 贴 自：本站原创 更新时间：2014-1-6 10:21:29 点 击 数：2 关 键 字：2013年第51周国外事件统计周报 推荐等级：无 分页方式：不分页 阅读等级：游客 阅读点数：0" w:history="1">
              <w:r w:rsidR="007C25DF" w:rsidRPr="00081EB6">
                <w:rPr>
                  <w:color w:val="000000"/>
                  <w:kern w:val="0"/>
                  <w:sz w:val="21"/>
                  <w:szCs w:val="21"/>
                </w:rPr>
                <w:t>201</w:t>
              </w:r>
              <w:r w:rsidR="007C25DF" w:rsidRPr="00081EB6">
                <w:rPr>
                  <w:rFonts w:hint="eastAsia"/>
                  <w:color w:val="000000"/>
                  <w:kern w:val="0"/>
                  <w:sz w:val="21"/>
                  <w:szCs w:val="21"/>
                </w:rPr>
                <w:t>7</w:t>
              </w:r>
              <w:r w:rsidR="007C25DF" w:rsidRPr="00081EB6">
                <w:rPr>
                  <w:rFonts w:hAnsi="Arial"/>
                  <w:color w:val="000000"/>
                  <w:kern w:val="0"/>
                  <w:sz w:val="21"/>
                  <w:szCs w:val="21"/>
                </w:rPr>
                <w:t>年第</w:t>
              </w:r>
              <w:r w:rsidR="007C25DF">
                <w:rPr>
                  <w:rFonts w:hint="eastAsia"/>
                  <w:color w:val="000000"/>
                  <w:kern w:val="0"/>
                  <w:sz w:val="21"/>
                  <w:szCs w:val="21"/>
                </w:rPr>
                <w:t>19</w:t>
              </w:r>
              <w:r w:rsidR="007C25DF" w:rsidRPr="00081EB6">
                <w:rPr>
                  <w:rFonts w:hAnsi="Arial"/>
                  <w:color w:val="000000"/>
                  <w:kern w:val="0"/>
                  <w:sz w:val="21"/>
                  <w:szCs w:val="21"/>
                </w:rPr>
                <w:t>周国外事件统计周报</w:t>
              </w:r>
            </w:hyperlink>
          </w:p>
        </w:tc>
        <w:tc>
          <w:tcPr>
            <w:tcW w:w="1701" w:type="dxa"/>
            <w:vAlign w:val="center"/>
          </w:tcPr>
          <w:p w14:paraId="6993EB7B" w14:textId="77777777" w:rsidR="007C25DF"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7C25DF" w14:paraId="234FCDF8" w14:textId="77777777" w:rsidTr="00CE1FA2">
        <w:trPr>
          <w:trHeight w:val="454"/>
        </w:trPr>
        <w:tc>
          <w:tcPr>
            <w:tcW w:w="817" w:type="dxa"/>
          </w:tcPr>
          <w:p w14:paraId="0D7F3B6D" w14:textId="77777777"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5177F7D" w14:textId="77777777" w:rsidR="007C25DF" w:rsidRPr="007C25DF" w:rsidRDefault="007C5CA0" w:rsidP="00EA45C3">
            <w:pPr>
              <w:widowControl/>
              <w:jc w:val="left"/>
              <w:rPr>
                <w:color w:val="000000"/>
                <w:kern w:val="0"/>
                <w:sz w:val="21"/>
                <w:szCs w:val="21"/>
              </w:rPr>
            </w:pPr>
            <w:hyperlink r:id="rId242" w:tooltip="标    题：2013年第51周国外事件统计周报 作    者：RINPO 转 贴 自：本站原创 更新时间：2014-1-6 10:21:29 点 击 数：2 关 键 字：2013年第51周国外事件统计周报 推荐等级：无 分页方式：不分页 阅读等级：游客 阅读点数：0" w:history="1">
              <w:r w:rsidR="007C25DF" w:rsidRPr="00081EB6">
                <w:rPr>
                  <w:color w:val="000000"/>
                  <w:kern w:val="0"/>
                  <w:sz w:val="21"/>
                  <w:szCs w:val="21"/>
                </w:rPr>
                <w:t>201</w:t>
              </w:r>
              <w:r w:rsidR="007C25DF" w:rsidRPr="00081EB6">
                <w:rPr>
                  <w:rFonts w:hint="eastAsia"/>
                  <w:color w:val="000000"/>
                  <w:kern w:val="0"/>
                  <w:sz w:val="21"/>
                  <w:szCs w:val="21"/>
                </w:rPr>
                <w:t>7</w:t>
              </w:r>
              <w:r w:rsidR="007C25DF" w:rsidRPr="00081EB6">
                <w:rPr>
                  <w:rFonts w:hAnsi="Arial"/>
                  <w:color w:val="000000"/>
                  <w:kern w:val="0"/>
                  <w:sz w:val="21"/>
                  <w:szCs w:val="21"/>
                </w:rPr>
                <w:t>年第</w:t>
              </w:r>
              <w:r w:rsidR="007C25DF">
                <w:rPr>
                  <w:color w:val="000000"/>
                  <w:kern w:val="0"/>
                  <w:sz w:val="21"/>
                  <w:szCs w:val="21"/>
                </w:rPr>
                <w:t>20</w:t>
              </w:r>
              <w:r w:rsidR="007C25DF" w:rsidRPr="00081EB6">
                <w:rPr>
                  <w:rFonts w:hAnsi="Arial"/>
                  <w:color w:val="000000"/>
                  <w:kern w:val="0"/>
                  <w:sz w:val="21"/>
                  <w:szCs w:val="21"/>
                </w:rPr>
                <w:t>周国外事件统计周报</w:t>
              </w:r>
            </w:hyperlink>
          </w:p>
        </w:tc>
        <w:tc>
          <w:tcPr>
            <w:tcW w:w="1701" w:type="dxa"/>
            <w:vAlign w:val="center"/>
          </w:tcPr>
          <w:p w14:paraId="5182D5C5" w14:textId="77777777" w:rsidR="007C25DF" w:rsidRDefault="007C25DF" w:rsidP="00EA45C3">
            <w:pPr>
              <w:jc w:val="center"/>
              <w:rPr>
                <w:rFonts w:eastAsiaTheme="minorEastAsia"/>
                <w:sz w:val="21"/>
                <w:szCs w:val="21"/>
              </w:rPr>
            </w:pPr>
            <w:r>
              <w:rPr>
                <w:rFonts w:eastAsiaTheme="minorEastAsia" w:hint="eastAsia"/>
                <w:sz w:val="21"/>
                <w:szCs w:val="21"/>
              </w:rPr>
              <w:t>2</w:t>
            </w:r>
            <w:r>
              <w:rPr>
                <w:rFonts w:eastAsiaTheme="minorEastAsia"/>
                <w:sz w:val="21"/>
                <w:szCs w:val="21"/>
              </w:rPr>
              <w:t>017-06-20</w:t>
            </w:r>
          </w:p>
        </w:tc>
      </w:tr>
      <w:tr w:rsidR="007C25DF" w14:paraId="3B928178" w14:textId="77777777" w:rsidTr="00CE1FA2">
        <w:trPr>
          <w:trHeight w:val="454"/>
        </w:trPr>
        <w:tc>
          <w:tcPr>
            <w:tcW w:w="817" w:type="dxa"/>
          </w:tcPr>
          <w:p w14:paraId="479D700C" w14:textId="77777777"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7DE044BD" w14:textId="77777777" w:rsidR="007C25DF" w:rsidRPr="007C25DF" w:rsidRDefault="007C5CA0" w:rsidP="00EA45C3">
            <w:pPr>
              <w:widowControl/>
              <w:jc w:val="left"/>
              <w:rPr>
                <w:color w:val="000000"/>
                <w:kern w:val="0"/>
                <w:sz w:val="21"/>
                <w:szCs w:val="21"/>
              </w:rPr>
            </w:pPr>
            <w:hyperlink r:id="rId243"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21</w:t>
              </w:r>
              <w:r w:rsidR="00132061" w:rsidRPr="00081EB6">
                <w:rPr>
                  <w:rFonts w:hAnsi="Arial"/>
                  <w:color w:val="000000"/>
                  <w:kern w:val="0"/>
                  <w:sz w:val="21"/>
                  <w:szCs w:val="21"/>
                </w:rPr>
                <w:t>周国外事件统计周报</w:t>
              </w:r>
            </w:hyperlink>
          </w:p>
        </w:tc>
        <w:tc>
          <w:tcPr>
            <w:tcW w:w="1701" w:type="dxa"/>
            <w:vAlign w:val="center"/>
          </w:tcPr>
          <w:p w14:paraId="1FB9F256" w14:textId="77777777" w:rsidR="007C25DF" w:rsidRDefault="00132061" w:rsidP="00EA45C3">
            <w:pPr>
              <w:jc w:val="center"/>
              <w:rPr>
                <w:rFonts w:eastAsiaTheme="minorEastAsia"/>
                <w:sz w:val="21"/>
                <w:szCs w:val="21"/>
              </w:rPr>
            </w:pPr>
            <w:r>
              <w:rPr>
                <w:rFonts w:eastAsiaTheme="minorEastAsia" w:hint="eastAsia"/>
                <w:sz w:val="21"/>
                <w:szCs w:val="21"/>
              </w:rPr>
              <w:t>2017-07-07</w:t>
            </w:r>
          </w:p>
        </w:tc>
      </w:tr>
      <w:tr w:rsidR="007C25DF" w14:paraId="2A04B67B" w14:textId="77777777" w:rsidTr="00CE1FA2">
        <w:trPr>
          <w:trHeight w:val="454"/>
        </w:trPr>
        <w:tc>
          <w:tcPr>
            <w:tcW w:w="817" w:type="dxa"/>
          </w:tcPr>
          <w:p w14:paraId="7E7DA338" w14:textId="77777777"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34EB9840" w14:textId="77777777" w:rsidR="007C25DF" w:rsidRPr="00115526" w:rsidRDefault="007C5CA0" w:rsidP="00EA45C3">
            <w:pPr>
              <w:widowControl/>
              <w:jc w:val="left"/>
              <w:rPr>
                <w:color w:val="000000"/>
                <w:kern w:val="0"/>
                <w:sz w:val="21"/>
                <w:szCs w:val="21"/>
              </w:rPr>
            </w:pPr>
            <w:hyperlink r:id="rId244"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22</w:t>
              </w:r>
              <w:r w:rsidR="00132061" w:rsidRPr="00081EB6">
                <w:rPr>
                  <w:rFonts w:hAnsi="Arial"/>
                  <w:color w:val="000000"/>
                  <w:kern w:val="0"/>
                  <w:sz w:val="21"/>
                  <w:szCs w:val="21"/>
                </w:rPr>
                <w:t>周国外事件统计周报</w:t>
              </w:r>
            </w:hyperlink>
          </w:p>
        </w:tc>
        <w:tc>
          <w:tcPr>
            <w:tcW w:w="1701" w:type="dxa"/>
            <w:vAlign w:val="center"/>
          </w:tcPr>
          <w:p w14:paraId="4D3CA14C" w14:textId="77777777" w:rsidR="007C25DF" w:rsidRDefault="00132061" w:rsidP="00EA45C3">
            <w:pPr>
              <w:jc w:val="center"/>
              <w:rPr>
                <w:rFonts w:eastAsiaTheme="minorEastAsia"/>
                <w:sz w:val="21"/>
                <w:szCs w:val="21"/>
              </w:rPr>
            </w:pPr>
            <w:r>
              <w:rPr>
                <w:rFonts w:eastAsiaTheme="minorEastAsia" w:hint="eastAsia"/>
                <w:sz w:val="21"/>
                <w:szCs w:val="21"/>
              </w:rPr>
              <w:t>2017-07-07</w:t>
            </w:r>
          </w:p>
        </w:tc>
      </w:tr>
      <w:tr w:rsidR="007C25DF" w14:paraId="45C83507" w14:textId="77777777" w:rsidTr="00CE1FA2">
        <w:trPr>
          <w:trHeight w:val="454"/>
        </w:trPr>
        <w:tc>
          <w:tcPr>
            <w:tcW w:w="817" w:type="dxa"/>
          </w:tcPr>
          <w:p w14:paraId="11D9464E" w14:textId="77777777"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76AEBF6" w14:textId="77777777" w:rsidR="007C25DF" w:rsidRPr="00115526" w:rsidRDefault="007C5CA0" w:rsidP="00EA45C3">
            <w:pPr>
              <w:widowControl/>
              <w:jc w:val="left"/>
              <w:rPr>
                <w:color w:val="000000"/>
                <w:kern w:val="0"/>
                <w:sz w:val="21"/>
                <w:szCs w:val="21"/>
              </w:rPr>
            </w:pPr>
            <w:hyperlink r:id="rId245"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23</w:t>
              </w:r>
              <w:r w:rsidR="00132061" w:rsidRPr="00081EB6">
                <w:rPr>
                  <w:rFonts w:hAnsi="Arial"/>
                  <w:color w:val="000000"/>
                  <w:kern w:val="0"/>
                  <w:sz w:val="21"/>
                  <w:szCs w:val="21"/>
                </w:rPr>
                <w:t>周国外事件统计周报</w:t>
              </w:r>
            </w:hyperlink>
          </w:p>
        </w:tc>
        <w:tc>
          <w:tcPr>
            <w:tcW w:w="1701" w:type="dxa"/>
            <w:vAlign w:val="center"/>
          </w:tcPr>
          <w:p w14:paraId="3BEB1D1A" w14:textId="77777777" w:rsidR="007C25DF" w:rsidRDefault="00132061" w:rsidP="00EA45C3">
            <w:pPr>
              <w:jc w:val="center"/>
              <w:rPr>
                <w:rFonts w:eastAsiaTheme="minorEastAsia"/>
                <w:sz w:val="21"/>
                <w:szCs w:val="21"/>
              </w:rPr>
            </w:pPr>
            <w:r>
              <w:rPr>
                <w:rFonts w:eastAsiaTheme="minorEastAsia" w:hint="eastAsia"/>
                <w:sz w:val="21"/>
                <w:szCs w:val="21"/>
              </w:rPr>
              <w:t>2017-07-07</w:t>
            </w:r>
          </w:p>
        </w:tc>
      </w:tr>
      <w:tr w:rsidR="007C25DF" w14:paraId="0C147B78" w14:textId="77777777" w:rsidTr="00CE1FA2">
        <w:trPr>
          <w:trHeight w:val="454"/>
        </w:trPr>
        <w:tc>
          <w:tcPr>
            <w:tcW w:w="817" w:type="dxa"/>
          </w:tcPr>
          <w:p w14:paraId="2CA72B6E" w14:textId="77777777" w:rsidR="007C25DF" w:rsidRPr="00115526" w:rsidRDefault="007C25DF"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439E54B" w14:textId="77777777" w:rsidR="007C25DF" w:rsidRPr="00115526" w:rsidRDefault="007C5CA0" w:rsidP="00EA45C3">
            <w:pPr>
              <w:widowControl/>
              <w:jc w:val="left"/>
              <w:rPr>
                <w:color w:val="000000"/>
                <w:kern w:val="0"/>
                <w:sz w:val="21"/>
                <w:szCs w:val="21"/>
              </w:rPr>
            </w:pPr>
            <w:hyperlink r:id="rId246"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24</w:t>
              </w:r>
              <w:r w:rsidR="00132061" w:rsidRPr="00081EB6">
                <w:rPr>
                  <w:rFonts w:hAnsi="Arial"/>
                  <w:color w:val="000000"/>
                  <w:kern w:val="0"/>
                  <w:sz w:val="21"/>
                  <w:szCs w:val="21"/>
                </w:rPr>
                <w:t>周国外事件统计周报</w:t>
              </w:r>
            </w:hyperlink>
          </w:p>
        </w:tc>
        <w:tc>
          <w:tcPr>
            <w:tcW w:w="1701" w:type="dxa"/>
            <w:vAlign w:val="center"/>
          </w:tcPr>
          <w:p w14:paraId="5C1E28EA" w14:textId="77777777" w:rsidR="007C25DF" w:rsidRDefault="00132061" w:rsidP="00EA45C3">
            <w:pPr>
              <w:jc w:val="center"/>
              <w:rPr>
                <w:rFonts w:eastAsiaTheme="minorEastAsia"/>
                <w:sz w:val="21"/>
                <w:szCs w:val="21"/>
              </w:rPr>
            </w:pPr>
            <w:r>
              <w:rPr>
                <w:rFonts w:eastAsiaTheme="minorEastAsia" w:hint="eastAsia"/>
                <w:sz w:val="21"/>
                <w:szCs w:val="21"/>
              </w:rPr>
              <w:t>2017-07-07</w:t>
            </w:r>
          </w:p>
        </w:tc>
      </w:tr>
      <w:tr w:rsidR="00132061" w14:paraId="511C204B" w14:textId="77777777" w:rsidTr="00CE1FA2">
        <w:trPr>
          <w:trHeight w:val="454"/>
        </w:trPr>
        <w:tc>
          <w:tcPr>
            <w:tcW w:w="817" w:type="dxa"/>
          </w:tcPr>
          <w:p w14:paraId="08D151A3" w14:textId="77777777"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1357FAD" w14:textId="77777777" w:rsidR="00132061" w:rsidRPr="00132061" w:rsidRDefault="007C5CA0" w:rsidP="00EA45C3">
            <w:pPr>
              <w:widowControl/>
              <w:jc w:val="left"/>
            </w:pPr>
            <w:hyperlink r:id="rId247"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25</w:t>
              </w:r>
              <w:r w:rsidR="00132061" w:rsidRPr="00081EB6">
                <w:rPr>
                  <w:rFonts w:hAnsi="Arial"/>
                  <w:color w:val="000000"/>
                  <w:kern w:val="0"/>
                  <w:sz w:val="21"/>
                  <w:szCs w:val="21"/>
                </w:rPr>
                <w:t>周国外事件统计周报</w:t>
              </w:r>
            </w:hyperlink>
          </w:p>
        </w:tc>
        <w:tc>
          <w:tcPr>
            <w:tcW w:w="1701" w:type="dxa"/>
            <w:vAlign w:val="center"/>
          </w:tcPr>
          <w:p w14:paraId="5C700928" w14:textId="77777777" w:rsidR="00132061" w:rsidRDefault="00132061" w:rsidP="00EA45C3">
            <w:pPr>
              <w:jc w:val="center"/>
              <w:rPr>
                <w:rFonts w:eastAsiaTheme="minorEastAsia"/>
                <w:sz w:val="21"/>
                <w:szCs w:val="21"/>
              </w:rPr>
            </w:pPr>
            <w:r>
              <w:rPr>
                <w:rFonts w:eastAsiaTheme="minorEastAsia" w:hint="eastAsia"/>
                <w:sz w:val="21"/>
                <w:szCs w:val="21"/>
              </w:rPr>
              <w:t>2017-07-27</w:t>
            </w:r>
          </w:p>
        </w:tc>
      </w:tr>
      <w:tr w:rsidR="00132061" w14:paraId="6DFA51A5" w14:textId="77777777" w:rsidTr="00CE1FA2">
        <w:trPr>
          <w:trHeight w:val="454"/>
        </w:trPr>
        <w:tc>
          <w:tcPr>
            <w:tcW w:w="817" w:type="dxa"/>
          </w:tcPr>
          <w:p w14:paraId="3F0FB224" w14:textId="77777777" w:rsidR="00132061" w:rsidRPr="00115526" w:rsidRDefault="00132061"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831E133" w14:textId="77777777" w:rsidR="00132061" w:rsidRDefault="007C5CA0" w:rsidP="00EA45C3">
            <w:pPr>
              <w:widowControl/>
              <w:jc w:val="left"/>
            </w:pPr>
            <w:hyperlink r:id="rId248"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49" w:tooltip="标    题：2013年第51周国外事件统计周报 作    者：RINPO 转 贴 自：本站原创 更新时间：2014-1-6 10:21:29 点 击 数：2 关 键 字：2013年第51周国外事件统计周报 推荐等级：无 分页方式：不分页 阅读等级：游客 阅读点数：0" w:history="1">
                <w:r w:rsidR="00132061" w:rsidRPr="00081EB6">
                  <w:rPr>
                    <w:color w:val="000000"/>
                    <w:kern w:val="0"/>
                    <w:sz w:val="21"/>
                    <w:szCs w:val="21"/>
                  </w:rPr>
                  <w:t>201</w:t>
                </w:r>
                <w:r w:rsidR="00132061" w:rsidRPr="00081EB6">
                  <w:rPr>
                    <w:rFonts w:hint="eastAsia"/>
                    <w:color w:val="000000"/>
                    <w:kern w:val="0"/>
                    <w:sz w:val="21"/>
                    <w:szCs w:val="21"/>
                  </w:rPr>
                  <w:t>7</w:t>
                </w:r>
                <w:r w:rsidR="00132061" w:rsidRPr="00081EB6">
                  <w:rPr>
                    <w:rFonts w:hAnsi="Arial"/>
                    <w:color w:val="000000"/>
                    <w:kern w:val="0"/>
                    <w:sz w:val="21"/>
                    <w:szCs w:val="21"/>
                  </w:rPr>
                  <w:t>年第</w:t>
                </w:r>
                <w:r w:rsidR="00132061">
                  <w:rPr>
                    <w:color w:val="000000"/>
                    <w:kern w:val="0"/>
                    <w:sz w:val="21"/>
                    <w:szCs w:val="21"/>
                  </w:rPr>
                  <w:t>26</w:t>
                </w:r>
                <w:r w:rsidR="00132061" w:rsidRPr="00081EB6">
                  <w:rPr>
                    <w:rFonts w:hAnsi="Arial"/>
                    <w:color w:val="000000"/>
                    <w:kern w:val="0"/>
                    <w:sz w:val="21"/>
                    <w:szCs w:val="21"/>
                  </w:rPr>
                  <w:t>周国外事件统计周报</w:t>
                </w:r>
              </w:hyperlink>
            </w:hyperlink>
          </w:p>
        </w:tc>
        <w:tc>
          <w:tcPr>
            <w:tcW w:w="1701" w:type="dxa"/>
            <w:vAlign w:val="center"/>
          </w:tcPr>
          <w:p w14:paraId="0C993E5E" w14:textId="77777777" w:rsidR="00132061" w:rsidRDefault="00132061" w:rsidP="00EA45C3">
            <w:pPr>
              <w:jc w:val="center"/>
              <w:rPr>
                <w:rFonts w:eastAsiaTheme="minorEastAsia"/>
                <w:sz w:val="21"/>
                <w:szCs w:val="21"/>
              </w:rPr>
            </w:pPr>
            <w:r>
              <w:rPr>
                <w:rFonts w:eastAsiaTheme="minorEastAsia" w:hint="eastAsia"/>
                <w:sz w:val="21"/>
                <w:szCs w:val="21"/>
              </w:rPr>
              <w:t>2017-07-27</w:t>
            </w:r>
          </w:p>
        </w:tc>
      </w:tr>
      <w:tr w:rsidR="00BA1E6B" w14:paraId="04F5D12E" w14:textId="77777777" w:rsidTr="00BA1E6B">
        <w:trPr>
          <w:trHeight w:val="454"/>
        </w:trPr>
        <w:tc>
          <w:tcPr>
            <w:tcW w:w="817" w:type="dxa"/>
          </w:tcPr>
          <w:p w14:paraId="371B1B4E" w14:textId="77777777" w:rsidR="00BA1E6B" w:rsidRPr="00115526" w:rsidRDefault="00BA1E6B" w:rsidP="00BA1E6B">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5F35CA0" w14:textId="77777777" w:rsidR="00BA1E6B" w:rsidRPr="00BA1E6B" w:rsidRDefault="007C5CA0" w:rsidP="00BA1E6B">
            <w:pPr>
              <w:widowControl/>
              <w:jc w:val="left"/>
              <w:rPr>
                <w:color w:val="000000"/>
                <w:kern w:val="0"/>
                <w:sz w:val="21"/>
                <w:szCs w:val="21"/>
              </w:rPr>
            </w:pPr>
            <w:hyperlink r:id="rId250"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51" w:tooltip="标    题：2013年第51周国外事件统计周报 作    者：RINPO 转 贴 自：本站原创 更新时间：2014-1-6 10:21:29 点 击 数：2 关 键 字：2013年第51周国外事件统计周报 推荐等级：无 分页方式：不分页 阅读等级：游客 阅读点数：0" w:history="1">
                <w:r w:rsidR="00BA1E6B" w:rsidRPr="00CA18DA">
                  <w:rPr>
                    <w:color w:val="000000"/>
                    <w:kern w:val="0"/>
                    <w:sz w:val="21"/>
                    <w:szCs w:val="21"/>
                  </w:rPr>
                  <w:t>201</w:t>
                </w:r>
                <w:r w:rsidR="00BA1E6B" w:rsidRPr="00CA18DA">
                  <w:rPr>
                    <w:rFonts w:hint="eastAsia"/>
                    <w:color w:val="000000"/>
                    <w:kern w:val="0"/>
                    <w:sz w:val="21"/>
                    <w:szCs w:val="21"/>
                  </w:rPr>
                  <w:t>7</w:t>
                </w:r>
                <w:r w:rsidR="00BA1E6B" w:rsidRPr="00BA1E6B">
                  <w:rPr>
                    <w:color w:val="000000"/>
                    <w:kern w:val="0"/>
                    <w:sz w:val="21"/>
                    <w:szCs w:val="21"/>
                  </w:rPr>
                  <w:t>年第</w:t>
                </w:r>
                <w:r w:rsidR="00BA1E6B" w:rsidRPr="00CA18DA">
                  <w:rPr>
                    <w:color w:val="000000"/>
                    <w:kern w:val="0"/>
                    <w:sz w:val="21"/>
                    <w:szCs w:val="21"/>
                  </w:rPr>
                  <w:t>2</w:t>
                </w:r>
                <w:r w:rsidR="00BA1E6B">
                  <w:rPr>
                    <w:color w:val="000000"/>
                    <w:kern w:val="0"/>
                    <w:sz w:val="21"/>
                    <w:szCs w:val="21"/>
                  </w:rPr>
                  <w:t>7</w:t>
                </w:r>
                <w:r w:rsidR="00BA1E6B" w:rsidRPr="00BA1E6B">
                  <w:rPr>
                    <w:color w:val="000000"/>
                    <w:kern w:val="0"/>
                    <w:sz w:val="21"/>
                    <w:szCs w:val="21"/>
                  </w:rPr>
                  <w:t>周国外事件统计周报</w:t>
                </w:r>
              </w:hyperlink>
            </w:hyperlink>
          </w:p>
        </w:tc>
        <w:tc>
          <w:tcPr>
            <w:tcW w:w="1701" w:type="dxa"/>
            <w:vAlign w:val="bottom"/>
          </w:tcPr>
          <w:p w14:paraId="04351F13" w14:textId="77777777" w:rsidR="00BA1E6B" w:rsidRPr="00BA1E6B" w:rsidRDefault="00BA1E6B" w:rsidP="00BA1E6B">
            <w:pPr>
              <w:jc w:val="center"/>
              <w:rPr>
                <w:color w:val="000000"/>
                <w:kern w:val="0"/>
                <w:sz w:val="21"/>
                <w:szCs w:val="21"/>
              </w:rPr>
            </w:pPr>
            <w:r>
              <w:rPr>
                <w:rFonts w:eastAsiaTheme="minorEastAsia" w:hint="eastAsia"/>
                <w:sz w:val="21"/>
                <w:szCs w:val="21"/>
              </w:rPr>
              <w:t>2017-0</w:t>
            </w:r>
            <w:r>
              <w:rPr>
                <w:rFonts w:eastAsiaTheme="minorEastAsia"/>
                <w:sz w:val="21"/>
                <w:szCs w:val="21"/>
              </w:rPr>
              <w:t>8</w:t>
            </w:r>
            <w:r>
              <w:rPr>
                <w:rFonts w:eastAsiaTheme="minorEastAsia" w:hint="eastAsia"/>
                <w:sz w:val="21"/>
                <w:szCs w:val="21"/>
              </w:rPr>
              <w:t>-</w:t>
            </w:r>
            <w:r>
              <w:rPr>
                <w:rFonts w:eastAsiaTheme="minorEastAsia"/>
                <w:sz w:val="21"/>
                <w:szCs w:val="21"/>
              </w:rPr>
              <w:t>30</w:t>
            </w:r>
          </w:p>
        </w:tc>
      </w:tr>
      <w:tr w:rsidR="00BA1E6B" w14:paraId="6726D4BE" w14:textId="77777777" w:rsidTr="0052375D">
        <w:trPr>
          <w:trHeight w:val="454"/>
        </w:trPr>
        <w:tc>
          <w:tcPr>
            <w:tcW w:w="817" w:type="dxa"/>
          </w:tcPr>
          <w:p w14:paraId="65668ACE" w14:textId="77777777" w:rsidR="00BA1E6B" w:rsidRPr="00115526" w:rsidRDefault="00BA1E6B" w:rsidP="00BA1E6B">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9E7EA69" w14:textId="77777777" w:rsidR="00BA1E6B" w:rsidRPr="00BA1E6B" w:rsidRDefault="007C5CA0" w:rsidP="00BA1E6B">
            <w:pPr>
              <w:widowControl/>
              <w:jc w:val="left"/>
              <w:rPr>
                <w:color w:val="000000"/>
                <w:kern w:val="0"/>
                <w:sz w:val="21"/>
                <w:szCs w:val="21"/>
              </w:rPr>
            </w:pPr>
            <w:hyperlink r:id="rId252"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53" w:tooltip="标    题：2013年第51周国外事件统计周报 作    者：RINPO 转 贴 自：本站原创 更新时间：2014-1-6 10:21:29 点 击 数：2 关 键 字：2013年第51周国外事件统计周报 推荐等级：无 分页方式：不分页 阅读等级：游客 阅读点数：0" w:history="1">
                <w:r w:rsidR="00BA1E6B" w:rsidRPr="00CA18DA">
                  <w:rPr>
                    <w:color w:val="000000"/>
                    <w:kern w:val="0"/>
                    <w:sz w:val="21"/>
                    <w:szCs w:val="21"/>
                  </w:rPr>
                  <w:t>201</w:t>
                </w:r>
                <w:r w:rsidR="00BA1E6B" w:rsidRPr="00CA18DA">
                  <w:rPr>
                    <w:rFonts w:hint="eastAsia"/>
                    <w:color w:val="000000"/>
                    <w:kern w:val="0"/>
                    <w:sz w:val="21"/>
                    <w:szCs w:val="21"/>
                  </w:rPr>
                  <w:t>7</w:t>
                </w:r>
                <w:r w:rsidR="00BA1E6B" w:rsidRPr="00BA1E6B">
                  <w:rPr>
                    <w:color w:val="000000"/>
                    <w:kern w:val="0"/>
                    <w:sz w:val="21"/>
                    <w:szCs w:val="21"/>
                  </w:rPr>
                  <w:t>年第</w:t>
                </w:r>
                <w:r w:rsidR="00BA1E6B" w:rsidRPr="00CA18DA">
                  <w:rPr>
                    <w:color w:val="000000"/>
                    <w:kern w:val="0"/>
                    <w:sz w:val="21"/>
                    <w:szCs w:val="21"/>
                  </w:rPr>
                  <w:t>2</w:t>
                </w:r>
                <w:r w:rsidR="00BA1E6B">
                  <w:rPr>
                    <w:color w:val="000000"/>
                    <w:kern w:val="0"/>
                    <w:sz w:val="21"/>
                    <w:szCs w:val="21"/>
                  </w:rPr>
                  <w:t>8</w:t>
                </w:r>
                <w:r w:rsidR="00BA1E6B" w:rsidRPr="00BA1E6B">
                  <w:rPr>
                    <w:color w:val="000000"/>
                    <w:kern w:val="0"/>
                    <w:sz w:val="21"/>
                    <w:szCs w:val="21"/>
                  </w:rPr>
                  <w:t>周国外事件统计周报</w:t>
                </w:r>
              </w:hyperlink>
            </w:hyperlink>
          </w:p>
        </w:tc>
        <w:tc>
          <w:tcPr>
            <w:tcW w:w="1701" w:type="dxa"/>
            <w:vAlign w:val="bottom"/>
          </w:tcPr>
          <w:p w14:paraId="4118955C" w14:textId="77777777" w:rsidR="00BA1E6B" w:rsidRPr="00BA1E6B" w:rsidRDefault="00BA1E6B" w:rsidP="00BA1E6B">
            <w:pPr>
              <w:jc w:val="center"/>
              <w:rPr>
                <w:color w:val="000000"/>
                <w:kern w:val="0"/>
                <w:sz w:val="21"/>
                <w:szCs w:val="21"/>
              </w:rPr>
            </w:pPr>
            <w:r>
              <w:rPr>
                <w:rFonts w:eastAsiaTheme="minorEastAsia" w:hint="eastAsia"/>
                <w:sz w:val="21"/>
                <w:szCs w:val="21"/>
              </w:rPr>
              <w:t>2017-0</w:t>
            </w:r>
            <w:r>
              <w:rPr>
                <w:rFonts w:eastAsiaTheme="minorEastAsia"/>
                <w:sz w:val="21"/>
                <w:szCs w:val="21"/>
              </w:rPr>
              <w:t>8</w:t>
            </w:r>
            <w:r>
              <w:rPr>
                <w:rFonts w:eastAsiaTheme="minorEastAsia" w:hint="eastAsia"/>
                <w:sz w:val="21"/>
                <w:szCs w:val="21"/>
              </w:rPr>
              <w:t>-</w:t>
            </w:r>
            <w:r>
              <w:rPr>
                <w:rFonts w:eastAsiaTheme="minorEastAsia"/>
                <w:sz w:val="21"/>
                <w:szCs w:val="21"/>
              </w:rPr>
              <w:t>30</w:t>
            </w:r>
          </w:p>
        </w:tc>
      </w:tr>
      <w:tr w:rsidR="00BA1E6B" w14:paraId="140A9394" w14:textId="77777777" w:rsidTr="0052375D">
        <w:trPr>
          <w:trHeight w:val="454"/>
        </w:trPr>
        <w:tc>
          <w:tcPr>
            <w:tcW w:w="817" w:type="dxa"/>
          </w:tcPr>
          <w:p w14:paraId="57BC738F" w14:textId="77777777" w:rsidR="00BA1E6B" w:rsidRPr="00115526" w:rsidRDefault="00BA1E6B" w:rsidP="00BA1E6B">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73AA1C6C" w14:textId="77777777" w:rsidR="00BA1E6B" w:rsidRPr="00BA1E6B" w:rsidRDefault="007C5CA0" w:rsidP="00BA1E6B">
            <w:pPr>
              <w:widowControl/>
              <w:jc w:val="left"/>
              <w:rPr>
                <w:color w:val="000000"/>
                <w:kern w:val="0"/>
                <w:sz w:val="21"/>
                <w:szCs w:val="21"/>
              </w:rPr>
            </w:pPr>
            <w:hyperlink r:id="rId254"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55" w:tooltip="标    题：2013年第51周国外事件统计周报 作    者：RINPO 转 贴 自：本站原创 更新时间：2014-1-6 10:21:29 点 击 数：2 关 键 字：2013年第51周国外事件统计周报 推荐等级：无 分页方式：不分页 阅读等级：游客 阅读点数：0" w:history="1">
                <w:r w:rsidR="00BA1E6B" w:rsidRPr="00CA18DA">
                  <w:rPr>
                    <w:color w:val="000000"/>
                    <w:kern w:val="0"/>
                    <w:sz w:val="21"/>
                    <w:szCs w:val="21"/>
                  </w:rPr>
                  <w:t>201</w:t>
                </w:r>
                <w:r w:rsidR="00BA1E6B" w:rsidRPr="00CA18DA">
                  <w:rPr>
                    <w:rFonts w:hint="eastAsia"/>
                    <w:color w:val="000000"/>
                    <w:kern w:val="0"/>
                    <w:sz w:val="21"/>
                    <w:szCs w:val="21"/>
                  </w:rPr>
                  <w:t>7</w:t>
                </w:r>
                <w:r w:rsidR="00BA1E6B" w:rsidRPr="00BA1E6B">
                  <w:rPr>
                    <w:color w:val="000000"/>
                    <w:kern w:val="0"/>
                    <w:sz w:val="21"/>
                    <w:szCs w:val="21"/>
                  </w:rPr>
                  <w:t>年第</w:t>
                </w:r>
                <w:r w:rsidR="00BA1E6B" w:rsidRPr="00CA18DA">
                  <w:rPr>
                    <w:color w:val="000000"/>
                    <w:kern w:val="0"/>
                    <w:sz w:val="21"/>
                    <w:szCs w:val="21"/>
                  </w:rPr>
                  <w:t>2</w:t>
                </w:r>
                <w:r w:rsidR="00BA1E6B">
                  <w:rPr>
                    <w:color w:val="000000"/>
                    <w:kern w:val="0"/>
                    <w:sz w:val="21"/>
                    <w:szCs w:val="21"/>
                  </w:rPr>
                  <w:t>9</w:t>
                </w:r>
                <w:r w:rsidR="00BA1E6B" w:rsidRPr="00BA1E6B">
                  <w:rPr>
                    <w:color w:val="000000"/>
                    <w:kern w:val="0"/>
                    <w:sz w:val="21"/>
                    <w:szCs w:val="21"/>
                  </w:rPr>
                  <w:t>周国外事件统计周报</w:t>
                </w:r>
              </w:hyperlink>
            </w:hyperlink>
          </w:p>
        </w:tc>
        <w:tc>
          <w:tcPr>
            <w:tcW w:w="1701" w:type="dxa"/>
            <w:vAlign w:val="bottom"/>
          </w:tcPr>
          <w:p w14:paraId="60115584" w14:textId="77777777" w:rsidR="00BA1E6B" w:rsidRPr="00BA1E6B" w:rsidRDefault="00BA1E6B" w:rsidP="00BA1E6B">
            <w:pPr>
              <w:jc w:val="center"/>
              <w:rPr>
                <w:color w:val="000000"/>
                <w:kern w:val="0"/>
                <w:sz w:val="21"/>
                <w:szCs w:val="21"/>
              </w:rPr>
            </w:pPr>
            <w:r>
              <w:rPr>
                <w:rFonts w:eastAsiaTheme="minorEastAsia" w:hint="eastAsia"/>
                <w:sz w:val="21"/>
                <w:szCs w:val="21"/>
              </w:rPr>
              <w:t>2017-0</w:t>
            </w:r>
            <w:r>
              <w:rPr>
                <w:rFonts w:eastAsiaTheme="minorEastAsia"/>
                <w:sz w:val="21"/>
                <w:szCs w:val="21"/>
              </w:rPr>
              <w:t>8</w:t>
            </w:r>
            <w:r>
              <w:rPr>
                <w:rFonts w:eastAsiaTheme="minorEastAsia" w:hint="eastAsia"/>
                <w:sz w:val="21"/>
                <w:szCs w:val="21"/>
              </w:rPr>
              <w:t>-</w:t>
            </w:r>
            <w:r>
              <w:rPr>
                <w:rFonts w:eastAsiaTheme="minorEastAsia"/>
                <w:sz w:val="21"/>
                <w:szCs w:val="21"/>
              </w:rPr>
              <w:t>30</w:t>
            </w:r>
          </w:p>
        </w:tc>
      </w:tr>
      <w:tr w:rsidR="00BA1E6B" w14:paraId="4B2815F4" w14:textId="77777777" w:rsidTr="0052375D">
        <w:trPr>
          <w:trHeight w:val="454"/>
        </w:trPr>
        <w:tc>
          <w:tcPr>
            <w:tcW w:w="817" w:type="dxa"/>
          </w:tcPr>
          <w:p w14:paraId="74CC5A72" w14:textId="77777777" w:rsidR="00BA1E6B" w:rsidRPr="00BA1E6B" w:rsidRDefault="00BA1E6B" w:rsidP="00BA1E6B">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EB6C4C4" w14:textId="77777777" w:rsidR="00BA1E6B" w:rsidRPr="00BA1E6B" w:rsidRDefault="007C5CA0" w:rsidP="00BA1E6B">
            <w:pPr>
              <w:widowControl/>
              <w:jc w:val="left"/>
              <w:rPr>
                <w:color w:val="000000"/>
                <w:kern w:val="0"/>
                <w:sz w:val="21"/>
                <w:szCs w:val="21"/>
              </w:rPr>
            </w:pPr>
            <w:hyperlink r:id="rId256"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57" w:tooltip="标    题：2013年第51周国外事件统计周报 作    者：RINPO 转 贴 自：本站原创 更新时间：2014-1-6 10:21:29 点 击 数：2 关 键 字：2013年第51周国外事件统计周报 推荐等级：无 分页方式：不分页 阅读等级：游客 阅读点数：0" w:history="1">
                <w:r w:rsidR="00BA1E6B" w:rsidRPr="00CA18DA">
                  <w:rPr>
                    <w:color w:val="000000"/>
                    <w:kern w:val="0"/>
                    <w:sz w:val="21"/>
                    <w:szCs w:val="21"/>
                  </w:rPr>
                  <w:t>201</w:t>
                </w:r>
                <w:r w:rsidR="00BA1E6B" w:rsidRPr="00CA18DA">
                  <w:rPr>
                    <w:rFonts w:hint="eastAsia"/>
                    <w:color w:val="000000"/>
                    <w:kern w:val="0"/>
                    <w:sz w:val="21"/>
                    <w:szCs w:val="21"/>
                  </w:rPr>
                  <w:t>7</w:t>
                </w:r>
                <w:r w:rsidR="00BA1E6B" w:rsidRPr="00BA1E6B">
                  <w:rPr>
                    <w:color w:val="000000"/>
                    <w:kern w:val="0"/>
                    <w:sz w:val="21"/>
                    <w:szCs w:val="21"/>
                  </w:rPr>
                  <w:t>年第</w:t>
                </w:r>
                <w:r w:rsidR="00BA1E6B">
                  <w:rPr>
                    <w:color w:val="000000"/>
                    <w:kern w:val="0"/>
                    <w:sz w:val="21"/>
                    <w:szCs w:val="21"/>
                  </w:rPr>
                  <w:t>30</w:t>
                </w:r>
                <w:r w:rsidR="00BA1E6B" w:rsidRPr="00BA1E6B">
                  <w:rPr>
                    <w:color w:val="000000"/>
                    <w:kern w:val="0"/>
                    <w:sz w:val="21"/>
                    <w:szCs w:val="21"/>
                  </w:rPr>
                  <w:t>周国外事件统计周报</w:t>
                </w:r>
              </w:hyperlink>
            </w:hyperlink>
          </w:p>
        </w:tc>
        <w:tc>
          <w:tcPr>
            <w:tcW w:w="1701" w:type="dxa"/>
            <w:vAlign w:val="bottom"/>
          </w:tcPr>
          <w:p w14:paraId="24A78F10" w14:textId="77777777" w:rsidR="00BA1E6B" w:rsidRPr="00BA1E6B" w:rsidRDefault="00BA1E6B" w:rsidP="00BA1E6B">
            <w:pPr>
              <w:jc w:val="center"/>
              <w:rPr>
                <w:color w:val="000000"/>
                <w:kern w:val="0"/>
                <w:sz w:val="21"/>
                <w:szCs w:val="21"/>
              </w:rPr>
            </w:pPr>
            <w:r>
              <w:rPr>
                <w:rFonts w:eastAsiaTheme="minorEastAsia" w:hint="eastAsia"/>
                <w:sz w:val="21"/>
                <w:szCs w:val="21"/>
              </w:rPr>
              <w:t>2017-0</w:t>
            </w:r>
            <w:r>
              <w:rPr>
                <w:rFonts w:eastAsiaTheme="minorEastAsia"/>
                <w:sz w:val="21"/>
                <w:szCs w:val="21"/>
              </w:rPr>
              <w:t>8</w:t>
            </w:r>
            <w:r>
              <w:rPr>
                <w:rFonts w:eastAsiaTheme="minorEastAsia" w:hint="eastAsia"/>
                <w:sz w:val="21"/>
                <w:szCs w:val="21"/>
              </w:rPr>
              <w:t>-</w:t>
            </w:r>
            <w:r>
              <w:rPr>
                <w:rFonts w:eastAsiaTheme="minorEastAsia"/>
                <w:sz w:val="21"/>
                <w:szCs w:val="21"/>
              </w:rPr>
              <w:t>30</w:t>
            </w:r>
          </w:p>
        </w:tc>
      </w:tr>
      <w:tr w:rsidR="00BA1E6B" w14:paraId="0E44A3B7" w14:textId="77777777" w:rsidTr="0052375D">
        <w:trPr>
          <w:trHeight w:val="454"/>
        </w:trPr>
        <w:tc>
          <w:tcPr>
            <w:tcW w:w="817" w:type="dxa"/>
          </w:tcPr>
          <w:p w14:paraId="5BDF13DF" w14:textId="77777777" w:rsidR="00BA1E6B" w:rsidRPr="00115526" w:rsidRDefault="00BA1E6B" w:rsidP="00BA1E6B">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80A30E0" w14:textId="77777777" w:rsidR="00BA1E6B" w:rsidRPr="00BA1E6B" w:rsidRDefault="007C5CA0" w:rsidP="00BA1E6B">
            <w:pPr>
              <w:widowControl/>
              <w:jc w:val="left"/>
              <w:rPr>
                <w:color w:val="000000"/>
                <w:kern w:val="0"/>
                <w:sz w:val="21"/>
                <w:szCs w:val="21"/>
              </w:rPr>
            </w:pPr>
            <w:hyperlink r:id="rId258"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59" w:tooltip="标    题：2013年第51周国外事件统计周报 作    者：RINPO 转 贴 自：本站原创 更新时间：2014-1-6 10:21:29 点 击 数：2 关 键 字：2013年第51周国外事件统计周报 推荐等级：无 分页方式：不分页 阅读等级：游客 阅读点数：0" w:history="1">
                <w:r w:rsidR="00BA1E6B" w:rsidRPr="00CA18DA">
                  <w:rPr>
                    <w:color w:val="000000"/>
                    <w:kern w:val="0"/>
                    <w:sz w:val="21"/>
                    <w:szCs w:val="21"/>
                  </w:rPr>
                  <w:t>201</w:t>
                </w:r>
                <w:r w:rsidR="00BA1E6B" w:rsidRPr="00CA18DA">
                  <w:rPr>
                    <w:rFonts w:hint="eastAsia"/>
                    <w:color w:val="000000"/>
                    <w:kern w:val="0"/>
                    <w:sz w:val="21"/>
                    <w:szCs w:val="21"/>
                  </w:rPr>
                  <w:t>7</w:t>
                </w:r>
                <w:r w:rsidR="00BA1E6B" w:rsidRPr="00BA1E6B">
                  <w:rPr>
                    <w:color w:val="000000"/>
                    <w:kern w:val="0"/>
                    <w:sz w:val="21"/>
                    <w:szCs w:val="21"/>
                  </w:rPr>
                  <w:t>年第</w:t>
                </w:r>
                <w:r w:rsidR="00BA1E6B">
                  <w:rPr>
                    <w:color w:val="000000"/>
                    <w:kern w:val="0"/>
                    <w:sz w:val="21"/>
                    <w:szCs w:val="21"/>
                  </w:rPr>
                  <w:t>31</w:t>
                </w:r>
                <w:r w:rsidR="00BA1E6B" w:rsidRPr="00BA1E6B">
                  <w:rPr>
                    <w:color w:val="000000"/>
                    <w:kern w:val="0"/>
                    <w:sz w:val="21"/>
                    <w:szCs w:val="21"/>
                  </w:rPr>
                  <w:t>周国外事件统计周报</w:t>
                </w:r>
              </w:hyperlink>
            </w:hyperlink>
          </w:p>
        </w:tc>
        <w:tc>
          <w:tcPr>
            <w:tcW w:w="1701" w:type="dxa"/>
            <w:vAlign w:val="bottom"/>
          </w:tcPr>
          <w:p w14:paraId="5A01B333" w14:textId="77777777" w:rsidR="00BA1E6B" w:rsidRPr="00BA1E6B" w:rsidRDefault="00BA1E6B" w:rsidP="00BA1E6B">
            <w:pPr>
              <w:jc w:val="center"/>
              <w:rPr>
                <w:color w:val="000000"/>
                <w:kern w:val="0"/>
                <w:sz w:val="21"/>
                <w:szCs w:val="21"/>
              </w:rPr>
            </w:pPr>
            <w:r>
              <w:rPr>
                <w:rFonts w:eastAsiaTheme="minorEastAsia" w:hint="eastAsia"/>
                <w:sz w:val="21"/>
                <w:szCs w:val="21"/>
              </w:rPr>
              <w:t>2017-0</w:t>
            </w:r>
            <w:r>
              <w:rPr>
                <w:rFonts w:eastAsiaTheme="minorEastAsia"/>
                <w:sz w:val="21"/>
                <w:szCs w:val="21"/>
              </w:rPr>
              <w:t>8</w:t>
            </w:r>
            <w:r>
              <w:rPr>
                <w:rFonts w:eastAsiaTheme="minorEastAsia" w:hint="eastAsia"/>
                <w:sz w:val="21"/>
                <w:szCs w:val="21"/>
              </w:rPr>
              <w:t>-</w:t>
            </w:r>
            <w:r>
              <w:rPr>
                <w:rFonts w:eastAsiaTheme="minorEastAsia"/>
                <w:sz w:val="21"/>
                <w:szCs w:val="21"/>
              </w:rPr>
              <w:t>30</w:t>
            </w:r>
          </w:p>
        </w:tc>
      </w:tr>
      <w:tr w:rsidR="00BA1E6B" w14:paraId="7F287AB2" w14:textId="77777777" w:rsidTr="0052375D">
        <w:trPr>
          <w:trHeight w:val="454"/>
        </w:trPr>
        <w:tc>
          <w:tcPr>
            <w:tcW w:w="817" w:type="dxa"/>
          </w:tcPr>
          <w:p w14:paraId="7A496471" w14:textId="77777777" w:rsidR="00BA1E6B" w:rsidRPr="00115526" w:rsidRDefault="00BA1E6B" w:rsidP="00BA1E6B">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C9F2F65" w14:textId="77777777" w:rsidR="00BA1E6B" w:rsidRPr="00BA1E6B" w:rsidRDefault="007C5CA0" w:rsidP="00BA1E6B">
            <w:pPr>
              <w:widowControl/>
              <w:jc w:val="left"/>
              <w:rPr>
                <w:color w:val="000000"/>
                <w:kern w:val="0"/>
                <w:sz w:val="21"/>
                <w:szCs w:val="21"/>
              </w:rPr>
            </w:pPr>
            <w:hyperlink r:id="rId260"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61" w:tooltip="标    题：2013年第51周国外事件统计周报 作    者：RINPO 转 贴 自：本站原创 更新时间：2014-1-6 10:21:29 点 击 数：2 关 键 字：2013年第51周国外事件统计周报 推荐等级：无 分页方式：不分页 阅读等级：游客 阅读点数：0" w:history="1">
                <w:r w:rsidR="00BA1E6B" w:rsidRPr="00CA18DA">
                  <w:rPr>
                    <w:color w:val="000000"/>
                    <w:kern w:val="0"/>
                    <w:sz w:val="21"/>
                    <w:szCs w:val="21"/>
                  </w:rPr>
                  <w:t>201</w:t>
                </w:r>
                <w:r w:rsidR="00BA1E6B" w:rsidRPr="00CA18DA">
                  <w:rPr>
                    <w:rFonts w:hint="eastAsia"/>
                    <w:color w:val="000000"/>
                    <w:kern w:val="0"/>
                    <w:sz w:val="21"/>
                    <w:szCs w:val="21"/>
                  </w:rPr>
                  <w:t>7</w:t>
                </w:r>
                <w:r w:rsidR="00BA1E6B" w:rsidRPr="00BA1E6B">
                  <w:rPr>
                    <w:color w:val="000000"/>
                    <w:kern w:val="0"/>
                    <w:sz w:val="21"/>
                    <w:szCs w:val="21"/>
                  </w:rPr>
                  <w:t>年第</w:t>
                </w:r>
                <w:r w:rsidR="00BA1E6B">
                  <w:rPr>
                    <w:color w:val="000000"/>
                    <w:kern w:val="0"/>
                    <w:sz w:val="21"/>
                    <w:szCs w:val="21"/>
                  </w:rPr>
                  <w:t>32</w:t>
                </w:r>
                <w:r w:rsidR="00BA1E6B" w:rsidRPr="00BA1E6B">
                  <w:rPr>
                    <w:color w:val="000000"/>
                    <w:kern w:val="0"/>
                    <w:sz w:val="21"/>
                    <w:szCs w:val="21"/>
                  </w:rPr>
                  <w:t>周国外事件统计周报</w:t>
                </w:r>
              </w:hyperlink>
            </w:hyperlink>
          </w:p>
        </w:tc>
        <w:tc>
          <w:tcPr>
            <w:tcW w:w="1701" w:type="dxa"/>
            <w:vAlign w:val="bottom"/>
          </w:tcPr>
          <w:p w14:paraId="31EA28B5" w14:textId="77777777" w:rsidR="00BA1E6B" w:rsidRPr="00BA1E6B" w:rsidRDefault="00BA1E6B" w:rsidP="00BA1E6B">
            <w:pPr>
              <w:jc w:val="center"/>
              <w:rPr>
                <w:color w:val="000000"/>
                <w:kern w:val="0"/>
                <w:sz w:val="21"/>
                <w:szCs w:val="21"/>
              </w:rPr>
            </w:pPr>
            <w:r>
              <w:rPr>
                <w:rFonts w:eastAsiaTheme="minorEastAsia" w:hint="eastAsia"/>
                <w:sz w:val="21"/>
                <w:szCs w:val="21"/>
              </w:rPr>
              <w:t>2017-0</w:t>
            </w:r>
            <w:r>
              <w:rPr>
                <w:rFonts w:eastAsiaTheme="minorEastAsia"/>
                <w:sz w:val="21"/>
                <w:szCs w:val="21"/>
              </w:rPr>
              <w:t>8</w:t>
            </w:r>
            <w:r>
              <w:rPr>
                <w:rFonts w:eastAsiaTheme="minorEastAsia" w:hint="eastAsia"/>
                <w:sz w:val="21"/>
                <w:szCs w:val="21"/>
              </w:rPr>
              <w:t>-</w:t>
            </w:r>
            <w:r>
              <w:rPr>
                <w:rFonts w:eastAsiaTheme="minorEastAsia"/>
                <w:sz w:val="21"/>
                <w:szCs w:val="21"/>
              </w:rPr>
              <w:t>30</w:t>
            </w:r>
          </w:p>
        </w:tc>
      </w:tr>
      <w:tr w:rsidR="00BA1E6B" w14:paraId="7649B19F" w14:textId="77777777" w:rsidTr="00CE1FA2">
        <w:trPr>
          <w:trHeight w:val="454"/>
        </w:trPr>
        <w:tc>
          <w:tcPr>
            <w:tcW w:w="817" w:type="dxa"/>
          </w:tcPr>
          <w:p w14:paraId="4EF801CA" w14:textId="77777777" w:rsidR="00BA1E6B" w:rsidRPr="00115526" w:rsidRDefault="00BA1E6B"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B69776E" w14:textId="77777777" w:rsidR="00BA1E6B" w:rsidRDefault="007C5CA0" w:rsidP="005D60D6">
            <w:pPr>
              <w:widowControl/>
              <w:jc w:val="left"/>
            </w:pPr>
            <w:hyperlink r:id="rId262"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63" w:tooltip="标    题：2013年第51周国外事件统计周报 作    者：RINPO 转 贴 自：本站原创 更新时间：2014-1-6 10:21:29 点 击 数：2 关 键 字：2013年第51周国外事件统计周报 推荐等级：无 分页方式：不分页 阅读等级：游客 阅读点数：0" w:history="1">
                <w:r w:rsidR="005D60D6" w:rsidRPr="00CA18DA">
                  <w:rPr>
                    <w:color w:val="000000"/>
                    <w:kern w:val="0"/>
                    <w:sz w:val="21"/>
                    <w:szCs w:val="21"/>
                  </w:rPr>
                  <w:t>201</w:t>
                </w:r>
                <w:r w:rsidR="005D60D6" w:rsidRPr="00CA18DA">
                  <w:rPr>
                    <w:rFonts w:hint="eastAsia"/>
                    <w:color w:val="000000"/>
                    <w:kern w:val="0"/>
                    <w:sz w:val="21"/>
                    <w:szCs w:val="21"/>
                  </w:rPr>
                  <w:t>7</w:t>
                </w:r>
                <w:r w:rsidR="005D60D6" w:rsidRPr="00BA1E6B">
                  <w:rPr>
                    <w:color w:val="000000"/>
                    <w:kern w:val="0"/>
                    <w:sz w:val="21"/>
                    <w:szCs w:val="21"/>
                  </w:rPr>
                  <w:t>年第</w:t>
                </w:r>
                <w:r w:rsidR="005D60D6">
                  <w:rPr>
                    <w:color w:val="000000"/>
                    <w:kern w:val="0"/>
                    <w:sz w:val="21"/>
                    <w:szCs w:val="21"/>
                  </w:rPr>
                  <w:t>33</w:t>
                </w:r>
                <w:r w:rsidR="005D60D6" w:rsidRPr="00BA1E6B">
                  <w:rPr>
                    <w:color w:val="000000"/>
                    <w:kern w:val="0"/>
                    <w:sz w:val="21"/>
                    <w:szCs w:val="21"/>
                  </w:rPr>
                  <w:t>周国外事件统计周报</w:t>
                </w:r>
              </w:hyperlink>
            </w:hyperlink>
          </w:p>
        </w:tc>
        <w:tc>
          <w:tcPr>
            <w:tcW w:w="1701" w:type="dxa"/>
            <w:vAlign w:val="center"/>
          </w:tcPr>
          <w:p w14:paraId="381770A8" w14:textId="77777777" w:rsidR="00BA1E6B" w:rsidRDefault="005D60D6" w:rsidP="005D60D6">
            <w:pPr>
              <w:jc w:val="center"/>
              <w:rPr>
                <w:rFonts w:eastAsiaTheme="minorEastAsia"/>
                <w:sz w:val="21"/>
                <w:szCs w:val="21"/>
              </w:rPr>
            </w:pPr>
            <w:r>
              <w:rPr>
                <w:rFonts w:eastAsiaTheme="minorEastAsia" w:hint="eastAsia"/>
                <w:sz w:val="21"/>
                <w:szCs w:val="21"/>
              </w:rPr>
              <w:t>2017-0</w:t>
            </w:r>
            <w:r>
              <w:rPr>
                <w:rFonts w:eastAsiaTheme="minorEastAsia"/>
                <w:sz w:val="21"/>
                <w:szCs w:val="21"/>
              </w:rPr>
              <w:t>9</w:t>
            </w:r>
            <w:r>
              <w:rPr>
                <w:rFonts w:eastAsiaTheme="minorEastAsia" w:hint="eastAsia"/>
                <w:sz w:val="21"/>
                <w:szCs w:val="21"/>
              </w:rPr>
              <w:t>-</w:t>
            </w:r>
            <w:r>
              <w:rPr>
                <w:rFonts w:eastAsiaTheme="minorEastAsia"/>
                <w:sz w:val="21"/>
                <w:szCs w:val="21"/>
              </w:rPr>
              <w:t>28</w:t>
            </w:r>
          </w:p>
        </w:tc>
      </w:tr>
      <w:tr w:rsidR="00BA1E6B" w14:paraId="3E7B6FED" w14:textId="77777777" w:rsidTr="00CE1FA2">
        <w:trPr>
          <w:trHeight w:val="454"/>
        </w:trPr>
        <w:tc>
          <w:tcPr>
            <w:tcW w:w="817" w:type="dxa"/>
          </w:tcPr>
          <w:p w14:paraId="043023BE" w14:textId="77777777" w:rsidR="00BA1E6B" w:rsidRPr="00115526" w:rsidRDefault="00BA1E6B"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5D7D09E" w14:textId="77777777" w:rsidR="00BA1E6B" w:rsidRDefault="007C5CA0" w:rsidP="005D60D6">
            <w:pPr>
              <w:widowControl/>
              <w:jc w:val="left"/>
            </w:pPr>
            <w:hyperlink r:id="rId264"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65" w:tooltip="标    题：2013年第51周国外事件统计周报 作    者：RINPO 转 贴 自：本站原创 更新时间：2014-1-6 10:21:29 点 击 数：2 关 键 字：2013年第51周国外事件统计周报 推荐等级：无 分页方式：不分页 阅读等级：游客 阅读点数：0" w:history="1">
                <w:r w:rsidR="005D60D6" w:rsidRPr="00CA18DA">
                  <w:rPr>
                    <w:color w:val="000000"/>
                    <w:kern w:val="0"/>
                    <w:sz w:val="21"/>
                    <w:szCs w:val="21"/>
                  </w:rPr>
                  <w:t>201</w:t>
                </w:r>
                <w:r w:rsidR="005D60D6" w:rsidRPr="00CA18DA">
                  <w:rPr>
                    <w:rFonts w:hint="eastAsia"/>
                    <w:color w:val="000000"/>
                    <w:kern w:val="0"/>
                    <w:sz w:val="21"/>
                    <w:szCs w:val="21"/>
                  </w:rPr>
                  <w:t>7</w:t>
                </w:r>
                <w:r w:rsidR="005D60D6" w:rsidRPr="00BA1E6B">
                  <w:rPr>
                    <w:color w:val="000000"/>
                    <w:kern w:val="0"/>
                    <w:sz w:val="21"/>
                    <w:szCs w:val="21"/>
                  </w:rPr>
                  <w:t>年第</w:t>
                </w:r>
                <w:r w:rsidR="005D60D6">
                  <w:rPr>
                    <w:color w:val="000000"/>
                    <w:kern w:val="0"/>
                    <w:sz w:val="21"/>
                    <w:szCs w:val="21"/>
                  </w:rPr>
                  <w:t>34</w:t>
                </w:r>
                <w:r w:rsidR="005D60D6" w:rsidRPr="00BA1E6B">
                  <w:rPr>
                    <w:color w:val="000000"/>
                    <w:kern w:val="0"/>
                    <w:sz w:val="21"/>
                    <w:szCs w:val="21"/>
                  </w:rPr>
                  <w:t>周国外事件统计周报</w:t>
                </w:r>
              </w:hyperlink>
            </w:hyperlink>
          </w:p>
        </w:tc>
        <w:tc>
          <w:tcPr>
            <w:tcW w:w="1701" w:type="dxa"/>
            <w:vAlign w:val="center"/>
          </w:tcPr>
          <w:p w14:paraId="036B17C4" w14:textId="77777777" w:rsidR="00BA1E6B" w:rsidRDefault="005D60D6" w:rsidP="00EA45C3">
            <w:pPr>
              <w:jc w:val="center"/>
              <w:rPr>
                <w:rFonts w:eastAsiaTheme="minorEastAsia"/>
                <w:sz w:val="21"/>
                <w:szCs w:val="21"/>
              </w:rPr>
            </w:pPr>
            <w:r>
              <w:rPr>
                <w:rFonts w:eastAsiaTheme="minorEastAsia" w:hint="eastAsia"/>
                <w:sz w:val="21"/>
                <w:szCs w:val="21"/>
              </w:rPr>
              <w:t>2017-0</w:t>
            </w:r>
            <w:r>
              <w:rPr>
                <w:rFonts w:eastAsiaTheme="minorEastAsia"/>
                <w:sz w:val="21"/>
                <w:szCs w:val="21"/>
              </w:rPr>
              <w:t>9</w:t>
            </w:r>
            <w:r>
              <w:rPr>
                <w:rFonts w:eastAsiaTheme="minorEastAsia" w:hint="eastAsia"/>
                <w:sz w:val="21"/>
                <w:szCs w:val="21"/>
              </w:rPr>
              <w:t>-</w:t>
            </w:r>
            <w:r>
              <w:rPr>
                <w:rFonts w:eastAsiaTheme="minorEastAsia"/>
                <w:sz w:val="21"/>
                <w:szCs w:val="21"/>
              </w:rPr>
              <w:t>28</w:t>
            </w:r>
          </w:p>
        </w:tc>
      </w:tr>
      <w:tr w:rsidR="005D60D6" w14:paraId="6FD318D2" w14:textId="77777777" w:rsidTr="00CE1FA2">
        <w:trPr>
          <w:trHeight w:val="454"/>
        </w:trPr>
        <w:tc>
          <w:tcPr>
            <w:tcW w:w="817" w:type="dxa"/>
          </w:tcPr>
          <w:p w14:paraId="2081BA01" w14:textId="77777777" w:rsidR="005D60D6" w:rsidRPr="00115526" w:rsidRDefault="005D60D6"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2BC98936" w14:textId="77777777" w:rsidR="005D60D6" w:rsidRDefault="007C5CA0" w:rsidP="005D60D6">
            <w:pPr>
              <w:widowControl/>
              <w:jc w:val="left"/>
            </w:pPr>
            <w:hyperlink r:id="rId266"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67" w:tooltip="标    题：2013年第51周国外事件统计周报 作    者：RINPO 转 贴 自：本站原创 更新时间：2014-1-6 10:21:29 点 击 数：2 关 键 字：2013年第51周国外事件统计周报 推荐等级：无 分页方式：不分页 阅读等级：游客 阅读点数：0" w:history="1">
                <w:r w:rsidR="005D60D6" w:rsidRPr="00CA18DA">
                  <w:rPr>
                    <w:color w:val="000000"/>
                    <w:kern w:val="0"/>
                    <w:sz w:val="21"/>
                    <w:szCs w:val="21"/>
                  </w:rPr>
                  <w:t>201</w:t>
                </w:r>
                <w:r w:rsidR="005D60D6" w:rsidRPr="00CA18DA">
                  <w:rPr>
                    <w:rFonts w:hint="eastAsia"/>
                    <w:color w:val="000000"/>
                    <w:kern w:val="0"/>
                    <w:sz w:val="21"/>
                    <w:szCs w:val="21"/>
                  </w:rPr>
                  <w:t>7</w:t>
                </w:r>
                <w:r w:rsidR="005D60D6" w:rsidRPr="00BA1E6B">
                  <w:rPr>
                    <w:color w:val="000000"/>
                    <w:kern w:val="0"/>
                    <w:sz w:val="21"/>
                    <w:szCs w:val="21"/>
                  </w:rPr>
                  <w:t>年第</w:t>
                </w:r>
                <w:r w:rsidR="005D60D6">
                  <w:rPr>
                    <w:color w:val="000000"/>
                    <w:kern w:val="0"/>
                    <w:sz w:val="21"/>
                    <w:szCs w:val="21"/>
                  </w:rPr>
                  <w:t>35</w:t>
                </w:r>
                <w:r w:rsidR="005D60D6" w:rsidRPr="00BA1E6B">
                  <w:rPr>
                    <w:color w:val="000000"/>
                    <w:kern w:val="0"/>
                    <w:sz w:val="21"/>
                    <w:szCs w:val="21"/>
                  </w:rPr>
                  <w:t>周国外事件统计周报</w:t>
                </w:r>
              </w:hyperlink>
            </w:hyperlink>
          </w:p>
        </w:tc>
        <w:tc>
          <w:tcPr>
            <w:tcW w:w="1701" w:type="dxa"/>
            <w:vAlign w:val="center"/>
          </w:tcPr>
          <w:p w14:paraId="6DA1B614" w14:textId="77777777" w:rsidR="005D60D6" w:rsidRDefault="005D60D6" w:rsidP="00EA45C3">
            <w:pPr>
              <w:jc w:val="center"/>
              <w:rPr>
                <w:rFonts w:eastAsiaTheme="minorEastAsia"/>
                <w:sz w:val="21"/>
                <w:szCs w:val="21"/>
              </w:rPr>
            </w:pPr>
            <w:r>
              <w:rPr>
                <w:rFonts w:eastAsiaTheme="minorEastAsia" w:hint="eastAsia"/>
                <w:sz w:val="21"/>
                <w:szCs w:val="21"/>
              </w:rPr>
              <w:t>2017-0</w:t>
            </w:r>
            <w:r>
              <w:rPr>
                <w:rFonts w:eastAsiaTheme="minorEastAsia"/>
                <w:sz w:val="21"/>
                <w:szCs w:val="21"/>
              </w:rPr>
              <w:t>9</w:t>
            </w:r>
            <w:r>
              <w:rPr>
                <w:rFonts w:eastAsiaTheme="minorEastAsia" w:hint="eastAsia"/>
                <w:sz w:val="21"/>
                <w:szCs w:val="21"/>
              </w:rPr>
              <w:t>-</w:t>
            </w:r>
            <w:r>
              <w:rPr>
                <w:rFonts w:eastAsiaTheme="minorEastAsia"/>
                <w:sz w:val="21"/>
                <w:szCs w:val="21"/>
              </w:rPr>
              <w:t>28</w:t>
            </w:r>
          </w:p>
        </w:tc>
      </w:tr>
      <w:tr w:rsidR="005D60D6" w14:paraId="5E2936E1" w14:textId="77777777" w:rsidTr="00CE1FA2">
        <w:trPr>
          <w:trHeight w:val="454"/>
        </w:trPr>
        <w:tc>
          <w:tcPr>
            <w:tcW w:w="817" w:type="dxa"/>
          </w:tcPr>
          <w:p w14:paraId="106C1E5D" w14:textId="77777777" w:rsidR="005D60D6" w:rsidRPr="00115526" w:rsidRDefault="005D60D6"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1ED582D2" w14:textId="77777777" w:rsidR="005D60D6" w:rsidRDefault="007C5CA0" w:rsidP="005D60D6">
            <w:pPr>
              <w:widowControl/>
              <w:jc w:val="left"/>
            </w:pPr>
            <w:hyperlink r:id="rId268"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69" w:tooltip="标    题：2013年第51周国外事件统计周报 作    者：RINPO 转 贴 自：本站原创 更新时间：2014-1-6 10:21:29 点 击 数：2 关 键 字：2013年第51周国外事件统计周报 推荐等级：无 分页方式：不分页 阅读等级：游客 阅读点数：0" w:history="1">
                <w:r w:rsidR="005D60D6" w:rsidRPr="00CA18DA">
                  <w:rPr>
                    <w:color w:val="000000"/>
                    <w:kern w:val="0"/>
                    <w:sz w:val="21"/>
                    <w:szCs w:val="21"/>
                  </w:rPr>
                  <w:t>201</w:t>
                </w:r>
                <w:r w:rsidR="005D60D6" w:rsidRPr="00CA18DA">
                  <w:rPr>
                    <w:rFonts w:hint="eastAsia"/>
                    <w:color w:val="000000"/>
                    <w:kern w:val="0"/>
                    <w:sz w:val="21"/>
                    <w:szCs w:val="21"/>
                  </w:rPr>
                  <w:t>7</w:t>
                </w:r>
                <w:r w:rsidR="005D60D6" w:rsidRPr="00BA1E6B">
                  <w:rPr>
                    <w:color w:val="000000"/>
                    <w:kern w:val="0"/>
                    <w:sz w:val="21"/>
                    <w:szCs w:val="21"/>
                  </w:rPr>
                  <w:t>年第</w:t>
                </w:r>
                <w:r w:rsidR="005D60D6">
                  <w:rPr>
                    <w:color w:val="000000"/>
                    <w:kern w:val="0"/>
                    <w:sz w:val="21"/>
                    <w:szCs w:val="21"/>
                  </w:rPr>
                  <w:t>36</w:t>
                </w:r>
                <w:r w:rsidR="005D60D6" w:rsidRPr="00BA1E6B">
                  <w:rPr>
                    <w:color w:val="000000"/>
                    <w:kern w:val="0"/>
                    <w:sz w:val="21"/>
                    <w:szCs w:val="21"/>
                  </w:rPr>
                  <w:t>周国外事件统计周报</w:t>
                </w:r>
              </w:hyperlink>
            </w:hyperlink>
          </w:p>
        </w:tc>
        <w:tc>
          <w:tcPr>
            <w:tcW w:w="1701" w:type="dxa"/>
            <w:vAlign w:val="center"/>
          </w:tcPr>
          <w:p w14:paraId="00086C23" w14:textId="77777777" w:rsidR="005D60D6" w:rsidRDefault="005D60D6" w:rsidP="00EA45C3">
            <w:pPr>
              <w:jc w:val="center"/>
              <w:rPr>
                <w:rFonts w:eastAsiaTheme="minorEastAsia"/>
                <w:sz w:val="21"/>
                <w:szCs w:val="21"/>
              </w:rPr>
            </w:pPr>
            <w:r>
              <w:rPr>
                <w:rFonts w:eastAsiaTheme="minorEastAsia" w:hint="eastAsia"/>
                <w:sz w:val="21"/>
                <w:szCs w:val="21"/>
              </w:rPr>
              <w:t>2017-0</w:t>
            </w:r>
            <w:r>
              <w:rPr>
                <w:rFonts w:eastAsiaTheme="minorEastAsia"/>
                <w:sz w:val="21"/>
                <w:szCs w:val="21"/>
              </w:rPr>
              <w:t>9</w:t>
            </w:r>
            <w:r>
              <w:rPr>
                <w:rFonts w:eastAsiaTheme="minorEastAsia" w:hint="eastAsia"/>
                <w:sz w:val="21"/>
                <w:szCs w:val="21"/>
              </w:rPr>
              <w:t>-</w:t>
            </w:r>
            <w:r>
              <w:rPr>
                <w:rFonts w:eastAsiaTheme="minorEastAsia"/>
                <w:sz w:val="21"/>
                <w:szCs w:val="21"/>
              </w:rPr>
              <w:t>28</w:t>
            </w:r>
          </w:p>
        </w:tc>
      </w:tr>
      <w:tr w:rsidR="005D60D6" w14:paraId="6F1C7A79" w14:textId="77777777" w:rsidTr="00CE1FA2">
        <w:trPr>
          <w:trHeight w:val="454"/>
        </w:trPr>
        <w:tc>
          <w:tcPr>
            <w:tcW w:w="817" w:type="dxa"/>
          </w:tcPr>
          <w:p w14:paraId="6E2B5078" w14:textId="77777777" w:rsidR="005D60D6" w:rsidRPr="00115526" w:rsidRDefault="005D60D6" w:rsidP="00EA45C3">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0EBB074E" w14:textId="77777777" w:rsidR="005D60D6" w:rsidRDefault="007C5CA0" w:rsidP="005D60D6">
            <w:pPr>
              <w:widowControl/>
              <w:jc w:val="left"/>
            </w:pPr>
            <w:hyperlink r:id="rId270"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71" w:tooltip="标    题：2013年第51周国外事件统计周报 作    者：RINPO 转 贴 自：本站原创 更新时间：2014-1-6 10:21:29 点 击 数：2 关 键 字：2013年第51周国外事件统计周报 推荐等级：无 分页方式：不分页 阅读等级：游客 阅读点数：0" w:history="1">
                <w:r w:rsidR="005D60D6" w:rsidRPr="00CA18DA">
                  <w:rPr>
                    <w:color w:val="000000"/>
                    <w:kern w:val="0"/>
                    <w:sz w:val="21"/>
                    <w:szCs w:val="21"/>
                  </w:rPr>
                  <w:t>201</w:t>
                </w:r>
                <w:r w:rsidR="005D60D6" w:rsidRPr="00CA18DA">
                  <w:rPr>
                    <w:rFonts w:hint="eastAsia"/>
                    <w:color w:val="000000"/>
                    <w:kern w:val="0"/>
                    <w:sz w:val="21"/>
                    <w:szCs w:val="21"/>
                  </w:rPr>
                  <w:t>7</w:t>
                </w:r>
                <w:r w:rsidR="005D60D6" w:rsidRPr="00BA1E6B">
                  <w:rPr>
                    <w:color w:val="000000"/>
                    <w:kern w:val="0"/>
                    <w:sz w:val="21"/>
                    <w:szCs w:val="21"/>
                  </w:rPr>
                  <w:t>年第</w:t>
                </w:r>
                <w:r w:rsidR="005D60D6">
                  <w:rPr>
                    <w:color w:val="000000"/>
                    <w:kern w:val="0"/>
                    <w:sz w:val="21"/>
                    <w:szCs w:val="21"/>
                  </w:rPr>
                  <w:t>37</w:t>
                </w:r>
                <w:r w:rsidR="005D60D6" w:rsidRPr="00BA1E6B">
                  <w:rPr>
                    <w:color w:val="000000"/>
                    <w:kern w:val="0"/>
                    <w:sz w:val="21"/>
                    <w:szCs w:val="21"/>
                  </w:rPr>
                  <w:t>周国外事件统计周报</w:t>
                </w:r>
              </w:hyperlink>
            </w:hyperlink>
          </w:p>
        </w:tc>
        <w:tc>
          <w:tcPr>
            <w:tcW w:w="1701" w:type="dxa"/>
            <w:vAlign w:val="center"/>
          </w:tcPr>
          <w:p w14:paraId="3813EA9E" w14:textId="77777777" w:rsidR="005D60D6" w:rsidRDefault="005D60D6" w:rsidP="00EA45C3">
            <w:pPr>
              <w:jc w:val="center"/>
              <w:rPr>
                <w:rFonts w:eastAsiaTheme="minorEastAsia"/>
                <w:sz w:val="21"/>
                <w:szCs w:val="21"/>
              </w:rPr>
            </w:pPr>
            <w:r>
              <w:rPr>
                <w:rFonts w:eastAsiaTheme="minorEastAsia" w:hint="eastAsia"/>
                <w:sz w:val="21"/>
                <w:szCs w:val="21"/>
              </w:rPr>
              <w:t>2017-0</w:t>
            </w:r>
            <w:r>
              <w:rPr>
                <w:rFonts w:eastAsiaTheme="minorEastAsia"/>
                <w:sz w:val="21"/>
                <w:szCs w:val="21"/>
              </w:rPr>
              <w:t>9</w:t>
            </w:r>
            <w:r>
              <w:rPr>
                <w:rFonts w:eastAsiaTheme="minorEastAsia" w:hint="eastAsia"/>
                <w:sz w:val="21"/>
                <w:szCs w:val="21"/>
              </w:rPr>
              <w:t>-</w:t>
            </w:r>
            <w:r>
              <w:rPr>
                <w:rFonts w:eastAsiaTheme="minorEastAsia"/>
                <w:sz w:val="21"/>
                <w:szCs w:val="21"/>
              </w:rPr>
              <w:t>28</w:t>
            </w:r>
          </w:p>
        </w:tc>
      </w:tr>
      <w:tr w:rsidR="00493134" w14:paraId="07D05FC2" w14:textId="77777777" w:rsidTr="00CE1FA2">
        <w:trPr>
          <w:trHeight w:val="454"/>
        </w:trPr>
        <w:tc>
          <w:tcPr>
            <w:tcW w:w="817" w:type="dxa"/>
          </w:tcPr>
          <w:p w14:paraId="25E7B69D" w14:textId="77777777" w:rsidR="00493134" w:rsidRPr="00115526" w:rsidRDefault="00493134"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5556C5E" w14:textId="5293CDD3" w:rsidR="00493134" w:rsidRDefault="007C5CA0" w:rsidP="00493134">
            <w:pPr>
              <w:widowControl/>
              <w:jc w:val="left"/>
            </w:pPr>
            <w:hyperlink r:id="rId272"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73" w:tooltip="标    题：2013年第51周国外事件统计周报 作    者：RINPO 转 贴 自：本站原创 更新时间：2014-1-6 10:21:29 点 击 数：2 关 键 字：2013年第51周国外事件统计周报 推荐等级：无 分页方式：不分页 阅读等级：游客 阅读点数：0" w:history="1">
                <w:r w:rsidR="00493134" w:rsidRPr="00CA18DA">
                  <w:rPr>
                    <w:color w:val="000000"/>
                    <w:kern w:val="0"/>
                    <w:sz w:val="21"/>
                    <w:szCs w:val="21"/>
                  </w:rPr>
                  <w:t>201</w:t>
                </w:r>
                <w:r w:rsidR="00493134" w:rsidRPr="00CA18DA">
                  <w:rPr>
                    <w:rFonts w:hint="eastAsia"/>
                    <w:color w:val="000000"/>
                    <w:kern w:val="0"/>
                    <w:sz w:val="21"/>
                    <w:szCs w:val="21"/>
                  </w:rPr>
                  <w:t>7</w:t>
                </w:r>
                <w:r w:rsidR="00493134" w:rsidRPr="00BA1E6B">
                  <w:rPr>
                    <w:color w:val="000000"/>
                    <w:kern w:val="0"/>
                    <w:sz w:val="21"/>
                    <w:szCs w:val="21"/>
                  </w:rPr>
                  <w:t>年第</w:t>
                </w:r>
                <w:r w:rsidR="00493134">
                  <w:rPr>
                    <w:color w:val="000000"/>
                    <w:kern w:val="0"/>
                    <w:sz w:val="21"/>
                    <w:szCs w:val="21"/>
                  </w:rPr>
                  <w:t>38</w:t>
                </w:r>
                <w:r w:rsidR="00493134" w:rsidRPr="00BA1E6B">
                  <w:rPr>
                    <w:color w:val="000000"/>
                    <w:kern w:val="0"/>
                    <w:sz w:val="21"/>
                    <w:szCs w:val="21"/>
                  </w:rPr>
                  <w:t>周国外事件统计周报</w:t>
                </w:r>
              </w:hyperlink>
            </w:hyperlink>
          </w:p>
        </w:tc>
        <w:tc>
          <w:tcPr>
            <w:tcW w:w="1701" w:type="dxa"/>
            <w:vAlign w:val="center"/>
          </w:tcPr>
          <w:p w14:paraId="792B28FD" w14:textId="5231D256" w:rsidR="00493134" w:rsidRDefault="00493134" w:rsidP="00493134">
            <w:pPr>
              <w:jc w:val="center"/>
              <w:rPr>
                <w:rFonts w:eastAsiaTheme="minorEastAsia"/>
                <w:sz w:val="21"/>
                <w:szCs w:val="21"/>
              </w:rPr>
            </w:pPr>
            <w:r>
              <w:rPr>
                <w:rFonts w:eastAsiaTheme="minorEastAsia" w:hint="eastAsia"/>
                <w:sz w:val="21"/>
                <w:szCs w:val="21"/>
              </w:rPr>
              <w:t>2017-</w:t>
            </w:r>
            <w:r>
              <w:rPr>
                <w:rFonts w:eastAsiaTheme="minorEastAsia"/>
                <w:sz w:val="21"/>
                <w:szCs w:val="21"/>
              </w:rPr>
              <w:t>10</w:t>
            </w:r>
            <w:r>
              <w:rPr>
                <w:rFonts w:eastAsiaTheme="minorEastAsia" w:hint="eastAsia"/>
                <w:sz w:val="21"/>
                <w:szCs w:val="21"/>
              </w:rPr>
              <w:t>-</w:t>
            </w:r>
            <w:r>
              <w:rPr>
                <w:rFonts w:eastAsiaTheme="minorEastAsia"/>
                <w:sz w:val="21"/>
                <w:szCs w:val="21"/>
              </w:rPr>
              <w:t>31</w:t>
            </w:r>
          </w:p>
        </w:tc>
      </w:tr>
      <w:tr w:rsidR="00493134" w14:paraId="6CC18DD6" w14:textId="77777777" w:rsidTr="00CE1FA2">
        <w:trPr>
          <w:trHeight w:val="454"/>
        </w:trPr>
        <w:tc>
          <w:tcPr>
            <w:tcW w:w="817" w:type="dxa"/>
          </w:tcPr>
          <w:p w14:paraId="4088BF94" w14:textId="77777777" w:rsidR="00493134" w:rsidRPr="00115526" w:rsidRDefault="00493134"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92A67AE" w14:textId="6D2FCD2B" w:rsidR="00493134" w:rsidRDefault="007C5CA0" w:rsidP="00493134">
            <w:pPr>
              <w:widowControl/>
              <w:jc w:val="left"/>
            </w:pPr>
            <w:hyperlink r:id="rId274"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75" w:tooltip="标    题：2013年第51周国外事件统计周报 作    者：RINPO 转 贴 自：本站原创 更新时间：2014-1-6 10:21:29 点 击 数：2 关 键 字：2013年第51周国外事件统计周报 推荐等级：无 分页方式：不分页 阅读等级：游客 阅读点数：0" w:history="1">
                <w:r w:rsidR="00493134" w:rsidRPr="00CA18DA">
                  <w:rPr>
                    <w:color w:val="000000"/>
                    <w:kern w:val="0"/>
                    <w:sz w:val="21"/>
                    <w:szCs w:val="21"/>
                  </w:rPr>
                  <w:t>201</w:t>
                </w:r>
                <w:r w:rsidR="00493134" w:rsidRPr="00CA18DA">
                  <w:rPr>
                    <w:rFonts w:hint="eastAsia"/>
                    <w:color w:val="000000"/>
                    <w:kern w:val="0"/>
                    <w:sz w:val="21"/>
                    <w:szCs w:val="21"/>
                  </w:rPr>
                  <w:t>7</w:t>
                </w:r>
                <w:r w:rsidR="00493134" w:rsidRPr="00BA1E6B">
                  <w:rPr>
                    <w:color w:val="000000"/>
                    <w:kern w:val="0"/>
                    <w:sz w:val="21"/>
                    <w:szCs w:val="21"/>
                  </w:rPr>
                  <w:t>年第</w:t>
                </w:r>
                <w:r w:rsidR="00493134">
                  <w:rPr>
                    <w:color w:val="000000"/>
                    <w:kern w:val="0"/>
                    <w:sz w:val="21"/>
                    <w:szCs w:val="21"/>
                  </w:rPr>
                  <w:t>39</w:t>
                </w:r>
                <w:r w:rsidR="00493134" w:rsidRPr="00BA1E6B">
                  <w:rPr>
                    <w:color w:val="000000"/>
                    <w:kern w:val="0"/>
                    <w:sz w:val="21"/>
                    <w:szCs w:val="21"/>
                  </w:rPr>
                  <w:t>周国外事件统计周报</w:t>
                </w:r>
              </w:hyperlink>
            </w:hyperlink>
          </w:p>
        </w:tc>
        <w:tc>
          <w:tcPr>
            <w:tcW w:w="1701" w:type="dxa"/>
            <w:vAlign w:val="center"/>
          </w:tcPr>
          <w:p w14:paraId="4AD87306" w14:textId="597C429C" w:rsidR="00493134" w:rsidRDefault="00493134" w:rsidP="00493134">
            <w:pPr>
              <w:jc w:val="center"/>
              <w:rPr>
                <w:rFonts w:eastAsiaTheme="minorEastAsia"/>
                <w:sz w:val="21"/>
                <w:szCs w:val="21"/>
              </w:rPr>
            </w:pPr>
            <w:r>
              <w:rPr>
                <w:rFonts w:eastAsiaTheme="minorEastAsia" w:hint="eastAsia"/>
                <w:sz w:val="21"/>
                <w:szCs w:val="21"/>
              </w:rPr>
              <w:t>2017-</w:t>
            </w:r>
            <w:r>
              <w:rPr>
                <w:rFonts w:eastAsiaTheme="minorEastAsia"/>
                <w:sz w:val="21"/>
                <w:szCs w:val="21"/>
              </w:rPr>
              <w:t>10</w:t>
            </w:r>
            <w:r>
              <w:rPr>
                <w:rFonts w:eastAsiaTheme="minorEastAsia" w:hint="eastAsia"/>
                <w:sz w:val="21"/>
                <w:szCs w:val="21"/>
              </w:rPr>
              <w:t>-</w:t>
            </w:r>
            <w:r>
              <w:rPr>
                <w:rFonts w:eastAsiaTheme="minorEastAsia"/>
                <w:sz w:val="21"/>
                <w:szCs w:val="21"/>
              </w:rPr>
              <w:t>31</w:t>
            </w:r>
          </w:p>
        </w:tc>
      </w:tr>
      <w:tr w:rsidR="00493134" w14:paraId="247892B3" w14:textId="77777777" w:rsidTr="00CE1FA2">
        <w:trPr>
          <w:trHeight w:val="454"/>
        </w:trPr>
        <w:tc>
          <w:tcPr>
            <w:tcW w:w="817" w:type="dxa"/>
          </w:tcPr>
          <w:p w14:paraId="3293744F" w14:textId="77777777" w:rsidR="00493134" w:rsidRPr="00115526" w:rsidRDefault="00493134"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DE1DA62" w14:textId="46D004CB" w:rsidR="00493134" w:rsidRDefault="007C5CA0" w:rsidP="00493134">
            <w:pPr>
              <w:widowControl/>
              <w:jc w:val="left"/>
            </w:pPr>
            <w:hyperlink r:id="rId276"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77" w:tooltip="标    题：2013年第51周国外事件统计周报 作    者：RINPO 转 贴 自：本站原创 更新时间：2014-1-6 10:21:29 点 击 数：2 关 键 字：2013年第51周国外事件统计周报 推荐等级：无 分页方式：不分页 阅读等级：游客 阅读点数：0" w:history="1">
                <w:r w:rsidR="00493134" w:rsidRPr="00CA18DA">
                  <w:rPr>
                    <w:color w:val="000000"/>
                    <w:kern w:val="0"/>
                    <w:sz w:val="21"/>
                    <w:szCs w:val="21"/>
                  </w:rPr>
                  <w:t>201</w:t>
                </w:r>
                <w:r w:rsidR="00493134" w:rsidRPr="00CA18DA">
                  <w:rPr>
                    <w:rFonts w:hint="eastAsia"/>
                    <w:color w:val="000000"/>
                    <w:kern w:val="0"/>
                    <w:sz w:val="21"/>
                    <w:szCs w:val="21"/>
                  </w:rPr>
                  <w:t>7</w:t>
                </w:r>
                <w:r w:rsidR="00493134" w:rsidRPr="00BA1E6B">
                  <w:rPr>
                    <w:color w:val="000000"/>
                    <w:kern w:val="0"/>
                    <w:sz w:val="21"/>
                    <w:szCs w:val="21"/>
                  </w:rPr>
                  <w:t>年第</w:t>
                </w:r>
                <w:r w:rsidR="00493134">
                  <w:rPr>
                    <w:color w:val="000000"/>
                    <w:kern w:val="0"/>
                    <w:sz w:val="21"/>
                    <w:szCs w:val="21"/>
                  </w:rPr>
                  <w:t>40</w:t>
                </w:r>
                <w:r w:rsidR="00493134" w:rsidRPr="00BA1E6B">
                  <w:rPr>
                    <w:color w:val="000000"/>
                    <w:kern w:val="0"/>
                    <w:sz w:val="21"/>
                    <w:szCs w:val="21"/>
                  </w:rPr>
                  <w:t>周国外事件统计周报</w:t>
                </w:r>
              </w:hyperlink>
            </w:hyperlink>
          </w:p>
        </w:tc>
        <w:tc>
          <w:tcPr>
            <w:tcW w:w="1701" w:type="dxa"/>
            <w:vAlign w:val="center"/>
          </w:tcPr>
          <w:p w14:paraId="3C83B9B8" w14:textId="40A83461" w:rsidR="00493134" w:rsidRDefault="00493134" w:rsidP="00493134">
            <w:pPr>
              <w:jc w:val="center"/>
              <w:rPr>
                <w:rFonts w:eastAsiaTheme="minorEastAsia"/>
                <w:sz w:val="21"/>
                <w:szCs w:val="21"/>
              </w:rPr>
            </w:pPr>
            <w:r>
              <w:rPr>
                <w:rFonts w:eastAsiaTheme="minorEastAsia" w:hint="eastAsia"/>
                <w:sz w:val="21"/>
                <w:szCs w:val="21"/>
              </w:rPr>
              <w:t>2017-</w:t>
            </w:r>
            <w:r>
              <w:rPr>
                <w:rFonts w:eastAsiaTheme="minorEastAsia"/>
                <w:sz w:val="21"/>
                <w:szCs w:val="21"/>
              </w:rPr>
              <w:t>10</w:t>
            </w:r>
            <w:r>
              <w:rPr>
                <w:rFonts w:eastAsiaTheme="minorEastAsia" w:hint="eastAsia"/>
                <w:sz w:val="21"/>
                <w:szCs w:val="21"/>
              </w:rPr>
              <w:t>-</w:t>
            </w:r>
            <w:r>
              <w:rPr>
                <w:rFonts w:eastAsiaTheme="minorEastAsia"/>
                <w:sz w:val="21"/>
                <w:szCs w:val="21"/>
              </w:rPr>
              <w:t>31</w:t>
            </w:r>
          </w:p>
        </w:tc>
      </w:tr>
      <w:tr w:rsidR="00493134" w14:paraId="379575C5" w14:textId="77777777" w:rsidTr="00CE1FA2">
        <w:trPr>
          <w:trHeight w:val="454"/>
        </w:trPr>
        <w:tc>
          <w:tcPr>
            <w:tcW w:w="817" w:type="dxa"/>
          </w:tcPr>
          <w:p w14:paraId="40A0A21D" w14:textId="77777777" w:rsidR="00493134" w:rsidRPr="00115526" w:rsidRDefault="00493134"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6D77F824" w14:textId="25744BBB" w:rsidR="00493134" w:rsidRDefault="007C5CA0" w:rsidP="00493134">
            <w:pPr>
              <w:widowControl/>
              <w:jc w:val="left"/>
            </w:pPr>
            <w:hyperlink r:id="rId278"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79" w:tooltip="标    题：2013年第51周国外事件统计周报 作    者：RINPO 转 贴 自：本站原创 更新时间：2014-1-6 10:21:29 点 击 数：2 关 键 字：2013年第51周国外事件统计周报 推荐等级：无 分页方式：不分页 阅读等级：游客 阅读点数：0" w:history="1">
                <w:r w:rsidR="00493134" w:rsidRPr="00CA18DA">
                  <w:rPr>
                    <w:color w:val="000000"/>
                    <w:kern w:val="0"/>
                    <w:sz w:val="21"/>
                    <w:szCs w:val="21"/>
                  </w:rPr>
                  <w:t>201</w:t>
                </w:r>
                <w:r w:rsidR="00493134" w:rsidRPr="00CA18DA">
                  <w:rPr>
                    <w:rFonts w:hint="eastAsia"/>
                    <w:color w:val="000000"/>
                    <w:kern w:val="0"/>
                    <w:sz w:val="21"/>
                    <w:szCs w:val="21"/>
                  </w:rPr>
                  <w:t>7</w:t>
                </w:r>
                <w:r w:rsidR="00493134" w:rsidRPr="00BA1E6B">
                  <w:rPr>
                    <w:color w:val="000000"/>
                    <w:kern w:val="0"/>
                    <w:sz w:val="21"/>
                    <w:szCs w:val="21"/>
                  </w:rPr>
                  <w:t>年第</w:t>
                </w:r>
                <w:r w:rsidR="00493134">
                  <w:rPr>
                    <w:color w:val="000000"/>
                    <w:kern w:val="0"/>
                    <w:sz w:val="21"/>
                    <w:szCs w:val="21"/>
                  </w:rPr>
                  <w:t>41</w:t>
                </w:r>
                <w:r w:rsidR="00493134" w:rsidRPr="00BA1E6B">
                  <w:rPr>
                    <w:color w:val="000000"/>
                    <w:kern w:val="0"/>
                    <w:sz w:val="21"/>
                    <w:szCs w:val="21"/>
                  </w:rPr>
                  <w:t>周国外事件统计周报</w:t>
                </w:r>
              </w:hyperlink>
            </w:hyperlink>
          </w:p>
        </w:tc>
        <w:tc>
          <w:tcPr>
            <w:tcW w:w="1701" w:type="dxa"/>
            <w:vAlign w:val="center"/>
          </w:tcPr>
          <w:p w14:paraId="2E777377" w14:textId="3BFF7654" w:rsidR="00493134" w:rsidRDefault="00493134" w:rsidP="00493134">
            <w:pPr>
              <w:jc w:val="center"/>
              <w:rPr>
                <w:rFonts w:eastAsiaTheme="minorEastAsia"/>
                <w:sz w:val="21"/>
                <w:szCs w:val="21"/>
              </w:rPr>
            </w:pPr>
            <w:r>
              <w:rPr>
                <w:rFonts w:eastAsiaTheme="minorEastAsia" w:hint="eastAsia"/>
                <w:sz w:val="21"/>
                <w:szCs w:val="21"/>
              </w:rPr>
              <w:t>2017-</w:t>
            </w:r>
            <w:r>
              <w:rPr>
                <w:rFonts w:eastAsiaTheme="minorEastAsia"/>
                <w:sz w:val="21"/>
                <w:szCs w:val="21"/>
              </w:rPr>
              <w:t>10</w:t>
            </w:r>
            <w:r>
              <w:rPr>
                <w:rFonts w:eastAsiaTheme="minorEastAsia" w:hint="eastAsia"/>
                <w:sz w:val="21"/>
                <w:szCs w:val="21"/>
              </w:rPr>
              <w:t>-</w:t>
            </w:r>
            <w:r>
              <w:rPr>
                <w:rFonts w:eastAsiaTheme="minorEastAsia"/>
                <w:sz w:val="21"/>
                <w:szCs w:val="21"/>
              </w:rPr>
              <w:t>31</w:t>
            </w:r>
          </w:p>
        </w:tc>
      </w:tr>
      <w:tr w:rsidR="00493134" w14:paraId="049A73CB" w14:textId="77777777" w:rsidTr="00CE1FA2">
        <w:trPr>
          <w:trHeight w:val="454"/>
        </w:trPr>
        <w:tc>
          <w:tcPr>
            <w:tcW w:w="817" w:type="dxa"/>
          </w:tcPr>
          <w:p w14:paraId="7BD3E2BA" w14:textId="77777777" w:rsidR="00493134" w:rsidRPr="00115526" w:rsidRDefault="00493134"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0AADE373" w14:textId="6C0DDCAA" w:rsidR="00493134" w:rsidRDefault="007C5CA0" w:rsidP="00D17B82">
            <w:pPr>
              <w:widowControl/>
              <w:jc w:val="left"/>
            </w:pPr>
            <w:hyperlink r:id="rId280"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81" w:tooltip="标    题：2013年第51周国外事件统计周报 作    者：RINPO 转 贴 自：本站原创 更新时间：2014-1-6 10:21:29 点 击 数：2 关 键 字：2013年第51周国外事件统计周报 推荐等级：无 分页方式：不分页 阅读等级：游客 阅读点数：0" w:history="1">
                <w:r w:rsidR="00D17B82" w:rsidRPr="00CA18DA">
                  <w:rPr>
                    <w:color w:val="000000"/>
                    <w:kern w:val="0"/>
                    <w:sz w:val="21"/>
                    <w:szCs w:val="21"/>
                  </w:rPr>
                  <w:t>201</w:t>
                </w:r>
                <w:r w:rsidR="00D17B82" w:rsidRPr="00CA18DA">
                  <w:rPr>
                    <w:rFonts w:hint="eastAsia"/>
                    <w:color w:val="000000"/>
                    <w:kern w:val="0"/>
                    <w:sz w:val="21"/>
                    <w:szCs w:val="21"/>
                  </w:rPr>
                  <w:t>7</w:t>
                </w:r>
                <w:r w:rsidR="00D17B82" w:rsidRPr="00BA1E6B">
                  <w:rPr>
                    <w:color w:val="000000"/>
                    <w:kern w:val="0"/>
                    <w:sz w:val="21"/>
                    <w:szCs w:val="21"/>
                  </w:rPr>
                  <w:t>年第</w:t>
                </w:r>
                <w:r w:rsidR="00D17B82">
                  <w:rPr>
                    <w:color w:val="000000"/>
                    <w:kern w:val="0"/>
                    <w:sz w:val="21"/>
                    <w:szCs w:val="21"/>
                  </w:rPr>
                  <w:t>42</w:t>
                </w:r>
                <w:r w:rsidR="00D17B82" w:rsidRPr="00BA1E6B">
                  <w:rPr>
                    <w:color w:val="000000"/>
                    <w:kern w:val="0"/>
                    <w:sz w:val="21"/>
                    <w:szCs w:val="21"/>
                  </w:rPr>
                  <w:t>周国外事件统计周报</w:t>
                </w:r>
              </w:hyperlink>
            </w:hyperlink>
          </w:p>
        </w:tc>
        <w:tc>
          <w:tcPr>
            <w:tcW w:w="1701" w:type="dxa"/>
            <w:vAlign w:val="center"/>
          </w:tcPr>
          <w:p w14:paraId="4BFB5937" w14:textId="216E7C13" w:rsidR="00493134" w:rsidRDefault="00D17B82" w:rsidP="00D17B82">
            <w:pPr>
              <w:jc w:val="center"/>
              <w:rPr>
                <w:rFonts w:eastAsiaTheme="minorEastAsia"/>
                <w:sz w:val="21"/>
                <w:szCs w:val="21"/>
              </w:rPr>
            </w:pPr>
            <w:r>
              <w:rPr>
                <w:rFonts w:eastAsiaTheme="minorEastAsia" w:hint="eastAsia"/>
                <w:sz w:val="21"/>
                <w:szCs w:val="21"/>
              </w:rPr>
              <w:t>2017-</w:t>
            </w:r>
            <w:r>
              <w:rPr>
                <w:rFonts w:eastAsiaTheme="minorEastAsia"/>
                <w:sz w:val="21"/>
                <w:szCs w:val="21"/>
              </w:rPr>
              <w:t>11</w:t>
            </w:r>
            <w:r>
              <w:rPr>
                <w:rFonts w:eastAsiaTheme="minorEastAsia" w:hint="eastAsia"/>
                <w:sz w:val="21"/>
                <w:szCs w:val="21"/>
              </w:rPr>
              <w:t>-</w:t>
            </w:r>
            <w:r>
              <w:rPr>
                <w:rFonts w:eastAsiaTheme="minorEastAsia"/>
                <w:sz w:val="21"/>
                <w:szCs w:val="21"/>
              </w:rPr>
              <w:t>01</w:t>
            </w:r>
          </w:p>
        </w:tc>
      </w:tr>
      <w:tr w:rsidR="003501B0" w14:paraId="37CCE4E6" w14:textId="77777777" w:rsidTr="00CE1FA2">
        <w:trPr>
          <w:trHeight w:val="454"/>
        </w:trPr>
        <w:tc>
          <w:tcPr>
            <w:tcW w:w="817" w:type="dxa"/>
          </w:tcPr>
          <w:p w14:paraId="48157539" w14:textId="77777777" w:rsidR="003501B0" w:rsidRPr="00115526" w:rsidRDefault="003501B0"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7A3EF7FA" w14:textId="027005F3" w:rsidR="003501B0" w:rsidRDefault="007C5CA0" w:rsidP="003501B0">
            <w:pPr>
              <w:widowControl/>
              <w:jc w:val="left"/>
            </w:pPr>
            <w:hyperlink r:id="rId282"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83" w:tooltip="标    题：2013年第51周国外事件统计周报 作    者：RINPO 转 贴 自：本站原创 更新时间：2014-1-6 10:21:29 点 击 数：2 关 键 字：2013年第51周国外事件统计周报 推荐等级：无 分页方式：不分页 阅读等级：游客 阅读点数：0" w:history="1">
                <w:r w:rsidR="003501B0" w:rsidRPr="00CA18DA">
                  <w:rPr>
                    <w:color w:val="000000"/>
                    <w:kern w:val="0"/>
                    <w:sz w:val="21"/>
                    <w:szCs w:val="21"/>
                  </w:rPr>
                  <w:t>201</w:t>
                </w:r>
                <w:r w:rsidR="003501B0" w:rsidRPr="00CA18DA">
                  <w:rPr>
                    <w:rFonts w:hint="eastAsia"/>
                    <w:color w:val="000000"/>
                    <w:kern w:val="0"/>
                    <w:sz w:val="21"/>
                    <w:szCs w:val="21"/>
                  </w:rPr>
                  <w:t>7</w:t>
                </w:r>
                <w:r w:rsidR="003501B0" w:rsidRPr="00BA1E6B">
                  <w:rPr>
                    <w:color w:val="000000"/>
                    <w:kern w:val="0"/>
                    <w:sz w:val="21"/>
                    <w:szCs w:val="21"/>
                  </w:rPr>
                  <w:t>年第</w:t>
                </w:r>
                <w:r w:rsidR="003501B0">
                  <w:rPr>
                    <w:color w:val="000000"/>
                    <w:kern w:val="0"/>
                    <w:sz w:val="21"/>
                    <w:szCs w:val="21"/>
                  </w:rPr>
                  <w:t>43</w:t>
                </w:r>
                <w:r w:rsidR="003501B0" w:rsidRPr="00BA1E6B">
                  <w:rPr>
                    <w:color w:val="000000"/>
                    <w:kern w:val="0"/>
                    <w:sz w:val="21"/>
                    <w:szCs w:val="21"/>
                  </w:rPr>
                  <w:t>周国外事件统计周报</w:t>
                </w:r>
              </w:hyperlink>
            </w:hyperlink>
          </w:p>
        </w:tc>
        <w:tc>
          <w:tcPr>
            <w:tcW w:w="1701" w:type="dxa"/>
            <w:vAlign w:val="center"/>
          </w:tcPr>
          <w:p w14:paraId="5CBC1DB7" w14:textId="7993B754" w:rsidR="003501B0" w:rsidRDefault="00D17B82" w:rsidP="00D17B82">
            <w:pPr>
              <w:jc w:val="center"/>
              <w:rPr>
                <w:rFonts w:eastAsiaTheme="minorEastAsia"/>
                <w:sz w:val="21"/>
                <w:szCs w:val="21"/>
              </w:rPr>
            </w:pPr>
            <w:r>
              <w:rPr>
                <w:rFonts w:eastAsiaTheme="minorEastAsia" w:hint="eastAsia"/>
                <w:sz w:val="21"/>
                <w:szCs w:val="21"/>
              </w:rPr>
              <w:t>2017-</w:t>
            </w:r>
            <w:r>
              <w:rPr>
                <w:rFonts w:eastAsiaTheme="minorEastAsia"/>
                <w:sz w:val="21"/>
                <w:szCs w:val="21"/>
              </w:rPr>
              <w:t>11</w:t>
            </w:r>
            <w:r>
              <w:rPr>
                <w:rFonts w:eastAsiaTheme="minorEastAsia" w:hint="eastAsia"/>
                <w:sz w:val="21"/>
                <w:szCs w:val="21"/>
              </w:rPr>
              <w:t>-</w:t>
            </w:r>
            <w:r>
              <w:rPr>
                <w:rFonts w:eastAsiaTheme="minorEastAsia"/>
                <w:sz w:val="21"/>
                <w:szCs w:val="21"/>
              </w:rPr>
              <w:t>30</w:t>
            </w:r>
          </w:p>
        </w:tc>
      </w:tr>
      <w:tr w:rsidR="003501B0" w14:paraId="537787D9" w14:textId="77777777" w:rsidTr="00CE1FA2">
        <w:trPr>
          <w:trHeight w:val="454"/>
        </w:trPr>
        <w:tc>
          <w:tcPr>
            <w:tcW w:w="817" w:type="dxa"/>
          </w:tcPr>
          <w:p w14:paraId="05F31A1E" w14:textId="77777777" w:rsidR="003501B0" w:rsidRPr="00115526" w:rsidRDefault="003501B0"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5A3DAF9D" w14:textId="335A1D04" w:rsidR="003501B0" w:rsidRDefault="007C5CA0" w:rsidP="003501B0">
            <w:pPr>
              <w:widowControl/>
              <w:jc w:val="left"/>
            </w:pPr>
            <w:hyperlink r:id="rId284" w:tooltip="标    题：2013年第51周国外事件统计周报 作    者：RINPO 转 贴 自：本站原创 更新时间：2014-1-6 10:21:29 点 击 数：2 关 键 字：2013年第51周国外事件统计周报 推荐等级：无 分页方式：不分页 阅读等级：游客 阅读点数：0" w:history="1">
              <w:hyperlink r:id="rId285" w:tooltip="标    题：2013年第51周国外事件统计周报 作    者：RINPO 转 贴 自：本站原创 更新时间：2014-1-6 10:21:29 点 击 数：2 关 键 字：2013年第51周国外事件统计周报 推荐等级：无 分页方式：不分页 阅读等级：游客 阅读点数：0" w:history="1">
                <w:r w:rsidR="003501B0" w:rsidRPr="00CA18DA">
                  <w:rPr>
                    <w:color w:val="000000"/>
                    <w:kern w:val="0"/>
                    <w:sz w:val="21"/>
                    <w:szCs w:val="21"/>
                  </w:rPr>
                  <w:t>201</w:t>
                </w:r>
                <w:r w:rsidR="003501B0" w:rsidRPr="00CA18DA">
                  <w:rPr>
                    <w:rFonts w:hint="eastAsia"/>
                    <w:color w:val="000000"/>
                    <w:kern w:val="0"/>
                    <w:sz w:val="21"/>
                    <w:szCs w:val="21"/>
                  </w:rPr>
                  <w:t>7</w:t>
                </w:r>
                <w:r w:rsidR="003501B0" w:rsidRPr="00BA1E6B">
                  <w:rPr>
                    <w:color w:val="000000"/>
                    <w:kern w:val="0"/>
                    <w:sz w:val="21"/>
                    <w:szCs w:val="21"/>
                  </w:rPr>
                  <w:t>年第</w:t>
                </w:r>
                <w:r w:rsidR="003501B0">
                  <w:rPr>
                    <w:color w:val="000000"/>
                    <w:kern w:val="0"/>
                    <w:sz w:val="21"/>
                    <w:szCs w:val="21"/>
                  </w:rPr>
                  <w:t>44</w:t>
                </w:r>
                <w:r w:rsidR="003501B0" w:rsidRPr="00BA1E6B">
                  <w:rPr>
                    <w:color w:val="000000"/>
                    <w:kern w:val="0"/>
                    <w:sz w:val="21"/>
                    <w:szCs w:val="21"/>
                  </w:rPr>
                  <w:t>周国外事件统计周报</w:t>
                </w:r>
              </w:hyperlink>
            </w:hyperlink>
          </w:p>
        </w:tc>
        <w:tc>
          <w:tcPr>
            <w:tcW w:w="1701" w:type="dxa"/>
            <w:vAlign w:val="center"/>
          </w:tcPr>
          <w:p w14:paraId="0B86F527" w14:textId="00EACBFB" w:rsidR="003501B0" w:rsidRDefault="00D17B82" w:rsidP="00493134">
            <w:pPr>
              <w:jc w:val="center"/>
              <w:rPr>
                <w:rFonts w:eastAsiaTheme="minorEastAsia"/>
                <w:sz w:val="21"/>
                <w:szCs w:val="21"/>
              </w:rPr>
            </w:pPr>
            <w:r>
              <w:rPr>
                <w:rFonts w:eastAsiaTheme="minorEastAsia" w:hint="eastAsia"/>
                <w:sz w:val="21"/>
                <w:szCs w:val="21"/>
              </w:rPr>
              <w:t>2017-</w:t>
            </w:r>
            <w:r>
              <w:rPr>
                <w:rFonts w:eastAsiaTheme="minorEastAsia"/>
                <w:sz w:val="21"/>
                <w:szCs w:val="21"/>
              </w:rPr>
              <w:t>11</w:t>
            </w:r>
            <w:r>
              <w:rPr>
                <w:rFonts w:eastAsiaTheme="minorEastAsia" w:hint="eastAsia"/>
                <w:sz w:val="21"/>
                <w:szCs w:val="21"/>
              </w:rPr>
              <w:t>-</w:t>
            </w:r>
            <w:r>
              <w:rPr>
                <w:rFonts w:eastAsiaTheme="minorEastAsia"/>
                <w:sz w:val="21"/>
                <w:szCs w:val="21"/>
              </w:rPr>
              <w:t>30</w:t>
            </w:r>
          </w:p>
        </w:tc>
      </w:tr>
      <w:tr w:rsidR="00887D6B" w14:paraId="6A7FB4F4" w14:textId="77777777" w:rsidTr="00CE1FA2">
        <w:trPr>
          <w:trHeight w:val="454"/>
        </w:trPr>
        <w:tc>
          <w:tcPr>
            <w:tcW w:w="817" w:type="dxa"/>
          </w:tcPr>
          <w:p w14:paraId="175F8493" w14:textId="77777777" w:rsidR="00887D6B" w:rsidRPr="00115526" w:rsidRDefault="00887D6B" w:rsidP="00493134">
            <w:pPr>
              <w:pStyle w:val="af0"/>
              <w:numPr>
                <w:ilvl w:val="0"/>
                <w:numId w:val="9"/>
              </w:numPr>
              <w:ind w:firstLineChars="0"/>
              <w:rPr>
                <w:rFonts w:asciiTheme="minorEastAsia" w:eastAsiaTheme="minorEastAsia" w:hAnsiTheme="minorEastAsia"/>
                <w:sz w:val="21"/>
                <w:szCs w:val="21"/>
              </w:rPr>
            </w:pPr>
          </w:p>
        </w:tc>
        <w:tc>
          <w:tcPr>
            <w:tcW w:w="6095" w:type="dxa"/>
            <w:vAlign w:val="bottom"/>
          </w:tcPr>
          <w:p w14:paraId="466DCA01" w14:textId="77777777" w:rsidR="00887D6B" w:rsidRDefault="00887D6B" w:rsidP="003501B0">
            <w:pPr>
              <w:widowControl/>
              <w:jc w:val="left"/>
            </w:pPr>
          </w:p>
        </w:tc>
        <w:tc>
          <w:tcPr>
            <w:tcW w:w="1701" w:type="dxa"/>
            <w:vAlign w:val="center"/>
          </w:tcPr>
          <w:p w14:paraId="7CEB5097" w14:textId="77777777" w:rsidR="00887D6B" w:rsidRDefault="00887D6B" w:rsidP="00493134">
            <w:pPr>
              <w:jc w:val="center"/>
              <w:rPr>
                <w:rFonts w:eastAsiaTheme="minorEastAsia"/>
                <w:sz w:val="21"/>
                <w:szCs w:val="21"/>
              </w:rPr>
            </w:pPr>
          </w:p>
        </w:tc>
      </w:tr>
    </w:tbl>
    <w:p w14:paraId="3458D9EF" w14:textId="77777777" w:rsidR="0058600B" w:rsidRDefault="0058600B" w:rsidP="002F6850"/>
    <w:p w14:paraId="4FAD7F96" w14:textId="77777777" w:rsidR="0058600B" w:rsidRDefault="00C7237B" w:rsidP="00C7237B">
      <w:pPr>
        <w:pStyle w:val="2"/>
        <w:snapToGrid w:val="0"/>
        <w:spacing w:before="0" w:after="0" w:line="400" w:lineRule="exact"/>
      </w:pPr>
      <w:r>
        <w:t xml:space="preserve">2.7 </w:t>
      </w:r>
      <w:r w:rsidRPr="00F7053F">
        <w:rPr>
          <w:rFonts w:hint="eastAsia"/>
          <w:highlight w:val="yellow"/>
          <w:rPrChange w:id="324" w:author="Huming" w:date="2017-08-17T15:15:00Z">
            <w:rPr>
              <w:rFonts w:hint="eastAsia"/>
            </w:rPr>
          </w:rPrChange>
        </w:rPr>
        <w:t>外部经验反馈技术支持报告</w:t>
      </w:r>
    </w:p>
    <w:p w14:paraId="4E048E8F" w14:textId="77777777" w:rsidR="00C7237B" w:rsidRDefault="00C7237B">
      <w:pPr>
        <w:widowControl/>
        <w:jc w:val="left"/>
      </w:pPr>
    </w:p>
    <w:tbl>
      <w:tblPr>
        <w:tblStyle w:val="ab"/>
        <w:tblW w:w="0" w:type="auto"/>
        <w:tblLook w:val="04A0" w:firstRow="1" w:lastRow="0" w:firstColumn="1" w:lastColumn="0" w:noHBand="0" w:noVBand="1"/>
      </w:tblPr>
      <w:tblGrid>
        <w:gridCol w:w="817"/>
        <w:gridCol w:w="6095"/>
        <w:gridCol w:w="1701"/>
      </w:tblGrid>
      <w:tr w:rsidR="00C7237B" w:rsidRPr="00235158" w14:paraId="31E1BA7B" w14:textId="77777777" w:rsidTr="006C7626">
        <w:trPr>
          <w:trHeight w:val="631"/>
        </w:trPr>
        <w:tc>
          <w:tcPr>
            <w:tcW w:w="817" w:type="dxa"/>
            <w:shd w:val="clear" w:color="auto" w:fill="D6E3BC" w:themeFill="accent3" w:themeFillTint="66"/>
            <w:vAlign w:val="center"/>
          </w:tcPr>
          <w:p w14:paraId="1FDDE176" w14:textId="77777777" w:rsidR="00C7237B" w:rsidRPr="00235158" w:rsidRDefault="00C7237B" w:rsidP="006C7626">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序号</w:t>
            </w:r>
          </w:p>
        </w:tc>
        <w:tc>
          <w:tcPr>
            <w:tcW w:w="6095" w:type="dxa"/>
            <w:shd w:val="clear" w:color="auto" w:fill="D6E3BC" w:themeFill="accent3" w:themeFillTint="66"/>
            <w:vAlign w:val="center"/>
          </w:tcPr>
          <w:p w14:paraId="1E1F39B8" w14:textId="77777777" w:rsidR="00C7237B" w:rsidRPr="00822930" w:rsidRDefault="00C7237B" w:rsidP="006C7626">
            <w:pPr>
              <w:widowControl/>
              <w:jc w:val="center"/>
              <w:rPr>
                <w:rFonts w:eastAsiaTheme="minorEastAsia"/>
                <w:b/>
                <w:bCs/>
                <w:color w:val="000000"/>
                <w:kern w:val="0"/>
                <w:sz w:val="21"/>
                <w:szCs w:val="21"/>
              </w:rPr>
            </w:pPr>
            <w:r w:rsidRPr="00822930">
              <w:rPr>
                <w:rFonts w:eastAsiaTheme="minorEastAsia" w:hAnsiTheme="minorEastAsia"/>
                <w:b/>
                <w:bCs/>
                <w:color w:val="000000"/>
                <w:kern w:val="0"/>
                <w:sz w:val="21"/>
                <w:szCs w:val="21"/>
              </w:rPr>
              <w:t>报告标题</w:t>
            </w:r>
          </w:p>
        </w:tc>
        <w:tc>
          <w:tcPr>
            <w:tcW w:w="1701" w:type="dxa"/>
            <w:shd w:val="clear" w:color="auto" w:fill="D6E3BC" w:themeFill="accent3" w:themeFillTint="66"/>
            <w:vAlign w:val="center"/>
          </w:tcPr>
          <w:p w14:paraId="2EF6171F" w14:textId="77777777" w:rsidR="00C7237B" w:rsidRPr="00235158" w:rsidRDefault="00C7237B" w:rsidP="006C7626">
            <w:pPr>
              <w:widowControl/>
              <w:jc w:val="center"/>
              <w:rPr>
                <w:rFonts w:asciiTheme="minorEastAsia" w:eastAsiaTheme="minorEastAsia" w:hAnsiTheme="minorEastAsia" w:cs="Arial"/>
                <w:b/>
                <w:bCs/>
                <w:color w:val="000000"/>
                <w:kern w:val="0"/>
                <w:sz w:val="21"/>
                <w:szCs w:val="21"/>
              </w:rPr>
            </w:pPr>
            <w:r w:rsidRPr="00235158">
              <w:rPr>
                <w:rFonts w:asciiTheme="minorEastAsia" w:eastAsiaTheme="minorEastAsia" w:hAnsiTheme="minorEastAsia" w:cs="Arial" w:hint="eastAsia"/>
                <w:b/>
                <w:bCs/>
                <w:color w:val="000000"/>
                <w:kern w:val="0"/>
                <w:sz w:val="21"/>
                <w:szCs w:val="21"/>
              </w:rPr>
              <w:t>提交时间</w:t>
            </w:r>
          </w:p>
        </w:tc>
      </w:tr>
      <w:tr w:rsidR="00C7237B" w:rsidRPr="00822930" w14:paraId="0B94CE36" w14:textId="77777777" w:rsidTr="006C7626">
        <w:trPr>
          <w:trHeight w:val="454"/>
        </w:trPr>
        <w:tc>
          <w:tcPr>
            <w:tcW w:w="817" w:type="dxa"/>
          </w:tcPr>
          <w:p w14:paraId="3BBBDFB1" w14:textId="77777777" w:rsidR="00C7237B" w:rsidRPr="00C7237B" w:rsidRDefault="00C7237B" w:rsidP="00C7237B">
            <w:pPr>
              <w:pStyle w:val="af0"/>
              <w:widowControl/>
              <w:numPr>
                <w:ilvl w:val="0"/>
                <w:numId w:val="20"/>
              </w:numPr>
              <w:ind w:firstLineChars="0"/>
              <w:jc w:val="left"/>
              <w:rPr>
                <w:color w:val="000000"/>
                <w:kern w:val="0"/>
                <w:sz w:val="21"/>
                <w:szCs w:val="21"/>
              </w:rPr>
            </w:pPr>
          </w:p>
        </w:tc>
        <w:tc>
          <w:tcPr>
            <w:tcW w:w="6095" w:type="dxa"/>
            <w:vAlign w:val="bottom"/>
          </w:tcPr>
          <w:p w14:paraId="31816F6E" w14:textId="77777777" w:rsidR="00C7237B" w:rsidRPr="0052375D" w:rsidRDefault="00C7237B" w:rsidP="00C7237B">
            <w:pPr>
              <w:widowControl/>
              <w:jc w:val="left"/>
              <w:rPr>
                <w:color w:val="000000"/>
                <w:kern w:val="0"/>
                <w:sz w:val="21"/>
                <w:szCs w:val="21"/>
              </w:rPr>
            </w:pPr>
            <w:r w:rsidRPr="0052375D">
              <w:rPr>
                <w:color w:val="000000"/>
                <w:kern w:val="0"/>
                <w:sz w:val="21"/>
                <w:szCs w:val="21"/>
              </w:rPr>
              <w:t>2017</w:t>
            </w:r>
            <w:r w:rsidRPr="0052375D">
              <w:rPr>
                <w:color w:val="000000"/>
                <w:kern w:val="0"/>
                <w:sz w:val="21"/>
                <w:szCs w:val="21"/>
              </w:rPr>
              <w:t>年</w:t>
            </w:r>
            <w:r w:rsidRPr="0052375D">
              <w:rPr>
                <w:color w:val="000000"/>
                <w:kern w:val="0"/>
                <w:sz w:val="21"/>
                <w:szCs w:val="21"/>
              </w:rPr>
              <w:t>1</w:t>
            </w:r>
            <w:r w:rsidRPr="0052375D">
              <w:rPr>
                <w:color w:val="000000"/>
                <w:kern w:val="0"/>
                <w:sz w:val="21"/>
                <w:szCs w:val="21"/>
              </w:rPr>
              <w:t>月</w:t>
            </w:r>
            <w:r w:rsidRPr="0052375D">
              <w:rPr>
                <w:color w:val="000000"/>
                <w:kern w:val="0"/>
                <w:sz w:val="21"/>
                <w:szCs w:val="21"/>
              </w:rPr>
              <w:t>WANO</w:t>
            </w:r>
            <w:r w:rsidRPr="0052375D">
              <w:rPr>
                <w:color w:val="000000"/>
                <w:kern w:val="0"/>
                <w:sz w:val="21"/>
                <w:szCs w:val="21"/>
              </w:rPr>
              <w:t>事件筛选</w:t>
            </w:r>
          </w:p>
        </w:tc>
        <w:tc>
          <w:tcPr>
            <w:tcW w:w="1701" w:type="dxa"/>
            <w:vAlign w:val="center"/>
          </w:tcPr>
          <w:p w14:paraId="4D9C988A" w14:textId="77777777" w:rsidR="00C7237B" w:rsidRPr="00C7237B" w:rsidRDefault="00A00AA9" w:rsidP="00C7237B">
            <w:pPr>
              <w:widowControl/>
              <w:jc w:val="left"/>
              <w:rPr>
                <w:color w:val="000000"/>
                <w:kern w:val="0"/>
                <w:sz w:val="21"/>
                <w:szCs w:val="21"/>
              </w:rPr>
            </w:pPr>
            <w:r>
              <w:rPr>
                <w:rFonts w:hint="eastAsia"/>
                <w:color w:val="000000"/>
                <w:kern w:val="0"/>
                <w:sz w:val="21"/>
                <w:szCs w:val="21"/>
              </w:rPr>
              <w:t>2017</w:t>
            </w:r>
            <w:r>
              <w:rPr>
                <w:color w:val="000000"/>
                <w:kern w:val="0"/>
                <w:sz w:val="21"/>
                <w:szCs w:val="21"/>
              </w:rPr>
              <w:t>-05-12</w:t>
            </w:r>
          </w:p>
        </w:tc>
      </w:tr>
      <w:tr w:rsidR="00A00AA9" w:rsidRPr="00822930" w14:paraId="2D021018" w14:textId="77777777" w:rsidTr="006C7626">
        <w:trPr>
          <w:trHeight w:val="454"/>
        </w:trPr>
        <w:tc>
          <w:tcPr>
            <w:tcW w:w="817" w:type="dxa"/>
          </w:tcPr>
          <w:p w14:paraId="66B7AC8E" w14:textId="77777777" w:rsidR="00A00AA9" w:rsidRPr="00C7237B" w:rsidRDefault="00A00AA9" w:rsidP="00A00AA9">
            <w:pPr>
              <w:pStyle w:val="af0"/>
              <w:widowControl/>
              <w:numPr>
                <w:ilvl w:val="0"/>
                <w:numId w:val="20"/>
              </w:numPr>
              <w:ind w:firstLineChars="0"/>
              <w:jc w:val="left"/>
              <w:rPr>
                <w:color w:val="000000"/>
                <w:kern w:val="0"/>
                <w:sz w:val="21"/>
                <w:szCs w:val="21"/>
              </w:rPr>
            </w:pPr>
          </w:p>
        </w:tc>
        <w:tc>
          <w:tcPr>
            <w:tcW w:w="6095" w:type="dxa"/>
            <w:vAlign w:val="bottom"/>
          </w:tcPr>
          <w:p w14:paraId="2F63B39B" w14:textId="77777777" w:rsidR="00A00AA9" w:rsidRPr="0052375D" w:rsidRDefault="00A00AA9" w:rsidP="00A00AA9">
            <w:pPr>
              <w:widowControl/>
              <w:jc w:val="left"/>
              <w:rPr>
                <w:color w:val="000000"/>
                <w:kern w:val="0"/>
                <w:sz w:val="21"/>
                <w:szCs w:val="21"/>
              </w:rPr>
            </w:pPr>
            <w:r w:rsidRPr="0052375D">
              <w:rPr>
                <w:color w:val="000000"/>
                <w:kern w:val="0"/>
                <w:sz w:val="21"/>
                <w:szCs w:val="21"/>
              </w:rPr>
              <w:t>2017</w:t>
            </w:r>
            <w:r w:rsidRPr="0052375D">
              <w:rPr>
                <w:color w:val="000000"/>
                <w:kern w:val="0"/>
                <w:sz w:val="21"/>
                <w:szCs w:val="21"/>
              </w:rPr>
              <w:t>年</w:t>
            </w:r>
            <w:r w:rsidRPr="0052375D">
              <w:rPr>
                <w:color w:val="000000"/>
                <w:kern w:val="0"/>
                <w:sz w:val="21"/>
                <w:szCs w:val="21"/>
              </w:rPr>
              <w:t>2</w:t>
            </w:r>
            <w:r w:rsidRPr="0052375D">
              <w:rPr>
                <w:color w:val="000000"/>
                <w:kern w:val="0"/>
                <w:sz w:val="21"/>
                <w:szCs w:val="21"/>
              </w:rPr>
              <w:t>月</w:t>
            </w:r>
            <w:r w:rsidRPr="0052375D">
              <w:rPr>
                <w:color w:val="000000"/>
                <w:kern w:val="0"/>
                <w:sz w:val="21"/>
                <w:szCs w:val="21"/>
              </w:rPr>
              <w:t>WANO</w:t>
            </w:r>
            <w:r w:rsidRPr="0052375D">
              <w:rPr>
                <w:color w:val="000000"/>
                <w:kern w:val="0"/>
                <w:sz w:val="21"/>
                <w:szCs w:val="21"/>
              </w:rPr>
              <w:t>事件筛选</w:t>
            </w:r>
          </w:p>
        </w:tc>
        <w:tc>
          <w:tcPr>
            <w:tcW w:w="1701" w:type="dxa"/>
            <w:vAlign w:val="center"/>
          </w:tcPr>
          <w:p w14:paraId="1EEE09FE" w14:textId="77777777" w:rsidR="00A00AA9" w:rsidRPr="00C7237B" w:rsidRDefault="00A00AA9" w:rsidP="00A00AA9">
            <w:pPr>
              <w:widowControl/>
              <w:jc w:val="left"/>
              <w:rPr>
                <w:color w:val="000000"/>
                <w:kern w:val="0"/>
                <w:sz w:val="21"/>
                <w:szCs w:val="21"/>
              </w:rPr>
            </w:pPr>
            <w:r>
              <w:rPr>
                <w:rFonts w:hint="eastAsia"/>
                <w:color w:val="000000"/>
                <w:kern w:val="0"/>
                <w:sz w:val="21"/>
                <w:szCs w:val="21"/>
              </w:rPr>
              <w:t>2017</w:t>
            </w:r>
            <w:r>
              <w:rPr>
                <w:color w:val="000000"/>
                <w:kern w:val="0"/>
                <w:sz w:val="21"/>
                <w:szCs w:val="21"/>
              </w:rPr>
              <w:t>-05-12</w:t>
            </w:r>
          </w:p>
        </w:tc>
      </w:tr>
      <w:tr w:rsidR="00A00AA9" w:rsidRPr="00822930" w14:paraId="3215259C" w14:textId="77777777" w:rsidTr="006C7626">
        <w:trPr>
          <w:trHeight w:val="454"/>
        </w:trPr>
        <w:tc>
          <w:tcPr>
            <w:tcW w:w="817" w:type="dxa"/>
          </w:tcPr>
          <w:p w14:paraId="433032BF" w14:textId="77777777" w:rsidR="00A00AA9" w:rsidRPr="00C7237B" w:rsidRDefault="00A00AA9" w:rsidP="00A00AA9">
            <w:pPr>
              <w:pStyle w:val="af0"/>
              <w:widowControl/>
              <w:numPr>
                <w:ilvl w:val="0"/>
                <w:numId w:val="20"/>
              </w:numPr>
              <w:ind w:firstLineChars="0"/>
              <w:jc w:val="left"/>
              <w:rPr>
                <w:color w:val="000000"/>
                <w:kern w:val="0"/>
                <w:sz w:val="21"/>
                <w:szCs w:val="21"/>
              </w:rPr>
            </w:pPr>
          </w:p>
        </w:tc>
        <w:tc>
          <w:tcPr>
            <w:tcW w:w="6095" w:type="dxa"/>
            <w:vAlign w:val="bottom"/>
          </w:tcPr>
          <w:p w14:paraId="2B17B4E9" w14:textId="77777777" w:rsidR="00A00AA9" w:rsidRPr="0052375D" w:rsidRDefault="00A00AA9" w:rsidP="00A00AA9">
            <w:pPr>
              <w:widowControl/>
              <w:jc w:val="left"/>
              <w:rPr>
                <w:color w:val="000000"/>
                <w:kern w:val="0"/>
                <w:sz w:val="21"/>
                <w:szCs w:val="21"/>
              </w:rPr>
            </w:pPr>
            <w:r w:rsidRPr="0052375D">
              <w:rPr>
                <w:color w:val="000000"/>
                <w:kern w:val="0"/>
                <w:sz w:val="21"/>
                <w:szCs w:val="21"/>
              </w:rPr>
              <w:t>2017</w:t>
            </w:r>
            <w:r w:rsidRPr="0052375D">
              <w:rPr>
                <w:color w:val="000000"/>
                <w:kern w:val="0"/>
                <w:sz w:val="21"/>
                <w:szCs w:val="21"/>
              </w:rPr>
              <w:t>年</w:t>
            </w:r>
            <w:r w:rsidRPr="0052375D">
              <w:rPr>
                <w:color w:val="000000"/>
                <w:kern w:val="0"/>
                <w:sz w:val="21"/>
                <w:szCs w:val="21"/>
              </w:rPr>
              <w:t>3</w:t>
            </w:r>
            <w:r w:rsidRPr="0052375D">
              <w:rPr>
                <w:color w:val="000000"/>
                <w:kern w:val="0"/>
                <w:sz w:val="21"/>
                <w:szCs w:val="21"/>
              </w:rPr>
              <w:t>月</w:t>
            </w:r>
            <w:r w:rsidRPr="0052375D">
              <w:rPr>
                <w:color w:val="000000"/>
                <w:kern w:val="0"/>
                <w:sz w:val="21"/>
                <w:szCs w:val="21"/>
              </w:rPr>
              <w:t>WANO</w:t>
            </w:r>
            <w:r w:rsidRPr="0052375D">
              <w:rPr>
                <w:color w:val="000000"/>
                <w:kern w:val="0"/>
                <w:sz w:val="21"/>
                <w:szCs w:val="21"/>
              </w:rPr>
              <w:t>事件筛选</w:t>
            </w:r>
          </w:p>
        </w:tc>
        <w:tc>
          <w:tcPr>
            <w:tcW w:w="1701" w:type="dxa"/>
            <w:vAlign w:val="center"/>
          </w:tcPr>
          <w:p w14:paraId="47841B39" w14:textId="77777777" w:rsidR="00A00AA9" w:rsidRPr="00C7237B" w:rsidRDefault="00A00AA9" w:rsidP="00A00AA9">
            <w:pPr>
              <w:widowControl/>
              <w:jc w:val="left"/>
              <w:rPr>
                <w:color w:val="000000"/>
                <w:kern w:val="0"/>
                <w:sz w:val="21"/>
                <w:szCs w:val="21"/>
              </w:rPr>
            </w:pPr>
            <w:r>
              <w:rPr>
                <w:rFonts w:hint="eastAsia"/>
                <w:color w:val="000000"/>
                <w:kern w:val="0"/>
                <w:sz w:val="21"/>
                <w:szCs w:val="21"/>
              </w:rPr>
              <w:t>2017</w:t>
            </w:r>
            <w:r>
              <w:rPr>
                <w:color w:val="000000"/>
                <w:kern w:val="0"/>
                <w:sz w:val="21"/>
                <w:szCs w:val="21"/>
              </w:rPr>
              <w:t>-05-12</w:t>
            </w:r>
          </w:p>
        </w:tc>
      </w:tr>
      <w:tr w:rsidR="004D712F" w:rsidRPr="00822930" w14:paraId="12071D3C" w14:textId="77777777" w:rsidTr="006C7626">
        <w:trPr>
          <w:trHeight w:val="454"/>
        </w:trPr>
        <w:tc>
          <w:tcPr>
            <w:tcW w:w="817" w:type="dxa"/>
          </w:tcPr>
          <w:p w14:paraId="7050AB95" w14:textId="77777777" w:rsidR="004D712F" w:rsidRPr="00C7237B" w:rsidRDefault="004D712F" w:rsidP="00A00AA9">
            <w:pPr>
              <w:pStyle w:val="af0"/>
              <w:widowControl/>
              <w:numPr>
                <w:ilvl w:val="0"/>
                <w:numId w:val="20"/>
              </w:numPr>
              <w:ind w:firstLineChars="0"/>
              <w:jc w:val="left"/>
              <w:rPr>
                <w:color w:val="000000"/>
                <w:kern w:val="0"/>
                <w:sz w:val="21"/>
                <w:szCs w:val="21"/>
              </w:rPr>
            </w:pPr>
          </w:p>
        </w:tc>
        <w:tc>
          <w:tcPr>
            <w:tcW w:w="6095" w:type="dxa"/>
            <w:vAlign w:val="bottom"/>
          </w:tcPr>
          <w:p w14:paraId="61D37221" w14:textId="77777777" w:rsidR="004D712F" w:rsidRPr="0052375D" w:rsidRDefault="004D712F" w:rsidP="00A00AA9">
            <w:pPr>
              <w:widowControl/>
              <w:jc w:val="left"/>
              <w:rPr>
                <w:color w:val="000000"/>
                <w:kern w:val="0"/>
                <w:sz w:val="21"/>
                <w:szCs w:val="21"/>
              </w:rPr>
            </w:pPr>
            <w:r w:rsidRPr="0052375D">
              <w:rPr>
                <w:color w:val="000000"/>
                <w:kern w:val="0"/>
                <w:sz w:val="21"/>
                <w:szCs w:val="21"/>
              </w:rPr>
              <w:t>2017</w:t>
            </w:r>
            <w:r w:rsidRPr="0052375D">
              <w:rPr>
                <w:color w:val="000000"/>
                <w:kern w:val="0"/>
                <w:sz w:val="21"/>
                <w:szCs w:val="21"/>
              </w:rPr>
              <w:t>年</w:t>
            </w:r>
            <w:r w:rsidRPr="0052375D">
              <w:rPr>
                <w:color w:val="000000"/>
                <w:kern w:val="0"/>
                <w:sz w:val="21"/>
                <w:szCs w:val="21"/>
              </w:rPr>
              <w:t>4</w:t>
            </w:r>
            <w:r w:rsidRPr="0052375D">
              <w:rPr>
                <w:color w:val="000000"/>
                <w:kern w:val="0"/>
                <w:sz w:val="21"/>
                <w:szCs w:val="21"/>
              </w:rPr>
              <w:t>月</w:t>
            </w:r>
            <w:r w:rsidRPr="0052375D">
              <w:rPr>
                <w:color w:val="000000"/>
                <w:kern w:val="0"/>
                <w:sz w:val="21"/>
                <w:szCs w:val="21"/>
              </w:rPr>
              <w:t>WANO</w:t>
            </w:r>
            <w:r w:rsidRPr="0052375D">
              <w:rPr>
                <w:color w:val="000000"/>
                <w:kern w:val="0"/>
                <w:sz w:val="21"/>
                <w:szCs w:val="21"/>
              </w:rPr>
              <w:t>事件筛选</w:t>
            </w:r>
          </w:p>
        </w:tc>
        <w:tc>
          <w:tcPr>
            <w:tcW w:w="1701" w:type="dxa"/>
            <w:vAlign w:val="center"/>
          </w:tcPr>
          <w:p w14:paraId="07CE57B3" w14:textId="77777777" w:rsidR="004D712F" w:rsidRPr="004D712F" w:rsidRDefault="004D712F" w:rsidP="00A00AA9">
            <w:pPr>
              <w:widowControl/>
              <w:jc w:val="left"/>
              <w:rPr>
                <w:color w:val="000000"/>
                <w:kern w:val="0"/>
                <w:sz w:val="21"/>
                <w:szCs w:val="21"/>
              </w:rPr>
            </w:pPr>
            <w:r>
              <w:rPr>
                <w:color w:val="000000"/>
                <w:kern w:val="0"/>
                <w:sz w:val="21"/>
                <w:szCs w:val="21"/>
              </w:rPr>
              <w:t>2017</w:t>
            </w:r>
            <w:r>
              <w:rPr>
                <w:rFonts w:hint="eastAsia"/>
                <w:color w:val="000000"/>
                <w:kern w:val="0"/>
                <w:sz w:val="21"/>
                <w:szCs w:val="21"/>
              </w:rPr>
              <w:t>-</w:t>
            </w:r>
            <w:r>
              <w:rPr>
                <w:color w:val="000000"/>
                <w:kern w:val="0"/>
                <w:sz w:val="21"/>
                <w:szCs w:val="21"/>
              </w:rPr>
              <w:t>05</w:t>
            </w:r>
            <w:r>
              <w:rPr>
                <w:rFonts w:hint="eastAsia"/>
                <w:color w:val="000000"/>
                <w:kern w:val="0"/>
                <w:sz w:val="21"/>
                <w:szCs w:val="21"/>
              </w:rPr>
              <w:t>-</w:t>
            </w:r>
            <w:r w:rsidR="0003530D">
              <w:rPr>
                <w:color w:val="000000"/>
                <w:kern w:val="0"/>
                <w:sz w:val="21"/>
                <w:szCs w:val="21"/>
              </w:rPr>
              <w:t>22</w:t>
            </w:r>
          </w:p>
        </w:tc>
      </w:tr>
      <w:tr w:rsidR="004D712F" w:rsidRPr="00822930" w14:paraId="45719BFB" w14:textId="77777777" w:rsidTr="006C7626">
        <w:trPr>
          <w:trHeight w:val="454"/>
        </w:trPr>
        <w:tc>
          <w:tcPr>
            <w:tcW w:w="817" w:type="dxa"/>
          </w:tcPr>
          <w:p w14:paraId="35F94AE8" w14:textId="77777777" w:rsidR="004D712F" w:rsidRPr="00C7237B" w:rsidRDefault="004D712F" w:rsidP="00A00AA9">
            <w:pPr>
              <w:pStyle w:val="af0"/>
              <w:widowControl/>
              <w:numPr>
                <w:ilvl w:val="0"/>
                <w:numId w:val="20"/>
              </w:numPr>
              <w:ind w:firstLineChars="0"/>
              <w:jc w:val="left"/>
              <w:rPr>
                <w:color w:val="000000"/>
                <w:kern w:val="0"/>
                <w:sz w:val="21"/>
                <w:szCs w:val="21"/>
              </w:rPr>
            </w:pPr>
          </w:p>
        </w:tc>
        <w:tc>
          <w:tcPr>
            <w:tcW w:w="6095" w:type="dxa"/>
            <w:vAlign w:val="bottom"/>
          </w:tcPr>
          <w:p w14:paraId="37BB8464" w14:textId="77777777" w:rsidR="004D712F" w:rsidRPr="0052375D" w:rsidRDefault="00AB54E6" w:rsidP="00A00AA9">
            <w:pPr>
              <w:widowControl/>
              <w:jc w:val="left"/>
              <w:rPr>
                <w:color w:val="000000"/>
                <w:kern w:val="0"/>
                <w:sz w:val="21"/>
                <w:szCs w:val="21"/>
              </w:rPr>
            </w:pPr>
            <w:r w:rsidRPr="0052375D">
              <w:rPr>
                <w:color w:val="000000"/>
                <w:kern w:val="0"/>
                <w:sz w:val="21"/>
                <w:szCs w:val="21"/>
              </w:rPr>
              <w:t>2017</w:t>
            </w:r>
            <w:r w:rsidRPr="0052375D">
              <w:rPr>
                <w:color w:val="000000"/>
                <w:kern w:val="0"/>
                <w:sz w:val="21"/>
                <w:szCs w:val="21"/>
              </w:rPr>
              <w:t>年</w:t>
            </w:r>
            <w:r w:rsidRPr="0052375D">
              <w:rPr>
                <w:color w:val="000000"/>
                <w:kern w:val="0"/>
                <w:sz w:val="21"/>
                <w:szCs w:val="21"/>
              </w:rPr>
              <w:t>5</w:t>
            </w:r>
            <w:r w:rsidRPr="0052375D">
              <w:rPr>
                <w:color w:val="000000"/>
                <w:kern w:val="0"/>
                <w:sz w:val="21"/>
                <w:szCs w:val="21"/>
              </w:rPr>
              <w:t>月</w:t>
            </w:r>
            <w:r w:rsidRPr="0052375D">
              <w:rPr>
                <w:color w:val="000000"/>
                <w:kern w:val="0"/>
                <w:sz w:val="21"/>
                <w:szCs w:val="21"/>
              </w:rPr>
              <w:t>WANO</w:t>
            </w:r>
            <w:r w:rsidRPr="0052375D">
              <w:rPr>
                <w:color w:val="000000"/>
                <w:kern w:val="0"/>
                <w:sz w:val="21"/>
                <w:szCs w:val="21"/>
              </w:rPr>
              <w:t>事件筛选</w:t>
            </w:r>
          </w:p>
        </w:tc>
        <w:tc>
          <w:tcPr>
            <w:tcW w:w="1701" w:type="dxa"/>
            <w:vAlign w:val="center"/>
          </w:tcPr>
          <w:p w14:paraId="2FD2CF90" w14:textId="77777777" w:rsidR="004D712F" w:rsidRPr="00AB54E6" w:rsidRDefault="00AB54E6" w:rsidP="00A00AA9">
            <w:pPr>
              <w:widowControl/>
              <w:jc w:val="left"/>
              <w:rPr>
                <w:color w:val="000000"/>
                <w:kern w:val="0"/>
                <w:sz w:val="21"/>
                <w:szCs w:val="21"/>
              </w:rPr>
            </w:pPr>
            <w:r>
              <w:rPr>
                <w:color w:val="000000"/>
                <w:kern w:val="0"/>
                <w:sz w:val="21"/>
                <w:szCs w:val="21"/>
              </w:rPr>
              <w:t>2017-06-20</w:t>
            </w:r>
          </w:p>
        </w:tc>
      </w:tr>
    </w:tbl>
    <w:p w14:paraId="3279CFC4" w14:textId="77777777" w:rsidR="00C7237B" w:rsidRDefault="00C7237B">
      <w:pPr>
        <w:widowControl/>
        <w:jc w:val="left"/>
      </w:pPr>
    </w:p>
    <w:p w14:paraId="0624550B" w14:textId="77777777" w:rsidR="00C7237B" w:rsidRDefault="00C7237B">
      <w:pPr>
        <w:widowControl/>
        <w:jc w:val="left"/>
      </w:pPr>
    </w:p>
    <w:p w14:paraId="3ADF3B5F" w14:textId="77777777" w:rsidR="00C7237B" w:rsidRDefault="00C7237B">
      <w:pPr>
        <w:widowControl/>
        <w:jc w:val="left"/>
      </w:pPr>
    </w:p>
    <w:p w14:paraId="20F58414" w14:textId="77777777" w:rsidR="00EC0709" w:rsidRDefault="007607D7" w:rsidP="007607D7">
      <w:pPr>
        <w:pStyle w:val="1"/>
        <w:snapToGrid w:val="0"/>
        <w:spacing w:before="0" w:after="0" w:line="400" w:lineRule="exact"/>
        <w:rPr>
          <w:szCs w:val="24"/>
        </w:rPr>
      </w:pPr>
      <w:bookmarkStart w:id="325" w:name="_Toc467845926"/>
      <w:r w:rsidRPr="007607D7">
        <w:rPr>
          <w:rFonts w:hint="eastAsia"/>
          <w:sz w:val="24"/>
          <w:szCs w:val="24"/>
        </w:rPr>
        <w:t>3</w:t>
      </w:r>
      <w:r w:rsidR="00CB66D3" w:rsidRPr="00601499">
        <w:rPr>
          <w:rFonts w:hint="eastAsia"/>
          <w:szCs w:val="24"/>
        </w:rPr>
        <w:t xml:space="preserve"> </w:t>
      </w:r>
      <w:bookmarkEnd w:id="59"/>
      <w:bookmarkEnd w:id="60"/>
      <w:bookmarkEnd w:id="61"/>
      <w:bookmarkEnd w:id="62"/>
      <w:bookmarkEnd w:id="63"/>
      <w:bookmarkEnd w:id="64"/>
      <w:bookmarkEnd w:id="65"/>
      <w:r w:rsidR="00EC0709">
        <w:rPr>
          <w:rFonts w:hint="eastAsia"/>
          <w:szCs w:val="24"/>
        </w:rPr>
        <w:t>专题</w:t>
      </w:r>
      <w:r w:rsidR="00EC0709">
        <w:rPr>
          <w:szCs w:val="24"/>
        </w:rPr>
        <w:t>编写</w:t>
      </w:r>
    </w:p>
    <w:p w14:paraId="05D8C192" w14:textId="77777777" w:rsidR="00EC0709" w:rsidRPr="00EC0709" w:rsidRDefault="00EC0709" w:rsidP="00EC0709">
      <w:pPr>
        <w:pStyle w:val="2"/>
      </w:pPr>
      <w:r>
        <w:t>WANO</w:t>
      </w:r>
      <w:r>
        <w:t>专题</w:t>
      </w:r>
    </w:p>
    <w:p w14:paraId="6786AA65" w14:textId="77777777" w:rsidR="00EC0709" w:rsidRDefault="00EC0709" w:rsidP="007607D7">
      <w:pPr>
        <w:pStyle w:val="1"/>
        <w:snapToGrid w:val="0"/>
        <w:spacing w:before="0" w:after="0" w:line="400" w:lineRule="exact"/>
        <w:rPr>
          <w:szCs w:val="24"/>
        </w:rPr>
      </w:pPr>
    </w:p>
    <w:p w14:paraId="3443D2E9" w14:textId="77777777" w:rsidR="00EC0709" w:rsidRDefault="00EC0709" w:rsidP="007607D7">
      <w:pPr>
        <w:pStyle w:val="1"/>
        <w:snapToGrid w:val="0"/>
        <w:spacing w:before="0" w:after="0" w:line="400" w:lineRule="exact"/>
        <w:rPr>
          <w:szCs w:val="24"/>
        </w:rPr>
      </w:pPr>
    </w:p>
    <w:p w14:paraId="28FF15E7" w14:textId="77777777" w:rsidR="00341649" w:rsidRPr="00601499" w:rsidRDefault="00D662A7" w:rsidP="007607D7">
      <w:pPr>
        <w:pStyle w:val="1"/>
        <w:snapToGrid w:val="0"/>
        <w:spacing w:before="0" w:after="0" w:line="400" w:lineRule="exact"/>
        <w:rPr>
          <w:szCs w:val="24"/>
        </w:rPr>
      </w:pPr>
      <w:r w:rsidRPr="00640A7F">
        <w:rPr>
          <w:rFonts w:hint="eastAsia"/>
          <w:sz w:val="24"/>
          <w:szCs w:val="24"/>
        </w:rPr>
        <w:t>其他相关工作</w:t>
      </w:r>
      <w:bookmarkEnd w:id="325"/>
    </w:p>
    <w:p w14:paraId="5CF80FEA" w14:textId="77777777" w:rsidR="00601499" w:rsidRDefault="00D662A7" w:rsidP="00D662A7">
      <w:pPr>
        <w:pStyle w:val="2"/>
        <w:snapToGrid w:val="0"/>
        <w:spacing w:before="0" w:after="0" w:line="400" w:lineRule="exact"/>
      </w:pPr>
      <w:bookmarkStart w:id="326" w:name="_Toc467845927"/>
      <w:r w:rsidRPr="00D662A7">
        <w:rPr>
          <w:rFonts w:ascii="Times New Roman" w:hAnsi="Times New Roman"/>
        </w:rPr>
        <w:t>3.1</w:t>
      </w:r>
      <w:r w:rsidR="006A751D">
        <w:rPr>
          <w:rFonts w:hint="eastAsia"/>
        </w:rPr>
        <w:t>工作组主要邮件</w:t>
      </w:r>
      <w:bookmarkEnd w:id="326"/>
    </w:p>
    <w:p w14:paraId="33876B69" w14:textId="77777777" w:rsidR="002C6C8D" w:rsidRPr="00ED42F4" w:rsidRDefault="00601499" w:rsidP="00601499">
      <w:pPr>
        <w:jc w:val="center"/>
      </w:pPr>
      <w:r w:rsidRPr="00A44482">
        <w:rPr>
          <w:rFonts w:asciiTheme="minorEastAsia" w:eastAsiaTheme="minorEastAsia" w:hAnsiTheme="minorEastAsia" w:hint="eastAsia"/>
        </w:rPr>
        <w:t>表</w:t>
      </w:r>
      <w:r w:rsidR="007607D7" w:rsidRPr="00F71F85">
        <w:rPr>
          <w:rFonts w:eastAsiaTheme="minorEastAsia"/>
        </w:rPr>
        <w:t>3</w:t>
      </w:r>
      <w:r w:rsidRPr="00F71F85">
        <w:rPr>
          <w:rFonts w:eastAsiaTheme="minorEastAsia"/>
        </w:rPr>
        <w:t>-1</w:t>
      </w:r>
      <w:r w:rsidR="006A751D">
        <w:rPr>
          <w:rFonts w:hint="eastAsia"/>
        </w:rPr>
        <w:t>工作组主要邮件</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012"/>
        <w:gridCol w:w="709"/>
        <w:gridCol w:w="4659"/>
        <w:gridCol w:w="1260"/>
      </w:tblGrid>
      <w:tr w:rsidR="000E58A5" w14:paraId="5896488F" w14:textId="77777777" w:rsidTr="00601499">
        <w:trPr>
          <w:trHeight w:val="546"/>
        </w:trPr>
        <w:tc>
          <w:tcPr>
            <w:tcW w:w="720" w:type="dxa"/>
            <w:shd w:val="clear" w:color="auto" w:fill="D6E3BC" w:themeFill="accent3" w:themeFillTint="66"/>
            <w:vAlign w:val="center"/>
          </w:tcPr>
          <w:p w14:paraId="6D306818" w14:textId="77777777"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序号</w:t>
            </w:r>
          </w:p>
        </w:tc>
        <w:tc>
          <w:tcPr>
            <w:tcW w:w="2012" w:type="dxa"/>
            <w:shd w:val="clear" w:color="auto" w:fill="D6E3BC" w:themeFill="accent3" w:themeFillTint="66"/>
            <w:vAlign w:val="center"/>
          </w:tcPr>
          <w:p w14:paraId="75164F76" w14:textId="77777777"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单位</w:t>
            </w:r>
          </w:p>
        </w:tc>
        <w:tc>
          <w:tcPr>
            <w:tcW w:w="709" w:type="dxa"/>
            <w:shd w:val="clear" w:color="auto" w:fill="D6E3BC" w:themeFill="accent3" w:themeFillTint="66"/>
            <w:vAlign w:val="center"/>
          </w:tcPr>
          <w:p w14:paraId="73F34DB0" w14:textId="77777777"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邮件</w:t>
            </w:r>
          </w:p>
        </w:tc>
        <w:tc>
          <w:tcPr>
            <w:tcW w:w="4659" w:type="dxa"/>
            <w:shd w:val="clear" w:color="auto" w:fill="D6E3BC" w:themeFill="accent3" w:themeFillTint="66"/>
            <w:vAlign w:val="center"/>
          </w:tcPr>
          <w:p w14:paraId="57F84176" w14:textId="77777777" w:rsidR="000E58A5" w:rsidRPr="00601499" w:rsidRDefault="000E58A5"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邮件内容</w:t>
            </w:r>
          </w:p>
        </w:tc>
        <w:tc>
          <w:tcPr>
            <w:tcW w:w="1260" w:type="dxa"/>
            <w:shd w:val="clear" w:color="auto" w:fill="D6E3BC" w:themeFill="accent3" w:themeFillTint="66"/>
            <w:vAlign w:val="center"/>
          </w:tcPr>
          <w:p w14:paraId="69F434B1" w14:textId="77777777" w:rsidR="000E58A5" w:rsidRPr="00601499" w:rsidRDefault="00AB29CF" w:rsidP="00FB16FC">
            <w:pPr>
              <w:widowControl/>
              <w:jc w:val="center"/>
              <w:rPr>
                <w:rFonts w:asciiTheme="minorEastAsia" w:eastAsiaTheme="minorEastAsia" w:hAnsiTheme="minorEastAsia" w:cs="Arial"/>
                <w:b/>
                <w:bCs/>
                <w:color w:val="000000"/>
                <w:kern w:val="0"/>
                <w:sz w:val="21"/>
                <w:szCs w:val="21"/>
              </w:rPr>
            </w:pPr>
            <w:r w:rsidRPr="00601499">
              <w:rPr>
                <w:rFonts w:asciiTheme="minorEastAsia" w:eastAsiaTheme="minorEastAsia" w:hAnsiTheme="minorEastAsia" w:cs="Arial" w:hint="eastAsia"/>
                <w:b/>
                <w:bCs/>
                <w:color w:val="000000"/>
                <w:kern w:val="0"/>
                <w:sz w:val="21"/>
                <w:szCs w:val="21"/>
              </w:rPr>
              <w:t>发送</w:t>
            </w:r>
            <w:r w:rsidR="000E58A5" w:rsidRPr="00601499">
              <w:rPr>
                <w:rFonts w:asciiTheme="minorEastAsia" w:eastAsiaTheme="minorEastAsia" w:hAnsiTheme="minorEastAsia" w:cs="Arial" w:hint="eastAsia"/>
                <w:b/>
                <w:bCs/>
                <w:color w:val="000000"/>
                <w:kern w:val="0"/>
                <w:sz w:val="21"/>
                <w:szCs w:val="21"/>
              </w:rPr>
              <w:t>时间</w:t>
            </w:r>
          </w:p>
        </w:tc>
      </w:tr>
      <w:tr w:rsidR="000C486A" w14:paraId="5E5938DF" w14:textId="77777777" w:rsidTr="006A751D">
        <w:tc>
          <w:tcPr>
            <w:tcW w:w="720" w:type="dxa"/>
          </w:tcPr>
          <w:p w14:paraId="186A831F" w14:textId="77777777" w:rsidR="000C486A" w:rsidRPr="008F5CAC" w:rsidRDefault="000C486A" w:rsidP="008F5CAC">
            <w:pPr>
              <w:numPr>
                <w:ilvl w:val="0"/>
                <w:numId w:val="1"/>
              </w:numPr>
              <w:rPr>
                <w:sz w:val="21"/>
                <w:szCs w:val="21"/>
              </w:rPr>
            </w:pPr>
          </w:p>
        </w:tc>
        <w:tc>
          <w:tcPr>
            <w:tcW w:w="2012" w:type="dxa"/>
            <w:vAlign w:val="center"/>
          </w:tcPr>
          <w:p w14:paraId="493508B0" w14:textId="77777777" w:rsidR="000C486A" w:rsidRDefault="007440CC" w:rsidP="00D43D54">
            <w:pPr>
              <w:rPr>
                <w:sz w:val="21"/>
                <w:szCs w:val="21"/>
              </w:rPr>
            </w:pPr>
            <w:r>
              <w:rPr>
                <w:rFonts w:hint="eastAsia"/>
                <w:sz w:val="21"/>
                <w:szCs w:val="21"/>
              </w:rPr>
              <w:t>工作组全体成员单位成员</w:t>
            </w:r>
          </w:p>
        </w:tc>
        <w:tc>
          <w:tcPr>
            <w:tcW w:w="709" w:type="dxa"/>
            <w:vAlign w:val="center"/>
          </w:tcPr>
          <w:p w14:paraId="129B2C45" w14:textId="77777777" w:rsidR="000C486A" w:rsidRDefault="000C486A" w:rsidP="006A751D">
            <w:pPr>
              <w:jc w:val="center"/>
              <w:rPr>
                <w:sz w:val="21"/>
                <w:szCs w:val="21"/>
              </w:rPr>
            </w:pPr>
            <w:r>
              <w:rPr>
                <w:rFonts w:hint="eastAsia"/>
                <w:sz w:val="21"/>
                <w:szCs w:val="21"/>
              </w:rPr>
              <w:t>1</w:t>
            </w:r>
          </w:p>
        </w:tc>
        <w:tc>
          <w:tcPr>
            <w:tcW w:w="4659" w:type="dxa"/>
            <w:vAlign w:val="center"/>
          </w:tcPr>
          <w:p w14:paraId="65FE0EDB" w14:textId="77777777" w:rsidR="000C486A"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核电图情编研期刊2016年第一期框架</w:t>
            </w:r>
            <w:r w:rsidR="000C486A">
              <w:rPr>
                <w:rFonts w:asciiTheme="minorEastAsia" w:eastAsiaTheme="minorEastAsia" w:hAnsiTheme="minorEastAsia" w:hint="eastAsia"/>
                <w:sz w:val="21"/>
                <w:szCs w:val="21"/>
              </w:rPr>
              <w:t>征求意见</w:t>
            </w:r>
          </w:p>
        </w:tc>
        <w:tc>
          <w:tcPr>
            <w:tcW w:w="1260" w:type="dxa"/>
            <w:vAlign w:val="center"/>
          </w:tcPr>
          <w:p w14:paraId="5E8CE5D0" w14:textId="77777777" w:rsidR="000C486A" w:rsidRPr="00F51BC4" w:rsidRDefault="000C486A" w:rsidP="006A751D">
            <w:pPr>
              <w:rPr>
                <w:sz w:val="21"/>
                <w:szCs w:val="21"/>
              </w:rPr>
            </w:pPr>
            <w:r>
              <w:rPr>
                <w:rFonts w:hint="eastAsia"/>
                <w:sz w:val="21"/>
                <w:szCs w:val="21"/>
              </w:rPr>
              <w:t>201</w:t>
            </w:r>
            <w:r w:rsidR="007440CC">
              <w:rPr>
                <w:rFonts w:hint="eastAsia"/>
                <w:sz w:val="21"/>
                <w:szCs w:val="21"/>
              </w:rPr>
              <w:t>6</w:t>
            </w:r>
            <w:r>
              <w:rPr>
                <w:rFonts w:hint="eastAsia"/>
                <w:sz w:val="21"/>
                <w:szCs w:val="21"/>
              </w:rPr>
              <w:t>-</w:t>
            </w:r>
            <w:r w:rsidR="007440CC">
              <w:rPr>
                <w:rFonts w:hint="eastAsia"/>
                <w:sz w:val="21"/>
                <w:szCs w:val="21"/>
              </w:rPr>
              <w:t>05</w:t>
            </w:r>
            <w:r>
              <w:rPr>
                <w:rFonts w:hint="eastAsia"/>
                <w:sz w:val="21"/>
                <w:szCs w:val="21"/>
              </w:rPr>
              <w:t>-</w:t>
            </w:r>
            <w:r w:rsidR="007440CC">
              <w:rPr>
                <w:rFonts w:hint="eastAsia"/>
                <w:sz w:val="21"/>
                <w:szCs w:val="21"/>
              </w:rPr>
              <w:t>20</w:t>
            </w:r>
          </w:p>
        </w:tc>
      </w:tr>
      <w:tr w:rsidR="007440CC" w14:paraId="13ECCD67" w14:textId="77777777" w:rsidTr="006A751D">
        <w:tc>
          <w:tcPr>
            <w:tcW w:w="720" w:type="dxa"/>
          </w:tcPr>
          <w:p w14:paraId="1FE7BAD3" w14:textId="77777777" w:rsidR="007440CC" w:rsidRPr="008F5CAC" w:rsidRDefault="007440CC" w:rsidP="008F5CAC">
            <w:pPr>
              <w:numPr>
                <w:ilvl w:val="0"/>
                <w:numId w:val="1"/>
              </w:numPr>
              <w:rPr>
                <w:sz w:val="21"/>
                <w:szCs w:val="21"/>
              </w:rPr>
            </w:pPr>
          </w:p>
        </w:tc>
        <w:tc>
          <w:tcPr>
            <w:tcW w:w="2012" w:type="dxa"/>
            <w:vAlign w:val="center"/>
          </w:tcPr>
          <w:p w14:paraId="17F6F524" w14:textId="77777777" w:rsidR="007440CC" w:rsidRDefault="007440CC" w:rsidP="007440CC">
            <w:pPr>
              <w:rPr>
                <w:sz w:val="21"/>
                <w:szCs w:val="21"/>
              </w:rPr>
            </w:pPr>
            <w:r>
              <w:rPr>
                <w:rFonts w:hint="eastAsia"/>
                <w:sz w:val="21"/>
                <w:szCs w:val="21"/>
              </w:rPr>
              <w:t>中国核电</w:t>
            </w:r>
            <w:r w:rsidR="00932F16">
              <w:rPr>
                <w:rFonts w:hint="eastAsia"/>
                <w:sz w:val="21"/>
                <w:szCs w:val="21"/>
              </w:rPr>
              <w:t>及</w:t>
            </w:r>
            <w:r>
              <w:rPr>
                <w:rFonts w:hint="eastAsia"/>
                <w:sz w:val="21"/>
                <w:szCs w:val="21"/>
              </w:rPr>
              <w:t>工作组全体成员单位成员</w:t>
            </w:r>
          </w:p>
        </w:tc>
        <w:tc>
          <w:tcPr>
            <w:tcW w:w="709" w:type="dxa"/>
            <w:vAlign w:val="center"/>
          </w:tcPr>
          <w:p w14:paraId="78271A4D" w14:textId="77777777" w:rsidR="007440CC" w:rsidRDefault="006A751D" w:rsidP="006A751D">
            <w:pPr>
              <w:jc w:val="center"/>
              <w:rPr>
                <w:sz w:val="21"/>
                <w:szCs w:val="21"/>
              </w:rPr>
            </w:pPr>
            <w:r>
              <w:rPr>
                <w:rFonts w:hint="eastAsia"/>
                <w:sz w:val="21"/>
                <w:szCs w:val="21"/>
              </w:rPr>
              <w:t>1</w:t>
            </w:r>
          </w:p>
        </w:tc>
        <w:tc>
          <w:tcPr>
            <w:tcW w:w="4659" w:type="dxa"/>
            <w:vAlign w:val="center"/>
          </w:tcPr>
          <w:p w14:paraId="0F28ECF8" w14:textId="77777777" w:rsidR="007440CC"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核电法规便准图情共享工作组会议正式通知</w:t>
            </w:r>
          </w:p>
        </w:tc>
        <w:tc>
          <w:tcPr>
            <w:tcW w:w="1260" w:type="dxa"/>
            <w:vAlign w:val="center"/>
          </w:tcPr>
          <w:p w14:paraId="30179646" w14:textId="77777777" w:rsidR="007440CC" w:rsidRDefault="007440CC" w:rsidP="006A751D">
            <w:pPr>
              <w:rPr>
                <w:sz w:val="21"/>
                <w:szCs w:val="21"/>
              </w:rPr>
            </w:pPr>
            <w:r>
              <w:rPr>
                <w:rFonts w:hint="eastAsia"/>
                <w:sz w:val="21"/>
                <w:szCs w:val="21"/>
              </w:rPr>
              <w:t>2016-06-20</w:t>
            </w:r>
          </w:p>
        </w:tc>
      </w:tr>
      <w:tr w:rsidR="007440CC" w14:paraId="58921BC4" w14:textId="77777777" w:rsidTr="006A751D">
        <w:tc>
          <w:tcPr>
            <w:tcW w:w="720" w:type="dxa"/>
          </w:tcPr>
          <w:p w14:paraId="7E90B750" w14:textId="77777777" w:rsidR="007440CC" w:rsidRPr="008F5CAC" w:rsidRDefault="007440CC" w:rsidP="008F5CAC">
            <w:pPr>
              <w:numPr>
                <w:ilvl w:val="0"/>
                <w:numId w:val="1"/>
              </w:numPr>
              <w:rPr>
                <w:sz w:val="21"/>
                <w:szCs w:val="21"/>
              </w:rPr>
            </w:pPr>
          </w:p>
        </w:tc>
        <w:tc>
          <w:tcPr>
            <w:tcW w:w="2012" w:type="dxa"/>
            <w:vAlign w:val="center"/>
          </w:tcPr>
          <w:p w14:paraId="10D58288" w14:textId="77777777" w:rsidR="007440CC" w:rsidRDefault="007440CC" w:rsidP="007440CC">
            <w:pPr>
              <w:rPr>
                <w:sz w:val="21"/>
                <w:szCs w:val="21"/>
              </w:rPr>
            </w:pPr>
            <w:r>
              <w:rPr>
                <w:rFonts w:hint="eastAsia"/>
                <w:sz w:val="21"/>
                <w:szCs w:val="21"/>
              </w:rPr>
              <w:t>中国核电及工作组全体成员单位成员</w:t>
            </w:r>
          </w:p>
        </w:tc>
        <w:tc>
          <w:tcPr>
            <w:tcW w:w="709" w:type="dxa"/>
            <w:vAlign w:val="center"/>
          </w:tcPr>
          <w:p w14:paraId="69FD68A8" w14:textId="77777777" w:rsidR="007440CC" w:rsidRDefault="006A751D" w:rsidP="006A751D">
            <w:pPr>
              <w:jc w:val="center"/>
              <w:rPr>
                <w:sz w:val="21"/>
                <w:szCs w:val="21"/>
              </w:rPr>
            </w:pPr>
            <w:r>
              <w:rPr>
                <w:rFonts w:hint="eastAsia"/>
                <w:sz w:val="21"/>
                <w:szCs w:val="21"/>
              </w:rPr>
              <w:t>1</w:t>
            </w:r>
          </w:p>
        </w:tc>
        <w:tc>
          <w:tcPr>
            <w:tcW w:w="4659" w:type="dxa"/>
            <w:vAlign w:val="center"/>
          </w:tcPr>
          <w:p w14:paraId="39A4D949" w14:textId="77777777" w:rsidR="007440CC"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核电法规便准图情共享工作组会议纪要</w:t>
            </w:r>
          </w:p>
        </w:tc>
        <w:tc>
          <w:tcPr>
            <w:tcW w:w="1260" w:type="dxa"/>
            <w:vAlign w:val="center"/>
          </w:tcPr>
          <w:p w14:paraId="0430A0B6" w14:textId="77777777" w:rsidR="007440CC" w:rsidRDefault="007440CC" w:rsidP="006A751D">
            <w:pPr>
              <w:rPr>
                <w:sz w:val="21"/>
                <w:szCs w:val="21"/>
              </w:rPr>
            </w:pPr>
            <w:r>
              <w:rPr>
                <w:rFonts w:hint="eastAsia"/>
                <w:sz w:val="21"/>
                <w:szCs w:val="21"/>
              </w:rPr>
              <w:t>2016-07-11</w:t>
            </w:r>
          </w:p>
        </w:tc>
      </w:tr>
      <w:tr w:rsidR="007440CC" w14:paraId="6ACD6CF9" w14:textId="77777777" w:rsidTr="006A751D">
        <w:tc>
          <w:tcPr>
            <w:tcW w:w="720" w:type="dxa"/>
          </w:tcPr>
          <w:p w14:paraId="78400A23" w14:textId="77777777" w:rsidR="007440CC" w:rsidRPr="008F5CAC" w:rsidRDefault="007440CC" w:rsidP="008F5CAC">
            <w:pPr>
              <w:numPr>
                <w:ilvl w:val="0"/>
                <w:numId w:val="1"/>
              </w:numPr>
              <w:rPr>
                <w:sz w:val="21"/>
                <w:szCs w:val="21"/>
              </w:rPr>
            </w:pPr>
          </w:p>
        </w:tc>
        <w:tc>
          <w:tcPr>
            <w:tcW w:w="2012" w:type="dxa"/>
            <w:vAlign w:val="center"/>
          </w:tcPr>
          <w:p w14:paraId="4BD1DC0C" w14:textId="77777777" w:rsidR="007440CC" w:rsidRDefault="007440CC" w:rsidP="00D43D54">
            <w:pPr>
              <w:rPr>
                <w:sz w:val="21"/>
                <w:szCs w:val="21"/>
              </w:rPr>
            </w:pPr>
            <w:r>
              <w:rPr>
                <w:rFonts w:hint="eastAsia"/>
                <w:sz w:val="21"/>
                <w:szCs w:val="21"/>
              </w:rPr>
              <w:t>工作组全体成员单位成员</w:t>
            </w:r>
          </w:p>
        </w:tc>
        <w:tc>
          <w:tcPr>
            <w:tcW w:w="709" w:type="dxa"/>
            <w:vAlign w:val="center"/>
          </w:tcPr>
          <w:p w14:paraId="4CF39199" w14:textId="77777777" w:rsidR="007440CC" w:rsidRDefault="007440CC" w:rsidP="006A751D">
            <w:pPr>
              <w:jc w:val="center"/>
              <w:rPr>
                <w:sz w:val="21"/>
                <w:szCs w:val="21"/>
              </w:rPr>
            </w:pPr>
            <w:r>
              <w:rPr>
                <w:rFonts w:hint="eastAsia"/>
                <w:sz w:val="21"/>
                <w:szCs w:val="21"/>
              </w:rPr>
              <w:t>1</w:t>
            </w:r>
          </w:p>
        </w:tc>
        <w:tc>
          <w:tcPr>
            <w:tcW w:w="4659" w:type="dxa"/>
            <w:vAlign w:val="center"/>
          </w:tcPr>
          <w:p w14:paraId="3725813C" w14:textId="77777777"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核电图情编研期刊2016年第一期，初稿</w:t>
            </w:r>
            <w:r w:rsidR="006A751D">
              <w:rPr>
                <w:rFonts w:asciiTheme="minorEastAsia" w:eastAsiaTheme="minorEastAsia" w:hAnsiTheme="minorEastAsia" w:hint="eastAsia"/>
                <w:sz w:val="21"/>
                <w:szCs w:val="21"/>
              </w:rPr>
              <w:t>的审核</w:t>
            </w:r>
          </w:p>
        </w:tc>
        <w:tc>
          <w:tcPr>
            <w:tcW w:w="1260" w:type="dxa"/>
            <w:vAlign w:val="center"/>
          </w:tcPr>
          <w:p w14:paraId="34DBAECB" w14:textId="77777777" w:rsidR="007440CC" w:rsidRPr="00F51BC4" w:rsidRDefault="007440CC" w:rsidP="006A751D">
            <w:pPr>
              <w:rPr>
                <w:sz w:val="21"/>
                <w:szCs w:val="21"/>
              </w:rPr>
            </w:pPr>
            <w:r>
              <w:rPr>
                <w:rFonts w:hint="eastAsia"/>
                <w:sz w:val="21"/>
                <w:szCs w:val="21"/>
              </w:rPr>
              <w:t>2016-07-11</w:t>
            </w:r>
          </w:p>
        </w:tc>
      </w:tr>
      <w:tr w:rsidR="007440CC" w14:paraId="110E7326" w14:textId="77777777" w:rsidTr="006A751D">
        <w:tc>
          <w:tcPr>
            <w:tcW w:w="720" w:type="dxa"/>
          </w:tcPr>
          <w:p w14:paraId="65DA7461" w14:textId="77777777" w:rsidR="007440CC" w:rsidRPr="008F5CAC" w:rsidRDefault="007440CC" w:rsidP="008F5CAC">
            <w:pPr>
              <w:numPr>
                <w:ilvl w:val="0"/>
                <w:numId w:val="1"/>
              </w:numPr>
              <w:rPr>
                <w:sz w:val="21"/>
                <w:szCs w:val="21"/>
              </w:rPr>
            </w:pPr>
          </w:p>
        </w:tc>
        <w:tc>
          <w:tcPr>
            <w:tcW w:w="2012" w:type="dxa"/>
            <w:vAlign w:val="center"/>
          </w:tcPr>
          <w:p w14:paraId="08AFAB0C" w14:textId="77777777" w:rsidR="007440CC" w:rsidRDefault="007440CC" w:rsidP="00D43D54">
            <w:pPr>
              <w:rPr>
                <w:sz w:val="21"/>
                <w:szCs w:val="21"/>
              </w:rPr>
            </w:pPr>
            <w:r>
              <w:rPr>
                <w:rFonts w:hint="eastAsia"/>
                <w:sz w:val="21"/>
                <w:szCs w:val="21"/>
              </w:rPr>
              <w:t>工作组全体成员单位成员</w:t>
            </w:r>
          </w:p>
        </w:tc>
        <w:tc>
          <w:tcPr>
            <w:tcW w:w="709" w:type="dxa"/>
            <w:vAlign w:val="center"/>
          </w:tcPr>
          <w:p w14:paraId="56419DDC" w14:textId="77777777" w:rsidR="007440CC" w:rsidRDefault="006A751D" w:rsidP="006A751D">
            <w:pPr>
              <w:jc w:val="center"/>
              <w:rPr>
                <w:sz w:val="21"/>
                <w:szCs w:val="21"/>
              </w:rPr>
            </w:pPr>
            <w:r>
              <w:rPr>
                <w:rFonts w:hint="eastAsia"/>
                <w:sz w:val="21"/>
                <w:szCs w:val="21"/>
              </w:rPr>
              <w:t>1</w:t>
            </w:r>
          </w:p>
        </w:tc>
        <w:tc>
          <w:tcPr>
            <w:tcW w:w="4659" w:type="dxa"/>
            <w:vAlign w:val="center"/>
          </w:tcPr>
          <w:p w14:paraId="2E51EB19" w14:textId="77777777"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核电图情编研期刊2016年第一期，</w:t>
            </w:r>
            <w:r w:rsidR="006A751D">
              <w:rPr>
                <w:rFonts w:asciiTheme="minorEastAsia" w:eastAsiaTheme="minorEastAsia" w:hAnsiTheme="minorEastAsia" w:hint="eastAsia"/>
                <w:sz w:val="21"/>
                <w:szCs w:val="21"/>
              </w:rPr>
              <w:t>再次确认</w:t>
            </w:r>
            <w:r>
              <w:rPr>
                <w:rFonts w:asciiTheme="minorEastAsia" w:eastAsiaTheme="minorEastAsia" w:hAnsiTheme="minorEastAsia" w:hint="eastAsia"/>
                <w:sz w:val="21"/>
                <w:szCs w:val="21"/>
              </w:rPr>
              <w:t>初稿</w:t>
            </w:r>
            <w:r w:rsidR="006A751D">
              <w:rPr>
                <w:rFonts w:asciiTheme="minorEastAsia" w:eastAsiaTheme="minorEastAsia" w:hAnsiTheme="minorEastAsia" w:hint="eastAsia"/>
                <w:sz w:val="21"/>
                <w:szCs w:val="21"/>
              </w:rPr>
              <w:t>审核</w:t>
            </w:r>
            <w:r>
              <w:rPr>
                <w:rFonts w:asciiTheme="minorEastAsia" w:eastAsiaTheme="minorEastAsia" w:hAnsiTheme="minorEastAsia" w:hint="eastAsia"/>
                <w:sz w:val="21"/>
                <w:szCs w:val="21"/>
              </w:rPr>
              <w:t>意见</w:t>
            </w:r>
          </w:p>
        </w:tc>
        <w:tc>
          <w:tcPr>
            <w:tcW w:w="1260" w:type="dxa"/>
            <w:vAlign w:val="center"/>
          </w:tcPr>
          <w:p w14:paraId="17B4E052" w14:textId="77777777" w:rsidR="007440CC" w:rsidRPr="00F51BC4" w:rsidRDefault="007440CC" w:rsidP="006A751D">
            <w:pPr>
              <w:rPr>
                <w:sz w:val="21"/>
                <w:szCs w:val="21"/>
              </w:rPr>
            </w:pPr>
            <w:r>
              <w:rPr>
                <w:rFonts w:hint="eastAsia"/>
                <w:sz w:val="21"/>
                <w:szCs w:val="21"/>
              </w:rPr>
              <w:t>2016-07-15</w:t>
            </w:r>
          </w:p>
        </w:tc>
      </w:tr>
      <w:tr w:rsidR="006A751D" w14:paraId="0D4CE132" w14:textId="77777777" w:rsidTr="006A751D">
        <w:tc>
          <w:tcPr>
            <w:tcW w:w="720" w:type="dxa"/>
          </w:tcPr>
          <w:p w14:paraId="7264259C" w14:textId="77777777" w:rsidR="006A751D" w:rsidRPr="008F5CAC" w:rsidRDefault="006A751D" w:rsidP="008F5CAC">
            <w:pPr>
              <w:numPr>
                <w:ilvl w:val="0"/>
                <w:numId w:val="1"/>
              </w:numPr>
              <w:rPr>
                <w:sz w:val="21"/>
                <w:szCs w:val="21"/>
              </w:rPr>
            </w:pPr>
          </w:p>
        </w:tc>
        <w:tc>
          <w:tcPr>
            <w:tcW w:w="2012" w:type="dxa"/>
            <w:vAlign w:val="center"/>
          </w:tcPr>
          <w:p w14:paraId="0703C358" w14:textId="77777777" w:rsidR="006A751D" w:rsidRDefault="006A751D" w:rsidP="007440CC">
            <w:pPr>
              <w:rPr>
                <w:sz w:val="21"/>
                <w:szCs w:val="21"/>
              </w:rPr>
            </w:pPr>
            <w:r>
              <w:rPr>
                <w:rFonts w:hint="eastAsia"/>
                <w:sz w:val="21"/>
                <w:szCs w:val="21"/>
              </w:rPr>
              <w:t>工作组全体成员单位成员</w:t>
            </w:r>
          </w:p>
        </w:tc>
        <w:tc>
          <w:tcPr>
            <w:tcW w:w="709" w:type="dxa"/>
            <w:vAlign w:val="center"/>
          </w:tcPr>
          <w:p w14:paraId="3669A936" w14:textId="77777777" w:rsidR="006A751D" w:rsidRDefault="006A751D" w:rsidP="006A751D">
            <w:pPr>
              <w:jc w:val="center"/>
              <w:rPr>
                <w:sz w:val="21"/>
                <w:szCs w:val="21"/>
              </w:rPr>
            </w:pPr>
            <w:r>
              <w:rPr>
                <w:rFonts w:hint="eastAsia"/>
                <w:sz w:val="21"/>
                <w:szCs w:val="21"/>
              </w:rPr>
              <w:t>1</w:t>
            </w:r>
          </w:p>
        </w:tc>
        <w:tc>
          <w:tcPr>
            <w:tcW w:w="4659" w:type="dxa"/>
            <w:vAlign w:val="center"/>
          </w:tcPr>
          <w:p w14:paraId="0E8D56D6" w14:textId="77777777" w:rsidR="006A751D" w:rsidRDefault="006A751D"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图情资源的收集</w:t>
            </w:r>
          </w:p>
        </w:tc>
        <w:tc>
          <w:tcPr>
            <w:tcW w:w="1260" w:type="dxa"/>
            <w:vAlign w:val="center"/>
          </w:tcPr>
          <w:p w14:paraId="5F48F787" w14:textId="77777777" w:rsidR="006A751D" w:rsidRDefault="006A751D" w:rsidP="006A751D">
            <w:pPr>
              <w:rPr>
                <w:sz w:val="21"/>
                <w:szCs w:val="21"/>
              </w:rPr>
            </w:pPr>
            <w:r>
              <w:rPr>
                <w:rFonts w:hint="eastAsia"/>
                <w:sz w:val="21"/>
                <w:szCs w:val="21"/>
              </w:rPr>
              <w:t>2016-09-09</w:t>
            </w:r>
          </w:p>
        </w:tc>
      </w:tr>
      <w:tr w:rsidR="007440CC" w14:paraId="0CD0756F" w14:textId="77777777" w:rsidTr="006A751D">
        <w:tc>
          <w:tcPr>
            <w:tcW w:w="720" w:type="dxa"/>
          </w:tcPr>
          <w:p w14:paraId="5967E4E6" w14:textId="77777777" w:rsidR="007440CC" w:rsidRPr="008F5CAC" w:rsidRDefault="007440CC" w:rsidP="008F5CAC">
            <w:pPr>
              <w:numPr>
                <w:ilvl w:val="0"/>
                <w:numId w:val="1"/>
              </w:numPr>
              <w:rPr>
                <w:sz w:val="21"/>
                <w:szCs w:val="21"/>
              </w:rPr>
            </w:pPr>
          </w:p>
        </w:tc>
        <w:tc>
          <w:tcPr>
            <w:tcW w:w="2012" w:type="dxa"/>
            <w:vAlign w:val="center"/>
          </w:tcPr>
          <w:p w14:paraId="01C52C11" w14:textId="77777777" w:rsidR="007440CC" w:rsidRDefault="007440CC" w:rsidP="007440CC">
            <w:pPr>
              <w:rPr>
                <w:sz w:val="21"/>
                <w:szCs w:val="21"/>
              </w:rPr>
            </w:pPr>
            <w:r>
              <w:rPr>
                <w:rFonts w:hint="eastAsia"/>
                <w:sz w:val="21"/>
                <w:szCs w:val="21"/>
              </w:rPr>
              <w:t>工作组全体成员单位成员</w:t>
            </w:r>
          </w:p>
        </w:tc>
        <w:tc>
          <w:tcPr>
            <w:tcW w:w="709" w:type="dxa"/>
            <w:vAlign w:val="center"/>
          </w:tcPr>
          <w:p w14:paraId="043839DB" w14:textId="77777777" w:rsidR="007440CC" w:rsidRDefault="006A751D" w:rsidP="006A751D">
            <w:pPr>
              <w:jc w:val="center"/>
              <w:rPr>
                <w:sz w:val="21"/>
                <w:szCs w:val="21"/>
              </w:rPr>
            </w:pPr>
            <w:r>
              <w:rPr>
                <w:rFonts w:hint="eastAsia"/>
                <w:sz w:val="21"/>
                <w:szCs w:val="21"/>
              </w:rPr>
              <w:t>1</w:t>
            </w:r>
          </w:p>
        </w:tc>
        <w:tc>
          <w:tcPr>
            <w:tcW w:w="4659" w:type="dxa"/>
            <w:vAlign w:val="center"/>
          </w:tcPr>
          <w:p w14:paraId="7C104A71" w14:textId="77777777"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发送第二期编研报告，美化设计，征求意见</w:t>
            </w:r>
          </w:p>
        </w:tc>
        <w:tc>
          <w:tcPr>
            <w:tcW w:w="1260" w:type="dxa"/>
            <w:vAlign w:val="center"/>
          </w:tcPr>
          <w:p w14:paraId="1804D79E" w14:textId="77777777" w:rsidR="007440CC" w:rsidRPr="00F51BC4" w:rsidRDefault="007440CC" w:rsidP="006A751D">
            <w:pPr>
              <w:rPr>
                <w:sz w:val="21"/>
                <w:szCs w:val="21"/>
              </w:rPr>
            </w:pPr>
            <w:r>
              <w:rPr>
                <w:rFonts w:hint="eastAsia"/>
                <w:sz w:val="21"/>
                <w:szCs w:val="21"/>
              </w:rPr>
              <w:t>2015-10-29</w:t>
            </w:r>
          </w:p>
        </w:tc>
      </w:tr>
      <w:tr w:rsidR="007440CC" w14:paraId="533F73B5" w14:textId="77777777" w:rsidTr="006A751D">
        <w:tc>
          <w:tcPr>
            <w:tcW w:w="720" w:type="dxa"/>
          </w:tcPr>
          <w:p w14:paraId="3435DD2B" w14:textId="77777777" w:rsidR="007440CC" w:rsidRPr="008F5CAC" w:rsidRDefault="007440CC" w:rsidP="008F5CAC">
            <w:pPr>
              <w:numPr>
                <w:ilvl w:val="0"/>
                <w:numId w:val="1"/>
              </w:numPr>
              <w:rPr>
                <w:sz w:val="21"/>
                <w:szCs w:val="21"/>
              </w:rPr>
            </w:pPr>
          </w:p>
        </w:tc>
        <w:tc>
          <w:tcPr>
            <w:tcW w:w="2012" w:type="dxa"/>
            <w:vAlign w:val="center"/>
          </w:tcPr>
          <w:p w14:paraId="11729D28" w14:textId="77777777" w:rsidR="007440CC" w:rsidRDefault="007440CC" w:rsidP="00D43D54">
            <w:pPr>
              <w:rPr>
                <w:sz w:val="21"/>
                <w:szCs w:val="21"/>
              </w:rPr>
            </w:pPr>
            <w:r>
              <w:rPr>
                <w:rFonts w:hint="eastAsia"/>
                <w:sz w:val="21"/>
                <w:szCs w:val="21"/>
              </w:rPr>
              <w:t>工作组全体成员单位成员</w:t>
            </w:r>
          </w:p>
        </w:tc>
        <w:tc>
          <w:tcPr>
            <w:tcW w:w="709" w:type="dxa"/>
            <w:vAlign w:val="center"/>
          </w:tcPr>
          <w:p w14:paraId="7503B589" w14:textId="77777777" w:rsidR="007440CC" w:rsidRDefault="006A751D" w:rsidP="006A751D">
            <w:pPr>
              <w:jc w:val="center"/>
              <w:rPr>
                <w:sz w:val="21"/>
                <w:szCs w:val="21"/>
              </w:rPr>
            </w:pPr>
            <w:r>
              <w:rPr>
                <w:rFonts w:hint="eastAsia"/>
                <w:sz w:val="21"/>
                <w:szCs w:val="21"/>
              </w:rPr>
              <w:t>1</w:t>
            </w:r>
          </w:p>
        </w:tc>
        <w:tc>
          <w:tcPr>
            <w:tcW w:w="4659" w:type="dxa"/>
            <w:vAlign w:val="center"/>
          </w:tcPr>
          <w:p w14:paraId="2A5836D7" w14:textId="77777777" w:rsidR="007440CC" w:rsidRPr="00601499" w:rsidRDefault="007440CC"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核电图情编研期刊2016年第二期框架征求意见</w:t>
            </w:r>
          </w:p>
        </w:tc>
        <w:tc>
          <w:tcPr>
            <w:tcW w:w="1260" w:type="dxa"/>
            <w:vAlign w:val="center"/>
          </w:tcPr>
          <w:p w14:paraId="153CA981" w14:textId="77777777" w:rsidR="007440CC" w:rsidRPr="00F51BC4" w:rsidRDefault="007440CC" w:rsidP="006A751D">
            <w:pPr>
              <w:rPr>
                <w:sz w:val="21"/>
                <w:szCs w:val="21"/>
              </w:rPr>
            </w:pPr>
            <w:r>
              <w:rPr>
                <w:rFonts w:hint="eastAsia"/>
                <w:sz w:val="21"/>
                <w:szCs w:val="21"/>
              </w:rPr>
              <w:t>2016-10-08</w:t>
            </w:r>
          </w:p>
        </w:tc>
      </w:tr>
      <w:tr w:rsidR="006A751D" w14:paraId="55F232DF" w14:textId="77777777" w:rsidTr="006A751D">
        <w:tc>
          <w:tcPr>
            <w:tcW w:w="720" w:type="dxa"/>
          </w:tcPr>
          <w:p w14:paraId="4446C949" w14:textId="77777777" w:rsidR="006A751D" w:rsidRPr="008F5CAC" w:rsidRDefault="006A751D" w:rsidP="008F5CAC">
            <w:pPr>
              <w:numPr>
                <w:ilvl w:val="0"/>
                <w:numId w:val="1"/>
              </w:numPr>
              <w:rPr>
                <w:sz w:val="21"/>
                <w:szCs w:val="21"/>
              </w:rPr>
            </w:pPr>
          </w:p>
        </w:tc>
        <w:tc>
          <w:tcPr>
            <w:tcW w:w="2012" w:type="dxa"/>
            <w:vAlign w:val="center"/>
          </w:tcPr>
          <w:p w14:paraId="6AA4C9E3" w14:textId="77777777" w:rsidR="006A751D" w:rsidRDefault="006A751D" w:rsidP="00551E2B">
            <w:pPr>
              <w:rPr>
                <w:sz w:val="21"/>
                <w:szCs w:val="21"/>
              </w:rPr>
            </w:pPr>
            <w:r>
              <w:rPr>
                <w:rFonts w:hint="eastAsia"/>
                <w:sz w:val="21"/>
                <w:szCs w:val="21"/>
              </w:rPr>
              <w:t>工作组全体成员单位成员</w:t>
            </w:r>
          </w:p>
        </w:tc>
        <w:tc>
          <w:tcPr>
            <w:tcW w:w="709" w:type="dxa"/>
            <w:vAlign w:val="center"/>
          </w:tcPr>
          <w:p w14:paraId="4EE1F789" w14:textId="77777777" w:rsidR="006A751D" w:rsidRDefault="006A751D" w:rsidP="006A751D">
            <w:pPr>
              <w:jc w:val="center"/>
              <w:rPr>
                <w:sz w:val="21"/>
                <w:szCs w:val="21"/>
              </w:rPr>
            </w:pPr>
            <w:r>
              <w:rPr>
                <w:rFonts w:hint="eastAsia"/>
                <w:sz w:val="21"/>
                <w:szCs w:val="21"/>
              </w:rPr>
              <w:t>1</w:t>
            </w:r>
          </w:p>
        </w:tc>
        <w:tc>
          <w:tcPr>
            <w:tcW w:w="4659" w:type="dxa"/>
            <w:vAlign w:val="center"/>
          </w:tcPr>
          <w:p w14:paraId="4DE21617" w14:textId="77777777" w:rsidR="006A751D" w:rsidRPr="00601499" w:rsidRDefault="006A751D" w:rsidP="006A751D">
            <w:pPr>
              <w:rPr>
                <w:rFonts w:asciiTheme="minorEastAsia" w:eastAsiaTheme="minorEastAsia" w:hAnsiTheme="minorEastAsia"/>
                <w:sz w:val="21"/>
                <w:szCs w:val="21"/>
              </w:rPr>
            </w:pPr>
            <w:r>
              <w:rPr>
                <w:rFonts w:asciiTheme="minorEastAsia" w:eastAsiaTheme="minorEastAsia" w:hAnsiTheme="minorEastAsia" w:hint="eastAsia"/>
                <w:sz w:val="21"/>
                <w:szCs w:val="21"/>
              </w:rPr>
              <w:t>核电图情编研期刊2016年第二期，初稿审核</w:t>
            </w:r>
          </w:p>
        </w:tc>
        <w:tc>
          <w:tcPr>
            <w:tcW w:w="1260" w:type="dxa"/>
            <w:vAlign w:val="center"/>
          </w:tcPr>
          <w:p w14:paraId="75764998" w14:textId="77777777" w:rsidR="006A751D" w:rsidRPr="00F51BC4" w:rsidRDefault="006A751D" w:rsidP="006A751D">
            <w:pPr>
              <w:rPr>
                <w:sz w:val="21"/>
                <w:szCs w:val="21"/>
              </w:rPr>
            </w:pPr>
            <w:r>
              <w:rPr>
                <w:rFonts w:hint="eastAsia"/>
                <w:sz w:val="21"/>
                <w:szCs w:val="21"/>
              </w:rPr>
              <w:t>2016-10-08</w:t>
            </w:r>
          </w:p>
        </w:tc>
      </w:tr>
    </w:tbl>
    <w:p w14:paraId="47966928" w14:textId="77777777" w:rsidR="0058600B" w:rsidRDefault="0058600B" w:rsidP="00601499">
      <w:pPr>
        <w:rPr>
          <w:rFonts w:ascii="宋体" w:hAnsi="宋体"/>
          <w:szCs w:val="24"/>
        </w:rPr>
      </w:pPr>
    </w:p>
    <w:p w14:paraId="704CFCB1" w14:textId="77777777" w:rsidR="0058600B" w:rsidRDefault="0058600B">
      <w:pPr>
        <w:widowControl/>
        <w:jc w:val="left"/>
        <w:rPr>
          <w:rFonts w:ascii="宋体" w:hAnsi="宋体"/>
          <w:szCs w:val="24"/>
        </w:rPr>
      </w:pPr>
      <w:r>
        <w:rPr>
          <w:rFonts w:ascii="宋体" w:hAnsi="宋体"/>
          <w:szCs w:val="24"/>
        </w:rPr>
        <w:br w:type="page"/>
      </w:r>
    </w:p>
    <w:p w14:paraId="54871859" w14:textId="77777777" w:rsidR="00B64F02" w:rsidRDefault="00D662A7" w:rsidP="00F962AE">
      <w:pPr>
        <w:pStyle w:val="2"/>
        <w:tabs>
          <w:tab w:val="left" w:pos="426"/>
        </w:tabs>
        <w:rPr>
          <w:rFonts w:ascii="宋体" w:hAnsi="宋体"/>
          <w:szCs w:val="24"/>
        </w:rPr>
      </w:pPr>
      <w:bookmarkStart w:id="327" w:name="_Toc467845928"/>
      <w:r>
        <w:rPr>
          <w:rFonts w:ascii="Times New Roman" w:hAnsi="Times New Roman" w:hint="eastAsia"/>
        </w:rPr>
        <w:lastRenderedPageBreak/>
        <w:t>3</w:t>
      </w:r>
      <w:r w:rsidR="0058600B" w:rsidRPr="002B59AF">
        <w:rPr>
          <w:rFonts w:ascii="Times New Roman" w:hAnsi="Times New Roman"/>
        </w:rPr>
        <w:t>.</w:t>
      </w:r>
      <w:r>
        <w:rPr>
          <w:rFonts w:ascii="Times New Roman" w:hAnsi="Times New Roman" w:hint="eastAsia"/>
        </w:rPr>
        <w:t>2</w:t>
      </w:r>
      <w:r w:rsidR="0058600B" w:rsidRPr="007607D7">
        <w:rPr>
          <w:rFonts w:ascii="宋体" w:hAnsi="宋体" w:hint="eastAsia"/>
          <w:szCs w:val="24"/>
        </w:rPr>
        <w:t>相关标准</w:t>
      </w:r>
      <w:r w:rsidR="0058600B">
        <w:rPr>
          <w:rFonts w:ascii="宋体" w:hAnsi="宋体" w:hint="eastAsia"/>
          <w:szCs w:val="24"/>
        </w:rPr>
        <w:t>动态</w:t>
      </w:r>
      <w:bookmarkEnd w:id="327"/>
    </w:p>
    <w:p w14:paraId="5DBDE685" w14:textId="77777777" w:rsidR="00D562BD" w:rsidRPr="00D562BD" w:rsidRDefault="00D562BD" w:rsidP="00D562BD">
      <w:r>
        <w:rPr>
          <w:rFonts w:hint="eastAsia"/>
        </w:rPr>
        <w:t xml:space="preserve">   </w:t>
      </w:r>
      <w:r w:rsidR="002523CE">
        <w:rPr>
          <w:rFonts w:hint="eastAsia"/>
        </w:rPr>
        <w:t>该部分</w:t>
      </w:r>
      <w:r w:rsidR="00D662A7">
        <w:rPr>
          <w:rFonts w:hint="eastAsia"/>
        </w:rPr>
        <w:t>行业</w:t>
      </w:r>
      <w:r>
        <w:rPr>
          <w:rFonts w:hint="eastAsia"/>
        </w:rPr>
        <w:t>标准</w:t>
      </w:r>
      <w:r w:rsidR="00F962AE">
        <w:rPr>
          <w:rFonts w:hint="eastAsia"/>
        </w:rPr>
        <w:t>动态是跟踪</w:t>
      </w:r>
      <w:r w:rsidR="002523CE">
        <w:rPr>
          <w:rFonts w:hint="eastAsia"/>
        </w:rPr>
        <w:t>201</w:t>
      </w:r>
      <w:r w:rsidR="00071566">
        <w:rPr>
          <w:rFonts w:hint="eastAsia"/>
        </w:rPr>
        <w:t>7</w:t>
      </w:r>
      <w:r w:rsidR="002523CE">
        <w:rPr>
          <w:rFonts w:hint="eastAsia"/>
        </w:rPr>
        <w:t>年</w:t>
      </w:r>
      <w:r w:rsidR="00115526">
        <w:rPr>
          <w:rFonts w:hint="eastAsia"/>
        </w:rPr>
        <w:t>国家能源局</w:t>
      </w:r>
      <w:r w:rsidR="00071566">
        <w:rPr>
          <w:rFonts w:hint="eastAsia"/>
        </w:rPr>
        <w:t>批准</w:t>
      </w:r>
      <w:r w:rsidR="00F962AE">
        <w:rPr>
          <w:rFonts w:hint="eastAsia"/>
        </w:rPr>
        <w:t>和废止的标准动态</w:t>
      </w:r>
      <w:r w:rsidR="00115526">
        <w:rPr>
          <w:rFonts w:hint="eastAsia"/>
        </w:rPr>
        <w:t>，</w:t>
      </w:r>
      <w:r w:rsidR="00F962AE">
        <w:rPr>
          <w:rFonts w:hint="eastAsia"/>
        </w:rPr>
        <w:t>跟踪信息</w:t>
      </w:r>
      <w:r w:rsidR="00115526">
        <w:rPr>
          <w:rFonts w:hint="eastAsia"/>
        </w:rPr>
        <w:t>发布在</w:t>
      </w:r>
      <w:r w:rsidR="00677066">
        <w:rPr>
          <w:rFonts w:hint="eastAsia"/>
        </w:rPr>
        <w:t>核电</w:t>
      </w:r>
      <w:r w:rsidR="00071566">
        <w:rPr>
          <w:rFonts w:hint="eastAsia"/>
        </w:rPr>
        <w:t>图情信息网</w:t>
      </w:r>
      <w:r w:rsidR="001F0FAD">
        <w:rPr>
          <w:rFonts w:hint="eastAsia"/>
        </w:rPr>
        <w:t>的</w:t>
      </w:r>
      <w:r w:rsidR="00071566">
        <w:rPr>
          <w:rFonts w:hint="eastAsia"/>
        </w:rPr>
        <w:t>核电动态中</w:t>
      </w:r>
      <w:r w:rsidR="00F962AE">
        <w:rPr>
          <w:rFonts w:hint="eastAsia"/>
        </w:rPr>
        <w:t>。</w:t>
      </w:r>
      <w:r w:rsidR="00F962AE">
        <w:rPr>
          <w:rFonts w:hint="eastAsia"/>
        </w:rPr>
        <w:t>2017</w:t>
      </w:r>
      <w:r w:rsidR="00F962AE">
        <w:rPr>
          <w:rFonts w:hint="eastAsia"/>
        </w:rPr>
        <w:t>年</w:t>
      </w:r>
      <w:r w:rsidR="00722F86">
        <w:rPr>
          <w:rFonts w:hint="eastAsia"/>
        </w:rPr>
        <w:t>能源</w:t>
      </w:r>
      <w:r w:rsidR="00F962AE">
        <w:rPr>
          <w:rFonts w:hint="eastAsia"/>
        </w:rPr>
        <w:t>局批准和发布行业</w:t>
      </w:r>
      <w:r w:rsidR="00722F86">
        <w:rPr>
          <w:rFonts w:hint="eastAsia"/>
        </w:rPr>
        <w:t>标准（</w:t>
      </w:r>
      <w:r w:rsidR="00722F86">
        <w:rPr>
          <w:rFonts w:hint="eastAsia"/>
        </w:rPr>
        <w:t>NB</w:t>
      </w:r>
      <w:r w:rsidR="00722F86">
        <w:rPr>
          <w:rFonts w:hint="eastAsia"/>
        </w:rPr>
        <w:t>）</w:t>
      </w:r>
      <w:r w:rsidR="00071566">
        <w:rPr>
          <w:rFonts w:hint="eastAsia"/>
        </w:rPr>
        <w:t>67</w:t>
      </w:r>
      <w:r w:rsidR="00722F86">
        <w:rPr>
          <w:rFonts w:hint="eastAsia"/>
        </w:rPr>
        <w:t>项。</w:t>
      </w:r>
      <w:r w:rsidR="00F962AE">
        <w:rPr>
          <w:rFonts w:hint="eastAsia"/>
        </w:rPr>
        <w:t>废止</w:t>
      </w:r>
      <w:r w:rsidR="00F962AE">
        <w:rPr>
          <w:rFonts w:hint="eastAsia"/>
        </w:rPr>
        <w:t>4</w:t>
      </w:r>
      <w:r w:rsidR="00F962AE">
        <w:rPr>
          <w:rFonts w:hint="eastAsia"/>
        </w:rPr>
        <w:t>条</w:t>
      </w:r>
      <w:r w:rsidR="00F962AE" w:rsidRPr="00F962AE">
        <w:rPr>
          <w:rFonts w:hint="eastAsia"/>
          <w:szCs w:val="21"/>
        </w:rPr>
        <w:t>能源领域行业</w:t>
      </w:r>
      <w:r w:rsidR="00F962AE">
        <w:rPr>
          <w:rFonts w:hint="eastAsia"/>
        </w:rPr>
        <w:t>标准，</w:t>
      </w:r>
      <w:r w:rsidR="00E84E5C">
        <w:rPr>
          <w:rFonts w:hint="eastAsia"/>
        </w:rPr>
        <w:t>将</w:t>
      </w:r>
      <w:r w:rsidR="00E84E5C">
        <w:rPr>
          <w:rFonts w:hint="eastAsia"/>
        </w:rPr>
        <w:t>71</w:t>
      </w:r>
      <w:r w:rsidR="00E84E5C">
        <w:rPr>
          <w:rFonts w:hint="eastAsia"/>
        </w:rPr>
        <w:t>项能源领域强制行业标准属性</w:t>
      </w:r>
      <w:r w:rsidR="00E84E5C" w:rsidRPr="00E84E5C">
        <w:rPr>
          <w:rFonts w:hint="eastAsia"/>
        </w:rPr>
        <w:t>转化为推荐性能源领域行业标准</w:t>
      </w:r>
      <w:r w:rsidR="00466857">
        <w:rPr>
          <w:rFonts w:hint="eastAsia"/>
        </w:rPr>
        <w:t>，详细信息见表</w:t>
      </w:r>
      <w:r w:rsidR="00466857" w:rsidRPr="00F31C7B">
        <w:rPr>
          <w:rFonts w:eastAsiaTheme="minorEastAsia"/>
          <w:b/>
        </w:rPr>
        <w:t>3-2-</w:t>
      </w:r>
      <w:r w:rsidR="00466857">
        <w:rPr>
          <w:rFonts w:eastAsiaTheme="minorEastAsia" w:hint="eastAsia"/>
          <w:b/>
        </w:rPr>
        <w:t>1</w:t>
      </w:r>
      <w:r w:rsidR="00466857">
        <w:rPr>
          <w:rFonts w:eastAsiaTheme="minorEastAsia" w:hint="eastAsia"/>
          <w:b/>
        </w:rPr>
        <w:t>至</w:t>
      </w:r>
      <w:r w:rsidR="00466857" w:rsidRPr="00F31C7B">
        <w:rPr>
          <w:rFonts w:eastAsiaTheme="minorEastAsia"/>
          <w:b/>
        </w:rPr>
        <w:t>3-2-</w:t>
      </w:r>
      <w:r w:rsidR="00466857" w:rsidRPr="00F31C7B">
        <w:rPr>
          <w:rFonts w:eastAsiaTheme="minorEastAsia" w:hint="eastAsia"/>
          <w:b/>
        </w:rPr>
        <w:t>3</w:t>
      </w:r>
      <w:r w:rsidR="00E84E5C">
        <w:rPr>
          <w:rFonts w:hint="eastAsia"/>
        </w:rPr>
        <w:t>。</w:t>
      </w:r>
    </w:p>
    <w:p w14:paraId="59417480" w14:textId="77777777" w:rsidR="00D562BD" w:rsidRPr="001F0FAD" w:rsidRDefault="00D562BD" w:rsidP="00D562BD"/>
    <w:p w14:paraId="3F1F39D4" w14:textId="77777777" w:rsidR="00B64F02" w:rsidRPr="004A070D" w:rsidRDefault="002B59AF" w:rsidP="002B59AF">
      <w:pPr>
        <w:jc w:val="center"/>
        <w:rPr>
          <w:b/>
        </w:rPr>
      </w:pPr>
      <w:r w:rsidRPr="004A070D">
        <w:rPr>
          <w:rFonts w:asciiTheme="minorEastAsia" w:eastAsiaTheme="minorEastAsia" w:hAnsiTheme="minorEastAsia" w:hint="eastAsia"/>
          <w:b/>
        </w:rPr>
        <w:t>表</w:t>
      </w:r>
      <w:r w:rsidR="00D662A7" w:rsidRPr="004A070D">
        <w:rPr>
          <w:rFonts w:eastAsiaTheme="minorEastAsia"/>
          <w:b/>
        </w:rPr>
        <w:t>3</w:t>
      </w:r>
      <w:r w:rsidRPr="004A070D">
        <w:rPr>
          <w:rFonts w:eastAsiaTheme="minorEastAsia"/>
          <w:b/>
        </w:rPr>
        <w:t>-</w:t>
      </w:r>
      <w:r w:rsidR="00D662A7" w:rsidRPr="004A070D">
        <w:rPr>
          <w:rFonts w:eastAsiaTheme="minorEastAsia"/>
          <w:b/>
        </w:rPr>
        <w:t>2</w:t>
      </w:r>
      <w:r w:rsidRPr="004A070D">
        <w:rPr>
          <w:rFonts w:eastAsiaTheme="minorEastAsia"/>
          <w:b/>
        </w:rPr>
        <w:t>-1</w:t>
      </w:r>
      <w:r w:rsidR="007607D7" w:rsidRPr="004A070D">
        <w:rPr>
          <w:b/>
        </w:rPr>
        <w:t xml:space="preserve"> </w:t>
      </w:r>
      <w:r w:rsidR="00071566" w:rsidRPr="004A070D">
        <w:rPr>
          <w:rFonts w:hint="eastAsia"/>
          <w:b/>
        </w:rPr>
        <w:t xml:space="preserve"> </w:t>
      </w:r>
      <w:r w:rsidR="00364676" w:rsidRPr="004A070D">
        <w:rPr>
          <w:b/>
          <w:szCs w:val="21"/>
        </w:rPr>
        <w:t>201</w:t>
      </w:r>
      <w:r w:rsidR="00071566" w:rsidRPr="004A070D">
        <w:rPr>
          <w:rFonts w:hint="eastAsia"/>
          <w:b/>
          <w:szCs w:val="21"/>
        </w:rPr>
        <w:t>7</w:t>
      </w:r>
      <w:r w:rsidR="00364676" w:rsidRPr="004A070D">
        <w:rPr>
          <w:b/>
          <w:szCs w:val="21"/>
        </w:rPr>
        <w:t>年</w:t>
      </w:r>
      <w:r w:rsidR="00722F86" w:rsidRPr="004A070D">
        <w:rPr>
          <w:rFonts w:hint="eastAsia"/>
          <w:b/>
          <w:szCs w:val="21"/>
        </w:rPr>
        <w:t>能源局批准标准</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7"/>
        <w:gridCol w:w="5529"/>
        <w:gridCol w:w="2268"/>
        <w:gridCol w:w="1134"/>
      </w:tblGrid>
      <w:tr w:rsidR="00D43D54" w:rsidRPr="00234B98" w14:paraId="53D0F0B5" w14:textId="77777777" w:rsidTr="00071566">
        <w:trPr>
          <w:trHeight w:val="548"/>
          <w:tblHeader/>
        </w:trPr>
        <w:tc>
          <w:tcPr>
            <w:tcW w:w="747" w:type="dxa"/>
            <w:shd w:val="clear" w:color="auto" w:fill="D6E3BC" w:themeFill="accent3" w:themeFillTint="66"/>
            <w:vAlign w:val="center"/>
          </w:tcPr>
          <w:p w14:paraId="2BFA4000" w14:textId="77777777" w:rsidR="00D43D54" w:rsidRPr="002B59AF" w:rsidRDefault="00D43D54" w:rsidP="00E67C6C">
            <w:pPr>
              <w:widowControl/>
              <w:jc w:val="center"/>
              <w:rPr>
                <w:rFonts w:asciiTheme="minorEastAsia" w:eastAsiaTheme="minorEastAsia" w:hAnsiTheme="minorEastAsia" w:cs="Arial"/>
                <w:b/>
                <w:bCs/>
                <w:color w:val="000000"/>
                <w:kern w:val="0"/>
                <w:sz w:val="21"/>
                <w:szCs w:val="21"/>
              </w:rPr>
            </w:pPr>
            <w:r w:rsidRPr="002B59AF">
              <w:rPr>
                <w:rFonts w:asciiTheme="minorEastAsia" w:eastAsiaTheme="minorEastAsia" w:hAnsiTheme="minorEastAsia" w:cs="Arial" w:hint="eastAsia"/>
                <w:b/>
                <w:bCs/>
                <w:color w:val="000000"/>
                <w:kern w:val="0"/>
                <w:sz w:val="21"/>
                <w:szCs w:val="21"/>
              </w:rPr>
              <w:t>序号</w:t>
            </w:r>
          </w:p>
        </w:tc>
        <w:tc>
          <w:tcPr>
            <w:tcW w:w="5529" w:type="dxa"/>
            <w:shd w:val="clear" w:color="auto" w:fill="D6E3BC" w:themeFill="accent3" w:themeFillTint="66"/>
            <w:vAlign w:val="center"/>
          </w:tcPr>
          <w:p w14:paraId="3A760C81" w14:textId="77777777" w:rsidR="00D43D54" w:rsidRPr="002B59AF" w:rsidRDefault="00E67C6C" w:rsidP="00930945">
            <w:pPr>
              <w:widowControl/>
              <w:jc w:val="center"/>
              <w:rPr>
                <w:rFonts w:asciiTheme="minorEastAsia" w:eastAsiaTheme="minorEastAsia" w:hAnsiTheme="minorEastAsia" w:cs="Arial"/>
                <w:b/>
                <w:bCs/>
                <w:color w:val="000000"/>
                <w:kern w:val="0"/>
                <w:sz w:val="21"/>
                <w:szCs w:val="21"/>
              </w:rPr>
            </w:pPr>
            <w:r w:rsidRPr="00E67C6C">
              <w:rPr>
                <w:rFonts w:asciiTheme="minorEastAsia" w:eastAsiaTheme="minorEastAsia" w:hAnsiTheme="minorEastAsia" w:cs="Arial" w:hint="eastAsia"/>
                <w:b/>
                <w:bCs/>
                <w:color w:val="000000"/>
                <w:kern w:val="0"/>
                <w:sz w:val="21"/>
                <w:szCs w:val="21"/>
              </w:rPr>
              <w:t>标准名称</w:t>
            </w:r>
          </w:p>
        </w:tc>
        <w:tc>
          <w:tcPr>
            <w:tcW w:w="2268" w:type="dxa"/>
            <w:shd w:val="clear" w:color="auto" w:fill="D6E3BC" w:themeFill="accent3" w:themeFillTint="66"/>
            <w:vAlign w:val="center"/>
          </w:tcPr>
          <w:p w14:paraId="5DCA75CC" w14:textId="77777777" w:rsidR="00D43D54" w:rsidRPr="002B59AF" w:rsidRDefault="00D43D54" w:rsidP="00E67C6C">
            <w:pPr>
              <w:widowControl/>
              <w:jc w:val="center"/>
              <w:rPr>
                <w:rFonts w:asciiTheme="minorEastAsia" w:eastAsiaTheme="minorEastAsia" w:hAnsiTheme="minorEastAsia" w:cs="Arial"/>
                <w:b/>
                <w:bCs/>
                <w:color w:val="000000"/>
                <w:kern w:val="0"/>
                <w:sz w:val="21"/>
                <w:szCs w:val="21"/>
              </w:rPr>
            </w:pPr>
            <w:r>
              <w:rPr>
                <w:rFonts w:asciiTheme="minorEastAsia" w:eastAsiaTheme="minorEastAsia" w:hAnsiTheme="minorEastAsia" w:cs="Arial" w:hint="eastAsia"/>
                <w:b/>
                <w:bCs/>
                <w:color w:val="000000"/>
                <w:kern w:val="0"/>
                <w:sz w:val="21"/>
                <w:szCs w:val="21"/>
              </w:rPr>
              <w:t>编号</w:t>
            </w:r>
          </w:p>
        </w:tc>
        <w:tc>
          <w:tcPr>
            <w:tcW w:w="1134" w:type="dxa"/>
            <w:shd w:val="clear" w:color="auto" w:fill="D6E3BC" w:themeFill="accent3" w:themeFillTint="66"/>
            <w:vAlign w:val="center"/>
          </w:tcPr>
          <w:p w14:paraId="3B15F125" w14:textId="77777777" w:rsidR="00D43D54" w:rsidRPr="002B59AF" w:rsidRDefault="00071566" w:rsidP="00071566">
            <w:pPr>
              <w:widowControl/>
              <w:jc w:val="center"/>
              <w:rPr>
                <w:rFonts w:asciiTheme="minorEastAsia" w:eastAsiaTheme="minorEastAsia" w:hAnsiTheme="minorEastAsia" w:cs="Arial"/>
                <w:b/>
                <w:bCs/>
                <w:color w:val="000000"/>
                <w:kern w:val="0"/>
                <w:sz w:val="21"/>
                <w:szCs w:val="21"/>
              </w:rPr>
            </w:pPr>
            <w:r>
              <w:rPr>
                <w:rFonts w:asciiTheme="minorEastAsia" w:eastAsiaTheme="minorEastAsia" w:hAnsiTheme="minorEastAsia" w:cs="Arial" w:hint="eastAsia"/>
                <w:b/>
                <w:bCs/>
                <w:color w:val="000000"/>
                <w:kern w:val="0"/>
                <w:sz w:val="21"/>
                <w:szCs w:val="21"/>
              </w:rPr>
              <w:t>实施</w:t>
            </w:r>
            <w:r w:rsidR="00D43D54" w:rsidRPr="002B59AF">
              <w:rPr>
                <w:rFonts w:asciiTheme="minorEastAsia" w:eastAsiaTheme="minorEastAsia" w:hAnsiTheme="minorEastAsia" w:cs="Arial" w:hint="eastAsia"/>
                <w:b/>
                <w:bCs/>
                <w:color w:val="000000"/>
                <w:kern w:val="0"/>
                <w:sz w:val="21"/>
                <w:szCs w:val="21"/>
              </w:rPr>
              <w:t>时间</w:t>
            </w:r>
          </w:p>
        </w:tc>
      </w:tr>
      <w:tr w:rsidR="00071566" w:rsidRPr="00D064FD" w14:paraId="6C45A4A0" w14:textId="77777777" w:rsidTr="00071566">
        <w:trPr>
          <w:trHeight w:val="454"/>
        </w:trPr>
        <w:tc>
          <w:tcPr>
            <w:tcW w:w="747" w:type="dxa"/>
            <w:vAlign w:val="center"/>
          </w:tcPr>
          <w:p w14:paraId="11AF288C" w14:textId="77777777" w:rsidR="00071566" w:rsidRPr="00D064FD" w:rsidRDefault="00071566" w:rsidP="001B1515">
            <w:pPr>
              <w:numPr>
                <w:ilvl w:val="0"/>
                <w:numId w:val="3"/>
              </w:numPr>
              <w:rPr>
                <w:sz w:val="21"/>
                <w:szCs w:val="21"/>
              </w:rPr>
            </w:pPr>
          </w:p>
        </w:tc>
        <w:tc>
          <w:tcPr>
            <w:tcW w:w="5529" w:type="dxa"/>
            <w:vAlign w:val="center"/>
          </w:tcPr>
          <w:p w14:paraId="07B33FB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核电厂非核级设备维修管理要求</w:t>
            </w:r>
          </w:p>
        </w:tc>
        <w:tc>
          <w:tcPr>
            <w:tcW w:w="2268" w:type="dxa"/>
            <w:vAlign w:val="center"/>
          </w:tcPr>
          <w:p w14:paraId="029FA2C1" w14:textId="77777777" w:rsidR="00071566" w:rsidRPr="00071566" w:rsidRDefault="00071566" w:rsidP="00957785">
            <w:pPr>
              <w:rPr>
                <w:rFonts w:eastAsia="仿宋"/>
                <w:color w:val="000000"/>
                <w:sz w:val="21"/>
                <w:szCs w:val="21"/>
              </w:rPr>
            </w:pPr>
            <w:r w:rsidRPr="00071566">
              <w:rPr>
                <w:rFonts w:eastAsia="仿宋"/>
                <w:color w:val="000000"/>
                <w:sz w:val="21"/>
                <w:szCs w:val="21"/>
              </w:rPr>
              <w:t>NB/T 25066-2017</w:t>
            </w:r>
          </w:p>
        </w:tc>
        <w:tc>
          <w:tcPr>
            <w:tcW w:w="1134" w:type="dxa"/>
            <w:vAlign w:val="center"/>
          </w:tcPr>
          <w:p w14:paraId="413368BB"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5094BBA" w14:textId="77777777" w:rsidTr="00071566">
        <w:trPr>
          <w:trHeight w:val="454"/>
        </w:trPr>
        <w:tc>
          <w:tcPr>
            <w:tcW w:w="747" w:type="dxa"/>
            <w:vAlign w:val="center"/>
          </w:tcPr>
          <w:p w14:paraId="46C98509" w14:textId="77777777" w:rsidR="00071566" w:rsidRPr="00D064FD" w:rsidRDefault="00071566" w:rsidP="001B1515">
            <w:pPr>
              <w:numPr>
                <w:ilvl w:val="0"/>
                <w:numId w:val="3"/>
              </w:numPr>
              <w:rPr>
                <w:sz w:val="21"/>
                <w:szCs w:val="21"/>
              </w:rPr>
            </w:pPr>
          </w:p>
        </w:tc>
        <w:tc>
          <w:tcPr>
            <w:tcW w:w="5529" w:type="dxa"/>
            <w:vAlign w:val="center"/>
          </w:tcPr>
          <w:p w14:paraId="3C018E4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核电厂汽轮发电机仪表和控制技术条件</w:t>
            </w:r>
          </w:p>
        </w:tc>
        <w:tc>
          <w:tcPr>
            <w:tcW w:w="2268" w:type="dxa"/>
            <w:vAlign w:val="center"/>
          </w:tcPr>
          <w:p w14:paraId="22BCE642" w14:textId="77777777" w:rsidR="00071566" w:rsidRPr="00071566" w:rsidRDefault="00071566" w:rsidP="00957785">
            <w:pPr>
              <w:rPr>
                <w:rFonts w:eastAsia="仿宋"/>
                <w:color w:val="000000"/>
                <w:sz w:val="21"/>
                <w:szCs w:val="21"/>
              </w:rPr>
            </w:pPr>
            <w:r w:rsidRPr="00071566">
              <w:rPr>
                <w:rFonts w:eastAsia="仿宋"/>
                <w:color w:val="000000"/>
                <w:sz w:val="21"/>
                <w:szCs w:val="21"/>
              </w:rPr>
              <w:t>NB/T 25067-2017</w:t>
            </w:r>
          </w:p>
        </w:tc>
        <w:tc>
          <w:tcPr>
            <w:tcW w:w="1134" w:type="dxa"/>
            <w:vAlign w:val="center"/>
          </w:tcPr>
          <w:p w14:paraId="43DA33F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2196253" w14:textId="77777777" w:rsidTr="00071566">
        <w:trPr>
          <w:trHeight w:val="454"/>
        </w:trPr>
        <w:tc>
          <w:tcPr>
            <w:tcW w:w="747" w:type="dxa"/>
            <w:vAlign w:val="center"/>
          </w:tcPr>
          <w:p w14:paraId="70AAD7BD" w14:textId="77777777" w:rsidR="00071566" w:rsidRPr="00D064FD" w:rsidRDefault="00071566" w:rsidP="001B1515">
            <w:pPr>
              <w:numPr>
                <w:ilvl w:val="0"/>
                <w:numId w:val="3"/>
              </w:numPr>
              <w:rPr>
                <w:sz w:val="21"/>
                <w:szCs w:val="21"/>
              </w:rPr>
            </w:pPr>
          </w:p>
        </w:tc>
        <w:tc>
          <w:tcPr>
            <w:tcW w:w="5529" w:type="dxa"/>
            <w:vAlign w:val="center"/>
          </w:tcPr>
          <w:p w14:paraId="65235E33"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核电厂发电机氢油水系统技术条件</w:t>
            </w:r>
          </w:p>
        </w:tc>
        <w:tc>
          <w:tcPr>
            <w:tcW w:w="2268" w:type="dxa"/>
            <w:vAlign w:val="center"/>
          </w:tcPr>
          <w:p w14:paraId="18E1C423" w14:textId="77777777" w:rsidR="00071566" w:rsidRPr="00071566" w:rsidRDefault="00071566" w:rsidP="00957785">
            <w:pPr>
              <w:rPr>
                <w:rFonts w:eastAsia="仿宋"/>
                <w:color w:val="000000"/>
                <w:sz w:val="21"/>
                <w:szCs w:val="21"/>
              </w:rPr>
            </w:pPr>
            <w:r w:rsidRPr="00071566">
              <w:rPr>
                <w:rFonts w:eastAsia="仿宋"/>
                <w:color w:val="000000"/>
                <w:sz w:val="21"/>
                <w:szCs w:val="21"/>
              </w:rPr>
              <w:t>NB/T 25068-2017</w:t>
            </w:r>
          </w:p>
        </w:tc>
        <w:tc>
          <w:tcPr>
            <w:tcW w:w="1134" w:type="dxa"/>
            <w:vAlign w:val="center"/>
          </w:tcPr>
          <w:p w14:paraId="282E44F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3687C68" w14:textId="77777777" w:rsidTr="00071566">
        <w:trPr>
          <w:trHeight w:val="454"/>
        </w:trPr>
        <w:tc>
          <w:tcPr>
            <w:tcW w:w="747" w:type="dxa"/>
            <w:vAlign w:val="center"/>
          </w:tcPr>
          <w:p w14:paraId="72DDB768" w14:textId="77777777" w:rsidR="00071566" w:rsidRPr="00D064FD" w:rsidRDefault="00071566" w:rsidP="001B1515">
            <w:pPr>
              <w:numPr>
                <w:ilvl w:val="0"/>
                <w:numId w:val="3"/>
              </w:numPr>
              <w:rPr>
                <w:sz w:val="21"/>
                <w:szCs w:val="21"/>
              </w:rPr>
            </w:pPr>
          </w:p>
        </w:tc>
        <w:tc>
          <w:tcPr>
            <w:tcW w:w="5529" w:type="dxa"/>
            <w:vAlign w:val="center"/>
          </w:tcPr>
          <w:p w14:paraId="3ED205E5"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压水堆核电厂常规岛及辅助配套设施逆变器技术要求</w:t>
            </w:r>
          </w:p>
        </w:tc>
        <w:tc>
          <w:tcPr>
            <w:tcW w:w="2268" w:type="dxa"/>
            <w:vAlign w:val="center"/>
          </w:tcPr>
          <w:p w14:paraId="1A38F870" w14:textId="77777777" w:rsidR="00071566" w:rsidRPr="00071566" w:rsidRDefault="00071566" w:rsidP="00957785">
            <w:pPr>
              <w:rPr>
                <w:rFonts w:eastAsia="仿宋"/>
                <w:color w:val="000000"/>
                <w:sz w:val="21"/>
                <w:szCs w:val="21"/>
              </w:rPr>
            </w:pPr>
            <w:r w:rsidRPr="00071566">
              <w:rPr>
                <w:rFonts w:eastAsia="仿宋"/>
                <w:color w:val="000000"/>
                <w:sz w:val="21"/>
                <w:szCs w:val="21"/>
              </w:rPr>
              <w:t>NB/T 25069-2017</w:t>
            </w:r>
          </w:p>
        </w:tc>
        <w:tc>
          <w:tcPr>
            <w:tcW w:w="1134" w:type="dxa"/>
            <w:vAlign w:val="center"/>
          </w:tcPr>
          <w:p w14:paraId="169F96C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F78A57E" w14:textId="77777777" w:rsidTr="00071566">
        <w:trPr>
          <w:trHeight w:val="454"/>
        </w:trPr>
        <w:tc>
          <w:tcPr>
            <w:tcW w:w="747" w:type="dxa"/>
            <w:vAlign w:val="center"/>
          </w:tcPr>
          <w:p w14:paraId="5A795E06" w14:textId="77777777" w:rsidR="00071566" w:rsidRPr="00D064FD" w:rsidRDefault="00071566" w:rsidP="001B1515">
            <w:pPr>
              <w:numPr>
                <w:ilvl w:val="0"/>
                <w:numId w:val="3"/>
              </w:numPr>
              <w:rPr>
                <w:sz w:val="21"/>
                <w:szCs w:val="21"/>
              </w:rPr>
            </w:pPr>
          </w:p>
        </w:tc>
        <w:tc>
          <w:tcPr>
            <w:tcW w:w="5529" w:type="dxa"/>
            <w:vAlign w:val="center"/>
          </w:tcPr>
          <w:p w14:paraId="7D18E78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核电汽轮机叶片用钢</w:t>
            </w:r>
          </w:p>
        </w:tc>
        <w:tc>
          <w:tcPr>
            <w:tcW w:w="2268" w:type="dxa"/>
            <w:vAlign w:val="center"/>
          </w:tcPr>
          <w:p w14:paraId="3F769CE7"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25070-2017</w:t>
            </w:r>
          </w:p>
        </w:tc>
        <w:tc>
          <w:tcPr>
            <w:tcW w:w="1134" w:type="dxa"/>
            <w:vAlign w:val="center"/>
          </w:tcPr>
          <w:p w14:paraId="446E1DC3"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CF019D6" w14:textId="77777777" w:rsidTr="00071566">
        <w:trPr>
          <w:trHeight w:val="454"/>
        </w:trPr>
        <w:tc>
          <w:tcPr>
            <w:tcW w:w="747" w:type="dxa"/>
            <w:vAlign w:val="center"/>
          </w:tcPr>
          <w:p w14:paraId="6271C2F0" w14:textId="77777777" w:rsidR="00071566" w:rsidRPr="00D064FD" w:rsidRDefault="00071566" w:rsidP="001B1515">
            <w:pPr>
              <w:numPr>
                <w:ilvl w:val="0"/>
                <w:numId w:val="3"/>
              </w:numPr>
              <w:rPr>
                <w:sz w:val="21"/>
                <w:szCs w:val="21"/>
              </w:rPr>
            </w:pPr>
          </w:p>
        </w:tc>
        <w:tc>
          <w:tcPr>
            <w:tcW w:w="5529" w:type="dxa"/>
            <w:vAlign w:val="center"/>
          </w:tcPr>
          <w:p w14:paraId="41506E2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核电厂常规岛及BOP机械设备工程建设阶段腐蚀管理导则</w:t>
            </w:r>
          </w:p>
        </w:tc>
        <w:tc>
          <w:tcPr>
            <w:tcW w:w="2268" w:type="dxa"/>
            <w:vAlign w:val="center"/>
          </w:tcPr>
          <w:p w14:paraId="459F4090"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25071-2017</w:t>
            </w:r>
          </w:p>
        </w:tc>
        <w:tc>
          <w:tcPr>
            <w:tcW w:w="1134" w:type="dxa"/>
            <w:vAlign w:val="center"/>
          </w:tcPr>
          <w:p w14:paraId="097C9F18"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FBE44E6" w14:textId="77777777" w:rsidTr="00071566">
        <w:trPr>
          <w:trHeight w:val="454"/>
        </w:trPr>
        <w:tc>
          <w:tcPr>
            <w:tcW w:w="747" w:type="dxa"/>
            <w:vAlign w:val="center"/>
          </w:tcPr>
          <w:p w14:paraId="721BF078" w14:textId="77777777" w:rsidR="00071566" w:rsidRPr="00D064FD" w:rsidRDefault="00071566" w:rsidP="001B1515">
            <w:pPr>
              <w:numPr>
                <w:ilvl w:val="0"/>
                <w:numId w:val="3"/>
              </w:numPr>
              <w:rPr>
                <w:sz w:val="21"/>
                <w:szCs w:val="21"/>
              </w:rPr>
            </w:pPr>
          </w:p>
        </w:tc>
        <w:tc>
          <w:tcPr>
            <w:tcW w:w="5529" w:type="dxa"/>
            <w:vAlign w:val="center"/>
          </w:tcPr>
          <w:p w14:paraId="34E5219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核电厂常规岛和BOP涂装技术规范</w:t>
            </w:r>
          </w:p>
        </w:tc>
        <w:tc>
          <w:tcPr>
            <w:tcW w:w="2268" w:type="dxa"/>
            <w:vAlign w:val="center"/>
          </w:tcPr>
          <w:p w14:paraId="55471472"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25072-2017</w:t>
            </w:r>
          </w:p>
        </w:tc>
        <w:tc>
          <w:tcPr>
            <w:tcW w:w="1134" w:type="dxa"/>
            <w:vAlign w:val="center"/>
          </w:tcPr>
          <w:p w14:paraId="22E82AC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878D45A" w14:textId="77777777" w:rsidTr="00071566">
        <w:trPr>
          <w:trHeight w:val="454"/>
        </w:trPr>
        <w:tc>
          <w:tcPr>
            <w:tcW w:w="747" w:type="dxa"/>
            <w:vAlign w:val="center"/>
          </w:tcPr>
          <w:p w14:paraId="01660A45" w14:textId="77777777" w:rsidR="00071566" w:rsidRPr="00D064FD" w:rsidRDefault="00071566" w:rsidP="001B1515">
            <w:pPr>
              <w:numPr>
                <w:ilvl w:val="0"/>
                <w:numId w:val="3"/>
              </w:numPr>
              <w:rPr>
                <w:sz w:val="21"/>
                <w:szCs w:val="21"/>
              </w:rPr>
            </w:pPr>
          </w:p>
        </w:tc>
        <w:tc>
          <w:tcPr>
            <w:tcW w:w="5529" w:type="dxa"/>
            <w:vAlign w:val="center"/>
          </w:tcPr>
          <w:p w14:paraId="42A49CF5"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氢冷发电机供氢系统防爆安全验收导则</w:t>
            </w:r>
          </w:p>
        </w:tc>
        <w:tc>
          <w:tcPr>
            <w:tcW w:w="2268" w:type="dxa"/>
            <w:vAlign w:val="center"/>
          </w:tcPr>
          <w:p w14:paraId="40263D12"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25073-2017</w:t>
            </w:r>
          </w:p>
        </w:tc>
        <w:tc>
          <w:tcPr>
            <w:tcW w:w="1134" w:type="dxa"/>
            <w:vAlign w:val="center"/>
          </w:tcPr>
          <w:p w14:paraId="1601A738"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E6FB186" w14:textId="77777777" w:rsidTr="00071566">
        <w:trPr>
          <w:trHeight w:val="454"/>
        </w:trPr>
        <w:tc>
          <w:tcPr>
            <w:tcW w:w="747" w:type="dxa"/>
            <w:vAlign w:val="center"/>
          </w:tcPr>
          <w:p w14:paraId="2E7765B3" w14:textId="77777777" w:rsidR="00071566" w:rsidRPr="00D064FD" w:rsidRDefault="00071566" w:rsidP="001B1515">
            <w:pPr>
              <w:numPr>
                <w:ilvl w:val="0"/>
                <w:numId w:val="3"/>
              </w:numPr>
              <w:rPr>
                <w:sz w:val="21"/>
                <w:szCs w:val="21"/>
              </w:rPr>
            </w:pPr>
          </w:p>
        </w:tc>
        <w:tc>
          <w:tcPr>
            <w:tcW w:w="5529" w:type="dxa"/>
            <w:vAlign w:val="center"/>
          </w:tcPr>
          <w:p w14:paraId="3585582C"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核电厂混凝土蜗壳循环水泵叶轮技术要求</w:t>
            </w:r>
          </w:p>
        </w:tc>
        <w:tc>
          <w:tcPr>
            <w:tcW w:w="2268" w:type="dxa"/>
            <w:vAlign w:val="center"/>
          </w:tcPr>
          <w:p w14:paraId="57946926"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25074-2017</w:t>
            </w:r>
          </w:p>
        </w:tc>
        <w:tc>
          <w:tcPr>
            <w:tcW w:w="1134" w:type="dxa"/>
            <w:vAlign w:val="center"/>
          </w:tcPr>
          <w:p w14:paraId="7392B67C"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344B830" w14:textId="77777777" w:rsidTr="00071566">
        <w:trPr>
          <w:trHeight w:val="454"/>
        </w:trPr>
        <w:tc>
          <w:tcPr>
            <w:tcW w:w="747" w:type="dxa"/>
            <w:vAlign w:val="center"/>
          </w:tcPr>
          <w:p w14:paraId="7DFA52E5" w14:textId="77777777" w:rsidR="00071566" w:rsidRPr="00D064FD" w:rsidRDefault="00071566" w:rsidP="001B1515">
            <w:pPr>
              <w:numPr>
                <w:ilvl w:val="0"/>
                <w:numId w:val="3"/>
              </w:numPr>
              <w:rPr>
                <w:sz w:val="21"/>
                <w:szCs w:val="21"/>
              </w:rPr>
            </w:pPr>
          </w:p>
        </w:tc>
        <w:tc>
          <w:tcPr>
            <w:tcW w:w="5529" w:type="dxa"/>
            <w:vAlign w:val="center"/>
          </w:tcPr>
          <w:p w14:paraId="074B06A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核电厂电力变压器、油浸电抗器、互感器施工及验收规范</w:t>
            </w:r>
          </w:p>
        </w:tc>
        <w:tc>
          <w:tcPr>
            <w:tcW w:w="2268" w:type="dxa"/>
            <w:vAlign w:val="center"/>
          </w:tcPr>
          <w:p w14:paraId="644A8756"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25075-2017</w:t>
            </w:r>
          </w:p>
        </w:tc>
        <w:tc>
          <w:tcPr>
            <w:tcW w:w="1134" w:type="dxa"/>
            <w:vAlign w:val="center"/>
          </w:tcPr>
          <w:p w14:paraId="1A36CC34"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E1BEACB" w14:textId="77777777" w:rsidTr="00071566">
        <w:trPr>
          <w:trHeight w:val="454"/>
        </w:trPr>
        <w:tc>
          <w:tcPr>
            <w:tcW w:w="747" w:type="dxa"/>
            <w:vAlign w:val="center"/>
          </w:tcPr>
          <w:p w14:paraId="3E5AE659" w14:textId="77777777" w:rsidR="00071566" w:rsidRPr="00D064FD" w:rsidRDefault="00071566" w:rsidP="001B1515">
            <w:pPr>
              <w:numPr>
                <w:ilvl w:val="0"/>
                <w:numId w:val="3"/>
              </w:numPr>
              <w:rPr>
                <w:sz w:val="21"/>
                <w:szCs w:val="21"/>
              </w:rPr>
            </w:pPr>
          </w:p>
        </w:tc>
        <w:tc>
          <w:tcPr>
            <w:tcW w:w="5529" w:type="dxa"/>
            <w:vAlign w:val="center"/>
          </w:tcPr>
          <w:p w14:paraId="4043C72A"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压水堆核电厂常规岛用全绝缘中压浇注母线技术要求</w:t>
            </w:r>
          </w:p>
        </w:tc>
        <w:tc>
          <w:tcPr>
            <w:tcW w:w="2268" w:type="dxa"/>
            <w:vAlign w:val="center"/>
          </w:tcPr>
          <w:p w14:paraId="033C6024"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25076-2017</w:t>
            </w:r>
          </w:p>
        </w:tc>
        <w:tc>
          <w:tcPr>
            <w:tcW w:w="1134" w:type="dxa"/>
            <w:vAlign w:val="center"/>
          </w:tcPr>
          <w:p w14:paraId="3E40FC4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F1DC5E1" w14:textId="77777777" w:rsidTr="00071566">
        <w:trPr>
          <w:trHeight w:val="454"/>
        </w:trPr>
        <w:tc>
          <w:tcPr>
            <w:tcW w:w="747" w:type="dxa"/>
            <w:vAlign w:val="center"/>
          </w:tcPr>
          <w:p w14:paraId="700B4FE6" w14:textId="77777777" w:rsidR="00071566" w:rsidRPr="00D064FD" w:rsidRDefault="00071566" w:rsidP="001B1515">
            <w:pPr>
              <w:numPr>
                <w:ilvl w:val="0"/>
                <w:numId w:val="3"/>
              </w:numPr>
              <w:rPr>
                <w:sz w:val="21"/>
                <w:szCs w:val="21"/>
              </w:rPr>
            </w:pPr>
          </w:p>
        </w:tc>
        <w:tc>
          <w:tcPr>
            <w:tcW w:w="5529" w:type="dxa"/>
            <w:vAlign w:val="center"/>
          </w:tcPr>
          <w:p w14:paraId="7D0528CE"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核电厂真空泵选型技术要求</w:t>
            </w:r>
          </w:p>
        </w:tc>
        <w:tc>
          <w:tcPr>
            <w:tcW w:w="2268" w:type="dxa"/>
            <w:vAlign w:val="center"/>
          </w:tcPr>
          <w:p w14:paraId="49FB6996" w14:textId="77777777" w:rsidR="00071566" w:rsidRPr="00071566" w:rsidRDefault="00071566" w:rsidP="00957785">
            <w:pPr>
              <w:rPr>
                <w:rFonts w:eastAsia="仿宋"/>
                <w:color w:val="000000"/>
                <w:sz w:val="21"/>
                <w:szCs w:val="21"/>
              </w:rPr>
            </w:pPr>
            <w:r w:rsidRPr="00071566">
              <w:rPr>
                <w:rFonts w:eastAsia="仿宋"/>
                <w:color w:val="000000"/>
                <w:sz w:val="21"/>
                <w:szCs w:val="21"/>
              </w:rPr>
              <w:t>NB/T 25077-2017</w:t>
            </w:r>
          </w:p>
        </w:tc>
        <w:tc>
          <w:tcPr>
            <w:tcW w:w="1134" w:type="dxa"/>
            <w:vAlign w:val="center"/>
          </w:tcPr>
          <w:p w14:paraId="4D0E77FB"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6F12428B" w14:textId="77777777" w:rsidTr="00071566">
        <w:trPr>
          <w:trHeight w:val="454"/>
        </w:trPr>
        <w:tc>
          <w:tcPr>
            <w:tcW w:w="747" w:type="dxa"/>
            <w:vAlign w:val="center"/>
          </w:tcPr>
          <w:p w14:paraId="743D1F94" w14:textId="77777777" w:rsidR="00071566" w:rsidRPr="00D064FD" w:rsidRDefault="00071566" w:rsidP="001B1515">
            <w:pPr>
              <w:numPr>
                <w:ilvl w:val="0"/>
                <w:numId w:val="3"/>
              </w:numPr>
              <w:rPr>
                <w:sz w:val="21"/>
                <w:szCs w:val="21"/>
              </w:rPr>
            </w:pPr>
          </w:p>
        </w:tc>
        <w:tc>
          <w:tcPr>
            <w:tcW w:w="5529" w:type="dxa"/>
            <w:vAlign w:val="center"/>
          </w:tcPr>
          <w:p w14:paraId="67F15E9C"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压水堆核电厂用碳钢和低合金钢 第35部分：控制棒驱动机构用碳钢钢管</w:t>
            </w:r>
          </w:p>
        </w:tc>
        <w:tc>
          <w:tcPr>
            <w:tcW w:w="2268" w:type="dxa"/>
            <w:vAlign w:val="center"/>
          </w:tcPr>
          <w:p w14:paraId="31C76B9A"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20005.35—2017</w:t>
            </w:r>
          </w:p>
        </w:tc>
        <w:tc>
          <w:tcPr>
            <w:tcW w:w="1134" w:type="dxa"/>
            <w:vAlign w:val="center"/>
          </w:tcPr>
          <w:p w14:paraId="4A77C01F"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7A93D84" w14:textId="77777777" w:rsidTr="00071566">
        <w:trPr>
          <w:trHeight w:val="454"/>
        </w:trPr>
        <w:tc>
          <w:tcPr>
            <w:tcW w:w="747" w:type="dxa"/>
            <w:vAlign w:val="center"/>
          </w:tcPr>
          <w:p w14:paraId="2A8FD42B" w14:textId="77777777" w:rsidR="00071566" w:rsidRPr="00D064FD" w:rsidRDefault="00071566" w:rsidP="001B1515">
            <w:pPr>
              <w:numPr>
                <w:ilvl w:val="0"/>
                <w:numId w:val="3"/>
              </w:numPr>
              <w:rPr>
                <w:sz w:val="21"/>
                <w:szCs w:val="21"/>
              </w:rPr>
            </w:pPr>
          </w:p>
        </w:tc>
        <w:tc>
          <w:tcPr>
            <w:tcW w:w="5529" w:type="dxa"/>
            <w:vAlign w:val="center"/>
          </w:tcPr>
          <w:p w14:paraId="6ACB5142"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压水堆核电厂用碳钢和低合金钢 第36部分：蒸汽发生器用24Mn钢棒</w:t>
            </w:r>
          </w:p>
        </w:tc>
        <w:tc>
          <w:tcPr>
            <w:tcW w:w="2268" w:type="dxa"/>
            <w:vAlign w:val="center"/>
          </w:tcPr>
          <w:p w14:paraId="14F93070"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20005.36—2017</w:t>
            </w:r>
          </w:p>
        </w:tc>
        <w:tc>
          <w:tcPr>
            <w:tcW w:w="1134" w:type="dxa"/>
            <w:vAlign w:val="center"/>
          </w:tcPr>
          <w:p w14:paraId="36C3FC0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BD85917" w14:textId="77777777" w:rsidTr="00071566">
        <w:trPr>
          <w:trHeight w:val="454"/>
        </w:trPr>
        <w:tc>
          <w:tcPr>
            <w:tcW w:w="747" w:type="dxa"/>
            <w:vAlign w:val="center"/>
          </w:tcPr>
          <w:p w14:paraId="52A9ACAC" w14:textId="77777777" w:rsidR="00071566" w:rsidRPr="00D064FD" w:rsidRDefault="00071566" w:rsidP="001B1515">
            <w:pPr>
              <w:numPr>
                <w:ilvl w:val="0"/>
                <w:numId w:val="3"/>
              </w:numPr>
              <w:rPr>
                <w:sz w:val="21"/>
                <w:szCs w:val="21"/>
              </w:rPr>
            </w:pPr>
          </w:p>
        </w:tc>
        <w:tc>
          <w:tcPr>
            <w:tcW w:w="5529" w:type="dxa"/>
            <w:vAlign w:val="center"/>
          </w:tcPr>
          <w:p w14:paraId="52521368"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压水堆核电厂用碳钢和低合金钢 第37部分：蒸汽发生器用17Mn锻件</w:t>
            </w:r>
          </w:p>
        </w:tc>
        <w:tc>
          <w:tcPr>
            <w:tcW w:w="2268" w:type="dxa"/>
            <w:vAlign w:val="center"/>
          </w:tcPr>
          <w:p w14:paraId="31BF5D37"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20005.37—2017</w:t>
            </w:r>
          </w:p>
        </w:tc>
        <w:tc>
          <w:tcPr>
            <w:tcW w:w="1134" w:type="dxa"/>
            <w:vAlign w:val="center"/>
          </w:tcPr>
          <w:p w14:paraId="1567D80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E40CAAF" w14:textId="77777777" w:rsidTr="00071566">
        <w:trPr>
          <w:trHeight w:val="454"/>
        </w:trPr>
        <w:tc>
          <w:tcPr>
            <w:tcW w:w="747" w:type="dxa"/>
            <w:vAlign w:val="center"/>
          </w:tcPr>
          <w:p w14:paraId="45DEB68D" w14:textId="77777777" w:rsidR="00071566" w:rsidRPr="00D064FD" w:rsidRDefault="00071566" w:rsidP="001B1515">
            <w:pPr>
              <w:numPr>
                <w:ilvl w:val="0"/>
                <w:numId w:val="3"/>
              </w:numPr>
              <w:rPr>
                <w:sz w:val="21"/>
                <w:szCs w:val="21"/>
              </w:rPr>
            </w:pPr>
          </w:p>
        </w:tc>
        <w:tc>
          <w:tcPr>
            <w:tcW w:w="5529" w:type="dxa"/>
            <w:vAlign w:val="center"/>
          </w:tcPr>
          <w:p w14:paraId="0C0E07F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压水堆核电厂用合金钢 第36部分：反应堆压力容器堆芯区用19MnNiMo锻件</w:t>
            </w:r>
          </w:p>
        </w:tc>
        <w:tc>
          <w:tcPr>
            <w:tcW w:w="2268" w:type="dxa"/>
            <w:vAlign w:val="center"/>
          </w:tcPr>
          <w:p w14:paraId="1154E9F9"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20006.36—2017</w:t>
            </w:r>
          </w:p>
        </w:tc>
        <w:tc>
          <w:tcPr>
            <w:tcW w:w="1134" w:type="dxa"/>
            <w:vAlign w:val="center"/>
          </w:tcPr>
          <w:p w14:paraId="01A0BB5F"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F003FD6" w14:textId="77777777" w:rsidTr="00071566">
        <w:trPr>
          <w:trHeight w:val="454"/>
        </w:trPr>
        <w:tc>
          <w:tcPr>
            <w:tcW w:w="747" w:type="dxa"/>
            <w:vAlign w:val="center"/>
          </w:tcPr>
          <w:p w14:paraId="66AC64A1" w14:textId="77777777" w:rsidR="00071566" w:rsidRPr="00D064FD" w:rsidRDefault="00071566" w:rsidP="001B1515">
            <w:pPr>
              <w:numPr>
                <w:ilvl w:val="0"/>
                <w:numId w:val="3"/>
              </w:numPr>
              <w:rPr>
                <w:sz w:val="21"/>
                <w:szCs w:val="21"/>
              </w:rPr>
            </w:pPr>
          </w:p>
        </w:tc>
        <w:tc>
          <w:tcPr>
            <w:tcW w:w="5529" w:type="dxa"/>
            <w:vAlign w:val="center"/>
          </w:tcPr>
          <w:p w14:paraId="7E9D5DA6"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压水堆核电厂用合金钢 第37部分：反应堆压力容器非堆芯区用19MnNiMo锻件</w:t>
            </w:r>
          </w:p>
        </w:tc>
        <w:tc>
          <w:tcPr>
            <w:tcW w:w="2268" w:type="dxa"/>
            <w:vAlign w:val="center"/>
          </w:tcPr>
          <w:p w14:paraId="761E93B3"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20006.37—2017</w:t>
            </w:r>
          </w:p>
        </w:tc>
        <w:tc>
          <w:tcPr>
            <w:tcW w:w="1134" w:type="dxa"/>
            <w:vAlign w:val="center"/>
          </w:tcPr>
          <w:p w14:paraId="0E153789"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957E55B" w14:textId="77777777" w:rsidTr="00071566">
        <w:trPr>
          <w:trHeight w:val="454"/>
        </w:trPr>
        <w:tc>
          <w:tcPr>
            <w:tcW w:w="747" w:type="dxa"/>
            <w:vAlign w:val="center"/>
          </w:tcPr>
          <w:p w14:paraId="279DD002" w14:textId="77777777" w:rsidR="00071566" w:rsidRPr="00D064FD" w:rsidRDefault="00071566" w:rsidP="001B1515">
            <w:pPr>
              <w:numPr>
                <w:ilvl w:val="0"/>
                <w:numId w:val="3"/>
              </w:numPr>
              <w:rPr>
                <w:sz w:val="21"/>
                <w:szCs w:val="21"/>
              </w:rPr>
            </w:pPr>
          </w:p>
        </w:tc>
        <w:tc>
          <w:tcPr>
            <w:tcW w:w="5529" w:type="dxa"/>
            <w:vAlign w:val="center"/>
          </w:tcPr>
          <w:p w14:paraId="6C419957"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压水堆核电厂用合金钢 第38部分：堆芯补水箱用19MnNiMo锻件</w:t>
            </w:r>
          </w:p>
        </w:tc>
        <w:tc>
          <w:tcPr>
            <w:tcW w:w="2268" w:type="dxa"/>
            <w:vAlign w:val="center"/>
          </w:tcPr>
          <w:p w14:paraId="2BA49CC9"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20006.38—2017</w:t>
            </w:r>
          </w:p>
        </w:tc>
        <w:tc>
          <w:tcPr>
            <w:tcW w:w="1134" w:type="dxa"/>
            <w:vAlign w:val="center"/>
          </w:tcPr>
          <w:p w14:paraId="651FA05C"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F4EB855" w14:textId="77777777" w:rsidTr="00071566">
        <w:trPr>
          <w:trHeight w:val="454"/>
        </w:trPr>
        <w:tc>
          <w:tcPr>
            <w:tcW w:w="747" w:type="dxa"/>
            <w:vAlign w:val="center"/>
          </w:tcPr>
          <w:p w14:paraId="0C06982C" w14:textId="77777777" w:rsidR="00071566" w:rsidRPr="00D064FD" w:rsidRDefault="00071566" w:rsidP="001B1515">
            <w:pPr>
              <w:numPr>
                <w:ilvl w:val="0"/>
                <w:numId w:val="3"/>
              </w:numPr>
              <w:rPr>
                <w:sz w:val="21"/>
                <w:szCs w:val="21"/>
              </w:rPr>
            </w:pPr>
          </w:p>
        </w:tc>
        <w:tc>
          <w:tcPr>
            <w:tcW w:w="5529" w:type="dxa"/>
            <w:vAlign w:val="center"/>
          </w:tcPr>
          <w:p w14:paraId="740887BA"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压水堆核电厂用不锈钢 第45部分：压紧弹性环用04Cr13Ni5Mo马氏体不锈钢锻件</w:t>
            </w:r>
          </w:p>
        </w:tc>
        <w:tc>
          <w:tcPr>
            <w:tcW w:w="2268" w:type="dxa"/>
            <w:vAlign w:val="center"/>
          </w:tcPr>
          <w:p w14:paraId="064BF02C"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20007.45—2017</w:t>
            </w:r>
          </w:p>
        </w:tc>
        <w:tc>
          <w:tcPr>
            <w:tcW w:w="1134" w:type="dxa"/>
            <w:vAlign w:val="center"/>
          </w:tcPr>
          <w:p w14:paraId="2A49765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C1DCC22" w14:textId="77777777" w:rsidTr="00071566">
        <w:trPr>
          <w:trHeight w:val="454"/>
        </w:trPr>
        <w:tc>
          <w:tcPr>
            <w:tcW w:w="747" w:type="dxa"/>
            <w:vAlign w:val="center"/>
          </w:tcPr>
          <w:p w14:paraId="6A0279F4" w14:textId="77777777" w:rsidR="00071566" w:rsidRPr="00D064FD" w:rsidRDefault="00071566" w:rsidP="001B1515">
            <w:pPr>
              <w:numPr>
                <w:ilvl w:val="0"/>
                <w:numId w:val="3"/>
              </w:numPr>
              <w:rPr>
                <w:sz w:val="21"/>
                <w:szCs w:val="21"/>
              </w:rPr>
            </w:pPr>
          </w:p>
        </w:tc>
        <w:tc>
          <w:tcPr>
            <w:tcW w:w="5529" w:type="dxa"/>
            <w:vAlign w:val="center"/>
          </w:tcPr>
          <w:p w14:paraId="7C0D871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压水堆核电厂用不锈钢 第46部分：蒸汽发生器用06Cr13Al不锈钢板</w:t>
            </w:r>
          </w:p>
        </w:tc>
        <w:tc>
          <w:tcPr>
            <w:tcW w:w="2268" w:type="dxa"/>
            <w:vAlign w:val="center"/>
          </w:tcPr>
          <w:p w14:paraId="2E055EF2"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20007.46—2017</w:t>
            </w:r>
          </w:p>
        </w:tc>
        <w:tc>
          <w:tcPr>
            <w:tcW w:w="1134" w:type="dxa"/>
            <w:vAlign w:val="center"/>
          </w:tcPr>
          <w:p w14:paraId="1F1823B0"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81E8431" w14:textId="77777777" w:rsidTr="00071566">
        <w:trPr>
          <w:trHeight w:val="454"/>
        </w:trPr>
        <w:tc>
          <w:tcPr>
            <w:tcW w:w="747" w:type="dxa"/>
            <w:vAlign w:val="center"/>
          </w:tcPr>
          <w:p w14:paraId="1E2D3335" w14:textId="77777777" w:rsidR="00071566" w:rsidRPr="00D064FD" w:rsidRDefault="00071566" w:rsidP="001B1515">
            <w:pPr>
              <w:numPr>
                <w:ilvl w:val="0"/>
                <w:numId w:val="3"/>
              </w:numPr>
              <w:rPr>
                <w:sz w:val="21"/>
                <w:szCs w:val="21"/>
              </w:rPr>
            </w:pPr>
          </w:p>
        </w:tc>
        <w:tc>
          <w:tcPr>
            <w:tcW w:w="5529" w:type="dxa"/>
            <w:vAlign w:val="center"/>
          </w:tcPr>
          <w:p w14:paraId="47123FA9"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压水堆核电厂用不锈钢 第47部分：蒸汽发生器用06Cr13Al不锈钢扁钢</w:t>
            </w:r>
          </w:p>
        </w:tc>
        <w:tc>
          <w:tcPr>
            <w:tcW w:w="2268" w:type="dxa"/>
            <w:vAlign w:val="center"/>
          </w:tcPr>
          <w:p w14:paraId="22211435"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20007.47—2017</w:t>
            </w:r>
          </w:p>
        </w:tc>
        <w:tc>
          <w:tcPr>
            <w:tcW w:w="1134" w:type="dxa"/>
            <w:vAlign w:val="center"/>
          </w:tcPr>
          <w:p w14:paraId="6A10F89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EEAB333" w14:textId="77777777" w:rsidTr="00071566">
        <w:trPr>
          <w:trHeight w:val="454"/>
        </w:trPr>
        <w:tc>
          <w:tcPr>
            <w:tcW w:w="747" w:type="dxa"/>
            <w:vAlign w:val="center"/>
          </w:tcPr>
          <w:p w14:paraId="35C20785" w14:textId="77777777" w:rsidR="00071566" w:rsidRPr="00D064FD" w:rsidRDefault="00071566" w:rsidP="001B1515">
            <w:pPr>
              <w:numPr>
                <w:ilvl w:val="0"/>
                <w:numId w:val="3"/>
              </w:numPr>
              <w:rPr>
                <w:sz w:val="21"/>
                <w:szCs w:val="21"/>
              </w:rPr>
            </w:pPr>
          </w:p>
        </w:tc>
        <w:tc>
          <w:tcPr>
            <w:tcW w:w="5529" w:type="dxa"/>
            <w:vAlign w:val="center"/>
          </w:tcPr>
          <w:p w14:paraId="6FA74A3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第26部分：控制棒驱动机构用球墨铸铁件</w:t>
            </w:r>
          </w:p>
        </w:tc>
        <w:tc>
          <w:tcPr>
            <w:tcW w:w="2268" w:type="dxa"/>
            <w:vAlign w:val="center"/>
          </w:tcPr>
          <w:p w14:paraId="7FD7E697"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20008.26—2017</w:t>
            </w:r>
          </w:p>
        </w:tc>
        <w:tc>
          <w:tcPr>
            <w:tcW w:w="1134" w:type="dxa"/>
            <w:vAlign w:val="center"/>
          </w:tcPr>
          <w:p w14:paraId="18B6265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5A401C7" w14:textId="77777777" w:rsidTr="00071566">
        <w:trPr>
          <w:trHeight w:val="454"/>
        </w:trPr>
        <w:tc>
          <w:tcPr>
            <w:tcW w:w="747" w:type="dxa"/>
            <w:vAlign w:val="center"/>
          </w:tcPr>
          <w:p w14:paraId="2CE97735" w14:textId="77777777" w:rsidR="00071566" w:rsidRPr="00D064FD" w:rsidRDefault="00071566" w:rsidP="001B1515">
            <w:pPr>
              <w:numPr>
                <w:ilvl w:val="0"/>
                <w:numId w:val="3"/>
              </w:numPr>
              <w:rPr>
                <w:sz w:val="21"/>
                <w:szCs w:val="21"/>
              </w:rPr>
            </w:pPr>
          </w:p>
        </w:tc>
        <w:tc>
          <w:tcPr>
            <w:tcW w:w="5529" w:type="dxa"/>
            <w:vAlign w:val="center"/>
          </w:tcPr>
          <w:p w14:paraId="138EF14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第27部分：控制棒驱动机构用ZCoCr29W4.5铸件</w:t>
            </w:r>
          </w:p>
        </w:tc>
        <w:tc>
          <w:tcPr>
            <w:tcW w:w="2268" w:type="dxa"/>
            <w:vAlign w:val="center"/>
          </w:tcPr>
          <w:p w14:paraId="6DCA7C57"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20008.27—2017</w:t>
            </w:r>
          </w:p>
        </w:tc>
        <w:tc>
          <w:tcPr>
            <w:tcW w:w="1134" w:type="dxa"/>
            <w:vAlign w:val="center"/>
          </w:tcPr>
          <w:p w14:paraId="0C11101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044FA85" w14:textId="77777777" w:rsidTr="00071566">
        <w:trPr>
          <w:trHeight w:val="454"/>
        </w:trPr>
        <w:tc>
          <w:tcPr>
            <w:tcW w:w="747" w:type="dxa"/>
            <w:vAlign w:val="center"/>
          </w:tcPr>
          <w:p w14:paraId="7FE4EF94" w14:textId="77777777" w:rsidR="00071566" w:rsidRPr="00D064FD" w:rsidRDefault="00071566" w:rsidP="001B1515">
            <w:pPr>
              <w:numPr>
                <w:ilvl w:val="0"/>
                <w:numId w:val="3"/>
              </w:numPr>
              <w:rPr>
                <w:sz w:val="21"/>
                <w:szCs w:val="21"/>
              </w:rPr>
            </w:pPr>
          </w:p>
        </w:tc>
        <w:tc>
          <w:tcPr>
            <w:tcW w:w="5529" w:type="dxa"/>
            <w:vAlign w:val="center"/>
          </w:tcPr>
          <w:p w14:paraId="0CC7FB21"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第28部分：安全级设备用NS3105合金锻件</w:t>
            </w:r>
          </w:p>
        </w:tc>
        <w:tc>
          <w:tcPr>
            <w:tcW w:w="2268" w:type="dxa"/>
            <w:vAlign w:val="center"/>
          </w:tcPr>
          <w:p w14:paraId="6EF9C5ED"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20008.28—2017</w:t>
            </w:r>
          </w:p>
        </w:tc>
        <w:tc>
          <w:tcPr>
            <w:tcW w:w="1134" w:type="dxa"/>
            <w:vAlign w:val="center"/>
          </w:tcPr>
          <w:p w14:paraId="7F2B03F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C3F2073" w14:textId="77777777" w:rsidTr="00071566">
        <w:trPr>
          <w:trHeight w:val="454"/>
        </w:trPr>
        <w:tc>
          <w:tcPr>
            <w:tcW w:w="747" w:type="dxa"/>
            <w:vAlign w:val="center"/>
          </w:tcPr>
          <w:p w14:paraId="614B92A9" w14:textId="77777777" w:rsidR="00071566" w:rsidRPr="00D064FD" w:rsidRDefault="00071566" w:rsidP="001B1515">
            <w:pPr>
              <w:numPr>
                <w:ilvl w:val="0"/>
                <w:numId w:val="3"/>
              </w:numPr>
              <w:rPr>
                <w:sz w:val="21"/>
                <w:szCs w:val="21"/>
              </w:rPr>
            </w:pPr>
          </w:p>
        </w:tc>
        <w:tc>
          <w:tcPr>
            <w:tcW w:w="5529" w:type="dxa"/>
            <w:vAlign w:val="center"/>
          </w:tcPr>
          <w:p w14:paraId="2B464F23"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第29部分：安全级设备用NS3105合金板材及带材</w:t>
            </w:r>
          </w:p>
        </w:tc>
        <w:tc>
          <w:tcPr>
            <w:tcW w:w="2268" w:type="dxa"/>
            <w:vAlign w:val="center"/>
          </w:tcPr>
          <w:p w14:paraId="4356C137"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20008.29—2017</w:t>
            </w:r>
          </w:p>
        </w:tc>
        <w:tc>
          <w:tcPr>
            <w:tcW w:w="1134" w:type="dxa"/>
            <w:vAlign w:val="center"/>
          </w:tcPr>
          <w:p w14:paraId="723F2A1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15F61FB" w14:textId="77777777" w:rsidTr="00071566">
        <w:trPr>
          <w:trHeight w:val="454"/>
        </w:trPr>
        <w:tc>
          <w:tcPr>
            <w:tcW w:w="747" w:type="dxa"/>
            <w:vAlign w:val="center"/>
          </w:tcPr>
          <w:p w14:paraId="1CCCE978" w14:textId="77777777" w:rsidR="00071566" w:rsidRPr="00D064FD" w:rsidRDefault="00071566" w:rsidP="001B1515">
            <w:pPr>
              <w:numPr>
                <w:ilvl w:val="0"/>
                <w:numId w:val="3"/>
              </w:numPr>
              <w:rPr>
                <w:sz w:val="21"/>
                <w:szCs w:val="21"/>
              </w:rPr>
            </w:pPr>
          </w:p>
        </w:tc>
        <w:tc>
          <w:tcPr>
            <w:tcW w:w="5529" w:type="dxa"/>
            <w:vAlign w:val="center"/>
          </w:tcPr>
          <w:p w14:paraId="7C2566A6"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第30部分：安全级设备用NS3105合金管</w:t>
            </w:r>
          </w:p>
        </w:tc>
        <w:tc>
          <w:tcPr>
            <w:tcW w:w="2268" w:type="dxa"/>
            <w:vAlign w:val="center"/>
          </w:tcPr>
          <w:p w14:paraId="41DFE823"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20008.30—2017</w:t>
            </w:r>
          </w:p>
        </w:tc>
        <w:tc>
          <w:tcPr>
            <w:tcW w:w="1134" w:type="dxa"/>
            <w:vAlign w:val="center"/>
          </w:tcPr>
          <w:p w14:paraId="45D96E0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C506A49" w14:textId="77777777" w:rsidTr="00071566">
        <w:trPr>
          <w:trHeight w:val="454"/>
        </w:trPr>
        <w:tc>
          <w:tcPr>
            <w:tcW w:w="747" w:type="dxa"/>
            <w:vAlign w:val="center"/>
          </w:tcPr>
          <w:p w14:paraId="033EA6B0" w14:textId="77777777" w:rsidR="00071566" w:rsidRPr="00D064FD" w:rsidRDefault="00071566" w:rsidP="001B1515">
            <w:pPr>
              <w:numPr>
                <w:ilvl w:val="0"/>
                <w:numId w:val="3"/>
              </w:numPr>
              <w:rPr>
                <w:sz w:val="21"/>
                <w:szCs w:val="21"/>
              </w:rPr>
            </w:pPr>
          </w:p>
        </w:tc>
        <w:tc>
          <w:tcPr>
            <w:tcW w:w="5529" w:type="dxa"/>
            <w:vAlign w:val="center"/>
          </w:tcPr>
          <w:p w14:paraId="158D72E0"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压水堆核电厂用其他材料 第31部分：安全级设备用NS3105合金棒</w:t>
            </w:r>
          </w:p>
        </w:tc>
        <w:tc>
          <w:tcPr>
            <w:tcW w:w="2268" w:type="dxa"/>
            <w:vAlign w:val="center"/>
          </w:tcPr>
          <w:p w14:paraId="6E7CB30C"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20008.31—2017</w:t>
            </w:r>
          </w:p>
        </w:tc>
        <w:tc>
          <w:tcPr>
            <w:tcW w:w="1134" w:type="dxa"/>
            <w:vAlign w:val="center"/>
          </w:tcPr>
          <w:p w14:paraId="40EDC2A1"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8D65150" w14:textId="77777777" w:rsidTr="00071566">
        <w:trPr>
          <w:trHeight w:val="454"/>
        </w:trPr>
        <w:tc>
          <w:tcPr>
            <w:tcW w:w="747" w:type="dxa"/>
            <w:vAlign w:val="center"/>
          </w:tcPr>
          <w:p w14:paraId="340A5D85" w14:textId="77777777" w:rsidR="00071566" w:rsidRPr="00D064FD" w:rsidRDefault="00071566" w:rsidP="001B1515">
            <w:pPr>
              <w:numPr>
                <w:ilvl w:val="0"/>
                <w:numId w:val="3"/>
              </w:numPr>
              <w:rPr>
                <w:sz w:val="21"/>
                <w:szCs w:val="21"/>
              </w:rPr>
            </w:pPr>
          </w:p>
        </w:tc>
        <w:tc>
          <w:tcPr>
            <w:tcW w:w="5529" w:type="dxa"/>
            <w:vAlign w:val="center"/>
          </w:tcPr>
          <w:p w14:paraId="0CB2797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第23部分：安全级设备用不锈钢手工电弧焊焊条</w:t>
            </w:r>
          </w:p>
        </w:tc>
        <w:tc>
          <w:tcPr>
            <w:tcW w:w="2268" w:type="dxa"/>
            <w:vAlign w:val="center"/>
          </w:tcPr>
          <w:p w14:paraId="35EB2612"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20009.23—2017</w:t>
            </w:r>
          </w:p>
        </w:tc>
        <w:tc>
          <w:tcPr>
            <w:tcW w:w="1134" w:type="dxa"/>
            <w:vAlign w:val="center"/>
          </w:tcPr>
          <w:p w14:paraId="192057D5"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10E2677" w14:textId="77777777" w:rsidTr="00071566">
        <w:trPr>
          <w:trHeight w:val="454"/>
        </w:trPr>
        <w:tc>
          <w:tcPr>
            <w:tcW w:w="747" w:type="dxa"/>
            <w:vAlign w:val="center"/>
          </w:tcPr>
          <w:p w14:paraId="20FA0FC1" w14:textId="77777777" w:rsidR="00071566" w:rsidRPr="00D064FD" w:rsidRDefault="00071566" w:rsidP="001B1515">
            <w:pPr>
              <w:numPr>
                <w:ilvl w:val="0"/>
                <w:numId w:val="3"/>
              </w:numPr>
              <w:rPr>
                <w:sz w:val="21"/>
                <w:szCs w:val="21"/>
              </w:rPr>
            </w:pPr>
          </w:p>
        </w:tc>
        <w:tc>
          <w:tcPr>
            <w:tcW w:w="5529" w:type="dxa"/>
            <w:vAlign w:val="center"/>
          </w:tcPr>
          <w:p w14:paraId="343B209A"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第27部分：安全级设备用不锈钢焊丝</w:t>
            </w:r>
          </w:p>
        </w:tc>
        <w:tc>
          <w:tcPr>
            <w:tcW w:w="2268" w:type="dxa"/>
            <w:vAlign w:val="center"/>
          </w:tcPr>
          <w:p w14:paraId="5B5E8458"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20009.27—2017</w:t>
            </w:r>
          </w:p>
        </w:tc>
        <w:tc>
          <w:tcPr>
            <w:tcW w:w="1134" w:type="dxa"/>
            <w:vAlign w:val="center"/>
          </w:tcPr>
          <w:p w14:paraId="5407F9FC"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A3BB996" w14:textId="77777777" w:rsidTr="00071566">
        <w:trPr>
          <w:trHeight w:val="454"/>
        </w:trPr>
        <w:tc>
          <w:tcPr>
            <w:tcW w:w="747" w:type="dxa"/>
            <w:vAlign w:val="center"/>
          </w:tcPr>
          <w:p w14:paraId="26E68EFB" w14:textId="77777777" w:rsidR="00071566" w:rsidRPr="00D064FD" w:rsidRDefault="00071566" w:rsidP="001B1515">
            <w:pPr>
              <w:numPr>
                <w:ilvl w:val="0"/>
                <w:numId w:val="3"/>
              </w:numPr>
              <w:rPr>
                <w:sz w:val="21"/>
                <w:szCs w:val="21"/>
              </w:rPr>
            </w:pPr>
          </w:p>
        </w:tc>
        <w:tc>
          <w:tcPr>
            <w:tcW w:w="5529" w:type="dxa"/>
            <w:vAlign w:val="center"/>
          </w:tcPr>
          <w:p w14:paraId="7607EE4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第30部分:安全1级设备埋弧焊用低合金钢焊丝和焊剂</w:t>
            </w:r>
          </w:p>
        </w:tc>
        <w:tc>
          <w:tcPr>
            <w:tcW w:w="2268" w:type="dxa"/>
            <w:vAlign w:val="center"/>
          </w:tcPr>
          <w:p w14:paraId="294DE5E0"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20009.30—2017</w:t>
            </w:r>
          </w:p>
        </w:tc>
        <w:tc>
          <w:tcPr>
            <w:tcW w:w="1134" w:type="dxa"/>
            <w:vAlign w:val="center"/>
          </w:tcPr>
          <w:p w14:paraId="2C789D6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068DBF6" w14:textId="77777777" w:rsidTr="00071566">
        <w:trPr>
          <w:trHeight w:val="454"/>
        </w:trPr>
        <w:tc>
          <w:tcPr>
            <w:tcW w:w="747" w:type="dxa"/>
            <w:vAlign w:val="center"/>
          </w:tcPr>
          <w:p w14:paraId="504B6D4F" w14:textId="77777777" w:rsidR="00071566" w:rsidRPr="00D064FD" w:rsidRDefault="00071566" w:rsidP="001B1515">
            <w:pPr>
              <w:numPr>
                <w:ilvl w:val="0"/>
                <w:numId w:val="3"/>
              </w:numPr>
              <w:rPr>
                <w:sz w:val="21"/>
                <w:szCs w:val="21"/>
              </w:rPr>
            </w:pPr>
          </w:p>
        </w:tc>
        <w:tc>
          <w:tcPr>
            <w:tcW w:w="5529" w:type="dxa"/>
            <w:vAlign w:val="center"/>
          </w:tcPr>
          <w:p w14:paraId="78AD43EA"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第31部分：安全级设备不锈钢堆焊用焊带和焊剂</w:t>
            </w:r>
          </w:p>
        </w:tc>
        <w:tc>
          <w:tcPr>
            <w:tcW w:w="2268" w:type="dxa"/>
            <w:vAlign w:val="center"/>
          </w:tcPr>
          <w:p w14:paraId="2A136E81"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20009.31—2017</w:t>
            </w:r>
          </w:p>
        </w:tc>
        <w:tc>
          <w:tcPr>
            <w:tcW w:w="1134" w:type="dxa"/>
            <w:vAlign w:val="center"/>
          </w:tcPr>
          <w:p w14:paraId="46832680"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7E9E188" w14:textId="77777777" w:rsidTr="00071566">
        <w:trPr>
          <w:trHeight w:val="454"/>
        </w:trPr>
        <w:tc>
          <w:tcPr>
            <w:tcW w:w="747" w:type="dxa"/>
            <w:vAlign w:val="center"/>
          </w:tcPr>
          <w:p w14:paraId="41CB2F94" w14:textId="77777777" w:rsidR="00071566" w:rsidRPr="00D064FD" w:rsidRDefault="00071566" w:rsidP="001B1515">
            <w:pPr>
              <w:numPr>
                <w:ilvl w:val="0"/>
                <w:numId w:val="3"/>
              </w:numPr>
              <w:rPr>
                <w:sz w:val="21"/>
                <w:szCs w:val="21"/>
              </w:rPr>
            </w:pPr>
          </w:p>
        </w:tc>
        <w:tc>
          <w:tcPr>
            <w:tcW w:w="5529" w:type="dxa"/>
            <w:vAlign w:val="center"/>
          </w:tcPr>
          <w:p w14:paraId="2AED17FC"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压水堆核电厂用焊接材料 第34部分:安全级设备镍基合金堆焊用焊带和焊剂</w:t>
            </w:r>
          </w:p>
        </w:tc>
        <w:tc>
          <w:tcPr>
            <w:tcW w:w="2268" w:type="dxa"/>
            <w:vAlign w:val="center"/>
          </w:tcPr>
          <w:p w14:paraId="64BDE281" w14:textId="77777777" w:rsidR="00071566" w:rsidRPr="00071566" w:rsidRDefault="00071566" w:rsidP="00957785">
            <w:pPr>
              <w:rPr>
                <w:rFonts w:eastAsia="仿宋"/>
                <w:color w:val="000000"/>
                <w:sz w:val="21"/>
                <w:szCs w:val="21"/>
              </w:rPr>
            </w:pPr>
            <w:r w:rsidRPr="00071566">
              <w:rPr>
                <w:rFonts w:eastAsia="仿宋"/>
                <w:color w:val="000000"/>
                <w:sz w:val="21"/>
                <w:szCs w:val="21"/>
              </w:rPr>
              <w:t>NB/T 20009.34—2017</w:t>
            </w:r>
          </w:p>
        </w:tc>
        <w:tc>
          <w:tcPr>
            <w:tcW w:w="1134" w:type="dxa"/>
            <w:vAlign w:val="center"/>
          </w:tcPr>
          <w:p w14:paraId="63A76566"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BCADCFB" w14:textId="77777777" w:rsidTr="00071566">
        <w:trPr>
          <w:trHeight w:val="454"/>
        </w:trPr>
        <w:tc>
          <w:tcPr>
            <w:tcW w:w="747" w:type="dxa"/>
            <w:vAlign w:val="center"/>
          </w:tcPr>
          <w:p w14:paraId="527DF253" w14:textId="77777777" w:rsidR="00071566" w:rsidRPr="00D064FD" w:rsidRDefault="00071566" w:rsidP="001B1515">
            <w:pPr>
              <w:numPr>
                <w:ilvl w:val="0"/>
                <w:numId w:val="3"/>
              </w:numPr>
              <w:rPr>
                <w:sz w:val="21"/>
                <w:szCs w:val="21"/>
              </w:rPr>
            </w:pPr>
          </w:p>
        </w:tc>
        <w:tc>
          <w:tcPr>
            <w:tcW w:w="5529" w:type="dxa"/>
            <w:vAlign w:val="center"/>
          </w:tcPr>
          <w:p w14:paraId="44C644C6"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应用于核电厂的一级概率安全评价  第10部分：功率运行抗震裕度评价</w:t>
            </w:r>
          </w:p>
        </w:tc>
        <w:tc>
          <w:tcPr>
            <w:tcW w:w="2268" w:type="dxa"/>
            <w:vAlign w:val="center"/>
          </w:tcPr>
          <w:p w14:paraId="05494BFB" w14:textId="77777777" w:rsidR="00071566" w:rsidRPr="00071566" w:rsidRDefault="00071566" w:rsidP="00957785">
            <w:pPr>
              <w:rPr>
                <w:rFonts w:eastAsia="仿宋"/>
                <w:color w:val="000000"/>
                <w:sz w:val="21"/>
                <w:szCs w:val="21"/>
              </w:rPr>
            </w:pPr>
            <w:r w:rsidRPr="00071566">
              <w:rPr>
                <w:rFonts w:eastAsia="仿宋"/>
                <w:color w:val="000000"/>
                <w:sz w:val="21"/>
                <w:szCs w:val="21"/>
              </w:rPr>
              <w:t>NB/T 20037.10—2017RK</w:t>
            </w:r>
          </w:p>
        </w:tc>
        <w:tc>
          <w:tcPr>
            <w:tcW w:w="1134" w:type="dxa"/>
            <w:vAlign w:val="center"/>
          </w:tcPr>
          <w:p w14:paraId="67F48CCF"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126D9E2" w14:textId="77777777" w:rsidTr="00071566">
        <w:trPr>
          <w:trHeight w:val="454"/>
        </w:trPr>
        <w:tc>
          <w:tcPr>
            <w:tcW w:w="747" w:type="dxa"/>
            <w:vAlign w:val="center"/>
          </w:tcPr>
          <w:p w14:paraId="208C65B9" w14:textId="77777777" w:rsidR="00071566" w:rsidRPr="00D064FD" w:rsidRDefault="00071566" w:rsidP="001B1515">
            <w:pPr>
              <w:numPr>
                <w:ilvl w:val="0"/>
                <w:numId w:val="3"/>
              </w:numPr>
              <w:rPr>
                <w:sz w:val="21"/>
                <w:szCs w:val="21"/>
              </w:rPr>
            </w:pPr>
          </w:p>
        </w:tc>
        <w:tc>
          <w:tcPr>
            <w:tcW w:w="5529" w:type="dxa"/>
            <w:vAlign w:val="center"/>
          </w:tcPr>
          <w:p w14:paraId="45272A32"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主控制室可居留性设计要求</w:t>
            </w:r>
          </w:p>
        </w:tc>
        <w:tc>
          <w:tcPr>
            <w:tcW w:w="2268" w:type="dxa"/>
            <w:vAlign w:val="center"/>
          </w:tcPr>
          <w:p w14:paraId="0A8A9EA7" w14:textId="77777777" w:rsidR="00071566" w:rsidRPr="00071566" w:rsidRDefault="00071566" w:rsidP="00957785">
            <w:pPr>
              <w:rPr>
                <w:rFonts w:eastAsia="仿宋"/>
                <w:color w:val="000000"/>
                <w:sz w:val="21"/>
                <w:szCs w:val="21"/>
              </w:rPr>
            </w:pPr>
            <w:r w:rsidRPr="00071566">
              <w:rPr>
                <w:rFonts w:eastAsia="仿宋"/>
                <w:color w:val="000000"/>
                <w:sz w:val="21"/>
                <w:szCs w:val="21"/>
              </w:rPr>
              <w:t>NB/T 20395—2017</w:t>
            </w:r>
          </w:p>
        </w:tc>
        <w:tc>
          <w:tcPr>
            <w:tcW w:w="1134" w:type="dxa"/>
            <w:vAlign w:val="center"/>
          </w:tcPr>
          <w:p w14:paraId="02F52205"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8A80DD7" w14:textId="77777777" w:rsidTr="00071566">
        <w:trPr>
          <w:trHeight w:val="454"/>
        </w:trPr>
        <w:tc>
          <w:tcPr>
            <w:tcW w:w="747" w:type="dxa"/>
            <w:vAlign w:val="center"/>
          </w:tcPr>
          <w:p w14:paraId="1A817232" w14:textId="77777777" w:rsidR="00071566" w:rsidRPr="00D064FD" w:rsidRDefault="00071566" w:rsidP="001B1515">
            <w:pPr>
              <w:numPr>
                <w:ilvl w:val="0"/>
                <w:numId w:val="3"/>
              </w:numPr>
              <w:rPr>
                <w:sz w:val="21"/>
                <w:szCs w:val="21"/>
              </w:rPr>
            </w:pPr>
          </w:p>
        </w:tc>
        <w:tc>
          <w:tcPr>
            <w:tcW w:w="5529" w:type="dxa"/>
            <w:vAlign w:val="center"/>
          </w:tcPr>
          <w:p w14:paraId="7306B06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压水堆核电厂核安全有关的钢结构施工规范</w:t>
            </w:r>
          </w:p>
        </w:tc>
        <w:tc>
          <w:tcPr>
            <w:tcW w:w="2268" w:type="dxa"/>
            <w:vAlign w:val="center"/>
          </w:tcPr>
          <w:p w14:paraId="62A9F06D" w14:textId="77777777" w:rsidR="00071566" w:rsidRPr="00071566" w:rsidRDefault="00071566" w:rsidP="00957785">
            <w:pPr>
              <w:rPr>
                <w:rFonts w:eastAsia="仿宋"/>
                <w:color w:val="000000"/>
                <w:sz w:val="21"/>
                <w:szCs w:val="21"/>
              </w:rPr>
            </w:pPr>
            <w:r w:rsidRPr="00071566">
              <w:rPr>
                <w:rFonts w:eastAsia="仿宋"/>
                <w:color w:val="000000"/>
                <w:sz w:val="21"/>
                <w:szCs w:val="21"/>
              </w:rPr>
              <w:t>NB/T 20396—2017</w:t>
            </w:r>
          </w:p>
        </w:tc>
        <w:tc>
          <w:tcPr>
            <w:tcW w:w="1134" w:type="dxa"/>
            <w:vAlign w:val="center"/>
          </w:tcPr>
          <w:p w14:paraId="2C79686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8254C97" w14:textId="77777777" w:rsidTr="00071566">
        <w:trPr>
          <w:trHeight w:val="454"/>
        </w:trPr>
        <w:tc>
          <w:tcPr>
            <w:tcW w:w="747" w:type="dxa"/>
            <w:vAlign w:val="center"/>
          </w:tcPr>
          <w:p w14:paraId="7227CEB0" w14:textId="77777777" w:rsidR="00071566" w:rsidRPr="00D064FD" w:rsidRDefault="00071566" w:rsidP="001B1515">
            <w:pPr>
              <w:numPr>
                <w:ilvl w:val="0"/>
                <w:numId w:val="3"/>
              </w:numPr>
              <w:rPr>
                <w:sz w:val="21"/>
                <w:szCs w:val="21"/>
              </w:rPr>
            </w:pPr>
          </w:p>
        </w:tc>
        <w:tc>
          <w:tcPr>
            <w:tcW w:w="5529" w:type="dxa"/>
            <w:vAlign w:val="center"/>
          </w:tcPr>
          <w:p w14:paraId="7C31311E"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压水堆核电厂核岛管道支吊架预制及安装技术规程</w:t>
            </w:r>
          </w:p>
        </w:tc>
        <w:tc>
          <w:tcPr>
            <w:tcW w:w="2268" w:type="dxa"/>
            <w:vAlign w:val="center"/>
          </w:tcPr>
          <w:p w14:paraId="06363D6B" w14:textId="77777777" w:rsidR="00071566" w:rsidRPr="00071566" w:rsidRDefault="00071566" w:rsidP="00957785">
            <w:pPr>
              <w:rPr>
                <w:rFonts w:eastAsia="仿宋"/>
                <w:color w:val="000000"/>
                <w:sz w:val="21"/>
                <w:szCs w:val="21"/>
              </w:rPr>
            </w:pPr>
            <w:r w:rsidRPr="00071566">
              <w:rPr>
                <w:rFonts w:eastAsia="仿宋"/>
                <w:color w:val="000000"/>
                <w:sz w:val="21"/>
                <w:szCs w:val="21"/>
              </w:rPr>
              <w:t>NB/T 20397—2017</w:t>
            </w:r>
          </w:p>
        </w:tc>
        <w:tc>
          <w:tcPr>
            <w:tcW w:w="1134" w:type="dxa"/>
            <w:vAlign w:val="center"/>
          </w:tcPr>
          <w:p w14:paraId="69DEEC8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7F7ACA2" w14:textId="77777777" w:rsidTr="00071566">
        <w:trPr>
          <w:trHeight w:val="454"/>
        </w:trPr>
        <w:tc>
          <w:tcPr>
            <w:tcW w:w="747" w:type="dxa"/>
            <w:vAlign w:val="center"/>
          </w:tcPr>
          <w:p w14:paraId="39F80A42" w14:textId="77777777" w:rsidR="00071566" w:rsidRPr="00D064FD" w:rsidRDefault="00071566" w:rsidP="001B1515">
            <w:pPr>
              <w:numPr>
                <w:ilvl w:val="0"/>
                <w:numId w:val="3"/>
              </w:numPr>
              <w:rPr>
                <w:sz w:val="21"/>
                <w:szCs w:val="21"/>
              </w:rPr>
            </w:pPr>
          </w:p>
        </w:tc>
        <w:tc>
          <w:tcPr>
            <w:tcW w:w="5529" w:type="dxa"/>
            <w:vAlign w:val="center"/>
          </w:tcPr>
          <w:p w14:paraId="7BAE51C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压水堆核电厂反应堆厂房内部结构施工及验收规范</w:t>
            </w:r>
          </w:p>
        </w:tc>
        <w:tc>
          <w:tcPr>
            <w:tcW w:w="2268" w:type="dxa"/>
            <w:vAlign w:val="center"/>
          </w:tcPr>
          <w:p w14:paraId="69851EC8" w14:textId="77777777" w:rsidR="00071566" w:rsidRPr="00071566" w:rsidRDefault="00071566" w:rsidP="00957785">
            <w:pPr>
              <w:rPr>
                <w:rFonts w:eastAsia="仿宋"/>
                <w:color w:val="000000"/>
                <w:sz w:val="21"/>
                <w:szCs w:val="21"/>
              </w:rPr>
            </w:pPr>
            <w:r w:rsidRPr="00071566">
              <w:rPr>
                <w:rFonts w:eastAsia="仿宋"/>
                <w:color w:val="000000"/>
                <w:sz w:val="21"/>
                <w:szCs w:val="21"/>
              </w:rPr>
              <w:t>NB/T 20398—2017</w:t>
            </w:r>
          </w:p>
        </w:tc>
        <w:tc>
          <w:tcPr>
            <w:tcW w:w="1134" w:type="dxa"/>
            <w:vAlign w:val="center"/>
          </w:tcPr>
          <w:p w14:paraId="32FABB7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56F42D4" w14:textId="77777777" w:rsidTr="00071566">
        <w:trPr>
          <w:trHeight w:val="454"/>
        </w:trPr>
        <w:tc>
          <w:tcPr>
            <w:tcW w:w="747" w:type="dxa"/>
            <w:vAlign w:val="center"/>
          </w:tcPr>
          <w:p w14:paraId="53A6B737" w14:textId="77777777" w:rsidR="00071566" w:rsidRPr="00D064FD" w:rsidRDefault="00071566" w:rsidP="001B1515">
            <w:pPr>
              <w:numPr>
                <w:ilvl w:val="0"/>
                <w:numId w:val="3"/>
              </w:numPr>
              <w:rPr>
                <w:sz w:val="21"/>
                <w:szCs w:val="21"/>
              </w:rPr>
            </w:pPr>
          </w:p>
        </w:tc>
        <w:tc>
          <w:tcPr>
            <w:tcW w:w="5529" w:type="dxa"/>
            <w:vAlign w:val="center"/>
          </w:tcPr>
          <w:p w14:paraId="3DCF9631"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压水堆核电厂核安全相关的混凝土结构施工及质量验收规范</w:t>
            </w:r>
          </w:p>
        </w:tc>
        <w:tc>
          <w:tcPr>
            <w:tcW w:w="2268" w:type="dxa"/>
            <w:vAlign w:val="center"/>
          </w:tcPr>
          <w:p w14:paraId="5FC1AE24" w14:textId="77777777" w:rsidR="00071566" w:rsidRPr="00071566" w:rsidRDefault="00071566" w:rsidP="00957785">
            <w:pPr>
              <w:rPr>
                <w:rFonts w:eastAsia="仿宋"/>
                <w:color w:val="000000"/>
                <w:sz w:val="21"/>
                <w:szCs w:val="21"/>
              </w:rPr>
            </w:pPr>
            <w:r w:rsidRPr="00071566">
              <w:rPr>
                <w:rFonts w:eastAsia="仿宋"/>
                <w:color w:val="000000"/>
                <w:sz w:val="21"/>
                <w:szCs w:val="21"/>
              </w:rPr>
              <w:t>NB/T 20399—2017</w:t>
            </w:r>
          </w:p>
        </w:tc>
        <w:tc>
          <w:tcPr>
            <w:tcW w:w="1134" w:type="dxa"/>
            <w:vAlign w:val="center"/>
          </w:tcPr>
          <w:p w14:paraId="24427AD7"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2CDAF66" w14:textId="77777777" w:rsidTr="00071566">
        <w:trPr>
          <w:trHeight w:val="454"/>
        </w:trPr>
        <w:tc>
          <w:tcPr>
            <w:tcW w:w="747" w:type="dxa"/>
            <w:vAlign w:val="center"/>
          </w:tcPr>
          <w:p w14:paraId="386385C0" w14:textId="77777777" w:rsidR="00071566" w:rsidRPr="00D064FD" w:rsidRDefault="00071566" w:rsidP="001B1515">
            <w:pPr>
              <w:numPr>
                <w:ilvl w:val="0"/>
                <w:numId w:val="3"/>
              </w:numPr>
              <w:rPr>
                <w:sz w:val="21"/>
                <w:szCs w:val="21"/>
              </w:rPr>
            </w:pPr>
          </w:p>
        </w:tc>
        <w:tc>
          <w:tcPr>
            <w:tcW w:w="5529" w:type="dxa"/>
            <w:vAlign w:val="center"/>
          </w:tcPr>
          <w:p w14:paraId="5D0EDC35"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压水堆核电厂反应堆堆腔水池与乏燃料水池中的不锈钢构件制造技术规程</w:t>
            </w:r>
          </w:p>
        </w:tc>
        <w:tc>
          <w:tcPr>
            <w:tcW w:w="2268" w:type="dxa"/>
            <w:vAlign w:val="center"/>
          </w:tcPr>
          <w:p w14:paraId="1E22C5B5"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20400—2017</w:t>
            </w:r>
          </w:p>
        </w:tc>
        <w:tc>
          <w:tcPr>
            <w:tcW w:w="1134" w:type="dxa"/>
            <w:vAlign w:val="center"/>
          </w:tcPr>
          <w:p w14:paraId="37076C2C"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A3D3254" w14:textId="77777777" w:rsidTr="00071566">
        <w:trPr>
          <w:trHeight w:val="454"/>
        </w:trPr>
        <w:tc>
          <w:tcPr>
            <w:tcW w:w="747" w:type="dxa"/>
            <w:vAlign w:val="center"/>
          </w:tcPr>
          <w:p w14:paraId="17CEA69C" w14:textId="77777777" w:rsidR="00071566" w:rsidRPr="00D064FD" w:rsidRDefault="00071566" w:rsidP="001B1515">
            <w:pPr>
              <w:numPr>
                <w:ilvl w:val="0"/>
                <w:numId w:val="3"/>
              </w:numPr>
              <w:rPr>
                <w:sz w:val="21"/>
                <w:szCs w:val="21"/>
              </w:rPr>
            </w:pPr>
          </w:p>
        </w:tc>
        <w:tc>
          <w:tcPr>
            <w:tcW w:w="5529" w:type="dxa"/>
            <w:vAlign w:val="center"/>
          </w:tcPr>
          <w:p w14:paraId="6DDA7E3E"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核电厂初步设计文件内容深度规定</w:t>
            </w:r>
          </w:p>
        </w:tc>
        <w:tc>
          <w:tcPr>
            <w:tcW w:w="2268" w:type="dxa"/>
            <w:vAlign w:val="center"/>
          </w:tcPr>
          <w:p w14:paraId="722A0CFA"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20401—2017</w:t>
            </w:r>
          </w:p>
        </w:tc>
        <w:tc>
          <w:tcPr>
            <w:tcW w:w="1134" w:type="dxa"/>
            <w:vAlign w:val="center"/>
          </w:tcPr>
          <w:p w14:paraId="5240C7C8"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3F82FA4" w14:textId="77777777" w:rsidTr="00071566">
        <w:trPr>
          <w:trHeight w:val="454"/>
        </w:trPr>
        <w:tc>
          <w:tcPr>
            <w:tcW w:w="747" w:type="dxa"/>
            <w:vAlign w:val="center"/>
          </w:tcPr>
          <w:p w14:paraId="38C07EDB" w14:textId="77777777" w:rsidR="00071566" w:rsidRPr="00D064FD" w:rsidRDefault="00071566" w:rsidP="001B1515">
            <w:pPr>
              <w:numPr>
                <w:ilvl w:val="0"/>
                <w:numId w:val="3"/>
              </w:numPr>
              <w:rPr>
                <w:sz w:val="21"/>
                <w:szCs w:val="21"/>
              </w:rPr>
            </w:pPr>
          </w:p>
        </w:tc>
        <w:tc>
          <w:tcPr>
            <w:tcW w:w="5529" w:type="dxa"/>
            <w:vAlign w:val="center"/>
          </w:tcPr>
          <w:p w14:paraId="4BCF7631"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压水堆安全重要流体系统单一故障准则</w:t>
            </w:r>
          </w:p>
        </w:tc>
        <w:tc>
          <w:tcPr>
            <w:tcW w:w="2268" w:type="dxa"/>
            <w:vAlign w:val="center"/>
          </w:tcPr>
          <w:p w14:paraId="70F61F72"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20402—2017RK</w:t>
            </w:r>
          </w:p>
        </w:tc>
        <w:tc>
          <w:tcPr>
            <w:tcW w:w="1134" w:type="dxa"/>
            <w:vAlign w:val="center"/>
          </w:tcPr>
          <w:p w14:paraId="2D215CF7"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944DB8A" w14:textId="77777777" w:rsidTr="00071566">
        <w:trPr>
          <w:trHeight w:val="454"/>
        </w:trPr>
        <w:tc>
          <w:tcPr>
            <w:tcW w:w="747" w:type="dxa"/>
            <w:vAlign w:val="center"/>
          </w:tcPr>
          <w:p w14:paraId="1348A476" w14:textId="77777777" w:rsidR="00071566" w:rsidRPr="00D064FD" w:rsidRDefault="00071566" w:rsidP="001B1515">
            <w:pPr>
              <w:numPr>
                <w:ilvl w:val="0"/>
                <w:numId w:val="3"/>
              </w:numPr>
              <w:rPr>
                <w:sz w:val="21"/>
                <w:szCs w:val="21"/>
              </w:rPr>
            </w:pPr>
          </w:p>
        </w:tc>
        <w:tc>
          <w:tcPr>
            <w:tcW w:w="5529" w:type="dxa"/>
            <w:vAlign w:val="center"/>
          </w:tcPr>
          <w:p w14:paraId="64D9FC56"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压水堆核电厂隔间压力与温度瞬态分析</w:t>
            </w:r>
          </w:p>
        </w:tc>
        <w:tc>
          <w:tcPr>
            <w:tcW w:w="2268" w:type="dxa"/>
            <w:vAlign w:val="center"/>
          </w:tcPr>
          <w:p w14:paraId="19B2554C"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20403—2017RK</w:t>
            </w:r>
          </w:p>
        </w:tc>
        <w:tc>
          <w:tcPr>
            <w:tcW w:w="1134" w:type="dxa"/>
            <w:vAlign w:val="center"/>
          </w:tcPr>
          <w:p w14:paraId="697F0738"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9259561" w14:textId="77777777" w:rsidTr="00071566">
        <w:trPr>
          <w:trHeight w:val="454"/>
        </w:trPr>
        <w:tc>
          <w:tcPr>
            <w:tcW w:w="747" w:type="dxa"/>
            <w:vAlign w:val="center"/>
          </w:tcPr>
          <w:p w14:paraId="71A7220F" w14:textId="77777777" w:rsidR="00071566" w:rsidRPr="00D064FD" w:rsidRDefault="00071566" w:rsidP="001B1515">
            <w:pPr>
              <w:numPr>
                <w:ilvl w:val="0"/>
                <w:numId w:val="3"/>
              </w:numPr>
              <w:rPr>
                <w:sz w:val="21"/>
                <w:szCs w:val="21"/>
              </w:rPr>
            </w:pPr>
          </w:p>
        </w:tc>
        <w:tc>
          <w:tcPr>
            <w:tcW w:w="5529" w:type="dxa"/>
            <w:vAlign w:val="center"/>
          </w:tcPr>
          <w:p w14:paraId="33D28CF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压水堆核电厂安全壳压力和温度瞬态分析</w:t>
            </w:r>
          </w:p>
        </w:tc>
        <w:tc>
          <w:tcPr>
            <w:tcW w:w="2268" w:type="dxa"/>
            <w:vAlign w:val="center"/>
          </w:tcPr>
          <w:p w14:paraId="2F77A359"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20404—2017RK</w:t>
            </w:r>
          </w:p>
        </w:tc>
        <w:tc>
          <w:tcPr>
            <w:tcW w:w="1134" w:type="dxa"/>
            <w:vAlign w:val="center"/>
          </w:tcPr>
          <w:p w14:paraId="1BC25437"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F6F6CC3" w14:textId="77777777" w:rsidTr="00071566">
        <w:trPr>
          <w:trHeight w:val="454"/>
        </w:trPr>
        <w:tc>
          <w:tcPr>
            <w:tcW w:w="747" w:type="dxa"/>
            <w:vAlign w:val="center"/>
          </w:tcPr>
          <w:p w14:paraId="01E06416" w14:textId="77777777" w:rsidR="00071566" w:rsidRPr="00D064FD" w:rsidRDefault="00071566" w:rsidP="001B1515">
            <w:pPr>
              <w:numPr>
                <w:ilvl w:val="0"/>
                <w:numId w:val="3"/>
              </w:numPr>
              <w:rPr>
                <w:sz w:val="21"/>
                <w:szCs w:val="21"/>
              </w:rPr>
            </w:pPr>
          </w:p>
        </w:tc>
        <w:tc>
          <w:tcPr>
            <w:tcW w:w="5529" w:type="dxa"/>
            <w:vAlign w:val="center"/>
          </w:tcPr>
          <w:p w14:paraId="186C5C2A"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核电建设项目工程总承包管理规范</w:t>
            </w:r>
          </w:p>
        </w:tc>
        <w:tc>
          <w:tcPr>
            <w:tcW w:w="2268" w:type="dxa"/>
            <w:vAlign w:val="center"/>
          </w:tcPr>
          <w:p w14:paraId="10186545"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20405—2017</w:t>
            </w:r>
          </w:p>
        </w:tc>
        <w:tc>
          <w:tcPr>
            <w:tcW w:w="1134" w:type="dxa"/>
            <w:vAlign w:val="center"/>
          </w:tcPr>
          <w:p w14:paraId="12F1C06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614B12DC" w14:textId="77777777" w:rsidTr="00071566">
        <w:trPr>
          <w:trHeight w:val="454"/>
        </w:trPr>
        <w:tc>
          <w:tcPr>
            <w:tcW w:w="747" w:type="dxa"/>
            <w:vAlign w:val="center"/>
          </w:tcPr>
          <w:p w14:paraId="50AC4EE7" w14:textId="77777777" w:rsidR="00071566" w:rsidRPr="00D064FD" w:rsidRDefault="00071566" w:rsidP="001B1515">
            <w:pPr>
              <w:numPr>
                <w:ilvl w:val="0"/>
                <w:numId w:val="3"/>
              </w:numPr>
              <w:rPr>
                <w:sz w:val="21"/>
                <w:szCs w:val="21"/>
              </w:rPr>
            </w:pPr>
          </w:p>
        </w:tc>
        <w:tc>
          <w:tcPr>
            <w:tcW w:w="5529" w:type="dxa"/>
            <w:vAlign w:val="center"/>
          </w:tcPr>
          <w:p w14:paraId="7D5BDA7E"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压水堆核电厂流体系统的安全壳隔离装置</w:t>
            </w:r>
          </w:p>
        </w:tc>
        <w:tc>
          <w:tcPr>
            <w:tcW w:w="2268" w:type="dxa"/>
            <w:vAlign w:val="center"/>
          </w:tcPr>
          <w:p w14:paraId="47DA072A"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20406—2017RK</w:t>
            </w:r>
          </w:p>
        </w:tc>
        <w:tc>
          <w:tcPr>
            <w:tcW w:w="1134" w:type="dxa"/>
            <w:vAlign w:val="center"/>
          </w:tcPr>
          <w:p w14:paraId="1251A59C"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6E85750F" w14:textId="77777777" w:rsidTr="00071566">
        <w:trPr>
          <w:trHeight w:val="454"/>
        </w:trPr>
        <w:tc>
          <w:tcPr>
            <w:tcW w:w="747" w:type="dxa"/>
            <w:vAlign w:val="center"/>
          </w:tcPr>
          <w:p w14:paraId="181F5CD0" w14:textId="77777777" w:rsidR="00071566" w:rsidRPr="00D064FD" w:rsidRDefault="00071566" w:rsidP="001B1515">
            <w:pPr>
              <w:numPr>
                <w:ilvl w:val="0"/>
                <w:numId w:val="3"/>
              </w:numPr>
              <w:rPr>
                <w:sz w:val="21"/>
                <w:szCs w:val="21"/>
              </w:rPr>
            </w:pPr>
          </w:p>
        </w:tc>
        <w:tc>
          <w:tcPr>
            <w:tcW w:w="5529" w:type="dxa"/>
            <w:vAlign w:val="center"/>
          </w:tcPr>
          <w:p w14:paraId="063857B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压水堆核电厂堆内构件设计制造规范</w:t>
            </w:r>
          </w:p>
        </w:tc>
        <w:tc>
          <w:tcPr>
            <w:tcW w:w="2268" w:type="dxa"/>
            <w:vAlign w:val="center"/>
          </w:tcPr>
          <w:p w14:paraId="3A895A73"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20407—2017</w:t>
            </w:r>
          </w:p>
        </w:tc>
        <w:tc>
          <w:tcPr>
            <w:tcW w:w="1134" w:type="dxa"/>
            <w:vAlign w:val="center"/>
          </w:tcPr>
          <w:p w14:paraId="425FC13F"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890198C" w14:textId="77777777" w:rsidTr="00071566">
        <w:trPr>
          <w:trHeight w:val="454"/>
        </w:trPr>
        <w:tc>
          <w:tcPr>
            <w:tcW w:w="747" w:type="dxa"/>
            <w:vAlign w:val="center"/>
          </w:tcPr>
          <w:p w14:paraId="10E8C53A" w14:textId="77777777" w:rsidR="00071566" w:rsidRPr="00D064FD" w:rsidRDefault="00071566" w:rsidP="001B1515">
            <w:pPr>
              <w:numPr>
                <w:ilvl w:val="0"/>
                <w:numId w:val="3"/>
              </w:numPr>
              <w:rPr>
                <w:sz w:val="21"/>
                <w:szCs w:val="21"/>
              </w:rPr>
            </w:pPr>
          </w:p>
        </w:tc>
        <w:tc>
          <w:tcPr>
            <w:tcW w:w="5529" w:type="dxa"/>
            <w:vAlign w:val="center"/>
          </w:tcPr>
          <w:p w14:paraId="4CE2F073"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核电厂物项包装、运输、装卸、接收、贮存和维护要求</w:t>
            </w:r>
          </w:p>
        </w:tc>
        <w:tc>
          <w:tcPr>
            <w:tcW w:w="2268" w:type="dxa"/>
            <w:vAlign w:val="center"/>
          </w:tcPr>
          <w:p w14:paraId="392F5653"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20408—2017</w:t>
            </w:r>
          </w:p>
        </w:tc>
        <w:tc>
          <w:tcPr>
            <w:tcW w:w="1134" w:type="dxa"/>
            <w:vAlign w:val="center"/>
          </w:tcPr>
          <w:p w14:paraId="680F933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0F72717" w14:textId="77777777" w:rsidTr="00071566">
        <w:trPr>
          <w:trHeight w:val="454"/>
        </w:trPr>
        <w:tc>
          <w:tcPr>
            <w:tcW w:w="747" w:type="dxa"/>
            <w:vAlign w:val="center"/>
          </w:tcPr>
          <w:p w14:paraId="0B30E4E8" w14:textId="77777777" w:rsidR="00071566" w:rsidRPr="00D064FD" w:rsidRDefault="00071566" w:rsidP="001B1515">
            <w:pPr>
              <w:numPr>
                <w:ilvl w:val="0"/>
                <w:numId w:val="3"/>
              </w:numPr>
              <w:rPr>
                <w:sz w:val="21"/>
                <w:szCs w:val="21"/>
              </w:rPr>
            </w:pPr>
          </w:p>
        </w:tc>
        <w:tc>
          <w:tcPr>
            <w:tcW w:w="5529" w:type="dxa"/>
            <w:vAlign w:val="center"/>
          </w:tcPr>
          <w:p w14:paraId="6DCA51F9"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核电厂核安全相关建（构）筑物维修导则</w:t>
            </w:r>
          </w:p>
        </w:tc>
        <w:tc>
          <w:tcPr>
            <w:tcW w:w="2268" w:type="dxa"/>
            <w:vAlign w:val="center"/>
          </w:tcPr>
          <w:p w14:paraId="05B7B86B" w14:textId="77777777" w:rsidR="00071566" w:rsidRPr="00071566" w:rsidRDefault="00071566" w:rsidP="00957785">
            <w:pPr>
              <w:rPr>
                <w:rFonts w:eastAsia="仿宋"/>
                <w:color w:val="000000"/>
                <w:sz w:val="21"/>
                <w:szCs w:val="21"/>
              </w:rPr>
            </w:pPr>
            <w:r w:rsidRPr="00071566">
              <w:rPr>
                <w:rFonts w:eastAsia="仿宋"/>
                <w:color w:val="000000"/>
                <w:sz w:val="21"/>
                <w:szCs w:val="21"/>
              </w:rPr>
              <w:t>NB/T 20409—2017</w:t>
            </w:r>
          </w:p>
        </w:tc>
        <w:tc>
          <w:tcPr>
            <w:tcW w:w="1134" w:type="dxa"/>
            <w:vAlign w:val="center"/>
          </w:tcPr>
          <w:p w14:paraId="742A9731"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FD55ACE" w14:textId="77777777" w:rsidTr="00071566">
        <w:trPr>
          <w:trHeight w:val="454"/>
        </w:trPr>
        <w:tc>
          <w:tcPr>
            <w:tcW w:w="747" w:type="dxa"/>
            <w:vAlign w:val="center"/>
          </w:tcPr>
          <w:p w14:paraId="44A37399" w14:textId="77777777" w:rsidR="00071566" w:rsidRPr="00D064FD" w:rsidRDefault="00071566" w:rsidP="001B1515">
            <w:pPr>
              <w:numPr>
                <w:ilvl w:val="0"/>
                <w:numId w:val="3"/>
              </w:numPr>
              <w:rPr>
                <w:sz w:val="21"/>
                <w:szCs w:val="21"/>
              </w:rPr>
            </w:pPr>
          </w:p>
        </w:tc>
        <w:tc>
          <w:tcPr>
            <w:tcW w:w="5529" w:type="dxa"/>
            <w:vAlign w:val="center"/>
          </w:tcPr>
          <w:p w14:paraId="4D96910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核电工程纤维混凝土技术规程</w:t>
            </w:r>
          </w:p>
        </w:tc>
        <w:tc>
          <w:tcPr>
            <w:tcW w:w="2268" w:type="dxa"/>
            <w:vAlign w:val="center"/>
          </w:tcPr>
          <w:p w14:paraId="24473262"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20410—2017</w:t>
            </w:r>
          </w:p>
        </w:tc>
        <w:tc>
          <w:tcPr>
            <w:tcW w:w="1134" w:type="dxa"/>
            <w:vAlign w:val="center"/>
          </w:tcPr>
          <w:p w14:paraId="5A6495D8"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E24E159" w14:textId="77777777" w:rsidTr="00071566">
        <w:trPr>
          <w:trHeight w:val="454"/>
        </w:trPr>
        <w:tc>
          <w:tcPr>
            <w:tcW w:w="747" w:type="dxa"/>
            <w:vAlign w:val="center"/>
          </w:tcPr>
          <w:p w14:paraId="17097ACA" w14:textId="77777777" w:rsidR="00071566" w:rsidRPr="00D064FD" w:rsidRDefault="00071566" w:rsidP="001B1515">
            <w:pPr>
              <w:numPr>
                <w:ilvl w:val="0"/>
                <w:numId w:val="3"/>
              </w:numPr>
              <w:rPr>
                <w:sz w:val="21"/>
                <w:szCs w:val="21"/>
              </w:rPr>
            </w:pPr>
          </w:p>
        </w:tc>
        <w:tc>
          <w:tcPr>
            <w:tcW w:w="5529" w:type="dxa"/>
            <w:vAlign w:val="center"/>
          </w:tcPr>
          <w:p w14:paraId="61B844B6"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核安全相关结构预埋件设计技术规程</w:t>
            </w:r>
          </w:p>
        </w:tc>
        <w:tc>
          <w:tcPr>
            <w:tcW w:w="2268" w:type="dxa"/>
            <w:vAlign w:val="center"/>
          </w:tcPr>
          <w:p w14:paraId="7530F632"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20411—2017</w:t>
            </w:r>
          </w:p>
        </w:tc>
        <w:tc>
          <w:tcPr>
            <w:tcW w:w="1134" w:type="dxa"/>
            <w:vAlign w:val="center"/>
          </w:tcPr>
          <w:p w14:paraId="7261D492"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DDCF7A4" w14:textId="77777777" w:rsidTr="00071566">
        <w:trPr>
          <w:trHeight w:val="454"/>
        </w:trPr>
        <w:tc>
          <w:tcPr>
            <w:tcW w:w="747" w:type="dxa"/>
            <w:vAlign w:val="center"/>
          </w:tcPr>
          <w:p w14:paraId="57E5D3FE" w14:textId="77777777" w:rsidR="00071566" w:rsidRPr="00D064FD" w:rsidRDefault="00071566" w:rsidP="001B1515">
            <w:pPr>
              <w:numPr>
                <w:ilvl w:val="0"/>
                <w:numId w:val="3"/>
              </w:numPr>
              <w:rPr>
                <w:sz w:val="21"/>
                <w:szCs w:val="21"/>
              </w:rPr>
            </w:pPr>
          </w:p>
        </w:tc>
        <w:tc>
          <w:tcPr>
            <w:tcW w:w="5529" w:type="dxa"/>
            <w:vAlign w:val="center"/>
          </w:tcPr>
          <w:p w14:paraId="2702AE1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压水堆核电厂结构模块组装及验收技术规程</w:t>
            </w:r>
          </w:p>
        </w:tc>
        <w:tc>
          <w:tcPr>
            <w:tcW w:w="2268" w:type="dxa"/>
            <w:vAlign w:val="center"/>
          </w:tcPr>
          <w:p w14:paraId="2CDE4529"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20412—2017</w:t>
            </w:r>
          </w:p>
        </w:tc>
        <w:tc>
          <w:tcPr>
            <w:tcW w:w="1134" w:type="dxa"/>
            <w:vAlign w:val="center"/>
          </w:tcPr>
          <w:p w14:paraId="660FF954"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9E34D50" w14:textId="77777777" w:rsidTr="00071566">
        <w:trPr>
          <w:trHeight w:val="454"/>
        </w:trPr>
        <w:tc>
          <w:tcPr>
            <w:tcW w:w="747" w:type="dxa"/>
            <w:vAlign w:val="center"/>
          </w:tcPr>
          <w:p w14:paraId="7115062C" w14:textId="77777777" w:rsidR="00071566" w:rsidRPr="00D064FD" w:rsidRDefault="00071566" w:rsidP="001B1515">
            <w:pPr>
              <w:numPr>
                <w:ilvl w:val="0"/>
                <w:numId w:val="3"/>
              </w:numPr>
              <w:rPr>
                <w:sz w:val="21"/>
                <w:szCs w:val="21"/>
              </w:rPr>
            </w:pPr>
          </w:p>
        </w:tc>
        <w:tc>
          <w:tcPr>
            <w:tcW w:w="5529" w:type="dxa"/>
            <w:vAlign w:val="center"/>
          </w:tcPr>
          <w:p w14:paraId="4E9ABDA5"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压水堆核电厂结构模块安装及验收技术规程</w:t>
            </w:r>
          </w:p>
        </w:tc>
        <w:tc>
          <w:tcPr>
            <w:tcW w:w="2268" w:type="dxa"/>
            <w:vAlign w:val="center"/>
          </w:tcPr>
          <w:p w14:paraId="216A3FEE"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20413—2017</w:t>
            </w:r>
          </w:p>
        </w:tc>
        <w:tc>
          <w:tcPr>
            <w:tcW w:w="1134" w:type="dxa"/>
            <w:vAlign w:val="center"/>
          </w:tcPr>
          <w:p w14:paraId="042350E6"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F0C28CA" w14:textId="77777777" w:rsidTr="00071566">
        <w:trPr>
          <w:trHeight w:val="454"/>
        </w:trPr>
        <w:tc>
          <w:tcPr>
            <w:tcW w:w="747" w:type="dxa"/>
            <w:vAlign w:val="center"/>
          </w:tcPr>
          <w:p w14:paraId="0019D407" w14:textId="77777777" w:rsidR="00071566" w:rsidRPr="00D064FD" w:rsidRDefault="00071566" w:rsidP="001B1515">
            <w:pPr>
              <w:numPr>
                <w:ilvl w:val="0"/>
                <w:numId w:val="3"/>
              </w:numPr>
              <w:rPr>
                <w:sz w:val="21"/>
                <w:szCs w:val="21"/>
              </w:rPr>
            </w:pPr>
          </w:p>
        </w:tc>
        <w:tc>
          <w:tcPr>
            <w:tcW w:w="5529" w:type="dxa"/>
            <w:vAlign w:val="center"/>
          </w:tcPr>
          <w:p w14:paraId="79E7BB79"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核电厂核安全相关混凝土结构后锚固技术规程</w:t>
            </w:r>
          </w:p>
        </w:tc>
        <w:tc>
          <w:tcPr>
            <w:tcW w:w="2268" w:type="dxa"/>
            <w:vAlign w:val="center"/>
          </w:tcPr>
          <w:p w14:paraId="4A10143C"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20414—2017</w:t>
            </w:r>
          </w:p>
        </w:tc>
        <w:tc>
          <w:tcPr>
            <w:tcW w:w="1134" w:type="dxa"/>
            <w:vAlign w:val="center"/>
          </w:tcPr>
          <w:p w14:paraId="65E50C0C"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47A0B0A" w14:textId="77777777" w:rsidTr="00071566">
        <w:trPr>
          <w:trHeight w:val="454"/>
        </w:trPr>
        <w:tc>
          <w:tcPr>
            <w:tcW w:w="747" w:type="dxa"/>
            <w:vAlign w:val="center"/>
          </w:tcPr>
          <w:p w14:paraId="30858D99" w14:textId="77777777" w:rsidR="00071566" w:rsidRPr="00D064FD" w:rsidRDefault="00071566" w:rsidP="001B1515">
            <w:pPr>
              <w:numPr>
                <w:ilvl w:val="0"/>
                <w:numId w:val="3"/>
              </w:numPr>
              <w:rPr>
                <w:sz w:val="21"/>
                <w:szCs w:val="21"/>
              </w:rPr>
            </w:pPr>
          </w:p>
        </w:tc>
        <w:tc>
          <w:tcPr>
            <w:tcW w:w="5529" w:type="dxa"/>
            <w:vAlign w:val="center"/>
          </w:tcPr>
          <w:p w14:paraId="0E95F39D"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核电厂钢结构二次设计技术规程</w:t>
            </w:r>
          </w:p>
        </w:tc>
        <w:tc>
          <w:tcPr>
            <w:tcW w:w="2268" w:type="dxa"/>
            <w:vAlign w:val="center"/>
          </w:tcPr>
          <w:p w14:paraId="29AF7706"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20415—2017</w:t>
            </w:r>
          </w:p>
        </w:tc>
        <w:tc>
          <w:tcPr>
            <w:tcW w:w="1134" w:type="dxa"/>
            <w:vAlign w:val="center"/>
          </w:tcPr>
          <w:p w14:paraId="4B75E25E"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E3AA8EB" w14:textId="77777777" w:rsidTr="00071566">
        <w:trPr>
          <w:trHeight w:val="454"/>
        </w:trPr>
        <w:tc>
          <w:tcPr>
            <w:tcW w:w="747" w:type="dxa"/>
            <w:vAlign w:val="center"/>
          </w:tcPr>
          <w:p w14:paraId="59063EC5" w14:textId="77777777" w:rsidR="00071566" w:rsidRPr="00D064FD" w:rsidRDefault="00071566" w:rsidP="001B1515">
            <w:pPr>
              <w:numPr>
                <w:ilvl w:val="0"/>
                <w:numId w:val="3"/>
              </w:numPr>
              <w:rPr>
                <w:sz w:val="21"/>
                <w:szCs w:val="21"/>
              </w:rPr>
            </w:pPr>
          </w:p>
        </w:tc>
        <w:tc>
          <w:tcPr>
            <w:tcW w:w="5529" w:type="dxa"/>
            <w:vAlign w:val="center"/>
          </w:tcPr>
          <w:p w14:paraId="5FA2F7FC"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压水堆核电厂核级金属波纹管膨胀节设计制造规范</w:t>
            </w:r>
          </w:p>
        </w:tc>
        <w:tc>
          <w:tcPr>
            <w:tcW w:w="2268" w:type="dxa"/>
            <w:vAlign w:val="center"/>
          </w:tcPr>
          <w:p w14:paraId="0A107862"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20416—2017</w:t>
            </w:r>
          </w:p>
        </w:tc>
        <w:tc>
          <w:tcPr>
            <w:tcW w:w="1134" w:type="dxa"/>
            <w:vAlign w:val="center"/>
          </w:tcPr>
          <w:p w14:paraId="34E7086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836488F" w14:textId="77777777" w:rsidTr="00071566">
        <w:trPr>
          <w:trHeight w:val="454"/>
        </w:trPr>
        <w:tc>
          <w:tcPr>
            <w:tcW w:w="747" w:type="dxa"/>
            <w:vAlign w:val="center"/>
          </w:tcPr>
          <w:p w14:paraId="4B6F141D" w14:textId="77777777" w:rsidR="00071566" w:rsidRPr="00D064FD" w:rsidRDefault="00071566" w:rsidP="001B1515">
            <w:pPr>
              <w:numPr>
                <w:ilvl w:val="0"/>
                <w:numId w:val="3"/>
              </w:numPr>
              <w:rPr>
                <w:sz w:val="21"/>
                <w:szCs w:val="21"/>
              </w:rPr>
            </w:pPr>
          </w:p>
        </w:tc>
        <w:tc>
          <w:tcPr>
            <w:tcW w:w="5529" w:type="dxa"/>
            <w:vAlign w:val="center"/>
          </w:tcPr>
          <w:p w14:paraId="7F638714"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核电厂通风和排烟系统用防火阀门</w:t>
            </w:r>
          </w:p>
        </w:tc>
        <w:tc>
          <w:tcPr>
            <w:tcW w:w="2268" w:type="dxa"/>
            <w:vAlign w:val="center"/>
          </w:tcPr>
          <w:p w14:paraId="284215B5"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20417—2017</w:t>
            </w:r>
          </w:p>
        </w:tc>
        <w:tc>
          <w:tcPr>
            <w:tcW w:w="1134" w:type="dxa"/>
            <w:vAlign w:val="center"/>
          </w:tcPr>
          <w:p w14:paraId="0A479BF2"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6267412" w14:textId="77777777" w:rsidTr="00071566">
        <w:trPr>
          <w:trHeight w:val="454"/>
        </w:trPr>
        <w:tc>
          <w:tcPr>
            <w:tcW w:w="747" w:type="dxa"/>
            <w:vAlign w:val="center"/>
          </w:tcPr>
          <w:p w14:paraId="558A9840" w14:textId="77777777" w:rsidR="00071566" w:rsidRPr="00D064FD" w:rsidRDefault="00071566" w:rsidP="001B1515">
            <w:pPr>
              <w:numPr>
                <w:ilvl w:val="0"/>
                <w:numId w:val="3"/>
              </w:numPr>
              <w:rPr>
                <w:sz w:val="21"/>
                <w:szCs w:val="21"/>
              </w:rPr>
            </w:pPr>
          </w:p>
        </w:tc>
        <w:tc>
          <w:tcPr>
            <w:tcW w:w="5529" w:type="dxa"/>
            <w:vAlign w:val="center"/>
          </w:tcPr>
          <w:p w14:paraId="40FFA44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核电电子文件元数据</w:t>
            </w:r>
          </w:p>
        </w:tc>
        <w:tc>
          <w:tcPr>
            <w:tcW w:w="2268" w:type="dxa"/>
            <w:vAlign w:val="center"/>
          </w:tcPr>
          <w:p w14:paraId="2A4EB14E"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20418—2017</w:t>
            </w:r>
          </w:p>
        </w:tc>
        <w:tc>
          <w:tcPr>
            <w:tcW w:w="1134" w:type="dxa"/>
            <w:vAlign w:val="center"/>
          </w:tcPr>
          <w:p w14:paraId="27F4D1EF"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39720C7" w14:textId="77777777" w:rsidTr="00071566">
        <w:trPr>
          <w:trHeight w:val="454"/>
        </w:trPr>
        <w:tc>
          <w:tcPr>
            <w:tcW w:w="747" w:type="dxa"/>
            <w:vAlign w:val="center"/>
          </w:tcPr>
          <w:p w14:paraId="3C3FC3DC" w14:textId="77777777" w:rsidR="00071566" w:rsidRPr="00D064FD" w:rsidRDefault="00071566" w:rsidP="001B1515">
            <w:pPr>
              <w:numPr>
                <w:ilvl w:val="0"/>
                <w:numId w:val="3"/>
              </w:numPr>
              <w:rPr>
                <w:sz w:val="21"/>
                <w:szCs w:val="21"/>
              </w:rPr>
            </w:pPr>
          </w:p>
        </w:tc>
        <w:tc>
          <w:tcPr>
            <w:tcW w:w="5529" w:type="dxa"/>
            <w:vAlign w:val="center"/>
          </w:tcPr>
          <w:p w14:paraId="7549A95B"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压水堆核电厂安全壳过滤排放系统设计准则</w:t>
            </w:r>
          </w:p>
        </w:tc>
        <w:tc>
          <w:tcPr>
            <w:tcW w:w="2268" w:type="dxa"/>
            <w:vAlign w:val="center"/>
          </w:tcPr>
          <w:p w14:paraId="25F3117B" w14:textId="77777777" w:rsidR="00071566" w:rsidRPr="00071566" w:rsidRDefault="00071566" w:rsidP="00957785">
            <w:pPr>
              <w:rPr>
                <w:rFonts w:eastAsia="仿宋"/>
                <w:color w:val="000000"/>
                <w:sz w:val="21"/>
                <w:szCs w:val="21"/>
              </w:rPr>
            </w:pPr>
            <w:r w:rsidRPr="00071566">
              <w:rPr>
                <w:rFonts w:eastAsia="仿宋"/>
                <w:color w:val="000000"/>
                <w:sz w:val="21"/>
                <w:szCs w:val="21"/>
              </w:rPr>
              <w:t>NB/T 20419—2017</w:t>
            </w:r>
          </w:p>
        </w:tc>
        <w:tc>
          <w:tcPr>
            <w:tcW w:w="1134" w:type="dxa"/>
            <w:vAlign w:val="center"/>
          </w:tcPr>
          <w:p w14:paraId="78F25440"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66DFCC7D" w14:textId="77777777" w:rsidTr="00071566">
        <w:trPr>
          <w:trHeight w:val="454"/>
        </w:trPr>
        <w:tc>
          <w:tcPr>
            <w:tcW w:w="747" w:type="dxa"/>
            <w:vAlign w:val="center"/>
          </w:tcPr>
          <w:p w14:paraId="57D119C7" w14:textId="77777777" w:rsidR="00071566" w:rsidRPr="00D064FD" w:rsidRDefault="00071566" w:rsidP="001B1515">
            <w:pPr>
              <w:numPr>
                <w:ilvl w:val="0"/>
                <w:numId w:val="3"/>
              </w:numPr>
              <w:rPr>
                <w:sz w:val="21"/>
                <w:szCs w:val="21"/>
              </w:rPr>
            </w:pPr>
          </w:p>
        </w:tc>
        <w:tc>
          <w:tcPr>
            <w:tcW w:w="5529" w:type="dxa"/>
            <w:vAlign w:val="center"/>
          </w:tcPr>
          <w:p w14:paraId="0BD6DCEF"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核电厂安全级电缆及接头鉴定</w:t>
            </w:r>
          </w:p>
        </w:tc>
        <w:tc>
          <w:tcPr>
            <w:tcW w:w="2268" w:type="dxa"/>
            <w:vAlign w:val="center"/>
          </w:tcPr>
          <w:p w14:paraId="4CE6770B"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20420—2017</w:t>
            </w:r>
          </w:p>
        </w:tc>
        <w:tc>
          <w:tcPr>
            <w:tcW w:w="1134" w:type="dxa"/>
            <w:vAlign w:val="center"/>
          </w:tcPr>
          <w:p w14:paraId="4071C001"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2481F1CE" w14:textId="77777777" w:rsidTr="00071566">
        <w:trPr>
          <w:trHeight w:val="454"/>
        </w:trPr>
        <w:tc>
          <w:tcPr>
            <w:tcW w:w="747" w:type="dxa"/>
            <w:vAlign w:val="center"/>
          </w:tcPr>
          <w:p w14:paraId="32B4C75B" w14:textId="77777777" w:rsidR="00071566" w:rsidRPr="00D064FD" w:rsidRDefault="00071566" w:rsidP="001B1515">
            <w:pPr>
              <w:numPr>
                <w:ilvl w:val="0"/>
                <w:numId w:val="3"/>
              </w:numPr>
              <w:rPr>
                <w:sz w:val="21"/>
                <w:szCs w:val="21"/>
              </w:rPr>
            </w:pPr>
          </w:p>
        </w:tc>
        <w:tc>
          <w:tcPr>
            <w:tcW w:w="5529" w:type="dxa"/>
            <w:vAlign w:val="center"/>
          </w:tcPr>
          <w:p w14:paraId="5C50AFC5"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第1部分：总则</w:t>
            </w:r>
          </w:p>
        </w:tc>
        <w:tc>
          <w:tcPr>
            <w:tcW w:w="2268" w:type="dxa"/>
            <w:vAlign w:val="center"/>
          </w:tcPr>
          <w:p w14:paraId="1E73FDDF"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20421.1—2017</w:t>
            </w:r>
          </w:p>
        </w:tc>
        <w:tc>
          <w:tcPr>
            <w:tcW w:w="1134" w:type="dxa"/>
            <w:vAlign w:val="center"/>
          </w:tcPr>
          <w:p w14:paraId="62DF1DA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599F812C" w14:textId="77777777" w:rsidTr="00071566">
        <w:trPr>
          <w:trHeight w:val="454"/>
        </w:trPr>
        <w:tc>
          <w:tcPr>
            <w:tcW w:w="747" w:type="dxa"/>
            <w:vAlign w:val="center"/>
          </w:tcPr>
          <w:p w14:paraId="282626A8" w14:textId="77777777" w:rsidR="00071566" w:rsidRPr="00D064FD" w:rsidRDefault="00071566" w:rsidP="001B1515">
            <w:pPr>
              <w:numPr>
                <w:ilvl w:val="0"/>
                <w:numId w:val="3"/>
              </w:numPr>
              <w:rPr>
                <w:sz w:val="21"/>
                <w:szCs w:val="21"/>
              </w:rPr>
            </w:pPr>
          </w:p>
        </w:tc>
        <w:tc>
          <w:tcPr>
            <w:tcW w:w="5529" w:type="dxa"/>
            <w:vAlign w:val="center"/>
          </w:tcPr>
          <w:p w14:paraId="5AA5C50F"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第2部分：压痕模量</w:t>
            </w:r>
          </w:p>
        </w:tc>
        <w:tc>
          <w:tcPr>
            <w:tcW w:w="2268" w:type="dxa"/>
            <w:vAlign w:val="center"/>
          </w:tcPr>
          <w:p w14:paraId="2485BBF9"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20421.2—2017</w:t>
            </w:r>
          </w:p>
        </w:tc>
        <w:tc>
          <w:tcPr>
            <w:tcW w:w="1134" w:type="dxa"/>
            <w:vAlign w:val="center"/>
          </w:tcPr>
          <w:p w14:paraId="39890C09"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49E76554" w14:textId="77777777" w:rsidTr="00071566">
        <w:trPr>
          <w:trHeight w:val="454"/>
        </w:trPr>
        <w:tc>
          <w:tcPr>
            <w:tcW w:w="747" w:type="dxa"/>
            <w:vAlign w:val="center"/>
          </w:tcPr>
          <w:p w14:paraId="572B4EE6" w14:textId="77777777" w:rsidR="00071566" w:rsidRPr="00D064FD" w:rsidRDefault="00071566" w:rsidP="001B1515">
            <w:pPr>
              <w:numPr>
                <w:ilvl w:val="0"/>
                <w:numId w:val="3"/>
              </w:numPr>
              <w:rPr>
                <w:sz w:val="21"/>
                <w:szCs w:val="21"/>
              </w:rPr>
            </w:pPr>
          </w:p>
        </w:tc>
        <w:tc>
          <w:tcPr>
            <w:tcW w:w="5529" w:type="dxa"/>
            <w:vAlign w:val="center"/>
          </w:tcPr>
          <w:p w14:paraId="337EA632"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第3部分：断裂伸长率</w:t>
            </w:r>
          </w:p>
        </w:tc>
        <w:tc>
          <w:tcPr>
            <w:tcW w:w="2268" w:type="dxa"/>
            <w:vAlign w:val="center"/>
          </w:tcPr>
          <w:p w14:paraId="1CBAA16F"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20421.3—2017</w:t>
            </w:r>
          </w:p>
        </w:tc>
        <w:tc>
          <w:tcPr>
            <w:tcW w:w="1134" w:type="dxa"/>
            <w:vAlign w:val="center"/>
          </w:tcPr>
          <w:p w14:paraId="3ECFEDED"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1540C60D" w14:textId="77777777" w:rsidTr="00071566">
        <w:trPr>
          <w:trHeight w:val="454"/>
        </w:trPr>
        <w:tc>
          <w:tcPr>
            <w:tcW w:w="747" w:type="dxa"/>
            <w:vAlign w:val="center"/>
          </w:tcPr>
          <w:p w14:paraId="4D272540" w14:textId="77777777" w:rsidR="00071566" w:rsidRPr="00D064FD" w:rsidRDefault="00071566" w:rsidP="001B1515">
            <w:pPr>
              <w:numPr>
                <w:ilvl w:val="0"/>
                <w:numId w:val="3"/>
              </w:numPr>
              <w:rPr>
                <w:sz w:val="21"/>
                <w:szCs w:val="21"/>
              </w:rPr>
            </w:pPr>
          </w:p>
        </w:tc>
        <w:tc>
          <w:tcPr>
            <w:tcW w:w="5529" w:type="dxa"/>
            <w:vAlign w:val="center"/>
          </w:tcPr>
          <w:p w14:paraId="71CCEB01"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核电厂安全重要电缆状态监测方法 第4部分：氧化诱导技术</w:t>
            </w:r>
          </w:p>
        </w:tc>
        <w:tc>
          <w:tcPr>
            <w:tcW w:w="2268" w:type="dxa"/>
            <w:vAlign w:val="center"/>
          </w:tcPr>
          <w:p w14:paraId="5D606EA3"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20421.4—2017</w:t>
            </w:r>
          </w:p>
        </w:tc>
        <w:tc>
          <w:tcPr>
            <w:tcW w:w="1134" w:type="dxa"/>
            <w:vAlign w:val="center"/>
          </w:tcPr>
          <w:p w14:paraId="578144FF"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6C77C2C4" w14:textId="77777777" w:rsidTr="00071566">
        <w:trPr>
          <w:trHeight w:val="454"/>
        </w:trPr>
        <w:tc>
          <w:tcPr>
            <w:tcW w:w="747" w:type="dxa"/>
            <w:vAlign w:val="center"/>
          </w:tcPr>
          <w:p w14:paraId="70FAAB46" w14:textId="77777777" w:rsidR="00071566" w:rsidRPr="00D064FD" w:rsidRDefault="00071566" w:rsidP="001B1515">
            <w:pPr>
              <w:numPr>
                <w:ilvl w:val="0"/>
                <w:numId w:val="3"/>
              </w:numPr>
              <w:rPr>
                <w:sz w:val="21"/>
                <w:szCs w:val="21"/>
              </w:rPr>
            </w:pPr>
          </w:p>
        </w:tc>
        <w:tc>
          <w:tcPr>
            <w:tcW w:w="5529" w:type="dxa"/>
            <w:vAlign w:val="center"/>
          </w:tcPr>
          <w:p w14:paraId="5B89925E"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压水堆核电厂非能动氢气复合器的鉴定</w:t>
            </w:r>
          </w:p>
        </w:tc>
        <w:tc>
          <w:tcPr>
            <w:tcW w:w="2268" w:type="dxa"/>
            <w:vAlign w:val="center"/>
          </w:tcPr>
          <w:p w14:paraId="47C0F664"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20422—2017</w:t>
            </w:r>
          </w:p>
        </w:tc>
        <w:tc>
          <w:tcPr>
            <w:tcW w:w="1134" w:type="dxa"/>
            <w:vAlign w:val="center"/>
          </w:tcPr>
          <w:p w14:paraId="50B936CA"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3A7955DA" w14:textId="77777777" w:rsidTr="00071566">
        <w:trPr>
          <w:trHeight w:val="454"/>
        </w:trPr>
        <w:tc>
          <w:tcPr>
            <w:tcW w:w="747" w:type="dxa"/>
            <w:vAlign w:val="center"/>
          </w:tcPr>
          <w:p w14:paraId="4977BBCF" w14:textId="77777777" w:rsidR="00071566" w:rsidRPr="00D064FD" w:rsidRDefault="00071566" w:rsidP="001B1515">
            <w:pPr>
              <w:numPr>
                <w:ilvl w:val="0"/>
                <w:numId w:val="3"/>
              </w:numPr>
              <w:rPr>
                <w:sz w:val="21"/>
                <w:szCs w:val="21"/>
              </w:rPr>
            </w:pPr>
          </w:p>
        </w:tc>
        <w:tc>
          <w:tcPr>
            <w:tcW w:w="5529" w:type="dxa"/>
            <w:vAlign w:val="center"/>
          </w:tcPr>
          <w:p w14:paraId="116CCF8A"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核电厂移动式应急柴油发电机组调试技术导则</w:t>
            </w:r>
          </w:p>
        </w:tc>
        <w:tc>
          <w:tcPr>
            <w:tcW w:w="2268" w:type="dxa"/>
            <w:vAlign w:val="center"/>
          </w:tcPr>
          <w:p w14:paraId="1662A4B9"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20423—2017</w:t>
            </w:r>
          </w:p>
        </w:tc>
        <w:tc>
          <w:tcPr>
            <w:tcW w:w="1134" w:type="dxa"/>
            <w:vAlign w:val="center"/>
          </w:tcPr>
          <w:p w14:paraId="6155FA89"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700CBCAB" w14:textId="77777777" w:rsidTr="00071566">
        <w:trPr>
          <w:trHeight w:val="454"/>
        </w:trPr>
        <w:tc>
          <w:tcPr>
            <w:tcW w:w="747" w:type="dxa"/>
            <w:vAlign w:val="center"/>
          </w:tcPr>
          <w:p w14:paraId="5BDF5E3E" w14:textId="77777777" w:rsidR="00071566" w:rsidRPr="00D064FD" w:rsidRDefault="00071566" w:rsidP="001B1515">
            <w:pPr>
              <w:numPr>
                <w:ilvl w:val="0"/>
                <w:numId w:val="3"/>
              </w:numPr>
              <w:rPr>
                <w:sz w:val="21"/>
                <w:szCs w:val="21"/>
              </w:rPr>
            </w:pPr>
          </w:p>
        </w:tc>
        <w:tc>
          <w:tcPr>
            <w:tcW w:w="5529" w:type="dxa"/>
            <w:vAlign w:val="center"/>
          </w:tcPr>
          <w:p w14:paraId="232F4665"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核电厂限流孔板设置要求</w:t>
            </w:r>
          </w:p>
        </w:tc>
        <w:tc>
          <w:tcPr>
            <w:tcW w:w="2268" w:type="dxa"/>
            <w:vAlign w:val="center"/>
          </w:tcPr>
          <w:p w14:paraId="67AC4A4F"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20424—2017</w:t>
            </w:r>
          </w:p>
        </w:tc>
        <w:tc>
          <w:tcPr>
            <w:tcW w:w="1134" w:type="dxa"/>
            <w:vAlign w:val="center"/>
          </w:tcPr>
          <w:p w14:paraId="57ABACB0"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r w:rsidR="00071566" w:rsidRPr="00D064FD" w14:paraId="0E390E09" w14:textId="77777777" w:rsidTr="00071566">
        <w:trPr>
          <w:trHeight w:val="454"/>
        </w:trPr>
        <w:tc>
          <w:tcPr>
            <w:tcW w:w="747" w:type="dxa"/>
            <w:vAlign w:val="center"/>
          </w:tcPr>
          <w:p w14:paraId="33AED911" w14:textId="77777777" w:rsidR="00071566" w:rsidRPr="00D064FD" w:rsidRDefault="00071566" w:rsidP="001B1515">
            <w:pPr>
              <w:numPr>
                <w:ilvl w:val="0"/>
                <w:numId w:val="3"/>
              </w:numPr>
              <w:rPr>
                <w:sz w:val="21"/>
                <w:szCs w:val="21"/>
              </w:rPr>
            </w:pPr>
          </w:p>
        </w:tc>
        <w:tc>
          <w:tcPr>
            <w:tcW w:w="5529" w:type="dxa"/>
            <w:vAlign w:val="center"/>
          </w:tcPr>
          <w:p w14:paraId="55CA3F36" w14:textId="77777777" w:rsidR="00071566" w:rsidRPr="00071566" w:rsidRDefault="00071566" w:rsidP="00957785">
            <w:pPr>
              <w:rPr>
                <w:rFonts w:asciiTheme="minorEastAsia" w:eastAsiaTheme="minorEastAsia" w:hAnsiTheme="minorEastAsia"/>
                <w:sz w:val="21"/>
                <w:szCs w:val="21"/>
              </w:rPr>
            </w:pPr>
            <w:r w:rsidRPr="00071566">
              <w:rPr>
                <w:rFonts w:asciiTheme="minorEastAsia" w:eastAsiaTheme="minorEastAsia" w:hAnsiTheme="minorEastAsia" w:hint="eastAsia"/>
                <w:sz w:val="21"/>
                <w:szCs w:val="21"/>
              </w:rPr>
              <w:t>核电厂内部水淹概率安全评价开发方法</w:t>
            </w:r>
          </w:p>
        </w:tc>
        <w:tc>
          <w:tcPr>
            <w:tcW w:w="2268" w:type="dxa"/>
            <w:vAlign w:val="center"/>
          </w:tcPr>
          <w:p w14:paraId="4AE7D2E2" w14:textId="77777777" w:rsidR="00071566" w:rsidRPr="00071566" w:rsidRDefault="00071566" w:rsidP="00957785">
            <w:pPr>
              <w:rPr>
                <w:rFonts w:eastAsia="仿宋"/>
                <w:color w:val="000000"/>
                <w:sz w:val="21"/>
                <w:szCs w:val="21"/>
              </w:rPr>
            </w:pPr>
            <w:r w:rsidRPr="00071566">
              <w:rPr>
                <w:rFonts w:eastAsia="仿宋"/>
                <w:color w:val="000000"/>
                <w:sz w:val="21"/>
                <w:szCs w:val="21"/>
              </w:rPr>
              <w:t>NB/T 20425—2017</w:t>
            </w:r>
          </w:p>
        </w:tc>
        <w:tc>
          <w:tcPr>
            <w:tcW w:w="1134" w:type="dxa"/>
            <w:vAlign w:val="center"/>
          </w:tcPr>
          <w:p w14:paraId="3A9200E4" w14:textId="77777777" w:rsidR="00071566" w:rsidRPr="00071566" w:rsidRDefault="00071566" w:rsidP="00957785">
            <w:pPr>
              <w:jc w:val="center"/>
              <w:rPr>
                <w:rFonts w:eastAsia="仿宋"/>
                <w:color w:val="000000"/>
                <w:sz w:val="21"/>
                <w:szCs w:val="21"/>
              </w:rPr>
            </w:pPr>
            <w:r w:rsidRPr="00071566">
              <w:rPr>
                <w:rFonts w:eastAsia="仿宋"/>
                <w:color w:val="000000"/>
                <w:sz w:val="21"/>
                <w:szCs w:val="21"/>
              </w:rPr>
              <w:t>2017-7-1</w:t>
            </w:r>
          </w:p>
        </w:tc>
      </w:tr>
    </w:tbl>
    <w:p w14:paraId="3DDC35A1" w14:textId="77777777" w:rsidR="00CD5ED1" w:rsidRDefault="00CD5ED1" w:rsidP="007607D7">
      <w:pPr>
        <w:snapToGrid w:val="0"/>
        <w:spacing w:line="400" w:lineRule="exact"/>
      </w:pPr>
    </w:p>
    <w:p w14:paraId="44022A78" w14:textId="77777777" w:rsidR="00F31C7B" w:rsidRDefault="00F31C7B" w:rsidP="007607D7">
      <w:pPr>
        <w:snapToGrid w:val="0"/>
        <w:spacing w:line="400" w:lineRule="exact"/>
      </w:pPr>
    </w:p>
    <w:p w14:paraId="2224144A" w14:textId="77777777" w:rsidR="00F31C7B" w:rsidRDefault="00F31C7B">
      <w:pPr>
        <w:widowControl/>
        <w:jc w:val="left"/>
      </w:pPr>
      <w:r>
        <w:br w:type="page"/>
      </w:r>
    </w:p>
    <w:p w14:paraId="5D2B146D" w14:textId="77777777" w:rsidR="00F31C7B" w:rsidRPr="00F31C7B" w:rsidRDefault="00F31C7B" w:rsidP="00F31C7B">
      <w:pPr>
        <w:jc w:val="center"/>
        <w:rPr>
          <w:rStyle w:val="apple-style-span"/>
          <w:rFonts w:ascii="仿宋_GB2312" w:eastAsia="仿宋_GB2312" w:hAnsi="Simsun" w:hint="eastAsia"/>
          <w:b/>
          <w:sz w:val="32"/>
          <w:szCs w:val="32"/>
        </w:rPr>
      </w:pPr>
      <w:r w:rsidRPr="00F31C7B">
        <w:rPr>
          <w:rFonts w:asciiTheme="minorEastAsia" w:eastAsiaTheme="minorEastAsia" w:hAnsiTheme="minorEastAsia" w:hint="eastAsia"/>
          <w:b/>
        </w:rPr>
        <w:lastRenderedPageBreak/>
        <w:t>表</w:t>
      </w:r>
      <w:r w:rsidRPr="00F31C7B">
        <w:rPr>
          <w:rFonts w:eastAsiaTheme="minorEastAsia"/>
          <w:b/>
        </w:rPr>
        <w:t>3-2-</w:t>
      </w:r>
      <w:r w:rsidRPr="00F31C7B">
        <w:rPr>
          <w:rFonts w:eastAsiaTheme="minorEastAsia" w:hint="eastAsia"/>
          <w:b/>
        </w:rPr>
        <w:t>2</w:t>
      </w:r>
      <w:r w:rsidRPr="00F31C7B">
        <w:rPr>
          <w:b/>
        </w:rPr>
        <w:t xml:space="preserve"> </w:t>
      </w:r>
      <w:r w:rsidRPr="00F31C7B">
        <w:rPr>
          <w:rFonts w:hint="eastAsia"/>
          <w:b/>
        </w:rPr>
        <w:t xml:space="preserve"> </w:t>
      </w:r>
      <w:r w:rsidRPr="00F31C7B">
        <w:rPr>
          <w:b/>
          <w:szCs w:val="21"/>
        </w:rPr>
        <w:t>201</w:t>
      </w:r>
      <w:r w:rsidRPr="00F31C7B">
        <w:rPr>
          <w:rFonts w:hint="eastAsia"/>
          <w:b/>
          <w:szCs w:val="21"/>
        </w:rPr>
        <w:t>7</w:t>
      </w:r>
      <w:r w:rsidRPr="00F31C7B">
        <w:rPr>
          <w:b/>
          <w:szCs w:val="21"/>
        </w:rPr>
        <w:t>年</w:t>
      </w:r>
      <w:r w:rsidRPr="00F31C7B">
        <w:rPr>
          <w:rFonts w:hint="eastAsia"/>
          <w:b/>
          <w:szCs w:val="21"/>
        </w:rPr>
        <w:t>能源局批准标准废止的</w:t>
      </w:r>
      <w:r w:rsidRPr="00F31C7B">
        <w:rPr>
          <w:rFonts w:hint="eastAsia"/>
          <w:b/>
          <w:szCs w:val="21"/>
        </w:rPr>
        <w:t>4</w:t>
      </w:r>
      <w:r w:rsidRPr="00F31C7B">
        <w:rPr>
          <w:rFonts w:hint="eastAsia"/>
          <w:b/>
          <w:szCs w:val="21"/>
        </w:rPr>
        <w:t>项能源领域行业标准</w:t>
      </w:r>
    </w:p>
    <w:p w14:paraId="58BB869E" w14:textId="77777777" w:rsidR="00F31C7B" w:rsidRDefault="00F31C7B" w:rsidP="00F31C7B">
      <w:pPr>
        <w:jc w:val="center"/>
      </w:pPr>
    </w:p>
    <w:tbl>
      <w:tblPr>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
        <w:gridCol w:w="5852"/>
        <w:gridCol w:w="2327"/>
      </w:tblGrid>
      <w:tr w:rsidR="00F31C7B" w:rsidRPr="00541E49" w14:paraId="43A6FB99" w14:textId="77777777" w:rsidTr="00CA6FAB">
        <w:trPr>
          <w:trHeight w:val="681"/>
          <w:jc w:val="center"/>
        </w:trPr>
        <w:tc>
          <w:tcPr>
            <w:tcW w:w="811" w:type="dxa"/>
            <w:shd w:val="clear" w:color="auto" w:fill="C6D9F1" w:themeFill="text2" w:themeFillTint="33"/>
            <w:vAlign w:val="center"/>
          </w:tcPr>
          <w:p w14:paraId="2D284041" w14:textId="77777777" w:rsidR="00F31C7B" w:rsidRPr="00F31C7B" w:rsidRDefault="00F31C7B" w:rsidP="00957785">
            <w:pPr>
              <w:widowControl/>
              <w:jc w:val="center"/>
              <w:rPr>
                <w:rFonts w:asciiTheme="minorEastAsia" w:eastAsiaTheme="minorEastAsia" w:hAnsiTheme="minorEastAsia" w:cs="Arial"/>
                <w:b/>
                <w:bCs/>
                <w:color w:val="000000"/>
                <w:kern w:val="0"/>
                <w:sz w:val="21"/>
                <w:szCs w:val="21"/>
              </w:rPr>
            </w:pPr>
            <w:r w:rsidRPr="00F31C7B">
              <w:rPr>
                <w:rFonts w:asciiTheme="minorEastAsia" w:eastAsiaTheme="minorEastAsia" w:hAnsiTheme="minorEastAsia" w:cs="Arial" w:hint="eastAsia"/>
                <w:b/>
                <w:bCs/>
                <w:color w:val="000000"/>
                <w:kern w:val="0"/>
                <w:sz w:val="21"/>
                <w:szCs w:val="21"/>
              </w:rPr>
              <w:t>序号</w:t>
            </w:r>
          </w:p>
        </w:tc>
        <w:tc>
          <w:tcPr>
            <w:tcW w:w="5852" w:type="dxa"/>
            <w:shd w:val="clear" w:color="auto" w:fill="C6D9F1" w:themeFill="text2" w:themeFillTint="33"/>
            <w:vAlign w:val="center"/>
          </w:tcPr>
          <w:p w14:paraId="7C35C3D1" w14:textId="77777777" w:rsidR="00F31C7B" w:rsidRPr="00F31C7B" w:rsidRDefault="00F31C7B" w:rsidP="00957785">
            <w:pPr>
              <w:widowControl/>
              <w:jc w:val="center"/>
              <w:rPr>
                <w:rFonts w:asciiTheme="minorEastAsia" w:eastAsiaTheme="minorEastAsia" w:hAnsiTheme="minorEastAsia" w:cs="Arial"/>
                <w:b/>
                <w:bCs/>
                <w:color w:val="000000"/>
                <w:kern w:val="0"/>
                <w:sz w:val="21"/>
                <w:szCs w:val="21"/>
              </w:rPr>
            </w:pPr>
            <w:r w:rsidRPr="00F31C7B">
              <w:rPr>
                <w:rFonts w:asciiTheme="minorEastAsia" w:eastAsiaTheme="minorEastAsia" w:hAnsiTheme="minorEastAsia" w:cs="Arial" w:hint="eastAsia"/>
                <w:b/>
                <w:bCs/>
                <w:color w:val="000000"/>
                <w:kern w:val="0"/>
                <w:sz w:val="21"/>
                <w:szCs w:val="21"/>
              </w:rPr>
              <w:t>标准名称</w:t>
            </w:r>
          </w:p>
        </w:tc>
        <w:tc>
          <w:tcPr>
            <w:tcW w:w="2327" w:type="dxa"/>
            <w:shd w:val="clear" w:color="auto" w:fill="C6D9F1" w:themeFill="text2" w:themeFillTint="33"/>
            <w:vAlign w:val="center"/>
          </w:tcPr>
          <w:p w14:paraId="35A630B2" w14:textId="77777777" w:rsidR="00F31C7B" w:rsidRPr="00F31C7B" w:rsidRDefault="00F31C7B" w:rsidP="00957785">
            <w:pPr>
              <w:widowControl/>
              <w:jc w:val="center"/>
              <w:rPr>
                <w:rFonts w:asciiTheme="minorEastAsia" w:eastAsiaTheme="minorEastAsia" w:hAnsiTheme="minorEastAsia" w:cs="Arial"/>
                <w:b/>
                <w:bCs/>
                <w:color w:val="000000"/>
                <w:kern w:val="0"/>
                <w:sz w:val="21"/>
                <w:szCs w:val="21"/>
              </w:rPr>
            </w:pPr>
            <w:r w:rsidRPr="00F31C7B">
              <w:rPr>
                <w:rFonts w:asciiTheme="minorEastAsia" w:eastAsiaTheme="minorEastAsia" w:hAnsiTheme="minorEastAsia" w:cs="Arial" w:hint="eastAsia"/>
                <w:b/>
                <w:bCs/>
                <w:color w:val="000000"/>
                <w:kern w:val="0"/>
                <w:sz w:val="21"/>
                <w:szCs w:val="21"/>
              </w:rPr>
              <w:t>标准编号</w:t>
            </w:r>
          </w:p>
        </w:tc>
      </w:tr>
      <w:tr w:rsidR="00F31C7B" w:rsidRPr="00541E49" w14:paraId="742D8A0C" w14:textId="77777777" w:rsidTr="00CA6FAB">
        <w:trPr>
          <w:trHeight w:val="454"/>
          <w:jc w:val="center"/>
        </w:trPr>
        <w:tc>
          <w:tcPr>
            <w:tcW w:w="811" w:type="dxa"/>
            <w:shd w:val="clear" w:color="auto" w:fill="auto"/>
            <w:vAlign w:val="center"/>
          </w:tcPr>
          <w:p w14:paraId="780EFBBD" w14:textId="77777777"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14:paraId="71DC75B9" w14:textId="77777777"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带电更换330kV线路耐张单片绝缘子技术导则</w:t>
            </w:r>
          </w:p>
        </w:tc>
        <w:tc>
          <w:tcPr>
            <w:tcW w:w="2327" w:type="dxa"/>
            <w:vAlign w:val="center"/>
          </w:tcPr>
          <w:p w14:paraId="319D21FC" w14:textId="77777777"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DL 784-2001</w:t>
            </w:r>
          </w:p>
        </w:tc>
      </w:tr>
      <w:tr w:rsidR="00F31C7B" w:rsidRPr="00541E49" w14:paraId="7395C83A" w14:textId="77777777" w:rsidTr="00CA6FAB">
        <w:trPr>
          <w:trHeight w:val="454"/>
          <w:jc w:val="center"/>
        </w:trPr>
        <w:tc>
          <w:tcPr>
            <w:tcW w:w="811" w:type="dxa"/>
            <w:shd w:val="clear" w:color="auto" w:fill="auto"/>
            <w:vAlign w:val="center"/>
          </w:tcPr>
          <w:p w14:paraId="1215F5D5" w14:textId="77777777"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14:paraId="6F84AF70" w14:textId="77777777"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油漆工业用溶剂油</w:t>
            </w:r>
          </w:p>
        </w:tc>
        <w:tc>
          <w:tcPr>
            <w:tcW w:w="2327" w:type="dxa"/>
            <w:vAlign w:val="center"/>
          </w:tcPr>
          <w:p w14:paraId="504B4B54" w14:textId="77777777"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SH 0005-1990</w:t>
            </w:r>
          </w:p>
        </w:tc>
      </w:tr>
      <w:tr w:rsidR="00F31C7B" w:rsidRPr="00541E49" w14:paraId="4D1A3747" w14:textId="77777777" w:rsidTr="00CA6FAB">
        <w:trPr>
          <w:trHeight w:val="454"/>
          <w:jc w:val="center"/>
        </w:trPr>
        <w:tc>
          <w:tcPr>
            <w:tcW w:w="811" w:type="dxa"/>
            <w:shd w:val="clear" w:color="auto" w:fill="auto"/>
            <w:vAlign w:val="center"/>
          </w:tcPr>
          <w:p w14:paraId="542F5CCB" w14:textId="77777777"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14:paraId="3807BE2D" w14:textId="77777777"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断路器油</w:t>
            </w:r>
          </w:p>
        </w:tc>
        <w:tc>
          <w:tcPr>
            <w:tcW w:w="2327" w:type="dxa"/>
            <w:vAlign w:val="center"/>
          </w:tcPr>
          <w:p w14:paraId="1C178371" w14:textId="77777777"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SH 0351-1992</w:t>
            </w:r>
          </w:p>
        </w:tc>
      </w:tr>
      <w:tr w:rsidR="00F31C7B" w:rsidRPr="00541E49" w14:paraId="756970D8" w14:textId="77777777" w:rsidTr="00CA6FAB">
        <w:trPr>
          <w:trHeight w:val="454"/>
          <w:jc w:val="center"/>
        </w:trPr>
        <w:tc>
          <w:tcPr>
            <w:tcW w:w="811" w:type="dxa"/>
            <w:shd w:val="clear" w:color="auto" w:fill="auto"/>
            <w:vAlign w:val="center"/>
          </w:tcPr>
          <w:p w14:paraId="01C78599" w14:textId="77777777" w:rsidR="00F31C7B" w:rsidRPr="003270B5" w:rsidRDefault="00F31C7B" w:rsidP="00F31C7B">
            <w:pPr>
              <w:widowControl/>
              <w:numPr>
                <w:ilvl w:val="0"/>
                <w:numId w:val="14"/>
              </w:numPr>
              <w:spacing w:line="400" w:lineRule="exact"/>
              <w:jc w:val="center"/>
              <w:rPr>
                <w:rFonts w:ascii="仿宋_GB2312" w:eastAsia="仿宋_GB2312" w:hAnsi="宋体" w:cs="宋体"/>
                <w:kern w:val="0"/>
                <w:szCs w:val="21"/>
              </w:rPr>
            </w:pPr>
          </w:p>
        </w:tc>
        <w:tc>
          <w:tcPr>
            <w:tcW w:w="5852" w:type="dxa"/>
            <w:shd w:val="clear" w:color="auto" w:fill="auto"/>
            <w:vAlign w:val="center"/>
          </w:tcPr>
          <w:p w14:paraId="5E5CFA26" w14:textId="77777777" w:rsidR="00F31C7B" w:rsidRPr="00F31C7B" w:rsidRDefault="00F31C7B" w:rsidP="00F31C7B">
            <w:pPr>
              <w:widowControl/>
              <w:jc w:val="left"/>
              <w:rPr>
                <w:rFonts w:asciiTheme="minorEastAsia" w:eastAsiaTheme="minorEastAsia" w:hAnsiTheme="minorEastAsia" w:cs="宋体"/>
                <w:bCs/>
                <w:kern w:val="0"/>
                <w:sz w:val="21"/>
                <w:szCs w:val="21"/>
              </w:rPr>
            </w:pPr>
            <w:r w:rsidRPr="00F31C7B">
              <w:rPr>
                <w:rFonts w:asciiTheme="minorEastAsia" w:eastAsiaTheme="minorEastAsia" w:hAnsiTheme="minorEastAsia" w:cs="宋体" w:hint="eastAsia"/>
                <w:bCs/>
                <w:kern w:val="0"/>
                <w:sz w:val="21"/>
                <w:szCs w:val="21"/>
              </w:rPr>
              <w:t>石油工业车用压缩天然气气瓶安全管理规定</w:t>
            </w:r>
          </w:p>
        </w:tc>
        <w:tc>
          <w:tcPr>
            <w:tcW w:w="2327" w:type="dxa"/>
            <w:vAlign w:val="center"/>
          </w:tcPr>
          <w:p w14:paraId="2FF56D28" w14:textId="77777777" w:rsidR="00F31C7B" w:rsidRPr="00F31C7B" w:rsidRDefault="00F31C7B" w:rsidP="00957785">
            <w:pPr>
              <w:widowControl/>
              <w:jc w:val="center"/>
              <w:rPr>
                <w:rFonts w:eastAsia="仿宋_GB2312"/>
                <w:bCs/>
                <w:kern w:val="0"/>
                <w:sz w:val="21"/>
                <w:szCs w:val="21"/>
              </w:rPr>
            </w:pPr>
            <w:r w:rsidRPr="00F31C7B">
              <w:rPr>
                <w:rFonts w:eastAsia="仿宋_GB2312"/>
                <w:bCs/>
                <w:kern w:val="0"/>
                <w:sz w:val="21"/>
                <w:szCs w:val="21"/>
              </w:rPr>
              <w:t>SY 5853-1993</w:t>
            </w:r>
          </w:p>
        </w:tc>
      </w:tr>
    </w:tbl>
    <w:p w14:paraId="691AFC16" w14:textId="77777777" w:rsidR="00F31C7B" w:rsidRDefault="00F31C7B" w:rsidP="007607D7">
      <w:pPr>
        <w:snapToGrid w:val="0"/>
        <w:spacing w:line="400" w:lineRule="exact"/>
      </w:pPr>
    </w:p>
    <w:p w14:paraId="4B45CE4E" w14:textId="77777777" w:rsidR="00F31C7B" w:rsidRDefault="00F31C7B" w:rsidP="007607D7">
      <w:pPr>
        <w:snapToGrid w:val="0"/>
        <w:spacing w:line="400" w:lineRule="exact"/>
      </w:pPr>
    </w:p>
    <w:p w14:paraId="500858E8" w14:textId="77777777" w:rsidR="00F31C7B" w:rsidRDefault="00F31C7B" w:rsidP="00F31C7B">
      <w:pPr>
        <w:jc w:val="center"/>
      </w:pPr>
      <w:r w:rsidRPr="00F31C7B">
        <w:rPr>
          <w:rFonts w:asciiTheme="minorEastAsia" w:eastAsiaTheme="minorEastAsia" w:hAnsiTheme="minorEastAsia" w:hint="eastAsia"/>
          <w:b/>
        </w:rPr>
        <w:t>表</w:t>
      </w:r>
      <w:r w:rsidRPr="00F31C7B">
        <w:rPr>
          <w:rFonts w:eastAsiaTheme="minorEastAsia"/>
          <w:b/>
        </w:rPr>
        <w:t>3-2-</w:t>
      </w:r>
      <w:r w:rsidRPr="00F31C7B">
        <w:rPr>
          <w:rFonts w:eastAsiaTheme="minorEastAsia" w:hint="eastAsia"/>
          <w:b/>
        </w:rPr>
        <w:t>3</w:t>
      </w:r>
      <w:r w:rsidRPr="00F31C7B">
        <w:rPr>
          <w:rFonts w:hint="eastAsia"/>
          <w:b/>
          <w:szCs w:val="21"/>
        </w:rPr>
        <w:t>转化为推荐性行业标准的能源领域</w:t>
      </w:r>
      <w:r w:rsidRPr="00F31C7B">
        <w:rPr>
          <w:rFonts w:hint="eastAsia"/>
          <w:b/>
          <w:szCs w:val="21"/>
        </w:rPr>
        <w:t>71</w:t>
      </w:r>
      <w:r w:rsidRPr="00F31C7B">
        <w:rPr>
          <w:rFonts w:hint="eastAsia"/>
          <w:b/>
          <w:szCs w:val="21"/>
        </w:rPr>
        <w:t>项行业标准一览表</w:t>
      </w:r>
    </w:p>
    <w:p w14:paraId="6B479C90" w14:textId="77777777" w:rsidR="00F31C7B" w:rsidRDefault="00F31C7B" w:rsidP="007607D7">
      <w:pPr>
        <w:snapToGrid w:val="0"/>
        <w:spacing w:line="400" w:lineRule="exact"/>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
        <w:gridCol w:w="4042"/>
        <w:gridCol w:w="2126"/>
        <w:gridCol w:w="2127"/>
      </w:tblGrid>
      <w:tr w:rsidR="00957785" w:rsidRPr="008726BB" w14:paraId="7B4D2DA8" w14:textId="77777777" w:rsidTr="00CA6FAB">
        <w:trPr>
          <w:trHeight w:val="711"/>
          <w:tblHeader/>
        </w:trPr>
        <w:tc>
          <w:tcPr>
            <w:tcW w:w="744" w:type="dxa"/>
            <w:shd w:val="clear" w:color="auto" w:fill="C6D9F1" w:themeFill="text2" w:themeFillTint="33"/>
            <w:vAlign w:val="center"/>
          </w:tcPr>
          <w:p w14:paraId="354E29D0" w14:textId="77777777" w:rsidR="00957785" w:rsidRPr="00E84E5C" w:rsidRDefault="00957785" w:rsidP="00957785">
            <w:pPr>
              <w:widowControl/>
              <w:jc w:val="center"/>
              <w:rPr>
                <w:rFonts w:cs="宋体"/>
                <w:b/>
                <w:bCs/>
                <w:kern w:val="0"/>
                <w:sz w:val="21"/>
              </w:rPr>
            </w:pPr>
            <w:r w:rsidRPr="00E84E5C">
              <w:rPr>
                <w:rFonts w:cs="宋体" w:hint="eastAsia"/>
                <w:b/>
                <w:bCs/>
                <w:kern w:val="0"/>
                <w:sz w:val="21"/>
              </w:rPr>
              <w:t>序号</w:t>
            </w:r>
          </w:p>
        </w:tc>
        <w:tc>
          <w:tcPr>
            <w:tcW w:w="4042" w:type="dxa"/>
            <w:shd w:val="clear" w:color="auto" w:fill="C6D9F1" w:themeFill="text2" w:themeFillTint="33"/>
            <w:vAlign w:val="center"/>
          </w:tcPr>
          <w:p w14:paraId="12A6E0D0" w14:textId="77777777" w:rsidR="00957785" w:rsidRPr="00E84E5C" w:rsidRDefault="00957785" w:rsidP="00E84E5C">
            <w:pPr>
              <w:widowControl/>
              <w:jc w:val="center"/>
              <w:rPr>
                <w:rFonts w:cs="宋体"/>
                <w:b/>
                <w:bCs/>
                <w:kern w:val="0"/>
                <w:sz w:val="21"/>
              </w:rPr>
            </w:pPr>
            <w:r w:rsidRPr="00E84E5C">
              <w:rPr>
                <w:rFonts w:cs="宋体" w:hint="eastAsia"/>
                <w:b/>
                <w:bCs/>
                <w:kern w:val="0"/>
                <w:sz w:val="21"/>
              </w:rPr>
              <w:t>标准名称</w:t>
            </w:r>
          </w:p>
        </w:tc>
        <w:tc>
          <w:tcPr>
            <w:tcW w:w="2126" w:type="dxa"/>
            <w:shd w:val="clear" w:color="auto" w:fill="C6D9F1" w:themeFill="text2" w:themeFillTint="33"/>
            <w:vAlign w:val="center"/>
          </w:tcPr>
          <w:p w14:paraId="270B53A5" w14:textId="77777777" w:rsidR="00957785" w:rsidRPr="00E84E5C" w:rsidRDefault="00957785" w:rsidP="00957785">
            <w:pPr>
              <w:widowControl/>
              <w:jc w:val="center"/>
              <w:rPr>
                <w:rFonts w:cs="宋体"/>
                <w:b/>
                <w:bCs/>
                <w:kern w:val="0"/>
                <w:sz w:val="21"/>
              </w:rPr>
            </w:pPr>
            <w:r w:rsidRPr="00E84E5C">
              <w:rPr>
                <w:rFonts w:cs="宋体" w:hint="eastAsia"/>
                <w:b/>
                <w:bCs/>
                <w:kern w:val="0"/>
                <w:sz w:val="21"/>
              </w:rPr>
              <w:t>现标准编号</w:t>
            </w:r>
          </w:p>
        </w:tc>
        <w:tc>
          <w:tcPr>
            <w:tcW w:w="2127" w:type="dxa"/>
            <w:shd w:val="clear" w:color="auto" w:fill="C6D9F1" w:themeFill="text2" w:themeFillTint="33"/>
            <w:vAlign w:val="center"/>
          </w:tcPr>
          <w:p w14:paraId="7894B0BD" w14:textId="77777777" w:rsidR="00957785" w:rsidRPr="00E84E5C" w:rsidRDefault="00957785" w:rsidP="00957785">
            <w:pPr>
              <w:widowControl/>
              <w:jc w:val="center"/>
              <w:rPr>
                <w:rFonts w:cs="宋体"/>
                <w:b/>
                <w:bCs/>
                <w:kern w:val="0"/>
                <w:sz w:val="21"/>
              </w:rPr>
            </w:pPr>
            <w:r w:rsidRPr="00E84E5C">
              <w:rPr>
                <w:rFonts w:cs="宋体" w:hint="eastAsia"/>
                <w:b/>
                <w:bCs/>
                <w:kern w:val="0"/>
                <w:sz w:val="21"/>
              </w:rPr>
              <w:t>原标准编号</w:t>
            </w:r>
          </w:p>
        </w:tc>
      </w:tr>
      <w:tr w:rsidR="00957785" w:rsidRPr="00207E74" w14:paraId="4A794119" w14:textId="77777777" w:rsidTr="00E84E5C">
        <w:trPr>
          <w:trHeight w:val="454"/>
        </w:trPr>
        <w:tc>
          <w:tcPr>
            <w:tcW w:w="744" w:type="dxa"/>
            <w:shd w:val="clear" w:color="auto" w:fill="auto"/>
            <w:vAlign w:val="center"/>
          </w:tcPr>
          <w:p w14:paraId="5ADD6E8E"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14:paraId="7BE72668"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电站锅炉压力容器检验规程</w:t>
            </w:r>
          </w:p>
        </w:tc>
        <w:tc>
          <w:tcPr>
            <w:tcW w:w="2126" w:type="dxa"/>
            <w:shd w:val="clear" w:color="auto" w:fill="auto"/>
            <w:vAlign w:val="center"/>
          </w:tcPr>
          <w:p w14:paraId="6DB96867" w14:textId="77777777" w:rsidR="00957785" w:rsidRPr="00E84E5C" w:rsidRDefault="00957785" w:rsidP="00957785">
            <w:pPr>
              <w:widowControl/>
              <w:jc w:val="center"/>
              <w:rPr>
                <w:rFonts w:cs="宋体"/>
                <w:bCs/>
                <w:kern w:val="0"/>
                <w:sz w:val="21"/>
              </w:rPr>
            </w:pPr>
            <w:r w:rsidRPr="00E84E5C">
              <w:rPr>
                <w:rFonts w:cs="宋体" w:hint="eastAsia"/>
                <w:bCs/>
                <w:kern w:val="0"/>
                <w:sz w:val="21"/>
              </w:rPr>
              <w:t>DL/T 647-2004</w:t>
            </w:r>
          </w:p>
        </w:tc>
        <w:tc>
          <w:tcPr>
            <w:tcW w:w="2127" w:type="dxa"/>
            <w:shd w:val="clear" w:color="auto" w:fill="auto"/>
            <w:vAlign w:val="center"/>
          </w:tcPr>
          <w:p w14:paraId="7CE724BC" w14:textId="77777777" w:rsidR="00957785" w:rsidRPr="00CA6FAB" w:rsidRDefault="00957785" w:rsidP="00957785">
            <w:pPr>
              <w:widowControl/>
              <w:jc w:val="center"/>
              <w:rPr>
                <w:bCs/>
                <w:kern w:val="0"/>
                <w:sz w:val="21"/>
                <w:szCs w:val="21"/>
              </w:rPr>
            </w:pPr>
            <w:r w:rsidRPr="00CA6FAB">
              <w:rPr>
                <w:bCs/>
                <w:kern w:val="0"/>
                <w:sz w:val="21"/>
                <w:szCs w:val="21"/>
              </w:rPr>
              <w:t>DL 647-2004</w:t>
            </w:r>
          </w:p>
        </w:tc>
      </w:tr>
      <w:tr w:rsidR="00957785" w:rsidRPr="00207E74" w14:paraId="7BCD9A1F" w14:textId="77777777" w:rsidTr="00E84E5C">
        <w:trPr>
          <w:trHeight w:val="454"/>
        </w:trPr>
        <w:tc>
          <w:tcPr>
            <w:tcW w:w="744" w:type="dxa"/>
            <w:shd w:val="clear" w:color="auto" w:fill="auto"/>
            <w:vAlign w:val="center"/>
          </w:tcPr>
          <w:p w14:paraId="28C33F37"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14:paraId="655CE05E"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带电作业用绝缘绳索类工具</w:t>
            </w:r>
          </w:p>
        </w:tc>
        <w:tc>
          <w:tcPr>
            <w:tcW w:w="2126" w:type="dxa"/>
            <w:shd w:val="clear" w:color="auto" w:fill="auto"/>
            <w:vAlign w:val="center"/>
          </w:tcPr>
          <w:p w14:paraId="3718699D" w14:textId="77777777" w:rsidR="00957785" w:rsidRPr="00E84E5C" w:rsidRDefault="00957785" w:rsidP="00957785">
            <w:pPr>
              <w:widowControl/>
              <w:jc w:val="center"/>
              <w:rPr>
                <w:rFonts w:cs="宋体"/>
                <w:bCs/>
                <w:kern w:val="0"/>
                <w:sz w:val="21"/>
              </w:rPr>
            </w:pPr>
            <w:r w:rsidRPr="00E84E5C">
              <w:rPr>
                <w:rFonts w:cs="宋体" w:hint="eastAsia"/>
                <w:bCs/>
                <w:kern w:val="0"/>
                <w:sz w:val="21"/>
              </w:rPr>
              <w:t>DL/T 779-2001</w:t>
            </w:r>
          </w:p>
        </w:tc>
        <w:tc>
          <w:tcPr>
            <w:tcW w:w="2127" w:type="dxa"/>
            <w:shd w:val="clear" w:color="auto" w:fill="auto"/>
            <w:vAlign w:val="center"/>
          </w:tcPr>
          <w:p w14:paraId="3E98825A" w14:textId="77777777" w:rsidR="00957785" w:rsidRPr="00CA6FAB" w:rsidRDefault="00957785" w:rsidP="00957785">
            <w:pPr>
              <w:widowControl/>
              <w:jc w:val="center"/>
              <w:rPr>
                <w:bCs/>
                <w:kern w:val="0"/>
                <w:sz w:val="21"/>
                <w:szCs w:val="21"/>
              </w:rPr>
            </w:pPr>
            <w:r w:rsidRPr="00CA6FAB">
              <w:rPr>
                <w:bCs/>
                <w:kern w:val="0"/>
                <w:sz w:val="21"/>
                <w:szCs w:val="21"/>
              </w:rPr>
              <w:t>DL 779-2001</w:t>
            </w:r>
          </w:p>
        </w:tc>
      </w:tr>
      <w:tr w:rsidR="00957785" w:rsidRPr="00207E74" w14:paraId="30AD3402" w14:textId="77777777" w:rsidTr="00E84E5C">
        <w:trPr>
          <w:trHeight w:val="454"/>
        </w:trPr>
        <w:tc>
          <w:tcPr>
            <w:tcW w:w="744" w:type="dxa"/>
            <w:shd w:val="clear" w:color="auto" w:fill="auto"/>
            <w:vAlign w:val="center"/>
          </w:tcPr>
          <w:p w14:paraId="199E98E4"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14:paraId="745C1F98"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化妆品级白油</w:t>
            </w:r>
          </w:p>
        </w:tc>
        <w:tc>
          <w:tcPr>
            <w:tcW w:w="2126" w:type="dxa"/>
            <w:shd w:val="clear" w:color="auto" w:fill="auto"/>
            <w:vAlign w:val="center"/>
          </w:tcPr>
          <w:p w14:paraId="0D34EFFA" w14:textId="77777777" w:rsidR="00957785" w:rsidRPr="00E84E5C" w:rsidRDefault="00957785" w:rsidP="00957785">
            <w:pPr>
              <w:widowControl/>
              <w:jc w:val="center"/>
              <w:rPr>
                <w:rFonts w:cs="宋体"/>
                <w:bCs/>
                <w:kern w:val="0"/>
                <w:sz w:val="21"/>
              </w:rPr>
            </w:pPr>
            <w:r w:rsidRPr="00E84E5C">
              <w:rPr>
                <w:rFonts w:cs="宋体" w:hint="eastAsia"/>
                <w:bCs/>
                <w:kern w:val="0"/>
                <w:sz w:val="21"/>
              </w:rPr>
              <w:t>NB/SH/T 0007-2015</w:t>
            </w:r>
          </w:p>
        </w:tc>
        <w:tc>
          <w:tcPr>
            <w:tcW w:w="2127" w:type="dxa"/>
            <w:shd w:val="clear" w:color="auto" w:fill="auto"/>
            <w:vAlign w:val="center"/>
          </w:tcPr>
          <w:p w14:paraId="42E6F0B5" w14:textId="77777777" w:rsidR="00957785" w:rsidRPr="00CA6FAB" w:rsidRDefault="00957785" w:rsidP="00957785">
            <w:pPr>
              <w:widowControl/>
              <w:jc w:val="center"/>
              <w:rPr>
                <w:bCs/>
                <w:kern w:val="0"/>
                <w:sz w:val="21"/>
                <w:szCs w:val="21"/>
              </w:rPr>
            </w:pPr>
            <w:r w:rsidRPr="00CA6FAB">
              <w:rPr>
                <w:bCs/>
                <w:kern w:val="0"/>
                <w:sz w:val="21"/>
                <w:szCs w:val="21"/>
              </w:rPr>
              <w:t>NB/SH 0007-2015</w:t>
            </w:r>
          </w:p>
        </w:tc>
      </w:tr>
      <w:tr w:rsidR="00957785" w:rsidRPr="00207E74" w14:paraId="450D6AB8" w14:textId="77777777" w:rsidTr="00E84E5C">
        <w:trPr>
          <w:trHeight w:val="454"/>
        </w:trPr>
        <w:tc>
          <w:tcPr>
            <w:tcW w:w="744" w:type="dxa"/>
            <w:shd w:val="clear" w:color="auto" w:fill="auto"/>
            <w:vAlign w:val="center"/>
          </w:tcPr>
          <w:p w14:paraId="7FB10BE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vAlign w:val="center"/>
          </w:tcPr>
          <w:p w14:paraId="4622EC0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化妆用凡士林</w:t>
            </w:r>
          </w:p>
        </w:tc>
        <w:tc>
          <w:tcPr>
            <w:tcW w:w="2126" w:type="dxa"/>
            <w:shd w:val="clear" w:color="auto" w:fill="auto"/>
            <w:vAlign w:val="center"/>
          </w:tcPr>
          <w:p w14:paraId="44C557C1" w14:textId="77777777" w:rsidR="00957785" w:rsidRPr="00E84E5C" w:rsidRDefault="00957785" w:rsidP="00957785">
            <w:pPr>
              <w:widowControl/>
              <w:jc w:val="center"/>
              <w:rPr>
                <w:rFonts w:cs="宋体"/>
                <w:bCs/>
                <w:kern w:val="0"/>
                <w:sz w:val="21"/>
              </w:rPr>
            </w:pPr>
            <w:r w:rsidRPr="00E84E5C">
              <w:rPr>
                <w:rFonts w:cs="宋体" w:hint="eastAsia"/>
                <w:bCs/>
                <w:kern w:val="0"/>
                <w:sz w:val="21"/>
              </w:rPr>
              <w:t>SH/T 0008-1990</w:t>
            </w:r>
          </w:p>
        </w:tc>
        <w:tc>
          <w:tcPr>
            <w:tcW w:w="2127" w:type="dxa"/>
            <w:shd w:val="clear" w:color="auto" w:fill="auto"/>
            <w:vAlign w:val="center"/>
          </w:tcPr>
          <w:p w14:paraId="61C45C15" w14:textId="77777777" w:rsidR="00957785" w:rsidRPr="00CA6FAB" w:rsidRDefault="00957785" w:rsidP="00957785">
            <w:pPr>
              <w:widowControl/>
              <w:jc w:val="center"/>
              <w:rPr>
                <w:bCs/>
                <w:kern w:val="0"/>
                <w:sz w:val="21"/>
                <w:szCs w:val="21"/>
              </w:rPr>
            </w:pPr>
            <w:r w:rsidRPr="00CA6FAB">
              <w:rPr>
                <w:bCs/>
                <w:kern w:val="0"/>
                <w:sz w:val="21"/>
                <w:szCs w:val="21"/>
              </w:rPr>
              <w:t>SH 0008-1990</w:t>
            </w:r>
          </w:p>
        </w:tc>
      </w:tr>
      <w:tr w:rsidR="00957785" w:rsidRPr="00207E74" w14:paraId="5545F608"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EC3ED8F"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D7D6330"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石油产品包装 贮运及交货验收规则</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E52F2EB" w14:textId="77777777" w:rsidR="00957785" w:rsidRPr="00E84E5C" w:rsidRDefault="00957785" w:rsidP="00957785">
            <w:pPr>
              <w:widowControl/>
              <w:jc w:val="center"/>
              <w:rPr>
                <w:rFonts w:cs="宋体"/>
                <w:bCs/>
                <w:kern w:val="0"/>
                <w:sz w:val="21"/>
              </w:rPr>
            </w:pPr>
            <w:r w:rsidRPr="00E84E5C">
              <w:rPr>
                <w:rFonts w:cs="宋体" w:hint="eastAsia"/>
                <w:bCs/>
                <w:kern w:val="0"/>
                <w:sz w:val="21"/>
              </w:rPr>
              <w:t>SH/T 0164-1992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F3DE9FB" w14:textId="77777777" w:rsidR="00957785" w:rsidRPr="00CA6FAB" w:rsidRDefault="00957785" w:rsidP="00957785">
            <w:pPr>
              <w:widowControl/>
              <w:jc w:val="center"/>
              <w:rPr>
                <w:bCs/>
                <w:kern w:val="0"/>
                <w:sz w:val="21"/>
                <w:szCs w:val="21"/>
              </w:rPr>
            </w:pPr>
            <w:r w:rsidRPr="00CA6FAB">
              <w:rPr>
                <w:bCs/>
                <w:kern w:val="0"/>
                <w:sz w:val="21"/>
                <w:szCs w:val="21"/>
              </w:rPr>
              <w:t>SH 0164-1992</w:t>
            </w:r>
          </w:p>
        </w:tc>
      </w:tr>
      <w:tr w:rsidR="00957785" w:rsidRPr="00207E74" w14:paraId="57F2A0C6"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7FC856B"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D97450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10号航空液压油</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F3FA111" w14:textId="77777777" w:rsidR="00957785" w:rsidRPr="00E84E5C" w:rsidRDefault="00957785" w:rsidP="00957785">
            <w:pPr>
              <w:widowControl/>
              <w:jc w:val="center"/>
              <w:rPr>
                <w:rFonts w:cs="宋体"/>
                <w:bCs/>
                <w:kern w:val="0"/>
                <w:sz w:val="21"/>
              </w:rPr>
            </w:pPr>
            <w:r w:rsidRPr="00E84E5C">
              <w:rPr>
                <w:rFonts w:cs="宋体" w:hint="eastAsia"/>
                <w:bCs/>
                <w:kern w:val="0"/>
                <w:sz w:val="21"/>
              </w:rPr>
              <w:t>SH/T 0358-1995</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712D141" w14:textId="77777777" w:rsidR="00957785" w:rsidRPr="00CA6FAB" w:rsidRDefault="00957785" w:rsidP="00957785">
            <w:pPr>
              <w:widowControl/>
              <w:jc w:val="center"/>
              <w:rPr>
                <w:bCs/>
                <w:kern w:val="0"/>
                <w:sz w:val="21"/>
                <w:szCs w:val="21"/>
              </w:rPr>
            </w:pPr>
            <w:r w:rsidRPr="00CA6FAB">
              <w:rPr>
                <w:bCs/>
                <w:kern w:val="0"/>
                <w:sz w:val="21"/>
                <w:szCs w:val="21"/>
              </w:rPr>
              <w:t>SH 0358-1995</w:t>
            </w:r>
          </w:p>
        </w:tc>
      </w:tr>
      <w:tr w:rsidR="00957785" w:rsidRPr="00207E74" w14:paraId="43FC8F1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20EB6EE"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98C8A9F"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1301防冰剂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FAEDE82" w14:textId="77777777" w:rsidR="00957785" w:rsidRPr="00E84E5C" w:rsidRDefault="00957785" w:rsidP="00957785">
            <w:pPr>
              <w:widowControl/>
              <w:jc w:val="center"/>
              <w:rPr>
                <w:rFonts w:cs="宋体"/>
                <w:bCs/>
                <w:kern w:val="0"/>
                <w:sz w:val="21"/>
              </w:rPr>
            </w:pPr>
            <w:r w:rsidRPr="00E84E5C">
              <w:rPr>
                <w:rFonts w:cs="宋体" w:hint="eastAsia"/>
                <w:bCs/>
                <w:kern w:val="0"/>
                <w:sz w:val="21"/>
              </w:rPr>
              <w:t>SH/T 0396-1992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9B1EE1" w14:textId="77777777" w:rsidR="00957785" w:rsidRPr="00CA6FAB" w:rsidRDefault="00957785" w:rsidP="00957785">
            <w:pPr>
              <w:widowControl/>
              <w:jc w:val="center"/>
              <w:rPr>
                <w:bCs/>
                <w:kern w:val="0"/>
                <w:sz w:val="21"/>
                <w:szCs w:val="21"/>
              </w:rPr>
            </w:pPr>
            <w:r w:rsidRPr="00CA6FAB">
              <w:rPr>
                <w:bCs/>
                <w:kern w:val="0"/>
                <w:sz w:val="21"/>
                <w:szCs w:val="21"/>
              </w:rPr>
              <w:t>SH 0396-1992</w:t>
            </w:r>
          </w:p>
        </w:tc>
      </w:tr>
      <w:tr w:rsidR="00957785" w:rsidRPr="00207E74" w14:paraId="649120E1"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B0AD1E7"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923759D"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7017-1号高低温润滑脂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063FB0C" w14:textId="77777777" w:rsidR="00957785" w:rsidRPr="00E84E5C" w:rsidRDefault="00957785" w:rsidP="00957785">
            <w:pPr>
              <w:widowControl/>
              <w:jc w:val="center"/>
              <w:rPr>
                <w:rFonts w:cs="宋体"/>
                <w:bCs/>
                <w:kern w:val="0"/>
                <w:sz w:val="21"/>
              </w:rPr>
            </w:pPr>
            <w:r w:rsidRPr="00E84E5C">
              <w:rPr>
                <w:rFonts w:cs="宋体" w:hint="eastAsia"/>
                <w:bCs/>
                <w:kern w:val="0"/>
                <w:sz w:val="21"/>
              </w:rPr>
              <w:t>SH/T 0431-1992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6A2F4AA" w14:textId="77777777" w:rsidR="00957785" w:rsidRPr="00CA6FAB" w:rsidRDefault="00957785" w:rsidP="00957785">
            <w:pPr>
              <w:widowControl/>
              <w:jc w:val="center"/>
              <w:rPr>
                <w:bCs/>
                <w:kern w:val="0"/>
                <w:sz w:val="21"/>
                <w:szCs w:val="21"/>
              </w:rPr>
            </w:pPr>
            <w:r w:rsidRPr="00CA6FAB">
              <w:rPr>
                <w:bCs/>
                <w:kern w:val="0"/>
                <w:sz w:val="21"/>
                <w:szCs w:val="21"/>
              </w:rPr>
              <w:t>SH 0431-1992</w:t>
            </w:r>
          </w:p>
        </w:tc>
      </w:tr>
      <w:tr w:rsidR="00957785" w:rsidRPr="00207E74" w14:paraId="71BF39D5"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EA75326"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642D927F"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石油天然气钻井、开发、储运防火防爆安全生产技术规程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35A0D18"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5225-2012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B52E54" w14:textId="77777777" w:rsidR="00957785" w:rsidRPr="00CA6FAB" w:rsidRDefault="00957785" w:rsidP="00957785">
            <w:pPr>
              <w:widowControl/>
              <w:jc w:val="center"/>
              <w:rPr>
                <w:bCs/>
                <w:kern w:val="0"/>
                <w:sz w:val="21"/>
                <w:szCs w:val="21"/>
              </w:rPr>
            </w:pPr>
            <w:r w:rsidRPr="00CA6FAB">
              <w:rPr>
                <w:bCs/>
                <w:kern w:val="0"/>
                <w:sz w:val="21"/>
                <w:szCs w:val="21"/>
              </w:rPr>
              <w:t>SY 5225-2012</w:t>
            </w:r>
          </w:p>
        </w:tc>
      </w:tr>
      <w:tr w:rsidR="00957785" w:rsidRPr="00207E74" w14:paraId="4A20667F"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501AA12E"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8A644D8"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石油机械制造企业安全生产规范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DABD1DD"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5445-2010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39EB207" w14:textId="77777777" w:rsidR="00957785" w:rsidRPr="00CA6FAB" w:rsidRDefault="00957785" w:rsidP="00957785">
            <w:pPr>
              <w:widowControl/>
              <w:jc w:val="center"/>
              <w:rPr>
                <w:bCs/>
                <w:kern w:val="0"/>
                <w:sz w:val="21"/>
                <w:szCs w:val="21"/>
              </w:rPr>
            </w:pPr>
            <w:r w:rsidRPr="00CA6FAB">
              <w:rPr>
                <w:bCs/>
                <w:kern w:val="0"/>
                <w:sz w:val="21"/>
                <w:szCs w:val="21"/>
              </w:rPr>
              <w:t>SY 5445-2010</w:t>
            </w:r>
          </w:p>
        </w:tc>
      </w:tr>
      <w:tr w:rsidR="00957785" w:rsidRPr="00207E74" w14:paraId="54DC5EE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5808F991"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6B5B0AF0"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石油测井作业安全规范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EBF7C2C"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5726-2011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0B5583" w14:textId="77777777" w:rsidR="00957785" w:rsidRPr="00CA6FAB" w:rsidRDefault="00957785" w:rsidP="00957785">
            <w:pPr>
              <w:widowControl/>
              <w:jc w:val="center"/>
              <w:rPr>
                <w:bCs/>
                <w:kern w:val="0"/>
                <w:sz w:val="21"/>
                <w:szCs w:val="21"/>
              </w:rPr>
            </w:pPr>
            <w:r w:rsidRPr="00CA6FAB">
              <w:rPr>
                <w:bCs/>
                <w:kern w:val="0"/>
                <w:sz w:val="21"/>
                <w:szCs w:val="21"/>
              </w:rPr>
              <w:t>SY 5726-2011</w:t>
            </w:r>
          </w:p>
        </w:tc>
      </w:tr>
      <w:tr w:rsidR="00957785" w:rsidRPr="00207E74" w14:paraId="5733CE9F"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531955E"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A3BFBA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井下作业安全规程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A315070"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5727-2014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0E7C9C2" w14:textId="77777777" w:rsidR="00957785" w:rsidRPr="00CA6FAB" w:rsidRDefault="00957785" w:rsidP="00957785">
            <w:pPr>
              <w:widowControl/>
              <w:jc w:val="center"/>
              <w:rPr>
                <w:bCs/>
                <w:kern w:val="0"/>
                <w:sz w:val="21"/>
                <w:szCs w:val="21"/>
              </w:rPr>
            </w:pPr>
            <w:r w:rsidRPr="00CA6FAB">
              <w:rPr>
                <w:bCs/>
                <w:kern w:val="0"/>
                <w:sz w:val="21"/>
                <w:szCs w:val="21"/>
              </w:rPr>
              <w:t>SY 5727-2014</w:t>
            </w:r>
          </w:p>
        </w:tc>
      </w:tr>
      <w:tr w:rsidR="00957785" w:rsidRPr="00207E74" w14:paraId="49A73039"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98A9DF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5DB5A8F"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石油与天然气井井控安全技术考核管理规则</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B2DF897"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5742-2007</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A68E21" w14:textId="77777777" w:rsidR="00957785" w:rsidRPr="00CA6FAB" w:rsidRDefault="00957785" w:rsidP="00957785">
            <w:pPr>
              <w:widowControl/>
              <w:jc w:val="center"/>
              <w:rPr>
                <w:bCs/>
                <w:kern w:val="0"/>
                <w:sz w:val="21"/>
                <w:szCs w:val="21"/>
              </w:rPr>
            </w:pPr>
            <w:r w:rsidRPr="00CA6FAB">
              <w:rPr>
                <w:bCs/>
                <w:kern w:val="0"/>
                <w:sz w:val="21"/>
                <w:szCs w:val="21"/>
              </w:rPr>
              <w:t>SY 5742-2007</w:t>
            </w:r>
          </w:p>
        </w:tc>
      </w:tr>
      <w:tr w:rsidR="00957785" w:rsidRPr="00207E74" w14:paraId="12D03236"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DF1E94D"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4900CB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油田专用湿蒸汽发生器安全规范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5445E83"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5854-2012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EA8A7F" w14:textId="77777777" w:rsidR="00957785" w:rsidRPr="00CA6FAB" w:rsidRDefault="00957785" w:rsidP="00957785">
            <w:pPr>
              <w:widowControl/>
              <w:jc w:val="center"/>
              <w:rPr>
                <w:bCs/>
                <w:kern w:val="0"/>
                <w:sz w:val="21"/>
                <w:szCs w:val="21"/>
              </w:rPr>
            </w:pPr>
            <w:r w:rsidRPr="00CA6FAB">
              <w:rPr>
                <w:bCs/>
                <w:kern w:val="0"/>
                <w:sz w:val="21"/>
                <w:szCs w:val="21"/>
              </w:rPr>
              <w:t>SY 5854-2012</w:t>
            </w:r>
          </w:p>
        </w:tc>
      </w:tr>
      <w:tr w:rsidR="00957785" w:rsidRPr="00207E74" w14:paraId="373E7CBA"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5822EFB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F5274B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油气田电业带电作业安全规程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953EC97"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5856-2010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3A83679" w14:textId="77777777" w:rsidR="00957785" w:rsidRPr="00CA6FAB" w:rsidRDefault="00957785" w:rsidP="00957785">
            <w:pPr>
              <w:widowControl/>
              <w:jc w:val="center"/>
              <w:rPr>
                <w:bCs/>
                <w:kern w:val="0"/>
                <w:sz w:val="21"/>
                <w:szCs w:val="21"/>
              </w:rPr>
            </w:pPr>
            <w:r w:rsidRPr="00CA6FAB">
              <w:rPr>
                <w:bCs/>
                <w:kern w:val="0"/>
                <w:sz w:val="21"/>
                <w:szCs w:val="21"/>
              </w:rPr>
              <w:t>SY 5856-2010</w:t>
            </w:r>
          </w:p>
        </w:tc>
      </w:tr>
      <w:tr w:rsidR="00957785" w:rsidRPr="00207E74" w14:paraId="0333290F"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343AAF5"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6026C79"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钻井井场、设备、作业安全技术规程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6080DFD"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5974-2014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E0D66F3" w14:textId="77777777" w:rsidR="00957785" w:rsidRPr="00CA6FAB" w:rsidRDefault="00957785" w:rsidP="00957785">
            <w:pPr>
              <w:widowControl/>
              <w:jc w:val="center"/>
              <w:rPr>
                <w:bCs/>
                <w:kern w:val="0"/>
                <w:sz w:val="21"/>
                <w:szCs w:val="21"/>
              </w:rPr>
            </w:pPr>
            <w:r w:rsidRPr="00CA6FAB">
              <w:rPr>
                <w:bCs/>
                <w:kern w:val="0"/>
                <w:sz w:val="21"/>
                <w:szCs w:val="21"/>
              </w:rPr>
              <w:t>SY 5974-2014</w:t>
            </w:r>
          </w:p>
        </w:tc>
      </w:tr>
      <w:tr w:rsidR="00957785" w:rsidRPr="00207E74" w14:paraId="361AC67C"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5CBAE170"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867805A"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油（气）田容器、管道和装卸设施接地装置安全规范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5B3AE14" w14:textId="77777777" w:rsidR="00957785" w:rsidRPr="00E84E5C" w:rsidRDefault="00957785" w:rsidP="00957785">
            <w:pPr>
              <w:widowControl/>
              <w:jc w:val="center"/>
              <w:rPr>
                <w:rFonts w:cs="宋体"/>
                <w:bCs/>
                <w:kern w:val="0"/>
                <w:sz w:val="21"/>
              </w:rPr>
            </w:pPr>
            <w:r w:rsidRPr="00E84E5C">
              <w:rPr>
                <w:rFonts w:cs="宋体" w:hint="eastAsia"/>
                <w:bCs/>
                <w:kern w:val="0"/>
                <w:sz w:val="21"/>
              </w:rPr>
              <w:t>SY/T 5984-2014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929DD47" w14:textId="77777777" w:rsidR="00957785" w:rsidRPr="00CA6FAB" w:rsidRDefault="00957785" w:rsidP="00957785">
            <w:pPr>
              <w:widowControl/>
              <w:jc w:val="center"/>
              <w:rPr>
                <w:bCs/>
                <w:kern w:val="0"/>
                <w:sz w:val="21"/>
                <w:szCs w:val="21"/>
              </w:rPr>
            </w:pPr>
            <w:r w:rsidRPr="00CA6FAB">
              <w:rPr>
                <w:bCs/>
                <w:kern w:val="0"/>
                <w:sz w:val="21"/>
                <w:szCs w:val="21"/>
              </w:rPr>
              <w:t>SY 5984-2014</w:t>
            </w:r>
          </w:p>
        </w:tc>
      </w:tr>
      <w:tr w:rsidR="00957785" w:rsidRPr="00207E74" w14:paraId="31544B2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C3D46C8"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15D1484A"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液化石油气安全规程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8CF0C5D" w14:textId="77777777" w:rsidR="00957785" w:rsidRPr="00CA6FAB" w:rsidRDefault="00957785" w:rsidP="00957785">
            <w:pPr>
              <w:widowControl/>
              <w:jc w:val="center"/>
              <w:rPr>
                <w:bCs/>
                <w:kern w:val="0"/>
                <w:sz w:val="21"/>
              </w:rPr>
            </w:pPr>
            <w:r w:rsidRPr="00CA6FAB">
              <w:rPr>
                <w:bCs/>
                <w:kern w:val="0"/>
                <w:sz w:val="21"/>
              </w:rPr>
              <w:t>SY/T 5985-2014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A19F837" w14:textId="77777777" w:rsidR="00957785" w:rsidRPr="00CA6FAB" w:rsidRDefault="00957785" w:rsidP="00957785">
            <w:pPr>
              <w:widowControl/>
              <w:jc w:val="center"/>
              <w:rPr>
                <w:bCs/>
                <w:kern w:val="0"/>
                <w:sz w:val="21"/>
                <w:szCs w:val="21"/>
              </w:rPr>
            </w:pPr>
            <w:r w:rsidRPr="00CA6FAB">
              <w:rPr>
                <w:bCs/>
                <w:kern w:val="0"/>
                <w:sz w:val="21"/>
                <w:szCs w:val="21"/>
              </w:rPr>
              <w:t>SY 5985-2014</w:t>
            </w:r>
          </w:p>
        </w:tc>
      </w:tr>
      <w:tr w:rsidR="00957785" w:rsidRPr="00207E74" w14:paraId="67F3D744"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9D48DC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A4F1CD9"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石油地质实验室安全规程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81294B7" w14:textId="77777777" w:rsidR="00957785" w:rsidRPr="00CA6FAB" w:rsidRDefault="00957785" w:rsidP="00957785">
            <w:pPr>
              <w:widowControl/>
              <w:jc w:val="center"/>
              <w:rPr>
                <w:bCs/>
                <w:kern w:val="0"/>
                <w:sz w:val="21"/>
              </w:rPr>
            </w:pPr>
            <w:r w:rsidRPr="00CA6FAB">
              <w:rPr>
                <w:bCs/>
                <w:kern w:val="0"/>
                <w:sz w:val="21"/>
              </w:rPr>
              <w:t>SY/T 6014-2010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DFE8D3" w14:textId="77777777" w:rsidR="00957785" w:rsidRPr="00CA6FAB" w:rsidRDefault="00957785" w:rsidP="00957785">
            <w:pPr>
              <w:widowControl/>
              <w:jc w:val="center"/>
              <w:rPr>
                <w:bCs/>
                <w:kern w:val="0"/>
                <w:sz w:val="21"/>
                <w:szCs w:val="21"/>
              </w:rPr>
            </w:pPr>
            <w:r w:rsidRPr="00CA6FAB">
              <w:rPr>
                <w:bCs/>
                <w:kern w:val="0"/>
                <w:sz w:val="21"/>
                <w:szCs w:val="21"/>
              </w:rPr>
              <w:t>SY 6014-2010</w:t>
            </w:r>
          </w:p>
        </w:tc>
      </w:tr>
      <w:tr w:rsidR="00957785" w:rsidRPr="00207E74" w14:paraId="68752535"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0964C2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0F37490"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浅（滩）海石油天然气作业安全应急要求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6CBABB4" w14:textId="77777777" w:rsidR="00957785" w:rsidRPr="00CA6FAB" w:rsidRDefault="00957785" w:rsidP="00957785">
            <w:pPr>
              <w:widowControl/>
              <w:jc w:val="center"/>
              <w:rPr>
                <w:bCs/>
                <w:kern w:val="0"/>
                <w:sz w:val="21"/>
              </w:rPr>
            </w:pPr>
            <w:r w:rsidRPr="00CA6FAB">
              <w:rPr>
                <w:bCs/>
                <w:kern w:val="0"/>
                <w:sz w:val="21"/>
              </w:rPr>
              <w:t>SY/T 6044-2012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86E7BE" w14:textId="77777777" w:rsidR="00957785" w:rsidRPr="00CA6FAB" w:rsidRDefault="00957785" w:rsidP="00957785">
            <w:pPr>
              <w:widowControl/>
              <w:jc w:val="center"/>
              <w:rPr>
                <w:bCs/>
                <w:kern w:val="0"/>
                <w:sz w:val="21"/>
                <w:szCs w:val="21"/>
              </w:rPr>
            </w:pPr>
            <w:r w:rsidRPr="00CA6FAB">
              <w:rPr>
                <w:bCs/>
                <w:kern w:val="0"/>
                <w:sz w:val="21"/>
                <w:szCs w:val="21"/>
              </w:rPr>
              <w:t>SY 6044-2012</w:t>
            </w:r>
          </w:p>
        </w:tc>
      </w:tr>
      <w:tr w:rsidR="00957785" w:rsidRPr="00207E74" w14:paraId="491E8A62"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1216381"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8F3325E"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含硫化氢油气生产和天然气处理装置作业安全技术规程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4E00636" w14:textId="77777777" w:rsidR="00957785" w:rsidRPr="00CA6FAB" w:rsidRDefault="00957785" w:rsidP="00957785">
            <w:pPr>
              <w:widowControl/>
              <w:jc w:val="center"/>
              <w:rPr>
                <w:bCs/>
                <w:kern w:val="0"/>
                <w:sz w:val="21"/>
              </w:rPr>
            </w:pPr>
            <w:r w:rsidRPr="00CA6FAB">
              <w:rPr>
                <w:bCs/>
                <w:kern w:val="0"/>
                <w:sz w:val="21"/>
              </w:rPr>
              <w:t>SY/T 6137-2012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5AF2B9" w14:textId="77777777" w:rsidR="00957785" w:rsidRPr="00CA6FAB" w:rsidRDefault="00957785" w:rsidP="00957785">
            <w:pPr>
              <w:widowControl/>
              <w:jc w:val="center"/>
              <w:rPr>
                <w:bCs/>
                <w:kern w:val="0"/>
                <w:sz w:val="21"/>
                <w:szCs w:val="21"/>
              </w:rPr>
            </w:pPr>
            <w:r w:rsidRPr="00CA6FAB">
              <w:rPr>
                <w:bCs/>
                <w:kern w:val="0"/>
                <w:sz w:val="21"/>
                <w:szCs w:val="21"/>
              </w:rPr>
              <w:t>SY 6137-2012</w:t>
            </w:r>
          </w:p>
        </w:tc>
      </w:tr>
      <w:tr w:rsidR="00957785" w:rsidRPr="00207E74" w14:paraId="5A50C5C6"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3AFB016"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60317B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石油天然气管道安全规程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FB13AD1" w14:textId="77777777" w:rsidR="00957785" w:rsidRPr="00CA6FAB" w:rsidRDefault="00957785" w:rsidP="00957785">
            <w:pPr>
              <w:widowControl/>
              <w:jc w:val="center"/>
              <w:rPr>
                <w:bCs/>
                <w:kern w:val="0"/>
                <w:sz w:val="21"/>
              </w:rPr>
            </w:pPr>
            <w:r w:rsidRPr="00CA6FAB">
              <w:rPr>
                <w:bCs/>
                <w:kern w:val="0"/>
                <w:sz w:val="21"/>
              </w:rPr>
              <w:t>SY/T 6186-2007</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D2A4973" w14:textId="77777777" w:rsidR="00957785" w:rsidRPr="00CA6FAB" w:rsidRDefault="00957785" w:rsidP="00957785">
            <w:pPr>
              <w:widowControl/>
              <w:jc w:val="center"/>
              <w:rPr>
                <w:bCs/>
                <w:kern w:val="0"/>
                <w:sz w:val="21"/>
                <w:szCs w:val="21"/>
              </w:rPr>
            </w:pPr>
            <w:r w:rsidRPr="00CA6FAB">
              <w:rPr>
                <w:bCs/>
                <w:kern w:val="0"/>
                <w:sz w:val="21"/>
                <w:szCs w:val="21"/>
              </w:rPr>
              <w:t>SY 6186-2007</w:t>
            </w:r>
          </w:p>
        </w:tc>
      </w:tr>
      <w:tr w:rsidR="00957785" w:rsidRPr="00207E74" w14:paraId="4DA282C2"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7C026A7"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197B9D2"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大型设备吊装安全规程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4C08F5F" w14:textId="77777777" w:rsidR="00957785" w:rsidRPr="00CA6FAB" w:rsidRDefault="00957785" w:rsidP="00957785">
            <w:pPr>
              <w:widowControl/>
              <w:jc w:val="center"/>
              <w:rPr>
                <w:bCs/>
                <w:kern w:val="0"/>
                <w:sz w:val="21"/>
              </w:rPr>
            </w:pPr>
            <w:r w:rsidRPr="00CA6FAB">
              <w:rPr>
                <w:bCs/>
                <w:kern w:val="0"/>
                <w:sz w:val="21"/>
              </w:rPr>
              <w:t>SY/T 6279-2016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A490070" w14:textId="77777777" w:rsidR="00957785" w:rsidRPr="00CA6FAB" w:rsidRDefault="00957785" w:rsidP="00957785">
            <w:pPr>
              <w:widowControl/>
              <w:jc w:val="center"/>
              <w:rPr>
                <w:bCs/>
                <w:kern w:val="0"/>
                <w:sz w:val="21"/>
                <w:szCs w:val="21"/>
              </w:rPr>
            </w:pPr>
            <w:r w:rsidRPr="00CA6FAB">
              <w:rPr>
                <w:bCs/>
                <w:kern w:val="0"/>
                <w:sz w:val="21"/>
                <w:szCs w:val="21"/>
              </w:rPr>
              <w:t>SY 6279-2016</w:t>
            </w:r>
          </w:p>
        </w:tc>
      </w:tr>
      <w:tr w:rsidR="00957785" w:rsidRPr="00207E74" w14:paraId="6FF1298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E7F1D8C"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1D9D723B"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钢质原油储罐运行安全规范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C340A57" w14:textId="77777777" w:rsidR="00957785" w:rsidRPr="00CA6FAB" w:rsidRDefault="00957785" w:rsidP="00957785">
            <w:pPr>
              <w:widowControl/>
              <w:jc w:val="center"/>
              <w:rPr>
                <w:bCs/>
                <w:kern w:val="0"/>
                <w:sz w:val="21"/>
              </w:rPr>
            </w:pPr>
            <w:r w:rsidRPr="00CA6FAB">
              <w:rPr>
                <w:bCs/>
                <w:kern w:val="0"/>
                <w:sz w:val="21"/>
              </w:rPr>
              <w:t>SY/T 6306-2014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7D7B55" w14:textId="77777777" w:rsidR="00957785" w:rsidRPr="00CA6FAB" w:rsidRDefault="00957785" w:rsidP="00957785">
            <w:pPr>
              <w:widowControl/>
              <w:jc w:val="center"/>
              <w:rPr>
                <w:bCs/>
                <w:kern w:val="0"/>
                <w:sz w:val="21"/>
                <w:szCs w:val="21"/>
              </w:rPr>
            </w:pPr>
            <w:r w:rsidRPr="00CA6FAB">
              <w:rPr>
                <w:bCs/>
                <w:kern w:val="0"/>
                <w:sz w:val="21"/>
                <w:szCs w:val="21"/>
              </w:rPr>
              <w:t>SY 6306-2014</w:t>
            </w:r>
          </w:p>
        </w:tc>
      </w:tr>
      <w:tr w:rsidR="00957785" w:rsidRPr="00207E74" w14:paraId="7A68BBAC"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1D3A625"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F999B99"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浅海钻井安全规程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2F34BB2" w14:textId="77777777" w:rsidR="00957785" w:rsidRPr="00CA6FAB" w:rsidRDefault="00957785" w:rsidP="00957785">
            <w:pPr>
              <w:widowControl/>
              <w:jc w:val="center"/>
              <w:rPr>
                <w:bCs/>
                <w:kern w:val="0"/>
                <w:sz w:val="21"/>
              </w:rPr>
            </w:pPr>
            <w:r w:rsidRPr="00CA6FAB">
              <w:rPr>
                <w:bCs/>
                <w:kern w:val="0"/>
                <w:sz w:val="21"/>
              </w:rPr>
              <w:t>SY/T 6307-2016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AABC31C" w14:textId="77777777" w:rsidR="00957785" w:rsidRPr="00CA6FAB" w:rsidRDefault="00957785" w:rsidP="00957785">
            <w:pPr>
              <w:widowControl/>
              <w:jc w:val="center"/>
              <w:rPr>
                <w:bCs/>
                <w:kern w:val="0"/>
                <w:sz w:val="21"/>
                <w:szCs w:val="21"/>
              </w:rPr>
            </w:pPr>
            <w:r w:rsidRPr="00CA6FAB">
              <w:rPr>
                <w:bCs/>
                <w:kern w:val="0"/>
                <w:sz w:val="21"/>
                <w:szCs w:val="21"/>
              </w:rPr>
              <w:t>SY 6307-2016</w:t>
            </w:r>
          </w:p>
        </w:tc>
      </w:tr>
      <w:tr w:rsidR="00957785" w:rsidRPr="00207E74" w14:paraId="4FCB6D1A"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EF49FA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99DD8B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陆上油气田油气集输安全规程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78F6814" w14:textId="77777777" w:rsidR="00957785" w:rsidRPr="00CA6FAB" w:rsidRDefault="00957785" w:rsidP="00957785">
            <w:pPr>
              <w:widowControl/>
              <w:jc w:val="center"/>
              <w:rPr>
                <w:bCs/>
                <w:kern w:val="0"/>
                <w:sz w:val="21"/>
              </w:rPr>
            </w:pPr>
            <w:r w:rsidRPr="00CA6FAB">
              <w:rPr>
                <w:bCs/>
                <w:kern w:val="0"/>
                <w:sz w:val="21"/>
              </w:rPr>
              <w:t>SY/T 6320-2016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3989651" w14:textId="77777777" w:rsidR="00957785" w:rsidRPr="00CA6FAB" w:rsidRDefault="00957785" w:rsidP="00957785">
            <w:pPr>
              <w:widowControl/>
              <w:jc w:val="center"/>
              <w:rPr>
                <w:bCs/>
                <w:kern w:val="0"/>
                <w:sz w:val="21"/>
                <w:szCs w:val="21"/>
              </w:rPr>
            </w:pPr>
            <w:r w:rsidRPr="00CA6FAB">
              <w:rPr>
                <w:bCs/>
                <w:kern w:val="0"/>
                <w:sz w:val="21"/>
                <w:szCs w:val="21"/>
              </w:rPr>
              <w:t>SY 6320-2016</w:t>
            </w:r>
          </w:p>
        </w:tc>
      </w:tr>
      <w:tr w:rsidR="00957785" w:rsidRPr="00207E74" w14:paraId="43FB9DA4"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A2569D1"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18595BEF"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浅海采油与井下作业安全规程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7288D9B" w14:textId="77777777" w:rsidR="00957785" w:rsidRPr="00CA6FAB" w:rsidRDefault="00957785" w:rsidP="00957785">
            <w:pPr>
              <w:widowControl/>
              <w:jc w:val="center"/>
              <w:rPr>
                <w:bCs/>
                <w:kern w:val="0"/>
                <w:sz w:val="21"/>
              </w:rPr>
            </w:pPr>
            <w:r w:rsidRPr="00CA6FAB">
              <w:rPr>
                <w:bCs/>
                <w:kern w:val="0"/>
                <w:sz w:val="21"/>
              </w:rPr>
              <w:t>SY/T 6321-2016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9CD4C7A" w14:textId="77777777" w:rsidR="00957785" w:rsidRPr="00CA6FAB" w:rsidRDefault="00957785" w:rsidP="00957785">
            <w:pPr>
              <w:widowControl/>
              <w:jc w:val="center"/>
              <w:rPr>
                <w:bCs/>
                <w:kern w:val="0"/>
                <w:sz w:val="21"/>
                <w:szCs w:val="21"/>
              </w:rPr>
            </w:pPr>
            <w:r w:rsidRPr="00CA6FAB">
              <w:rPr>
                <w:bCs/>
                <w:kern w:val="0"/>
                <w:sz w:val="21"/>
                <w:szCs w:val="21"/>
              </w:rPr>
              <w:t>SY 6321-2016</w:t>
            </w:r>
          </w:p>
        </w:tc>
      </w:tr>
      <w:tr w:rsidR="00957785" w:rsidRPr="00207E74" w14:paraId="1891AF92"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6DB74B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C189B8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石油钻机和修井机井架底座承载能力检测评定方法及分级规范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7130266" w14:textId="77777777" w:rsidR="00957785" w:rsidRPr="00CA6FAB" w:rsidRDefault="00957785" w:rsidP="00957785">
            <w:pPr>
              <w:widowControl/>
              <w:jc w:val="center"/>
              <w:rPr>
                <w:bCs/>
                <w:kern w:val="0"/>
                <w:sz w:val="21"/>
              </w:rPr>
            </w:pPr>
            <w:r w:rsidRPr="00CA6FAB">
              <w:rPr>
                <w:bCs/>
                <w:kern w:val="0"/>
                <w:sz w:val="21"/>
              </w:rPr>
              <w:t>SY/T 6326-2012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F4FEF06" w14:textId="77777777" w:rsidR="00957785" w:rsidRPr="00CA6FAB" w:rsidRDefault="00957785" w:rsidP="00957785">
            <w:pPr>
              <w:widowControl/>
              <w:jc w:val="center"/>
              <w:rPr>
                <w:bCs/>
                <w:kern w:val="0"/>
                <w:sz w:val="21"/>
                <w:szCs w:val="21"/>
              </w:rPr>
            </w:pPr>
            <w:r w:rsidRPr="00CA6FAB">
              <w:rPr>
                <w:bCs/>
                <w:kern w:val="0"/>
                <w:sz w:val="21"/>
                <w:szCs w:val="21"/>
              </w:rPr>
              <w:t>SY 6326-2012</w:t>
            </w:r>
          </w:p>
        </w:tc>
      </w:tr>
      <w:tr w:rsidR="00957785" w:rsidRPr="00207E74" w14:paraId="76B066FD"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8092738"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232452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海洋石油作业人员安全资格</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D935FF3" w14:textId="77777777" w:rsidR="00957785" w:rsidRPr="00CA6FAB" w:rsidRDefault="00957785" w:rsidP="00957785">
            <w:pPr>
              <w:widowControl/>
              <w:jc w:val="center"/>
              <w:rPr>
                <w:bCs/>
                <w:kern w:val="0"/>
                <w:sz w:val="21"/>
              </w:rPr>
            </w:pPr>
            <w:r w:rsidRPr="00CA6FAB">
              <w:rPr>
                <w:bCs/>
                <w:kern w:val="0"/>
                <w:sz w:val="21"/>
              </w:rPr>
              <w:t>SY/T 6345-2016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9D4E05E" w14:textId="77777777" w:rsidR="00957785" w:rsidRPr="00CA6FAB" w:rsidRDefault="00957785" w:rsidP="00957785">
            <w:pPr>
              <w:widowControl/>
              <w:jc w:val="center"/>
              <w:rPr>
                <w:bCs/>
                <w:kern w:val="0"/>
                <w:sz w:val="21"/>
                <w:szCs w:val="21"/>
              </w:rPr>
            </w:pPr>
            <w:r w:rsidRPr="00CA6FAB">
              <w:rPr>
                <w:bCs/>
                <w:kern w:val="0"/>
                <w:sz w:val="21"/>
                <w:szCs w:val="21"/>
              </w:rPr>
              <w:t>SY 6345-2016</w:t>
            </w:r>
          </w:p>
        </w:tc>
      </w:tr>
      <w:tr w:rsidR="00957785" w:rsidRPr="00207E74" w14:paraId="377A0973"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86BE707"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E8ADFC6"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浅海移动式平台拖带与系泊安全规范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0B75572" w14:textId="77777777" w:rsidR="00957785" w:rsidRPr="00CA6FAB" w:rsidRDefault="00957785" w:rsidP="00957785">
            <w:pPr>
              <w:widowControl/>
              <w:jc w:val="center"/>
              <w:rPr>
                <w:bCs/>
                <w:kern w:val="0"/>
                <w:sz w:val="21"/>
              </w:rPr>
            </w:pPr>
            <w:r w:rsidRPr="00CA6FAB">
              <w:rPr>
                <w:bCs/>
                <w:kern w:val="0"/>
                <w:sz w:val="21"/>
              </w:rPr>
              <w:t>SY/T 6346-2016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455B7D4" w14:textId="77777777" w:rsidR="00957785" w:rsidRPr="00CA6FAB" w:rsidRDefault="00957785" w:rsidP="00957785">
            <w:pPr>
              <w:widowControl/>
              <w:jc w:val="center"/>
              <w:rPr>
                <w:bCs/>
                <w:kern w:val="0"/>
                <w:sz w:val="21"/>
                <w:szCs w:val="21"/>
              </w:rPr>
            </w:pPr>
            <w:r w:rsidRPr="00CA6FAB">
              <w:rPr>
                <w:bCs/>
                <w:kern w:val="0"/>
                <w:sz w:val="21"/>
                <w:szCs w:val="21"/>
              </w:rPr>
              <w:t>SY 6346-2016</w:t>
            </w:r>
          </w:p>
        </w:tc>
      </w:tr>
      <w:tr w:rsidR="00957785" w:rsidRPr="00207E74" w14:paraId="5DD8C77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5FC9400D"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6AB2EF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录井作业安全规程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03526A0" w14:textId="77777777" w:rsidR="00957785" w:rsidRPr="00CA6FAB" w:rsidRDefault="00957785" w:rsidP="00957785">
            <w:pPr>
              <w:widowControl/>
              <w:jc w:val="center"/>
              <w:rPr>
                <w:bCs/>
                <w:kern w:val="0"/>
                <w:sz w:val="21"/>
              </w:rPr>
            </w:pPr>
            <w:r w:rsidRPr="00CA6FAB">
              <w:rPr>
                <w:bCs/>
                <w:kern w:val="0"/>
                <w:sz w:val="21"/>
              </w:rPr>
              <w:t>SY/T 6348-2010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21795C1" w14:textId="77777777" w:rsidR="00957785" w:rsidRPr="00CA6FAB" w:rsidRDefault="00957785" w:rsidP="00957785">
            <w:pPr>
              <w:widowControl/>
              <w:jc w:val="center"/>
              <w:rPr>
                <w:bCs/>
                <w:kern w:val="0"/>
                <w:sz w:val="21"/>
                <w:szCs w:val="21"/>
              </w:rPr>
            </w:pPr>
            <w:r w:rsidRPr="00CA6FAB">
              <w:rPr>
                <w:bCs/>
                <w:kern w:val="0"/>
                <w:sz w:val="21"/>
                <w:szCs w:val="21"/>
              </w:rPr>
              <w:t>SY 6348-2010</w:t>
            </w:r>
          </w:p>
        </w:tc>
      </w:tr>
      <w:tr w:rsidR="00957785" w:rsidRPr="00207E74" w14:paraId="235B5E71"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069A6A1"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02A6360"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地震勘探钻机作业安全规程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5334181" w14:textId="77777777" w:rsidR="00957785" w:rsidRPr="00CA6FAB" w:rsidRDefault="00957785" w:rsidP="00957785">
            <w:pPr>
              <w:widowControl/>
              <w:jc w:val="center"/>
              <w:rPr>
                <w:bCs/>
                <w:kern w:val="0"/>
                <w:sz w:val="21"/>
              </w:rPr>
            </w:pPr>
            <w:r w:rsidRPr="00CA6FAB">
              <w:rPr>
                <w:bCs/>
                <w:kern w:val="0"/>
                <w:sz w:val="21"/>
              </w:rPr>
              <w:t>SY/T 6349-2008</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64AD5C" w14:textId="77777777" w:rsidR="00957785" w:rsidRPr="00CA6FAB" w:rsidRDefault="00957785" w:rsidP="00957785">
            <w:pPr>
              <w:widowControl/>
              <w:jc w:val="center"/>
              <w:rPr>
                <w:bCs/>
                <w:kern w:val="0"/>
                <w:sz w:val="21"/>
                <w:szCs w:val="21"/>
              </w:rPr>
            </w:pPr>
            <w:r w:rsidRPr="00CA6FAB">
              <w:rPr>
                <w:bCs/>
                <w:kern w:val="0"/>
                <w:sz w:val="21"/>
                <w:szCs w:val="21"/>
              </w:rPr>
              <w:t>SY 6349-2008</w:t>
            </w:r>
          </w:p>
        </w:tc>
      </w:tr>
      <w:tr w:rsidR="00957785" w:rsidRPr="00207E74" w14:paraId="354FA691"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342DB7D"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6EAF3FF"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油气田变电站（所）安全管理规程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E9F5035" w14:textId="77777777" w:rsidR="00957785" w:rsidRPr="00CA6FAB" w:rsidRDefault="00957785" w:rsidP="00957785">
            <w:pPr>
              <w:widowControl/>
              <w:jc w:val="center"/>
              <w:rPr>
                <w:bCs/>
                <w:kern w:val="0"/>
                <w:sz w:val="21"/>
              </w:rPr>
            </w:pPr>
            <w:r w:rsidRPr="00CA6FAB">
              <w:rPr>
                <w:bCs/>
                <w:kern w:val="0"/>
                <w:sz w:val="21"/>
              </w:rPr>
              <w:t>SY/T 6353-2016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D4F889" w14:textId="77777777" w:rsidR="00957785" w:rsidRPr="00CA6FAB" w:rsidRDefault="00957785" w:rsidP="00957785">
            <w:pPr>
              <w:widowControl/>
              <w:jc w:val="center"/>
              <w:rPr>
                <w:bCs/>
                <w:kern w:val="0"/>
                <w:sz w:val="21"/>
                <w:szCs w:val="21"/>
              </w:rPr>
            </w:pPr>
            <w:r w:rsidRPr="00CA6FAB">
              <w:rPr>
                <w:bCs/>
                <w:kern w:val="0"/>
                <w:sz w:val="21"/>
                <w:szCs w:val="21"/>
              </w:rPr>
              <w:t>SY 6353-2016</w:t>
            </w:r>
          </w:p>
        </w:tc>
      </w:tr>
      <w:tr w:rsidR="00957785" w:rsidRPr="00207E74" w14:paraId="0F93C1AA"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BB5D9D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1A7242A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稠油注汽热力开采安全技术规程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C72DF33" w14:textId="77777777" w:rsidR="00957785" w:rsidRPr="00CA6FAB" w:rsidRDefault="00957785" w:rsidP="00957785">
            <w:pPr>
              <w:widowControl/>
              <w:jc w:val="center"/>
              <w:rPr>
                <w:bCs/>
                <w:kern w:val="0"/>
                <w:sz w:val="21"/>
              </w:rPr>
            </w:pPr>
            <w:r w:rsidRPr="00CA6FAB">
              <w:rPr>
                <w:bCs/>
                <w:kern w:val="0"/>
                <w:sz w:val="21"/>
              </w:rPr>
              <w:t>SY/T 6354-2016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DE970A8" w14:textId="77777777" w:rsidR="00957785" w:rsidRPr="00CA6FAB" w:rsidRDefault="00957785" w:rsidP="00957785">
            <w:pPr>
              <w:widowControl/>
              <w:jc w:val="center"/>
              <w:rPr>
                <w:bCs/>
                <w:kern w:val="0"/>
                <w:sz w:val="21"/>
                <w:szCs w:val="21"/>
              </w:rPr>
            </w:pPr>
            <w:r w:rsidRPr="00CA6FAB">
              <w:rPr>
                <w:bCs/>
                <w:kern w:val="0"/>
                <w:sz w:val="21"/>
                <w:szCs w:val="21"/>
              </w:rPr>
              <w:t>SY 6354-2016</w:t>
            </w:r>
          </w:p>
        </w:tc>
      </w:tr>
      <w:tr w:rsidR="00957785" w:rsidRPr="00207E74" w14:paraId="677FA7F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2794810"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1CE5537"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石油天然气生产专用安全标志</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3A82328" w14:textId="77777777" w:rsidR="00957785" w:rsidRPr="00CA6FAB" w:rsidRDefault="00957785" w:rsidP="00957785">
            <w:pPr>
              <w:widowControl/>
              <w:jc w:val="center"/>
              <w:rPr>
                <w:bCs/>
                <w:kern w:val="0"/>
                <w:sz w:val="21"/>
              </w:rPr>
            </w:pPr>
            <w:r w:rsidRPr="00CA6FAB">
              <w:rPr>
                <w:bCs/>
                <w:kern w:val="0"/>
                <w:sz w:val="21"/>
              </w:rPr>
              <w:t>SY/T 6355-2010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45978E5" w14:textId="77777777" w:rsidR="00957785" w:rsidRPr="00CA6FAB" w:rsidRDefault="00957785" w:rsidP="00957785">
            <w:pPr>
              <w:widowControl/>
              <w:jc w:val="center"/>
              <w:rPr>
                <w:bCs/>
                <w:kern w:val="0"/>
                <w:sz w:val="21"/>
                <w:szCs w:val="21"/>
              </w:rPr>
            </w:pPr>
            <w:r w:rsidRPr="00CA6FAB">
              <w:rPr>
                <w:bCs/>
                <w:kern w:val="0"/>
                <w:sz w:val="21"/>
                <w:szCs w:val="21"/>
              </w:rPr>
              <w:t>SY 6355-2010</w:t>
            </w:r>
          </w:p>
        </w:tc>
      </w:tr>
      <w:tr w:rsidR="00957785" w:rsidRPr="00207E74" w14:paraId="01190A31"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75C2A44"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15CE43A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油田注聚合物、碱液、表面活性剂开采安全规程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505318F" w14:textId="77777777" w:rsidR="00957785" w:rsidRPr="00CA6FAB" w:rsidRDefault="00957785" w:rsidP="00957785">
            <w:pPr>
              <w:widowControl/>
              <w:jc w:val="center"/>
              <w:rPr>
                <w:bCs/>
                <w:kern w:val="0"/>
                <w:sz w:val="21"/>
              </w:rPr>
            </w:pPr>
            <w:r w:rsidRPr="00CA6FAB">
              <w:rPr>
                <w:bCs/>
                <w:kern w:val="0"/>
                <w:sz w:val="21"/>
              </w:rPr>
              <w:t>SY/T 6360-2016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34B0C05" w14:textId="77777777" w:rsidR="00957785" w:rsidRPr="00CA6FAB" w:rsidRDefault="00957785" w:rsidP="00957785">
            <w:pPr>
              <w:widowControl/>
              <w:jc w:val="center"/>
              <w:rPr>
                <w:bCs/>
                <w:kern w:val="0"/>
                <w:sz w:val="21"/>
                <w:szCs w:val="21"/>
              </w:rPr>
            </w:pPr>
            <w:r w:rsidRPr="00CA6FAB">
              <w:rPr>
                <w:bCs/>
                <w:kern w:val="0"/>
                <w:sz w:val="21"/>
                <w:szCs w:val="21"/>
              </w:rPr>
              <w:t>SY 6360-2016</w:t>
            </w:r>
          </w:p>
        </w:tc>
      </w:tr>
      <w:tr w:rsidR="00957785" w:rsidRPr="00207E74" w14:paraId="3B97A72C"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8A89C45"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77FCBD3"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浅海移动式平台沉浮与升降安全规程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CBB2AE7" w14:textId="77777777" w:rsidR="00957785" w:rsidRPr="00CA6FAB" w:rsidRDefault="00957785" w:rsidP="00957785">
            <w:pPr>
              <w:widowControl/>
              <w:jc w:val="center"/>
              <w:rPr>
                <w:bCs/>
                <w:kern w:val="0"/>
                <w:sz w:val="21"/>
              </w:rPr>
            </w:pPr>
            <w:r w:rsidRPr="00CA6FAB">
              <w:rPr>
                <w:bCs/>
                <w:kern w:val="0"/>
                <w:sz w:val="21"/>
              </w:rPr>
              <w:t>SY/T 6428-2011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69C42B" w14:textId="77777777" w:rsidR="00957785" w:rsidRPr="00CA6FAB" w:rsidRDefault="00957785" w:rsidP="00957785">
            <w:pPr>
              <w:widowControl/>
              <w:jc w:val="center"/>
              <w:rPr>
                <w:bCs/>
                <w:kern w:val="0"/>
                <w:sz w:val="21"/>
                <w:szCs w:val="21"/>
              </w:rPr>
            </w:pPr>
            <w:r w:rsidRPr="00CA6FAB">
              <w:rPr>
                <w:bCs/>
                <w:kern w:val="0"/>
                <w:sz w:val="21"/>
                <w:szCs w:val="21"/>
              </w:rPr>
              <w:t>SY 6428-2011</w:t>
            </w:r>
          </w:p>
        </w:tc>
      </w:tr>
      <w:tr w:rsidR="00957785" w:rsidRPr="00207E74" w14:paraId="4CC2F90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3F51F1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DB5D872"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浅海石油天然气作业消防规程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43D5E43" w14:textId="77777777" w:rsidR="00957785" w:rsidRPr="00CA6FAB" w:rsidRDefault="00957785" w:rsidP="00957785">
            <w:pPr>
              <w:widowControl/>
              <w:jc w:val="center"/>
              <w:rPr>
                <w:bCs/>
                <w:kern w:val="0"/>
                <w:sz w:val="21"/>
              </w:rPr>
            </w:pPr>
            <w:r w:rsidRPr="00CA6FAB">
              <w:rPr>
                <w:bCs/>
                <w:kern w:val="0"/>
                <w:sz w:val="21"/>
              </w:rPr>
              <w:t>SY/T 6429-2010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5609CE" w14:textId="77777777" w:rsidR="00957785" w:rsidRPr="00CA6FAB" w:rsidRDefault="00957785" w:rsidP="00957785">
            <w:pPr>
              <w:widowControl/>
              <w:jc w:val="center"/>
              <w:rPr>
                <w:bCs/>
                <w:kern w:val="0"/>
                <w:sz w:val="21"/>
                <w:szCs w:val="21"/>
              </w:rPr>
            </w:pPr>
            <w:r w:rsidRPr="00CA6FAB">
              <w:rPr>
                <w:bCs/>
                <w:kern w:val="0"/>
                <w:sz w:val="21"/>
                <w:szCs w:val="21"/>
              </w:rPr>
              <w:t>SY 6429-2010</w:t>
            </w:r>
          </w:p>
        </w:tc>
      </w:tr>
      <w:tr w:rsidR="00957785" w:rsidRPr="00207E74" w14:paraId="5E441E39"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ED86F8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03BCD7D"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浅海石油起重船舶吊装作业安全规程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146EB7C" w14:textId="77777777" w:rsidR="00957785" w:rsidRPr="00CA6FAB" w:rsidRDefault="00957785" w:rsidP="00957785">
            <w:pPr>
              <w:widowControl/>
              <w:jc w:val="center"/>
              <w:rPr>
                <w:bCs/>
                <w:kern w:val="0"/>
                <w:sz w:val="21"/>
              </w:rPr>
            </w:pPr>
            <w:r w:rsidRPr="00CA6FAB">
              <w:rPr>
                <w:bCs/>
                <w:kern w:val="0"/>
                <w:sz w:val="21"/>
              </w:rPr>
              <w:t>SY/T 6430-2010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8C4BAEE" w14:textId="77777777" w:rsidR="00957785" w:rsidRPr="00CA6FAB" w:rsidRDefault="00957785" w:rsidP="00957785">
            <w:pPr>
              <w:widowControl/>
              <w:jc w:val="center"/>
              <w:rPr>
                <w:bCs/>
                <w:kern w:val="0"/>
                <w:sz w:val="21"/>
                <w:szCs w:val="21"/>
              </w:rPr>
            </w:pPr>
            <w:r w:rsidRPr="00CA6FAB">
              <w:rPr>
                <w:bCs/>
                <w:kern w:val="0"/>
                <w:sz w:val="21"/>
                <w:szCs w:val="21"/>
              </w:rPr>
              <w:t>SY 6430-2010</w:t>
            </w:r>
          </w:p>
        </w:tc>
      </w:tr>
      <w:tr w:rsidR="00957785" w:rsidRPr="00207E74" w14:paraId="42017F7D"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64853FC"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FCADE3C"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浅海石油作业井控规范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4BC8F05" w14:textId="77777777" w:rsidR="00957785" w:rsidRPr="00CA6FAB" w:rsidRDefault="00957785" w:rsidP="00957785">
            <w:pPr>
              <w:widowControl/>
              <w:jc w:val="center"/>
              <w:rPr>
                <w:bCs/>
                <w:kern w:val="0"/>
                <w:sz w:val="21"/>
              </w:rPr>
            </w:pPr>
            <w:r w:rsidRPr="00CA6FAB">
              <w:rPr>
                <w:bCs/>
                <w:kern w:val="0"/>
                <w:sz w:val="21"/>
              </w:rPr>
              <w:t>SY/T 6432-2010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C789E2" w14:textId="77777777" w:rsidR="00957785" w:rsidRPr="00CA6FAB" w:rsidRDefault="00957785" w:rsidP="00957785">
            <w:pPr>
              <w:widowControl/>
              <w:jc w:val="center"/>
              <w:rPr>
                <w:bCs/>
                <w:kern w:val="0"/>
                <w:sz w:val="21"/>
                <w:szCs w:val="21"/>
              </w:rPr>
            </w:pPr>
            <w:r w:rsidRPr="00CA6FAB">
              <w:rPr>
                <w:bCs/>
                <w:kern w:val="0"/>
                <w:sz w:val="21"/>
                <w:szCs w:val="21"/>
              </w:rPr>
              <w:t>SY 6432-2010</w:t>
            </w:r>
          </w:p>
        </w:tc>
      </w:tr>
      <w:tr w:rsidR="00957785" w:rsidRPr="00207E74" w14:paraId="4AE07EF0"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E84B6D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466A36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石油工程建设施工安全规程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0969B35" w14:textId="77777777" w:rsidR="00957785" w:rsidRPr="00CA6FAB" w:rsidRDefault="00957785" w:rsidP="00957785">
            <w:pPr>
              <w:widowControl/>
              <w:jc w:val="center"/>
              <w:rPr>
                <w:bCs/>
                <w:kern w:val="0"/>
                <w:sz w:val="21"/>
              </w:rPr>
            </w:pPr>
            <w:r w:rsidRPr="00CA6FAB">
              <w:rPr>
                <w:bCs/>
                <w:kern w:val="0"/>
                <w:sz w:val="21"/>
              </w:rPr>
              <w:t>SY/T 6444-2010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CCCE100" w14:textId="77777777" w:rsidR="00957785" w:rsidRPr="00CA6FAB" w:rsidRDefault="00957785" w:rsidP="00957785">
            <w:pPr>
              <w:widowControl/>
              <w:jc w:val="center"/>
              <w:rPr>
                <w:bCs/>
                <w:kern w:val="0"/>
                <w:sz w:val="21"/>
                <w:szCs w:val="21"/>
              </w:rPr>
            </w:pPr>
            <w:r w:rsidRPr="00CA6FAB">
              <w:rPr>
                <w:bCs/>
                <w:kern w:val="0"/>
                <w:sz w:val="21"/>
                <w:szCs w:val="21"/>
              </w:rPr>
              <w:t>SY 6444-2010</w:t>
            </w:r>
          </w:p>
        </w:tc>
      </w:tr>
      <w:tr w:rsidR="00957785" w:rsidRPr="00207E74" w14:paraId="3ED96A23"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1729C8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4EBFFBF"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浅（滩）海石油设施逃生和救生设备安全管理规定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CBF2345" w14:textId="77777777" w:rsidR="00957785" w:rsidRPr="00CA6FAB" w:rsidRDefault="00957785" w:rsidP="00957785">
            <w:pPr>
              <w:widowControl/>
              <w:jc w:val="center"/>
              <w:rPr>
                <w:bCs/>
                <w:kern w:val="0"/>
                <w:sz w:val="21"/>
              </w:rPr>
            </w:pPr>
            <w:r w:rsidRPr="00CA6FAB">
              <w:rPr>
                <w:bCs/>
                <w:kern w:val="0"/>
                <w:sz w:val="21"/>
              </w:rPr>
              <w:t>SY/T 6502-2010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BB8E296" w14:textId="77777777" w:rsidR="00957785" w:rsidRPr="00CA6FAB" w:rsidRDefault="00957785" w:rsidP="00957785">
            <w:pPr>
              <w:widowControl/>
              <w:jc w:val="center"/>
              <w:rPr>
                <w:bCs/>
                <w:kern w:val="0"/>
                <w:sz w:val="21"/>
                <w:szCs w:val="21"/>
              </w:rPr>
            </w:pPr>
            <w:r w:rsidRPr="00CA6FAB">
              <w:rPr>
                <w:bCs/>
                <w:kern w:val="0"/>
                <w:sz w:val="21"/>
                <w:szCs w:val="21"/>
              </w:rPr>
              <w:t>SY 6502-2010</w:t>
            </w:r>
          </w:p>
        </w:tc>
      </w:tr>
      <w:tr w:rsidR="00957785" w:rsidRPr="00207E74" w14:paraId="7614E2EF"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5C98BCB"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1004C4BD"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石油天然气工程可燃气体检测报警系统安全规范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1FC3FE8" w14:textId="77777777" w:rsidR="00957785" w:rsidRPr="00CA6FAB" w:rsidRDefault="00957785" w:rsidP="00957785">
            <w:pPr>
              <w:widowControl/>
              <w:jc w:val="center"/>
              <w:rPr>
                <w:bCs/>
                <w:kern w:val="0"/>
                <w:sz w:val="21"/>
              </w:rPr>
            </w:pPr>
            <w:r w:rsidRPr="00CA6FAB">
              <w:rPr>
                <w:bCs/>
                <w:kern w:val="0"/>
                <w:sz w:val="21"/>
              </w:rPr>
              <w:t>SY/T 6503-2016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2C786D" w14:textId="77777777" w:rsidR="00957785" w:rsidRPr="00CA6FAB" w:rsidRDefault="00957785" w:rsidP="00957785">
            <w:pPr>
              <w:widowControl/>
              <w:jc w:val="center"/>
              <w:rPr>
                <w:bCs/>
                <w:kern w:val="0"/>
                <w:sz w:val="21"/>
                <w:szCs w:val="21"/>
              </w:rPr>
            </w:pPr>
            <w:r w:rsidRPr="00CA6FAB">
              <w:rPr>
                <w:bCs/>
                <w:kern w:val="0"/>
                <w:sz w:val="21"/>
                <w:szCs w:val="21"/>
              </w:rPr>
              <w:t>SY 6503-2016</w:t>
            </w:r>
          </w:p>
        </w:tc>
      </w:tr>
      <w:tr w:rsidR="00957785" w:rsidRPr="00207E74" w14:paraId="3D15128F"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A52D5E6"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6E4A1C2"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浅海石油作业硫化氢防护安全规定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C1E7B13" w14:textId="77777777" w:rsidR="00957785" w:rsidRPr="00CA6FAB" w:rsidRDefault="00957785" w:rsidP="00957785">
            <w:pPr>
              <w:widowControl/>
              <w:jc w:val="center"/>
              <w:rPr>
                <w:bCs/>
                <w:kern w:val="0"/>
                <w:sz w:val="21"/>
              </w:rPr>
            </w:pPr>
            <w:r w:rsidRPr="00CA6FAB">
              <w:rPr>
                <w:bCs/>
                <w:kern w:val="0"/>
                <w:sz w:val="21"/>
              </w:rPr>
              <w:t>SY/T 6504-2010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8645B72" w14:textId="77777777" w:rsidR="00957785" w:rsidRPr="00CA6FAB" w:rsidRDefault="00957785" w:rsidP="00957785">
            <w:pPr>
              <w:widowControl/>
              <w:jc w:val="center"/>
              <w:rPr>
                <w:bCs/>
                <w:kern w:val="0"/>
                <w:sz w:val="21"/>
                <w:szCs w:val="21"/>
              </w:rPr>
            </w:pPr>
            <w:r w:rsidRPr="00CA6FAB">
              <w:rPr>
                <w:bCs/>
                <w:kern w:val="0"/>
                <w:sz w:val="21"/>
                <w:szCs w:val="21"/>
              </w:rPr>
              <w:t>SY 6504-2010</w:t>
            </w:r>
          </w:p>
        </w:tc>
      </w:tr>
      <w:tr w:rsidR="00957785" w:rsidRPr="00207E74" w14:paraId="33C34938"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C75D26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F15030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浅海石油设施涂色规定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421B5C0" w14:textId="77777777" w:rsidR="00957785" w:rsidRPr="00CA6FAB" w:rsidRDefault="00957785" w:rsidP="00957785">
            <w:pPr>
              <w:widowControl/>
              <w:jc w:val="center"/>
              <w:rPr>
                <w:bCs/>
                <w:kern w:val="0"/>
                <w:sz w:val="21"/>
              </w:rPr>
            </w:pPr>
            <w:r w:rsidRPr="00CA6FAB">
              <w:rPr>
                <w:bCs/>
                <w:kern w:val="0"/>
                <w:sz w:val="21"/>
              </w:rPr>
              <w:t>SY/T 6505-2010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4665FB" w14:textId="77777777" w:rsidR="00957785" w:rsidRPr="00CA6FAB" w:rsidRDefault="00957785" w:rsidP="00957785">
            <w:pPr>
              <w:widowControl/>
              <w:jc w:val="center"/>
              <w:rPr>
                <w:bCs/>
                <w:kern w:val="0"/>
                <w:sz w:val="21"/>
                <w:szCs w:val="21"/>
              </w:rPr>
            </w:pPr>
            <w:r w:rsidRPr="00CA6FAB">
              <w:rPr>
                <w:bCs/>
                <w:kern w:val="0"/>
                <w:sz w:val="21"/>
                <w:szCs w:val="21"/>
              </w:rPr>
              <w:t>SY 6505-2010</w:t>
            </w:r>
          </w:p>
        </w:tc>
      </w:tr>
      <w:tr w:rsidR="00957785" w:rsidRPr="00207E74" w14:paraId="2AB7E0DA"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5DCA6B5"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CF464E3"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石油工业电焊焊接作业安全规程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6CF5153" w14:textId="77777777" w:rsidR="00957785" w:rsidRPr="00CA6FAB" w:rsidRDefault="00957785" w:rsidP="00957785">
            <w:pPr>
              <w:widowControl/>
              <w:jc w:val="center"/>
              <w:rPr>
                <w:bCs/>
                <w:kern w:val="0"/>
                <w:sz w:val="21"/>
              </w:rPr>
            </w:pPr>
            <w:r w:rsidRPr="00CA6FAB">
              <w:rPr>
                <w:bCs/>
                <w:kern w:val="0"/>
                <w:sz w:val="21"/>
              </w:rPr>
              <w:t>SY/T 6516-2010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6FB677" w14:textId="77777777" w:rsidR="00957785" w:rsidRPr="00CA6FAB" w:rsidRDefault="00957785" w:rsidP="00957785">
            <w:pPr>
              <w:widowControl/>
              <w:jc w:val="center"/>
              <w:rPr>
                <w:bCs/>
                <w:kern w:val="0"/>
                <w:sz w:val="21"/>
                <w:szCs w:val="21"/>
              </w:rPr>
            </w:pPr>
            <w:r w:rsidRPr="00CA6FAB">
              <w:rPr>
                <w:bCs/>
                <w:kern w:val="0"/>
                <w:sz w:val="21"/>
                <w:szCs w:val="21"/>
              </w:rPr>
              <w:t>SY 6516-2010</w:t>
            </w:r>
          </w:p>
        </w:tc>
      </w:tr>
      <w:tr w:rsidR="00957785" w:rsidRPr="00207E74" w14:paraId="64FCB144"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B39DB24"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2598ED0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石油工业带压开孔作业安全规范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6C96C85" w14:textId="77777777" w:rsidR="00957785" w:rsidRPr="00CA6FAB" w:rsidRDefault="00957785" w:rsidP="00957785">
            <w:pPr>
              <w:widowControl/>
              <w:jc w:val="center"/>
              <w:rPr>
                <w:bCs/>
                <w:kern w:val="0"/>
                <w:sz w:val="21"/>
              </w:rPr>
            </w:pPr>
            <w:r w:rsidRPr="00CA6FAB">
              <w:rPr>
                <w:bCs/>
                <w:kern w:val="0"/>
                <w:sz w:val="21"/>
              </w:rPr>
              <w:t>SY/T 6554-2011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5521C1" w14:textId="77777777" w:rsidR="00957785" w:rsidRPr="00CA6FAB" w:rsidRDefault="00957785" w:rsidP="00957785">
            <w:pPr>
              <w:widowControl/>
              <w:jc w:val="center"/>
              <w:rPr>
                <w:bCs/>
                <w:kern w:val="0"/>
                <w:sz w:val="21"/>
                <w:szCs w:val="21"/>
              </w:rPr>
            </w:pPr>
            <w:r w:rsidRPr="00CA6FAB">
              <w:rPr>
                <w:bCs/>
                <w:kern w:val="0"/>
                <w:sz w:val="21"/>
                <w:szCs w:val="21"/>
              </w:rPr>
              <w:t>SY 6554-2011</w:t>
            </w:r>
          </w:p>
        </w:tc>
      </w:tr>
      <w:tr w:rsidR="00957785" w:rsidRPr="00207E74" w14:paraId="3219F2FA"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D297AD5"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B5A244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海上石油设施电气安全规程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C2DBA83" w14:textId="77777777" w:rsidR="00957785" w:rsidRPr="00CA6FAB" w:rsidRDefault="00957785" w:rsidP="00957785">
            <w:pPr>
              <w:widowControl/>
              <w:jc w:val="center"/>
              <w:rPr>
                <w:bCs/>
                <w:kern w:val="0"/>
                <w:sz w:val="21"/>
              </w:rPr>
            </w:pPr>
            <w:r w:rsidRPr="00CA6FAB">
              <w:rPr>
                <w:bCs/>
                <w:kern w:val="0"/>
                <w:sz w:val="21"/>
              </w:rPr>
              <w:t>SY/T 6560-2011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5918D1" w14:textId="77777777" w:rsidR="00957785" w:rsidRPr="00CA6FAB" w:rsidRDefault="00957785" w:rsidP="00957785">
            <w:pPr>
              <w:widowControl/>
              <w:jc w:val="center"/>
              <w:rPr>
                <w:bCs/>
                <w:kern w:val="0"/>
                <w:sz w:val="21"/>
                <w:szCs w:val="21"/>
              </w:rPr>
            </w:pPr>
            <w:r w:rsidRPr="00CA6FAB">
              <w:rPr>
                <w:bCs/>
                <w:kern w:val="0"/>
                <w:sz w:val="21"/>
                <w:szCs w:val="21"/>
              </w:rPr>
              <w:t>SY 6560-2011</w:t>
            </w:r>
          </w:p>
        </w:tc>
      </w:tr>
      <w:tr w:rsidR="00957785" w:rsidRPr="00207E74" w14:paraId="3EE9AF56"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88B2DA0"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E620D9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油气田注天然气安全技术规程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2AF6798" w14:textId="77777777" w:rsidR="00957785" w:rsidRPr="00CA6FAB" w:rsidRDefault="00957785" w:rsidP="00957785">
            <w:pPr>
              <w:widowControl/>
              <w:jc w:val="center"/>
              <w:rPr>
                <w:bCs/>
                <w:kern w:val="0"/>
                <w:sz w:val="21"/>
              </w:rPr>
            </w:pPr>
            <w:r w:rsidRPr="00CA6FAB">
              <w:rPr>
                <w:bCs/>
                <w:kern w:val="0"/>
                <w:sz w:val="21"/>
              </w:rPr>
              <w:t>SY/T 6561-2011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E25E5B1" w14:textId="77777777" w:rsidR="00957785" w:rsidRPr="00CA6FAB" w:rsidRDefault="00957785" w:rsidP="00957785">
            <w:pPr>
              <w:widowControl/>
              <w:jc w:val="center"/>
              <w:rPr>
                <w:bCs/>
                <w:kern w:val="0"/>
                <w:sz w:val="21"/>
                <w:szCs w:val="21"/>
              </w:rPr>
            </w:pPr>
            <w:r w:rsidRPr="00CA6FAB">
              <w:rPr>
                <w:bCs/>
                <w:kern w:val="0"/>
                <w:sz w:val="21"/>
                <w:szCs w:val="21"/>
              </w:rPr>
              <w:t>SY 6561-2011</w:t>
            </w:r>
          </w:p>
        </w:tc>
      </w:tr>
      <w:tr w:rsidR="00957785" w:rsidRPr="00207E74" w14:paraId="72E2C55D"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5F84FC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21987D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轻烃回收安全规程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87C46CC" w14:textId="77777777" w:rsidR="00957785" w:rsidRPr="00CA6FAB" w:rsidRDefault="00957785" w:rsidP="00957785">
            <w:pPr>
              <w:widowControl/>
              <w:jc w:val="center"/>
              <w:rPr>
                <w:bCs/>
                <w:kern w:val="0"/>
                <w:sz w:val="21"/>
              </w:rPr>
            </w:pPr>
            <w:r w:rsidRPr="00CA6FAB">
              <w:rPr>
                <w:bCs/>
                <w:kern w:val="0"/>
                <w:sz w:val="21"/>
              </w:rPr>
              <w:t>SY/T 6562-2011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2B4F334" w14:textId="77777777" w:rsidR="00957785" w:rsidRPr="00CA6FAB" w:rsidRDefault="00957785" w:rsidP="00957785">
            <w:pPr>
              <w:widowControl/>
              <w:jc w:val="center"/>
              <w:rPr>
                <w:bCs/>
                <w:kern w:val="0"/>
                <w:sz w:val="21"/>
                <w:szCs w:val="21"/>
              </w:rPr>
            </w:pPr>
            <w:r w:rsidRPr="00CA6FAB">
              <w:rPr>
                <w:bCs/>
                <w:kern w:val="0"/>
                <w:sz w:val="21"/>
                <w:szCs w:val="21"/>
              </w:rPr>
              <w:t>SY 6562-2011</w:t>
            </w:r>
          </w:p>
        </w:tc>
      </w:tr>
      <w:tr w:rsidR="00957785" w:rsidRPr="00207E74" w14:paraId="3FAB6FA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0BA78D4"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CBA00C3"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海上石油作业系物安全规程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6BBDE9B" w14:textId="77777777" w:rsidR="00957785" w:rsidRPr="00CA6FAB" w:rsidRDefault="00957785" w:rsidP="00957785">
            <w:pPr>
              <w:widowControl/>
              <w:jc w:val="center"/>
              <w:rPr>
                <w:bCs/>
                <w:kern w:val="0"/>
                <w:sz w:val="21"/>
              </w:rPr>
            </w:pPr>
            <w:r w:rsidRPr="00CA6FAB">
              <w:rPr>
                <w:bCs/>
                <w:kern w:val="0"/>
                <w:sz w:val="21"/>
              </w:rPr>
              <w:t>SY/T 6564-2011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057B445" w14:textId="77777777" w:rsidR="00957785" w:rsidRPr="00CA6FAB" w:rsidRDefault="00957785" w:rsidP="00957785">
            <w:pPr>
              <w:widowControl/>
              <w:jc w:val="center"/>
              <w:rPr>
                <w:bCs/>
                <w:kern w:val="0"/>
                <w:sz w:val="21"/>
                <w:szCs w:val="21"/>
              </w:rPr>
            </w:pPr>
            <w:r w:rsidRPr="00CA6FAB">
              <w:rPr>
                <w:bCs/>
                <w:kern w:val="0"/>
                <w:sz w:val="21"/>
                <w:szCs w:val="21"/>
              </w:rPr>
              <w:t>SY 6564-2011</w:t>
            </w:r>
          </w:p>
        </w:tc>
      </w:tr>
      <w:tr w:rsidR="00957785" w:rsidRPr="00207E74" w14:paraId="58F3723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EE7BA3B"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AE039C3"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油气田注二氧化碳安全规程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7149686" w14:textId="77777777" w:rsidR="00957785" w:rsidRPr="00CA6FAB" w:rsidRDefault="00957785" w:rsidP="00957785">
            <w:pPr>
              <w:widowControl/>
              <w:jc w:val="center"/>
              <w:rPr>
                <w:bCs/>
                <w:kern w:val="0"/>
                <w:sz w:val="21"/>
              </w:rPr>
            </w:pPr>
            <w:r w:rsidRPr="00CA6FAB">
              <w:rPr>
                <w:bCs/>
                <w:kern w:val="0"/>
                <w:sz w:val="21"/>
              </w:rPr>
              <w:t>SY/T 6565-2011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DF84B8" w14:textId="77777777" w:rsidR="00957785" w:rsidRPr="00CA6FAB" w:rsidRDefault="00957785" w:rsidP="00957785">
            <w:pPr>
              <w:widowControl/>
              <w:jc w:val="center"/>
              <w:rPr>
                <w:bCs/>
                <w:kern w:val="0"/>
                <w:sz w:val="21"/>
                <w:szCs w:val="21"/>
              </w:rPr>
            </w:pPr>
            <w:r w:rsidRPr="00CA6FAB">
              <w:rPr>
                <w:bCs/>
                <w:kern w:val="0"/>
                <w:sz w:val="21"/>
                <w:szCs w:val="21"/>
              </w:rPr>
              <w:t>SY 6565-2011</w:t>
            </w:r>
          </w:p>
        </w:tc>
      </w:tr>
      <w:tr w:rsidR="00957785" w:rsidRPr="00207E74" w14:paraId="45182320"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E718CFD"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53A73B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海上试油作业安全规范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E752678" w14:textId="77777777" w:rsidR="00957785" w:rsidRPr="00CA6FAB" w:rsidRDefault="00957785" w:rsidP="00957785">
            <w:pPr>
              <w:widowControl/>
              <w:jc w:val="center"/>
              <w:rPr>
                <w:bCs/>
                <w:kern w:val="0"/>
                <w:sz w:val="21"/>
              </w:rPr>
            </w:pPr>
            <w:r w:rsidRPr="00CA6FAB">
              <w:rPr>
                <w:bCs/>
                <w:kern w:val="0"/>
                <w:sz w:val="21"/>
              </w:rPr>
              <w:t>SY/T 6604-2012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F5182EB" w14:textId="77777777" w:rsidR="00957785" w:rsidRPr="00CA6FAB" w:rsidRDefault="00957785" w:rsidP="00957785">
            <w:pPr>
              <w:widowControl/>
              <w:jc w:val="center"/>
              <w:rPr>
                <w:bCs/>
                <w:kern w:val="0"/>
                <w:sz w:val="21"/>
                <w:szCs w:val="21"/>
              </w:rPr>
            </w:pPr>
            <w:r w:rsidRPr="00CA6FAB">
              <w:rPr>
                <w:bCs/>
                <w:kern w:val="0"/>
                <w:sz w:val="21"/>
                <w:szCs w:val="21"/>
              </w:rPr>
              <w:t>SY 6604-2012</w:t>
            </w:r>
          </w:p>
        </w:tc>
      </w:tr>
      <w:tr w:rsidR="00957785" w:rsidRPr="00207E74" w14:paraId="33136B0D"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A084D7A"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B912CC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石油钻、修井用吊具安全技术检验规范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B6F472D" w14:textId="77777777" w:rsidR="00957785" w:rsidRPr="00CA6FAB" w:rsidRDefault="00957785" w:rsidP="00957785">
            <w:pPr>
              <w:widowControl/>
              <w:jc w:val="center"/>
              <w:rPr>
                <w:bCs/>
                <w:kern w:val="0"/>
                <w:sz w:val="21"/>
              </w:rPr>
            </w:pPr>
            <w:r w:rsidRPr="00CA6FAB">
              <w:rPr>
                <w:bCs/>
                <w:kern w:val="0"/>
                <w:sz w:val="21"/>
              </w:rPr>
              <w:t>SY/T 6605-2011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70A5960" w14:textId="77777777" w:rsidR="00957785" w:rsidRPr="00CA6FAB" w:rsidRDefault="00957785" w:rsidP="00957785">
            <w:pPr>
              <w:widowControl/>
              <w:jc w:val="center"/>
              <w:rPr>
                <w:bCs/>
                <w:kern w:val="0"/>
                <w:sz w:val="21"/>
                <w:szCs w:val="21"/>
              </w:rPr>
            </w:pPr>
            <w:r w:rsidRPr="00CA6FAB">
              <w:rPr>
                <w:bCs/>
                <w:kern w:val="0"/>
                <w:sz w:val="21"/>
                <w:szCs w:val="21"/>
              </w:rPr>
              <w:t>SY 6605-2011</w:t>
            </w:r>
          </w:p>
        </w:tc>
      </w:tr>
      <w:tr w:rsidR="00957785" w:rsidRPr="00207E74" w14:paraId="18BF63B4"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AFEADE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6761A0F9"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石油天然气行业建设项目(工程)安全预评价报告编写细则</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769638C" w14:textId="77777777" w:rsidR="00957785" w:rsidRPr="00CA6FAB" w:rsidRDefault="00957785" w:rsidP="00957785">
            <w:pPr>
              <w:widowControl/>
              <w:jc w:val="center"/>
              <w:rPr>
                <w:bCs/>
                <w:kern w:val="0"/>
                <w:sz w:val="21"/>
              </w:rPr>
            </w:pPr>
            <w:r w:rsidRPr="00CA6FAB">
              <w:rPr>
                <w:bCs/>
                <w:kern w:val="0"/>
                <w:sz w:val="21"/>
              </w:rPr>
              <w:t>SY/T 6607-2011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11CCBB4" w14:textId="77777777" w:rsidR="00957785" w:rsidRPr="00CA6FAB" w:rsidRDefault="00957785" w:rsidP="00957785">
            <w:pPr>
              <w:widowControl/>
              <w:jc w:val="center"/>
              <w:rPr>
                <w:bCs/>
                <w:kern w:val="0"/>
                <w:sz w:val="21"/>
                <w:szCs w:val="21"/>
              </w:rPr>
            </w:pPr>
            <w:r w:rsidRPr="00CA6FAB">
              <w:rPr>
                <w:bCs/>
                <w:kern w:val="0"/>
                <w:sz w:val="21"/>
                <w:szCs w:val="21"/>
              </w:rPr>
              <w:t>SY 6607-2011</w:t>
            </w:r>
          </w:p>
        </w:tc>
      </w:tr>
      <w:tr w:rsidR="00957785" w:rsidRPr="00207E74" w14:paraId="36E0E8AE"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160A36C"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36A0E18"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海洋石油作业人员安全培训规范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6ABA0D6" w14:textId="77777777" w:rsidR="00957785" w:rsidRPr="00CA6FAB" w:rsidRDefault="00957785" w:rsidP="00957785">
            <w:pPr>
              <w:widowControl/>
              <w:jc w:val="center"/>
              <w:rPr>
                <w:bCs/>
                <w:kern w:val="0"/>
                <w:sz w:val="21"/>
              </w:rPr>
            </w:pPr>
            <w:r w:rsidRPr="00CA6FAB">
              <w:rPr>
                <w:bCs/>
                <w:kern w:val="0"/>
                <w:sz w:val="21"/>
              </w:rPr>
              <w:t>SY/T 6608-2013</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460955" w14:textId="77777777" w:rsidR="00957785" w:rsidRPr="00CA6FAB" w:rsidRDefault="00957785" w:rsidP="00957785">
            <w:pPr>
              <w:widowControl/>
              <w:jc w:val="center"/>
              <w:rPr>
                <w:bCs/>
                <w:kern w:val="0"/>
                <w:sz w:val="21"/>
                <w:szCs w:val="21"/>
              </w:rPr>
            </w:pPr>
            <w:r w:rsidRPr="00CA6FAB">
              <w:rPr>
                <w:bCs/>
                <w:kern w:val="0"/>
                <w:sz w:val="21"/>
                <w:szCs w:val="21"/>
              </w:rPr>
              <w:t>SY 6608-2013</w:t>
            </w:r>
          </w:p>
        </w:tc>
      </w:tr>
      <w:tr w:rsidR="00957785" w:rsidRPr="00207E74" w14:paraId="259D68D1"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D4B3D24"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A75776D"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海上石油设施应急报警信号规定</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773796D" w14:textId="77777777" w:rsidR="00957785" w:rsidRPr="00CA6FAB" w:rsidRDefault="00957785" w:rsidP="00957785">
            <w:pPr>
              <w:widowControl/>
              <w:jc w:val="center"/>
              <w:rPr>
                <w:bCs/>
                <w:kern w:val="0"/>
                <w:sz w:val="21"/>
              </w:rPr>
            </w:pPr>
            <w:r w:rsidRPr="00CA6FAB">
              <w:rPr>
                <w:bCs/>
                <w:kern w:val="0"/>
                <w:sz w:val="21"/>
              </w:rPr>
              <w:t>SY/T 6633-2012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4060291" w14:textId="77777777" w:rsidR="00957785" w:rsidRPr="00CA6FAB" w:rsidRDefault="00957785" w:rsidP="00957785">
            <w:pPr>
              <w:widowControl/>
              <w:jc w:val="center"/>
              <w:rPr>
                <w:bCs/>
                <w:kern w:val="0"/>
                <w:sz w:val="21"/>
                <w:szCs w:val="21"/>
              </w:rPr>
            </w:pPr>
            <w:r w:rsidRPr="00CA6FAB">
              <w:rPr>
                <w:bCs/>
                <w:kern w:val="0"/>
                <w:sz w:val="21"/>
                <w:szCs w:val="21"/>
              </w:rPr>
              <w:t>SY 6633-2012</w:t>
            </w:r>
          </w:p>
        </w:tc>
      </w:tr>
      <w:tr w:rsidR="00957785" w:rsidRPr="00207E74" w14:paraId="68D6001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22CAE26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C5B95E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成品油管道输送安全规程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091AF22" w14:textId="77777777" w:rsidR="00957785" w:rsidRPr="00CA6FAB" w:rsidRDefault="00957785" w:rsidP="00957785">
            <w:pPr>
              <w:widowControl/>
              <w:jc w:val="center"/>
              <w:rPr>
                <w:bCs/>
                <w:kern w:val="0"/>
                <w:sz w:val="21"/>
              </w:rPr>
            </w:pPr>
            <w:r w:rsidRPr="00CA6FAB">
              <w:rPr>
                <w:bCs/>
                <w:kern w:val="0"/>
                <w:sz w:val="21"/>
              </w:rPr>
              <w:t>SY/T 6652-2013</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F86F63" w14:textId="77777777" w:rsidR="00957785" w:rsidRPr="00CA6FAB" w:rsidRDefault="00957785" w:rsidP="00957785">
            <w:pPr>
              <w:widowControl/>
              <w:jc w:val="center"/>
              <w:rPr>
                <w:bCs/>
                <w:kern w:val="0"/>
                <w:sz w:val="21"/>
                <w:szCs w:val="21"/>
              </w:rPr>
            </w:pPr>
            <w:r w:rsidRPr="00CA6FAB">
              <w:rPr>
                <w:bCs/>
                <w:kern w:val="0"/>
                <w:sz w:val="21"/>
                <w:szCs w:val="21"/>
              </w:rPr>
              <w:t>SY 6652-2013</w:t>
            </w:r>
          </w:p>
        </w:tc>
      </w:tr>
      <w:tr w:rsidR="00957785" w:rsidRPr="00207E74" w14:paraId="0B74D6FA"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4CEEF29"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41B9F28D"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高含硫化氢气田集气站场安全规程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59AF267" w14:textId="77777777" w:rsidR="00957785" w:rsidRPr="00CA6FAB" w:rsidRDefault="00957785" w:rsidP="00957785">
            <w:pPr>
              <w:widowControl/>
              <w:jc w:val="center"/>
              <w:rPr>
                <w:bCs/>
                <w:kern w:val="0"/>
                <w:sz w:val="21"/>
              </w:rPr>
            </w:pPr>
            <w:r w:rsidRPr="00CA6FAB">
              <w:rPr>
                <w:bCs/>
                <w:kern w:val="0"/>
                <w:sz w:val="21"/>
              </w:rPr>
              <w:t>SY/T 6779-2010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4521176" w14:textId="77777777" w:rsidR="00957785" w:rsidRPr="00CA6FAB" w:rsidRDefault="00957785" w:rsidP="00957785">
            <w:pPr>
              <w:widowControl/>
              <w:jc w:val="center"/>
              <w:rPr>
                <w:bCs/>
                <w:kern w:val="0"/>
                <w:sz w:val="21"/>
                <w:szCs w:val="21"/>
              </w:rPr>
            </w:pPr>
            <w:r w:rsidRPr="00CA6FAB">
              <w:rPr>
                <w:bCs/>
                <w:kern w:val="0"/>
                <w:sz w:val="21"/>
                <w:szCs w:val="21"/>
              </w:rPr>
              <w:t>SY 6779-2010</w:t>
            </w:r>
          </w:p>
        </w:tc>
      </w:tr>
      <w:tr w:rsidR="00957785" w:rsidRPr="00207E74" w14:paraId="3BDBFB66"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C67F915"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BCB6050"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高含硫化氢气田集输管道安全规程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43AB40E" w14:textId="77777777" w:rsidR="00957785" w:rsidRPr="00CA6FAB" w:rsidRDefault="00957785" w:rsidP="00957785">
            <w:pPr>
              <w:widowControl/>
              <w:jc w:val="center"/>
              <w:rPr>
                <w:bCs/>
                <w:kern w:val="0"/>
                <w:sz w:val="21"/>
              </w:rPr>
            </w:pPr>
            <w:r w:rsidRPr="00CA6FAB">
              <w:rPr>
                <w:bCs/>
                <w:kern w:val="0"/>
                <w:sz w:val="21"/>
              </w:rPr>
              <w:t>SY/T 6780-2010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B1A5280" w14:textId="77777777" w:rsidR="00957785" w:rsidRPr="00CA6FAB" w:rsidRDefault="00957785" w:rsidP="00957785">
            <w:pPr>
              <w:widowControl/>
              <w:jc w:val="center"/>
              <w:rPr>
                <w:bCs/>
                <w:kern w:val="0"/>
                <w:sz w:val="21"/>
                <w:szCs w:val="21"/>
              </w:rPr>
            </w:pPr>
            <w:r w:rsidRPr="00CA6FAB">
              <w:rPr>
                <w:bCs/>
                <w:kern w:val="0"/>
                <w:sz w:val="21"/>
                <w:szCs w:val="21"/>
              </w:rPr>
              <w:t>SY 6780-2010</w:t>
            </w:r>
          </w:p>
        </w:tc>
      </w:tr>
      <w:tr w:rsidR="00957785" w:rsidRPr="00207E74" w14:paraId="47B76FDC"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01485E7C"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05D7A23"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油气藏型地下储气库安全技术规程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D23684F" w14:textId="77777777" w:rsidR="00957785" w:rsidRPr="00CA6FAB" w:rsidRDefault="00957785" w:rsidP="00957785">
            <w:pPr>
              <w:widowControl/>
              <w:jc w:val="center"/>
              <w:rPr>
                <w:bCs/>
                <w:kern w:val="0"/>
                <w:sz w:val="21"/>
              </w:rPr>
            </w:pPr>
            <w:r w:rsidRPr="00CA6FAB">
              <w:rPr>
                <w:bCs/>
                <w:kern w:val="0"/>
                <w:sz w:val="21"/>
              </w:rPr>
              <w:t>SY/T 6805-2010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656A9A" w14:textId="77777777" w:rsidR="00957785" w:rsidRPr="00CA6FAB" w:rsidRDefault="00957785" w:rsidP="00957785">
            <w:pPr>
              <w:widowControl/>
              <w:jc w:val="center"/>
              <w:rPr>
                <w:bCs/>
                <w:kern w:val="0"/>
                <w:sz w:val="21"/>
                <w:szCs w:val="21"/>
              </w:rPr>
            </w:pPr>
            <w:r w:rsidRPr="00CA6FAB">
              <w:rPr>
                <w:bCs/>
                <w:kern w:val="0"/>
                <w:sz w:val="21"/>
                <w:szCs w:val="21"/>
              </w:rPr>
              <w:t>SY 6805-2010</w:t>
            </w:r>
          </w:p>
        </w:tc>
      </w:tr>
      <w:tr w:rsidR="00957785" w:rsidRPr="00207E74" w14:paraId="444A50FE"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634B238F"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54A0209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盐穴地下储气库安全技术规程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E0EC2BB" w14:textId="77777777" w:rsidR="00957785" w:rsidRPr="00CA6FAB" w:rsidRDefault="00957785" w:rsidP="00957785">
            <w:pPr>
              <w:widowControl/>
              <w:jc w:val="center"/>
              <w:rPr>
                <w:bCs/>
                <w:kern w:val="0"/>
                <w:sz w:val="21"/>
              </w:rPr>
            </w:pPr>
            <w:r w:rsidRPr="00CA6FAB">
              <w:rPr>
                <w:bCs/>
                <w:kern w:val="0"/>
                <w:sz w:val="21"/>
              </w:rPr>
              <w:t>SY/T 6806-2010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51482A" w14:textId="77777777" w:rsidR="00957785" w:rsidRPr="00CA6FAB" w:rsidRDefault="00957785" w:rsidP="00957785">
            <w:pPr>
              <w:widowControl/>
              <w:jc w:val="center"/>
              <w:rPr>
                <w:bCs/>
                <w:kern w:val="0"/>
                <w:sz w:val="21"/>
                <w:szCs w:val="21"/>
              </w:rPr>
            </w:pPr>
            <w:r w:rsidRPr="00CA6FAB">
              <w:rPr>
                <w:bCs/>
                <w:kern w:val="0"/>
                <w:sz w:val="21"/>
                <w:szCs w:val="21"/>
              </w:rPr>
              <w:t>SY 6806-2010</w:t>
            </w:r>
          </w:p>
        </w:tc>
      </w:tr>
      <w:tr w:rsidR="00957785" w:rsidRPr="00207E74" w14:paraId="09CDB22E"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2120307"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80B0CD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煤层气井钻井工程安全技术规范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AF78FB6" w14:textId="77777777" w:rsidR="00957785" w:rsidRPr="00CA6FAB" w:rsidRDefault="00957785" w:rsidP="00957785">
            <w:pPr>
              <w:widowControl/>
              <w:jc w:val="center"/>
              <w:rPr>
                <w:bCs/>
                <w:kern w:val="0"/>
                <w:sz w:val="21"/>
              </w:rPr>
            </w:pPr>
            <w:r w:rsidRPr="00CA6FAB">
              <w:rPr>
                <w:bCs/>
                <w:kern w:val="0"/>
                <w:sz w:val="21"/>
              </w:rPr>
              <w:t>SY/T 6818-2011</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650EE2B" w14:textId="77777777" w:rsidR="00957785" w:rsidRPr="00CA6FAB" w:rsidRDefault="00957785" w:rsidP="00957785">
            <w:pPr>
              <w:widowControl/>
              <w:jc w:val="center"/>
              <w:rPr>
                <w:bCs/>
                <w:kern w:val="0"/>
                <w:sz w:val="21"/>
                <w:szCs w:val="21"/>
              </w:rPr>
            </w:pPr>
            <w:r w:rsidRPr="00CA6FAB">
              <w:rPr>
                <w:bCs/>
                <w:kern w:val="0"/>
                <w:sz w:val="21"/>
                <w:szCs w:val="21"/>
              </w:rPr>
              <w:t>SY 6818-2011</w:t>
            </w:r>
          </w:p>
        </w:tc>
      </w:tr>
      <w:tr w:rsidR="00957785" w:rsidRPr="00207E74" w14:paraId="4DA16655"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33937EC"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5232ED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煤层气井排采安全技术规范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1C8498B" w14:textId="77777777" w:rsidR="00957785" w:rsidRPr="00CA6FAB" w:rsidRDefault="00957785" w:rsidP="00957785">
            <w:pPr>
              <w:widowControl/>
              <w:jc w:val="center"/>
              <w:rPr>
                <w:bCs/>
                <w:kern w:val="0"/>
                <w:sz w:val="21"/>
              </w:rPr>
            </w:pPr>
            <w:r w:rsidRPr="00CA6FAB">
              <w:rPr>
                <w:bCs/>
                <w:kern w:val="0"/>
                <w:sz w:val="21"/>
              </w:rPr>
              <w:t>SY/T 6921-2012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BA1AC3" w14:textId="77777777" w:rsidR="00957785" w:rsidRPr="00CA6FAB" w:rsidRDefault="00957785" w:rsidP="00957785">
            <w:pPr>
              <w:widowControl/>
              <w:jc w:val="center"/>
              <w:rPr>
                <w:bCs/>
                <w:kern w:val="0"/>
                <w:sz w:val="21"/>
                <w:szCs w:val="21"/>
              </w:rPr>
            </w:pPr>
            <w:r w:rsidRPr="00CA6FAB">
              <w:rPr>
                <w:bCs/>
                <w:kern w:val="0"/>
                <w:sz w:val="21"/>
                <w:szCs w:val="21"/>
              </w:rPr>
              <w:t>SY 6921-2012</w:t>
            </w:r>
          </w:p>
        </w:tc>
      </w:tr>
      <w:tr w:rsidR="00957785" w:rsidRPr="00207E74" w14:paraId="2BD298DB"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3DFAD4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706A9C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煤层气井下作业安全技术规范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5ABE0E1" w14:textId="77777777" w:rsidR="00957785" w:rsidRPr="00CA6FAB" w:rsidRDefault="00957785" w:rsidP="00957785">
            <w:pPr>
              <w:widowControl/>
              <w:jc w:val="center"/>
              <w:rPr>
                <w:bCs/>
                <w:kern w:val="0"/>
                <w:sz w:val="21"/>
              </w:rPr>
            </w:pPr>
            <w:r w:rsidRPr="00CA6FAB">
              <w:rPr>
                <w:bCs/>
                <w:kern w:val="0"/>
                <w:sz w:val="21"/>
              </w:rPr>
              <w:t>SY/T 6922-2012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DEEA62" w14:textId="77777777" w:rsidR="00957785" w:rsidRPr="00CA6FAB" w:rsidRDefault="00957785" w:rsidP="00957785">
            <w:pPr>
              <w:widowControl/>
              <w:jc w:val="center"/>
              <w:rPr>
                <w:bCs/>
                <w:kern w:val="0"/>
                <w:sz w:val="21"/>
                <w:szCs w:val="21"/>
              </w:rPr>
            </w:pPr>
            <w:r w:rsidRPr="00CA6FAB">
              <w:rPr>
                <w:bCs/>
                <w:kern w:val="0"/>
                <w:sz w:val="21"/>
                <w:szCs w:val="21"/>
              </w:rPr>
              <w:t>SY 6922-2012</w:t>
            </w:r>
          </w:p>
        </w:tc>
      </w:tr>
      <w:tr w:rsidR="00957785" w:rsidRPr="00207E74" w14:paraId="24FCD0DF"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93EC893"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08A18007"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煤层气录井安全技术规范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6B9511A" w14:textId="77777777" w:rsidR="00957785" w:rsidRPr="00CA6FAB" w:rsidRDefault="00957785" w:rsidP="00957785">
            <w:pPr>
              <w:widowControl/>
              <w:jc w:val="center"/>
              <w:rPr>
                <w:bCs/>
                <w:kern w:val="0"/>
                <w:sz w:val="21"/>
              </w:rPr>
            </w:pPr>
            <w:r w:rsidRPr="00CA6FAB">
              <w:rPr>
                <w:bCs/>
                <w:kern w:val="0"/>
                <w:sz w:val="21"/>
              </w:rPr>
              <w:t>SY/T 6923-2012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E693400" w14:textId="77777777" w:rsidR="00957785" w:rsidRPr="00CA6FAB" w:rsidRDefault="00957785" w:rsidP="00957785">
            <w:pPr>
              <w:widowControl/>
              <w:jc w:val="center"/>
              <w:rPr>
                <w:bCs/>
                <w:kern w:val="0"/>
                <w:sz w:val="21"/>
                <w:szCs w:val="21"/>
              </w:rPr>
            </w:pPr>
            <w:r w:rsidRPr="00CA6FAB">
              <w:rPr>
                <w:bCs/>
                <w:kern w:val="0"/>
                <w:sz w:val="21"/>
                <w:szCs w:val="21"/>
              </w:rPr>
              <w:t>SY 6923-2012</w:t>
            </w:r>
          </w:p>
        </w:tc>
      </w:tr>
      <w:tr w:rsidR="00957785" w:rsidRPr="00207E74" w14:paraId="31FAD2A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11E5D20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8B645C8"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煤层气测井安全技术规范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39FE631" w14:textId="77777777" w:rsidR="00957785" w:rsidRPr="00CA6FAB" w:rsidRDefault="00957785" w:rsidP="00957785">
            <w:pPr>
              <w:widowControl/>
              <w:jc w:val="center"/>
              <w:rPr>
                <w:bCs/>
                <w:kern w:val="0"/>
                <w:sz w:val="21"/>
              </w:rPr>
            </w:pPr>
            <w:r w:rsidRPr="00CA6FAB">
              <w:rPr>
                <w:bCs/>
                <w:kern w:val="0"/>
                <w:sz w:val="21"/>
              </w:rPr>
              <w:t>SY/T 6924-2012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84ECC27" w14:textId="77777777" w:rsidR="00957785" w:rsidRPr="00CA6FAB" w:rsidRDefault="00957785" w:rsidP="00957785">
            <w:pPr>
              <w:widowControl/>
              <w:jc w:val="center"/>
              <w:rPr>
                <w:bCs/>
                <w:kern w:val="0"/>
                <w:sz w:val="21"/>
                <w:szCs w:val="21"/>
              </w:rPr>
            </w:pPr>
            <w:r w:rsidRPr="00CA6FAB">
              <w:rPr>
                <w:bCs/>
                <w:kern w:val="0"/>
                <w:sz w:val="21"/>
                <w:szCs w:val="21"/>
              </w:rPr>
              <w:t>SY 6924-2012</w:t>
            </w:r>
          </w:p>
        </w:tc>
      </w:tr>
      <w:tr w:rsidR="00957785" w:rsidRPr="00207E74" w14:paraId="503CC318"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E702C60"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0636BAB"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钻井用天然气发动机及供气站安全规程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1263E48" w14:textId="77777777" w:rsidR="00957785" w:rsidRPr="00CA6FAB" w:rsidRDefault="00957785" w:rsidP="00957785">
            <w:pPr>
              <w:widowControl/>
              <w:jc w:val="center"/>
              <w:rPr>
                <w:bCs/>
                <w:kern w:val="0"/>
                <w:sz w:val="21"/>
              </w:rPr>
            </w:pPr>
            <w:r w:rsidRPr="00CA6FAB">
              <w:rPr>
                <w:bCs/>
                <w:kern w:val="0"/>
                <w:sz w:val="21"/>
              </w:rPr>
              <w:t>SY/T 6925-2013</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305514" w14:textId="77777777" w:rsidR="00957785" w:rsidRPr="00CA6FAB" w:rsidRDefault="00957785" w:rsidP="00957785">
            <w:pPr>
              <w:widowControl/>
              <w:jc w:val="center"/>
              <w:rPr>
                <w:bCs/>
                <w:kern w:val="0"/>
                <w:sz w:val="21"/>
                <w:szCs w:val="21"/>
              </w:rPr>
            </w:pPr>
            <w:r w:rsidRPr="00CA6FAB">
              <w:rPr>
                <w:bCs/>
                <w:kern w:val="0"/>
                <w:sz w:val="21"/>
                <w:szCs w:val="21"/>
              </w:rPr>
              <w:t>SY 6925-2013</w:t>
            </w:r>
          </w:p>
        </w:tc>
      </w:tr>
      <w:tr w:rsidR="00957785" w:rsidRPr="00207E74" w14:paraId="078970C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46155FF6"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D0F3DF4"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海上石油设施声光助航标志</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CC88E77" w14:textId="77777777" w:rsidR="00957785" w:rsidRPr="00CA6FAB" w:rsidRDefault="00957785" w:rsidP="00957785">
            <w:pPr>
              <w:widowControl/>
              <w:jc w:val="center"/>
              <w:rPr>
                <w:bCs/>
                <w:kern w:val="0"/>
                <w:sz w:val="21"/>
              </w:rPr>
            </w:pPr>
            <w:r w:rsidRPr="00CA6FAB">
              <w:rPr>
                <w:bCs/>
                <w:kern w:val="0"/>
                <w:sz w:val="21"/>
              </w:rPr>
              <w:t>SY/T 6985-2014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0E1006" w14:textId="77777777" w:rsidR="00957785" w:rsidRPr="00CA6FAB" w:rsidRDefault="00957785" w:rsidP="00957785">
            <w:pPr>
              <w:widowControl/>
              <w:jc w:val="center"/>
              <w:rPr>
                <w:bCs/>
                <w:kern w:val="0"/>
                <w:sz w:val="21"/>
                <w:szCs w:val="21"/>
              </w:rPr>
            </w:pPr>
            <w:r w:rsidRPr="00CA6FAB">
              <w:rPr>
                <w:bCs/>
                <w:kern w:val="0"/>
                <w:sz w:val="21"/>
                <w:szCs w:val="21"/>
              </w:rPr>
              <w:t>SY 6985-2014</w:t>
            </w:r>
          </w:p>
        </w:tc>
      </w:tr>
      <w:tr w:rsidR="00957785" w:rsidRPr="00207E74" w14:paraId="174CF9A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3EB8376B"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3C32D565"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钻（修）井井架逃生装置安全规范</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5314F26" w14:textId="77777777" w:rsidR="00957785" w:rsidRPr="00CA6FAB" w:rsidRDefault="00957785" w:rsidP="00957785">
            <w:pPr>
              <w:widowControl/>
              <w:jc w:val="center"/>
              <w:rPr>
                <w:bCs/>
                <w:kern w:val="0"/>
                <w:sz w:val="21"/>
              </w:rPr>
            </w:pPr>
            <w:r w:rsidRPr="00CA6FAB">
              <w:rPr>
                <w:bCs/>
                <w:kern w:val="0"/>
                <w:sz w:val="21"/>
              </w:rPr>
              <w:t>SY/T 7028-2016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B614E8" w14:textId="77777777" w:rsidR="00957785" w:rsidRPr="00CA6FAB" w:rsidRDefault="00957785" w:rsidP="00957785">
            <w:pPr>
              <w:widowControl/>
              <w:jc w:val="center"/>
              <w:rPr>
                <w:bCs/>
                <w:kern w:val="0"/>
                <w:sz w:val="21"/>
                <w:szCs w:val="21"/>
              </w:rPr>
            </w:pPr>
            <w:r w:rsidRPr="00CA6FAB">
              <w:rPr>
                <w:bCs/>
                <w:kern w:val="0"/>
                <w:sz w:val="21"/>
                <w:szCs w:val="21"/>
              </w:rPr>
              <w:t>SY 7028-2016</w:t>
            </w:r>
          </w:p>
        </w:tc>
      </w:tr>
      <w:tr w:rsidR="00957785" w:rsidRPr="00207E74" w14:paraId="31616A17" w14:textId="77777777" w:rsidTr="00E84E5C">
        <w:trPr>
          <w:trHeight w:val="454"/>
        </w:trPr>
        <w:tc>
          <w:tcPr>
            <w:tcW w:w="744" w:type="dxa"/>
            <w:tcBorders>
              <w:top w:val="single" w:sz="4" w:space="0" w:color="auto"/>
              <w:left w:val="single" w:sz="4" w:space="0" w:color="auto"/>
              <w:bottom w:val="single" w:sz="4" w:space="0" w:color="auto"/>
              <w:right w:val="single" w:sz="4" w:space="0" w:color="auto"/>
            </w:tcBorders>
            <w:shd w:val="clear" w:color="auto" w:fill="auto"/>
            <w:vAlign w:val="center"/>
          </w:tcPr>
          <w:p w14:paraId="7F122852" w14:textId="77777777" w:rsidR="00957785" w:rsidRPr="00E84E5C" w:rsidRDefault="00957785" w:rsidP="00957785">
            <w:pPr>
              <w:widowControl/>
              <w:numPr>
                <w:ilvl w:val="0"/>
                <w:numId w:val="16"/>
              </w:numPr>
              <w:spacing w:line="400" w:lineRule="exact"/>
              <w:jc w:val="center"/>
              <w:rPr>
                <w:rFonts w:cs="宋体"/>
                <w:kern w:val="0"/>
                <w:sz w:val="21"/>
                <w:szCs w:val="21"/>
              </w:rPr>
            </w:pPr>
          </w:p>
        </w:tc>
        <w:tc>
          <w:tcPr>
            <w:tcW w:w="4042" w:type="dxa"/>
            <w:tcBorders>
              <w:top w:val="single" w:sz="4" w:space="0" w:color="auto"/>
              <w:left w:val="single" w:sz="4" w:space="0" w:color="auto"/>
              <w:bottom w:val="single" w:sz="4" w:space="0" w:color="auto"/>
              <w:right w:val="single" w:sz="4" w:space="0" w:color="auto"/>
            </w:tcBorders>
            <w:vAlign w:val="center"/>
          </w:tcPr>
          <w:p w14:paraId="76A1DBE1" w14:textId="77777777" w:rsidR="00957785" w:rsidRPr="00CA6FAB" w:rsidRDefault="00957785" w:rsidP="00E84E5C">
            <w:pPr>
              <w:widowControl/>
              <w:jc w:val="left"/>
              <w:rPr>
                <w:rFonts w:asciiTheme="minorEastAsia" w:eastAsiaTheme="minorEastAsia" w:hAnsiTheme="minorEastAsia" w:cs="宋体"/>
                <w:bCs/>
                <w:kern w:val="0"/>
                <w:sz w:val="21"/>
                <w:szCs w:val="21"/>
              </w:rPr>
            </w:pPr>
            <w:r w:rsidRPr="00CA6FAB">
              <w:rPr>
                <w:rFonts w:asciiTheme="minorEastAsia" w:eastAsiaTheme="minorEastAsia" w:hAnsiTheme="minorEastAsia" w:cs="宋体" w:hint="eastAsia"/>
                <w:bCs/>
                <w:kern w:val="0"/>
                <w:sz w:val="21"/>
                <w:szCs w:val="21"/>
              </w:rPr>
              <w:t>电力工业锅炉压力容器监察规程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A7D3DF3" w14:textId="77777777" w:rsidR="00957785" w:rsidRPr="00CA6FAB" w:rsidRDefault="00957785" w:rsidP="00957785">
            <w:pPr>
              <w:widowControl/>
              <w:jc w:val="center"/>
              <w:rPr>
                <w:bCs/>
                <w:kern w:val="0"/>
                <w:sz w:val="21"/>
              </w:rPr>
            </w:pPr>
            <w:r w:rsidRPr="00CA6FAB">
              <w:rPr>
                <w:bCs/>
                <w:kern w:val="0"/>
                <w:sz w:val="21"/>
              </w:rPr>
              <w:t>DL/T 612-1996</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BE6CD0" w14:textId="77777777" w:rsidR="00957785" w:rsidRPr="00CA6FAB" w:rsidRDefault="00957785" w:rsidP="00957785">
            <w:pPr>
              <w:widowControl/>
              <w:jc w:val="center"/>
              <w:rPr>
                <w:bCs/>
                <w:kern w:val="0"/>
                <w:sz w:val="21"/>
                <w:szCs w:val="21"/>
              </w:rPr>
            </w:pPr>
            <w:r w:rsidRPr="00CA6FAB">
              <w:rPr>
                <w:bCs/>
                <w:kern w:val="0"/>
                <w:sz w:val="21"/>
                <w:szCs w:val="21"/>
              </w:rPr>
              <w:t>DL 612-1996</w:t>
            </w:r>
          </w:p>
        </w:tc>
      </w:tr>
    </w:tbl>
    <w:p w14:paraId="012FB805" w14:textId="77777777" w:rsidR="00957785" w:rsidRPr="00957785" w:rsidRDefault="00957785" w:rsidP="007607D7">
      <w:pPr>
        <w:snapToGrid w:val="0"/>
        <w:spacing w:line="400" w:lineRule="exact"/>
      </w:pPr>
    </w:p>
    <w:sectPr w:rsidR="00957785" w:rsidRPr="00957785" w:rsidSect="00D43D54">
      <w:headerReference w:type="default" r:id="rId286"/>
      <w:pgSz w:w="11907" w:h="16840" w:code="9"/>
      <w:pgMar w:top="1418" w:right="1134" w:bottom="1134"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E5493" w14:textId="77777777" w:rsidR="007C5CA0" w:rsidRDefault="007C5CA0">
      <w:r>
        <w:separator/>
      </w:r>
    </w:p>
  </w:endnote>
  <w:endnote w:type="continuationSeparator" w:id="0">
    <w:p w14:paraId="2C03488B" w14:textId="77777777" w:rsidR="007C5CA0" w:rsidRDefault="007C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SSRCDJ+Arial-BoldMT">
    <w:altName w:val="微软雅黑"/>
    <w:panose1 w:val="00000000000000000000"/>
    <w:charset w:val="86"/>
    <w:family w:val="swiss"/>
    <w:notTrueType/>
    <w:pitch w:val="default"/>
    <w:sig w:usb0="00000001" w:usb1="080E0000" w:usb2="00000010" w:usb3="00000000" w:csb0="00040000" w:csb1="00000000"/>
  </w:font>
  <w:font w:name="UQFPFF+Arial-BoldMT">
    <w:altName w:val="微软雅黑"/>
    <w:panose1 w:val="00000000000000000000"/>
    <w:charset w:val="86"/>
    <w:family w:val="swiss"/>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66CC3" w14:textId="77777777" w:rsidR="007C5CA0" w:rsidRDefault="007C5CA0">
      <w:r>
        <w:separator/>
      </w:r>
    </w:p>
  </w:footnote>
  <w:footnote w:type="continuationSeparator" w:id="0">
    <w:p w14:paraId="75A9655B" w14:textId="77777777" w:rsidR="007C5CA0" w:rsidRDefault="007C5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0415F" w14:textId="77777777" w:rsidR="00DA1DEB" w:rsidRPr="00267DB5" w:rsidRDefault="00DA1DEB" w:rsidP="00FB4B58">
    <w:pPr>
      <w:pStyle w:val="a5"/>
      <w:tabs>
        <w:tab w:val="clear" w:pos="8306"/>
      </w:tabs>
      <w:jc w:val="both"/>
    </w:pPr>
    <w:r w:rsidRPr="005E6BF6">
      <w:rPr>
        <w:color w:val="000000"/>
        <w:kern w:val="0"/>
        <w:sz w:val="21"/>
        <w:szCs w:val="21"/>
        <w:lang w:val="zh-CN"/>
      </w:rPr>
      <w:t>RIN/ZH/A160167/RP/004</w:t>
    </w:r>
    <w:r w:rsidRPr="00267DB5">
      <w:rPr>
        <w:sz w:val="21"/>
        <w:szCs w:val="21"/>
      </w:rPr>
      <w:t xml:space="preserve"> </w:t>
    </w:r>
    <w:r w:rsidRPr="00267DB5">
      <w:rPr>
        <w:rFonts w:hAnsi="宋体"/>
        <w:sz w:val="21"/>
        <w:szCs w:val="21"/>
      </w:rPr>
      <w:t>版次：</w:t>
    </w:r>
    <w:r w:rsidRPr="00267DB5">
      <w:rPr>
        <w:sz w:val="21"/>
        <w:szCs w:val="21"/>
      </w:rPr>
      <w:t>A</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sidRPr="00267DB5">
      <w:rPr>
        <w:sz w:val="21"/>
        <w:szCs w:val="21"/>
      </w:rPr>
      <w:tab/>
    </w:r>
    <w:r w:rsidRPr="00267DB5">
      <w:rPr>
        <w:rFonts w:hAnsi="宋体"/>
        <w:sz w:val="21"/>
        <w:szCs w:val="21"/>
      </w:rPr>
      <w:t>第</w:t>
    </w:r>
    <w:r>
      <w:rPr>
        <w:rStyle w:val="a7"/>
        <w:rFonts w:hint="eastAsia"/>
      </w:rPr>
      <w:t>1</w:t>
    </w:r>
    <w:r w:rsidRPr="00267DB5">
      <w:rPr>
        <w:rFonts w:hAnsi="宋体"/>
        <w:sz w:val="21"/>
        <w:szCs w:val="21"/>
      </w:rPr>
      <w:t>页</w:t>
    </w:r>
    <w:r w:rsidRPr="00267DB5">
      <w:rPr>
        <w:sz w:val="21"/>
        <w:szCs w:val="21"/>
      </w:rPr>
      <w:t xml:space="preserve">  </w:t>
    </w:r>
    <w:r w:rsidRPr="00267DB5">
      <w:rPr>
        <w:rFonts w:hAnsi="宋体"/>
        <w:sz w:val="21"/>
        <w:szCs w:val="21"/>
      </w:rPr>
      <w:t>共</w:t>
    </w:r>
    <w:r>
      <w:rPr>
        <w:rFonts w:hAnsi="宋体" w:hint="eastAsia"/>
        <w:sz w:val="21"/>
        <w:szCs w:val="21"/>
      </w:rPr>
      <w:t>1</w:t>
    </w:r>
    <w:r w:rsidRPr="00267DB5">
      <w:rPr>
        <w:rFonts w:hAnsi="宋体"/>
        <w:sz w:val="21"/>
        <w:szCs w:val="21"/>
      </w:rPr>
      <w:t>页</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64E2" w14:textId="77777777" w:rsidR="00DA1DEB" w:rsidRPr="00A9512B" w:rsidRDefault="00DA1DEB" w:rsidP="00AB1059">
    <w:pPr>
      <w:pStyle w:val="a5"/>
      <w:tabs>
        <w:tab w:val="clear" w:pos="8306"/>
        <w:tab w:val="right" w:pos="9360"/>
      </w:tabs>
      <w:jc w:val="both"/>
      <w:rPr>
        <w:rFonts w:ascii="宋体" w:hAnsi="宋体"/>
        <w:sz w:val="21"/>
        <w:szCs w:val="21"/>
      </w:rPr>
    </w:pPr>
    <w:r w:rsidRPr="00A9512B">
      <w:rPr>
        <w:rFonts w:ascii="宋体" w:hAnsi="宋体" w:hint="eastAsia"/>
        <w:sz w:val="21"/>
        <w:szCs w:val="21"/>
      </w:rPr>
      <w:t>ZH</w:t>
    </w:r>
    <w:r w:rsidRPr="00A9512B">
      <w:rPr>
        <w:rFonts w:ascii="宋体" w:hAnsi="宋体"/>
        <w:sz w:val="21"/>
        <w:szCs w:val="21"/>
      </w:rPr>
      <w:t>/OAC/PN/</w:t>
    </w:r>
    <w:r>
      <w:rPr>
        <w:rFonts w:ascii="宋体" w:hAnsi="宋体" w:hint="eastAsia"/>
        <w:sz w:val="21"/>
        <w:szCs w:val="21"/>
      </w:rPr>
      <w:t xml:space="preserve">269 </w:t>
    </w:r>
    <w:r w:rsidRPr="00A9512B">
      <w:rPr>
        <w:rFonts w:ascii="宋体" w:hAnsi="宋体" w:hint="eastAsia"/>
        <w:sz w:val="21"/>
        <w:szCs w:val="21"/>
      </w:rPr>
      <w:t>版次：</w:t>
    </w:r>
    <w:r w:rsidRPr="00A9512B">
      <w:rPr>
        <w:rFonts w:ascii="宋体" w:hAnsi="宋体"/>
        <w:sz w:val="21"/>
        <w:szCs w:val="21"/>
      </w:rPr>
      <w:t>A</w:t>
    </w:r>
    <w:r w:rsidRPr="00A9512B">
      <w:rPr>
        <w:rFonts w:ascii="宋体" w:hAnsi="宋体" w:hint="eastAsia"/>
        <w:sz w:val="21"/>
        <w:szCs w:val="21"/>
      </w:rPr>
      <w:tab/>
    </w:r>
    <w:r w:rsidRPr="00A9512B">
      <w:rPr>
        <w:rFonts w:ascii="宋体" w:hAnsi="宋体" w:hint="eastAsia"/>
        <w:sz w:val="21"/>
        <w:szCs w:val="21"/>
      </w:rPr>
      <w:tab/>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sidRPr="00A9512B">
      <w:rPr>
        <w:rFonts w:ascii="宋体" w:hAnsi="宋体" w:hint="eastAsia"/>
        <w:sz w:val="21"/>
        <w:szCs w:val="21"/>
      </w:rPr>
      <w:t>页  共</w:t>
    </w:r>
    <w:r>
      <w:rPr>
        <w:rStyle w:val="a7"/>
        <w:rFonts w:ascii="宋体" w:hAnsi="宋体" w:hint="eastAsia"/>
        <w:sz w:val="21"/>
        <w:szCs w:val="21"/>
      </w:rPr>
      <w:t>24</w:t>
    </w:r>
    <w:r w:rsidRPr="00A9512B">
      <w:rPr>
        <w:rFonts w:ascii="宋体" w:hAnsi="宋体" w:hint="eastAsia"/>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F7406" w14:textId="78D8876D" w:rsidR="00DA1DEB" w:rsidRPr="00267DB5" w:rsidRDefault="00DA1DEB" w:rsidP="00C23387">
    <w:pPr>
      <w:pStyle w:val="a5"/>
      <w:tabs>
        <w:tab w:val="clear" w:pos="8306"/>
      </w:tabs>
      <w:jc w:val="both"/>
    </w:pPr>
    <w:r w:rsidRPr="005E6BF6">
      <w:rPr>
        <w:color w:val="000000"/>
        <w:kern w:val="0"/>
        <w:sz w:val="21"/>
        <w:szCs w:val="21"/>
        <w:lang w:val="zh-CN"/>
      </w:rPr>
      <w:t>RIN/ZH/A160167/RP/004</w:t>
    </w:r>
    <w:r w:rsidRPr="00267DB5">
      <w:rPr>
        <w:sz w:val="21"/>
        <w:szCs w:val="21"/>
      </w:rPr>
      <w:t xml:space="preserve"> </w:t>
    </w:r>
    <w:r w:rsidRPr="00267DB5">
      <w:rPr>
        <w:rFonts w:hAnsi="宋体"/>
        <w:sz w:val="21"/>
        <w:szCs w:val="21"/>
      </w:rPr>
      <w:t>版次：</w:t>
    </w:r>
    <w:r w:rsidRPr="00267DB5">
      <w:rPr>
        <w:sz w:val="21"/>
        <w:szCs w:val="21"/>
      </w:rPr>
      <w:t>A</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sidRPr="00267DB5">
      <w:rPr>
        <w:sz w:val="21"/>
        <w:szCs w:val="21"/>
      </w:rPr>
      <w:tab/>
    </w:r>
    <w:r w:rsidRPr="00267DB5">
      <w:rPr>
        <w:rFonts w:hAnsi="宋体"/>
        <w:sz w:val="21"/>
        <w:szCs w:val="21"/>
      </w:rPr>
      <w:t>第</w:t>
    </w:r>
    <w:r w:rsidRPr="00267DB5">
      <w:rPr>
        <w:rStyle w:val="a7"/>
      </w:rPr>
      <w:fldChar w:fldCharType="begin"/>
    </w:r>
    <w:r w:rsidRPr="00267DB5">
      <w:rPr>
        <w:rStyle w:val="a7"/>
      </w:rPr>
      <w:instrText xml:space="preserve"> PAGE </w:instrText>
    </w:r>
    <w:r w:rsidRPr="00267DB5">
      <w:rPr>
        <w:rStyle w:val="a7"/>
      </w:rPr>
      <w:fldChar w:fldCharType="separate"/>
    </w:r>
    <w:r w:rsidR="009A517F">
      <w:rPr>
        <w:rStyle w:val="a7"/>
        <w:noProof/>
      </w:rPr>
      <w:t>1</w:t>
    </w:r>
    <w:r w:rsidRPr="00267DB5">
      <w:rPr>
        <w:rStyle w:val="a7"/>
      </w:rPr>
      <w:fldChar w:fldCharType="end"/>
    </w:r>
    <w:r w:rsidRPr="00267DB5">
      <w:rPr>
        <w:rFonts w:hAnsi="宋体"/>
        <w:sz w:val="21"/>
        <w:szCs w:val="21"/>
      </w:rPr>
      <w:t>页</w:t>
    </w:r>
    <w:r w:rsidRPr="00267DB5">
      <w:rPr>
        <w:sz w:val="21"/>
        <w:szCs w:val="21"/>
      </w:rPr>
      <w:t xml:space="preserve">  </w:t>
    </w:r>
    <w:r w:rsidRPr="00267DB5">
      <w:rPr>
        <w:rFonts w:hAnsi="宋体"/>
        <w:sz w:val="21"/>
        <w:szCs w:val="21"/>
      </w:rPr>
      <w:t>共</w:t>
    </w:r>
    <w:r>
      <w:rPr>
        <w:rFonts w:hAnsi="宋体" w:hint="eastAsia"/>
        <w:sz w:val="21"/>
        <w:szCs w:val="21"/>
      </w:rPr>
      <w:t>1</w:t>
    </w:r>
    <w:r w:rsidRPr="00267DB5">
      <w:rPr>
        <w:rFonts w:hAnsi="宋体"/>
        <w:sz w:val="21"/>
        <w:szCs w:val="21"/>
      </w:rPr>
      <w:t>页</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CBAA2" w14:textId="43166411" w:rsidR="00DA1DEB" w:rsidRPr="00267DB5" w:rsidRDefault="00DA1DEB" w:rsidP="00B25A90">
    <w:pPr>
      <w:pStyle w:val="a5"/>
      <w:tabs>
        <w:tab w:val="clear" w:pos="8306"/>
        <w:tab w:val="right" w:pos="9360"/>
      </w:tabs>
      <w:jc w:val="both"/>
    </w:pPr>
    <w:r w:rsidRPr="005E6BF6">
      <w:rPr>
        <w:color w:val="000000"/>
        <w:kern w:val="0"/>
        <w:sz w:val="21"/>
        <w:szCs w:val="21"/>
        <w:lang w:val="zh-CN"/>
      </w:rPr>
      <w:t>RIN/ZH/A160167/RP/004</w:t>
    </w:r>
    <w:r w:rsidRPr="00267DB5">
      <w:rPr>
        <w:sz w:val="21"/>
        <w:szCs w:val="21"/>
      </w:rPr>
      <w:t xml:space="preserve"> </w:t>
    </w:r>
    <w:r w:rsidRPr="00267DB5">
      <w:rPr>
        <w:rFonts w:hAnsi="宋体"/>
        <w:sz w:val="21"/>
        <w:szCs w:val="21"/>
      </w:rPr>
      <w:t>版次：</w:t>
    </w:r>
    <w:r w:rsidRPr="00267DB5">
      <w:rPr>
        <w:sz w:val="21"/>
        <w:szCs w:val="21"/>
      </w:rPr>
      <w:t>A</w:t>
    </w:r>
    <w:r w:rsidRPr="00267DB5">
      <w:rPr>
        <w:sz w:val="21"/>
        <w:szCs w:val="21"/>
      </w:rPr>
      <w:tab/>
    </w:r>
    <w:r w:rsidRPr="00267DB5">
      <w:rPr>
        <w:sz w:val="21"/>
        <w:szCs w:val="21"/>
      </w:rPr>
      <w:tab/>
    </w:r>
    <w:r w:rsidRPr="00267DB5">
      <w:rPr>
        <w:rFonts w:hAnsi="宋体"/>
        <w:sz w:val="21"/>
        <w:szCs w:val="21"/>
      </w:rPr>
      <w:t>第</w:t>
    </w:r>
    <w:r w:rsidRPr="00267DB5">
      <w:rPr>
        <w:rStyle w:val="a7"/>
      </w:rPr>
      <w:fldChar w:fldCharType="begin"/>
    </w:r>
    <w:r w:rsidRPr="00267DB5">
      <w:rPr>
        <w:rStyle w:val="a7"/>
      </w:rPr>
      <w:instrText xml:space="preserve"> PAGE </w:instrText>
    </w:r>
    <w:r w:rsidRPr="00267DB5">
      <w:rPr>
        <w:rStyle w:val="a7"/>
      </w:rPr>
      <w:fldChar w:fldCharType="separate"/>
    </w:r>
    <w:r w:rsidR="009A517F">
      <w:rPr>
        <w:rStyle w:val="a7"/>
        <w:noProof/>
      </w:rPr>
      <w:t>1</w:t>
    </w:r>
    <w:r w:rsidRPr="00267DB5">
      <w:rPr>
        <w:rStyle w:val="a7"/>
      </w:rPr>
      <w:fldChar w:fldCharType="end"/>
    </w:r>
    <w:r w:rsidRPr="00267DB5">
      <w:rPr>
        <w:rFonts w:hAnsi="宋体"/>
        <w:sz w:val="21"/>
        <w:szCs w:val="21"/>
      </w:rPr>
      <w:t>页</w:t>
    </w:r>
    <w:r w:rsidRPr="00267DB5">
      <w:rPr>
        <w:sz w:val="21"/>
        <w:szCs w:val="21"/>
      </w:rPr>
      <w:t xml:space="preserve">  </w:t>
    </w:r>
    <w:r w:rsidRPr="00267DB5">
      <w:rPr>
        <w:rFonts w:hAnsi="宋体"/>
        <w:sz w:val="21"/>
        <w:szCs w:val="21"/>
      </w:rPr>
      <w:t>共</w:t>
    </w:r>
    <w:r>
      <w:rPr>
        <w:rFonts w:hAnsi="宋体" w:hint="eastAsia"/>
        <w:sz w:val="21"/>
        <w:szCs w:val="21"/>
      </w:rPr>
      <w:t>32</w:t>
    </w:r>
    <w:r w:rsidRPr="00267DB5">
      <w:rPr>
        <w:rFonts w:hAnsi="宋体"/>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D04E9" w14:textId="296AB108" w:rsidR="00DA1DEB" w:rsidRPr="001B42D2" w:rsidRDefault="00DA1DEB" w:rsidP="00593CFB">
    <w:pPr>
      <w:pStyle w:val="a5"/>
      <w:tabs>
        <w:tab w:val="clear" w:pos="8306"/>
        <w:tab w:val="right" w:pos="9360"/>
      </w:tabs>
      <w:jc w:val="both"/>
      <w:rPr>
        <w:sz w:val="21"/>
        <w:szCs w:val="21"/>
      </w:rPr>
    </w:pPr>
    <w:r w:rsidRPr="005E6BF6">
      <w:rPr>
        <w:color w:val="000000"/>
        <w:kern w:val="0"/>
        <w:sz w:val="21"/>
        <w:szCs w:val="21"/>
        <w:lang w:val="zh-CN"/>
      </w:rPr>
      <w:t>RIN/ZH/A160167/RP/004</w:t>
    </w:r>
    <w:r w:rsidRPr="001B42D2">
      <w:rPr>
        <w:sz w:val="21"/>
        <w:szCs w:val="21"/>
      </w:rPr>
      <w:t xml:space="preserve"> </w:t>
    </w:r>
    <w:r w:rsidRPr="001B42D2">
      <w:rPr>
        <w:rFonts w:hAnsi="宋体"/>
        <w:sz w:val="21"/>
        <w:szCs w:val="21"/>
      </w:rPr>
      <w:t>版次：</w:t>
    </w:r>
    <w:r w:rsidRPr="001B42D2">
      <w:rPr>
        <w:sz w:val="21"/>
        <w:szCs w:val="21"/>
      </w:rPr>
      <w:t>A</w:t>
    </w:r>
    <w:r w:rsidRPr="001B42D2">
      <w:rPr>
        <w:sz w:val="21"/>
        <w:szCs w:val="21"/>
      </w:rPr>
      <w:tab/>
    </w:r>
    <w:r w:rsidRPr="001B42D2">
      <w:rPr>
        <w:sz w:val="21"/>
        <w:szCs w:val="21"/>
      </w:rPr>
      <w:tab/>
      <w:t xml:space="preserve">                                   </w:t>
    </w:r>
    <w:r w:rsidRPr="001B42D2">
      <w:rPr>
        <w:rFonts w:hAnsi="宋体"/>
        <w:sz w:val="21"/>
        <w:szCs w:val="21"/>
      </w:rPr>
      <w:t>第</w:t>
    </w:r>
    <w:r w:rsidRPr="001B42D2">
      <w:rPr>
        <w:rStyle w:val="a7"/>
        <w:sz w:val="21"/>
        <w:szCs w:val="21"/>
      </w:rPr>
      <w:fldChar w:fldCharType="begin"/>
    </w:r>
    <w:r w:rsidRPr="001B42D2">
      <w:rPr>
        <w:rStyle w:val="a7"/>
        <w:sz w:val="21"/>
        <w:szCs w:val="21"/>
      </w:rPr>
      <w:instrText xml:space="preserve"> PAGE </w:instrText>
    </w:r>
    <w:r w:rsidRPr="001B42D2">
      <w:rPr>
        <w:rStyle w:val="a7"/>
        <w:sz w:val="21"/>
        <w:szCs w:val="21"/>
      </w:rPr>
      <w:fldChar w:fldCharType="separate"/>
    </w:r>
    <w:r w:rsidR="009A517F">
      <w:rPr>
        <w:rStyle w:val="a7"/>
        <w:noProof/>
        <w:sz w:val="21"/>
        <w:szCs w:val="21"/>
      </w:rPr>
      <w:t>19</w:t>
    </w:r>
    <w:r w:rsidRPr="001B42D2">
      <w:rPr>
        <w:rStyle w:val="a7"/>
        <w:sz w:val="21"/>
        <w:szCs w:val="21"/>
      </w:rPr>
      <w:fldChar w:fldCharType="end"/>
    </w:r>
    <w:r w:rsidRPr="001B42D2">
      <w:rPr>
        <w:rStyle w:val="a7"/>
        <w:sz w:val="21"/>
        <w:szCs w:val="21"/>
      </w:rPr>
      <w:t>页</w:t>
    </w:r>
    <w:r w:rsidRPr="001B42D2">
      <w:rPr>
        <w:rStyle w:val="a7"/>
        <w:sz w:val="21"/>
        <w:szCs w:val="21"/>
      </w:rPr>
      <w:t xml:space="preserve"> </w:t>
    </w:r>
    <w:r w:rsidRPr="001B42D2">
      <w:rPr>
        <w:rStyle w:val="a7"/>
        <w:sz w:val="21"/>
        <w:szCs w:val="21"/>
      </w:rPr>
      <w:t>共</w:t>
    </w:r>
    <w:r>
      <w:rPr>
        <w:rStyle w:val="a7"/>
        <w:rFonts w:hint="eastAsia"/>
        <w:sz w:val="21"/>
        <w:szCs w:val="21"/>
      </w:rPr>
      <w:t>32</w:t>
    </w:r>
    <w:r w:rsidRPr="001B42D2">
      <w:rPr>
        <w:rFonts w:hAnsi="宋体"/>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20A"/>
    <w:multiLevelType w:val="hybridMultilevel"/>
    <w:tmpl w:val="6902E1D4"/>
    <w:lvl w:ilvl="0" w:tplc="43849CF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0867E2"/>
    <w:multiLevelType w:val="hybridMultilevel"/>
    <w:tmpl w:val="B060F1E8"/>
    <w:lvl w:ilvl="0" w:tplc="0B4226BE">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E1708"/>
    <w:multiLevelType w:val="hybridMultilevel"/>
    <w:tmpl w:val="B2A63D5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1151B5"/>
    <w:multiLevelType w:val="hybridMultilevel"/>
    <w:tmpl w:val="D4067572"/>
    <w:lvl w:ilvl="0" w:tplc="126E42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C0B1408"/>
    <w:multiLevelType w:val="hybridMultilevel"/>
    <w:tmpl w:val="940AC2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59F78B3"/>
    <w:multiLevelType w:val="hybridMultilevel"/>
    <w:tmpl w:val="8DCA0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62794B"/>
    <w:multiLevelType w:val="hybridMultilevel"/>
    <w:tmpl w:val="B7362574"/>
    <w:lvl w:ilvl="0" w:tplc="368CEDF8">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05849DE"/>
    <w:multiLevelType w:val="hybridMultilevel"/>
    <w:tmpl w:val="726AD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8B6BAE"/>
    <w:multiLevelType w:val="hybridMultilevel"/>
    <w:tmpl w:val="6A024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753356"/>
    <w:multiLevelType w:val="hybridMultilevel"/>
    <w:tmpl w:val="4F48EB1E"/>
    <w:lvl w:ilvl="0" w:tplc="6F44E2B2">
      <w:start w:val="1"/>
      <w:numFmt w:val="decimal"/>
      <w:lvlText w:val="%1."/>
      <w:lvlJc w:val="left"/>
      <w:pPr>
        <w:ind w:left="420" w:hanging="420"/>
      </w:pPr>
      <w:rPr>
        <w:rFonts w:ascii="Times New Roman" w:eastAsiaTheme="minorEastAsia"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FF67CE"/>
    <w:multiLevelType w:val="hybridMultilevel"/>
    <w:tmpl w:val="726AD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7E66CB"/>
    <w:multiLevelType w:val="hybridMultilevel"/>
    <w:tmpl w:val="6902E1D4"/>
    <w:lvl w:ilvl="0" w:tplc="43849CF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A6159C2"/>
    <w:multiLevelType w:val="hybridMultilevel"/>
    <w:tmpl w:val="AF3E83AC"/>
    <w:lvl w:ilvl="0" w:tplc="D586F12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EE566D7"/>
    <w:multiLevelType w:val="hybridMultilevel"/>
    <w:tmpl w:val="0888A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415F0D"/>
    <w:multiLevelType w:val="hybridMultilevel"/>
    <w:tmpl w:val="9BD6F2E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5" w15:restartNumberingAfterBreak="0">
    <w:nsid w:val="57621C7B"/>
    <w:multiLevelType w:val="hybridMultilevel"/>
    <w:tmpl w:val="AF3E83AC"/>
    <w:lvl w:ilvl="0" w:tplc="D586F12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3754F28"/>
    <w:multiLevelType w:val="hybridMultilevel"/>
    <w:tmpl w:val="CC7423F2"/>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6816618B"/>
    <w:multiLevelType w:val="hybridMultilevel"/>
    <w:tmpl w:val="B060F1E8"/>
    <w:lvl w:ilvl="0" w:tplc="0B4226BE">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A703F2"/>
    <w:multiLevelType w:val="hybridMultilevel"/>
    <w:tmpl w:val="D4067572"/>
    <w:lvl w:ilvl="0" w:tplc="126E42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EFE62DD"/>
    <w:multiLevelType w:val="hybridMultilevel"/>
    <w:tmpl w:val="B840E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2C07A4"/>
    <w:multiLevelType w:val="hybridMultilevel"/>
    <w:tmpl w:val="8DCA0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7E23D8"/>
    <w:multiLevelType w:val="hybridMultilevel"/>
    <w:tmpl w:val="D4067572"/>
    <w:lvl w:ilvl="0" w:tplc="126E42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6"/>
  </w:num>
  <w:num w:numId="3">
    <w:abstractNumId w:val="2"/>
  </w:num>
  <w:num w:numId="4">
    <w:abstractNumId w:val="11"/>
  </w:num>
  <w:num w:numId="5">
    <w:abstractNumId w:val="15"/>
  </w:num>
  <w:num w:numId="6">
    <w:abstractNumId w:val="21"/>
  </w:num>
  <w:num w:numId="7">
    <w:abstractNumId w:val="20"/>
  </w:num>
  <w:num w:numId="8">
    <w:abstractNumId w:val="5"/>
  </w:num>
  <w:num w:numId="9">
    <w:abstractNumId w:val="19"/>
  </w:num>
  <w:num w:numId="10">
    <w:abstractNumId w:val="12"/>
  </w:num>
  <w:num w:numId="11">
    <w:abstractNumId w:val="17"/>
  </w:num>
  <w:num w:numId="12">
    <w:abstractNumId w:val="1"/>
  </w:num>
  <w:num w:numId="13">
    <w:abstractNumId w:val="0"/>
  </w:num>
  <w:num w:numId="14">
    <w:abstractNumId w:val="9"/>
  </w:num>
  <w:num w:numId="15">
    <w:abstractNumId w:val="10"/>
  </w:num>
  <w:num w:numId="16">
    <w:abstractNumId w:val="7"/>
  </w:num>
  <w:num w:numId="17">
    <w:abstractNumId w:val="14"/>
  </w:num>
  <w:num w:numId="18">
    <w:abstractNumId w:val="16"/>
  </w:num>
  <w:num w:numId="19">
    <w:abstractNumId w:val="13"/>
  </w:num>
  <w:num w:numId="20">
    <w:abstractNumId w:val="8"/>
  </w:num>
  <w:num w:numId="21">
    <w:abstractNumId w:val="3"/>
  </w:num>
  <w:num w:numId="22">
    <w:abstractNumId w:val="1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ming">
    <w15:presenceInfo w15:providerId="None" w15:userId="Huming"/>
  </w15:person>
  <w15:person w15:author="胡攀">
    <w15:presenceInfo w15:providerId="None" w15:userId="胡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BE9"/>
    <w:rsid w:val="00000131"/>
    <w:rsid w:val="00001DDA"/>
    <w:rsid w:val="00002F78"/>
    <w:rsid w:val="000046AF"/>
    <w:rsid w:val="00005172"/>
    <w:rsid w:val="00005B1B"/>
    <w:rsid w:val="00007A1F"/>
    <w:rsid w:val="00010068"/>
    <w:rsid w:val="00010191"/>
    <w:rsid w:val="000109D3"/>
    <w:rsid w:val="00011007"/>
    <w:rsid w:val="00011585"/>
    <w:rsid w:val="00012670"/>
    <w:rsid w:val="00017CD3"/>
    <w:rsid w:val="000207E9"/>
    <w:rsid w:val="00020815"/>
    <w:rsid w:val="00020D34"/>
    <w:rsid w:val="000224C4"/>
    <w:rsid w:val="000236CB"/>
    <w:rsid w:val="00023D44"/>
    <w:rsid w:val="0002663F"/>
    <w:rsid w:val="00027907"/>
    <w:rsid w:val="00027A92"/>
    <w:rsid w:val="00027B15"/>
    <w:rsid w:val="00027D1F"/>
    <w:rsid w:val="00031049"/>
    <w:rsid w:val="000310E4"/>
    <w:rsid w:val="000323E1"/>
    <w:rsid w:val="0003272A"/>
    <w:rsid w:val="00034788"/>
    <w:rsid w:val="00034976"/>
    <w:rsid w:val="0003530D"/>
    <w:rsid w:val="00036049"/>
    <w:rsid w:val="00036593"/>
    <w:rsid w:val="00040710"/>
    <w:rsid w:val="000414AB"/>
    <w:rsid w:val="00041985"/>
    <w:rsid w:val="000433ED"/>
    <w:rsid w:val="0004364B"/>
    <w:rsid w:val="00043A5D"/>
    <w:rsid w:val="00043AF9"/>
    <w:rsid w:val="00043BF8"/>
    <w:rsid w:val="00044F3C"/>
    <w:rsid w:val="0004538C"/>
    <w:rsid w:val="00045DB8"/>
    <w:rsid w:val="000464A6"/>
    <w:rsid w:val="00046C10"/>
    <w:rsid w:val="00046F5E"/>
    <w:rsid w:val="0004702A"/>
    <w:rsid w:val="000471D1"/>
    <w:rsid w:val="000529DF"/>
    <w:rsid w:val="000539A2"/>
    <w:rsid w:val="00053CB4"/>
    <w:rsid w:val="00054C50"/>
    <w:rsid w:val="000564E8"/>
    <w:rsid w:val="00056C3D"/>
    <w:rsid w:val="00056CA0"/>
    <w:rsid w:val="000578D7"/>
    <w:rsid w:val="00057A73"/>
    <w:rsid w:val="0006034F"/>
    <w:rsid w:val="00061013"/>
    <w:rsid w:val="0006155E"/>
    <w:rsid w:val="00061F67"/>
    <w:rsid w:val="0006210E"/>
    <w:rsid w:val="000647C4"/>
    <w:rsid w:val="00064BF6"/>
    <w:rsid w:val="000660C7"/>
    <w:rsid w:val="00066444"/>
    <w:rsid w:val="00067784"/>
    <w:rsid w:val="00067796"/>
    <w:rsid w:val="00070067"/>
    <w:rsid w:val="00070EDD"/>
    <w:rsid w:val="00071566"/>
    <w:rsid w:val="00072130"/>
    <w:rsid w:val="0007488E"/>
    <w:rsid w:val="00074D42"/>
    <w:rsid w:val="00075A22"/>
    <w:rsid w:val="00075B58"/>
    <w:rsid w:val="00076B20"/>
    <w:rsid w:val="00081258"/>
    <w:rsid w:val="000817A6"/>
    <w:rsid w:val="00081EB6"/>
    <w:rsid w:val="00082C07"/>
    <w:rsid w:val="000836F1"/>
    <w:rsid w:val="00083C92"/>
    <w:rsid w:val="00085654"/>
    <w:rsid w:val="00085B66"/>
    <w:rsid w:val="00086D30"/>
    <w:rsid w:val="0008704A"/>
    <w:rsid w:val="00087999"/>
    <w:rsid w:val="00087BBE"/>
    <w:rsid w:val="000900C9"/>
    <w:rsid w:val="0009111D"/>
    <w:rsid w:val="00091155"/>
    <w:rsid w:val="000931B6"/>
    <w:rsid w:val="000947ED"/>
    <w:rsid w:val="00094D01"/>
    <w:rsid w:val="00095BC6"/>
    <w:rsid w:val="00095D41"/>
    <w:rsid w:val="00096B4C"/>
    <w:rsid w:val="00097334"/>
    <w:rsid w:val="00097722"/>
    <w:rsid w:val="000A0283"/>
    <w:rsid w:val="000A1881"/>
    <w:rsid w:val="000A1A00"/>
    <w:rsid w:val="000A1F70"/>
    <w:rsid w:val="000A1FDB"/>
    <w:rsid w:val="000A20A2"/>
    <w:rsid w:val="000A4582"/>
    <w:rsid w:val="000A4631"/>
    <w:rsid w:val="000A4A68"/>
    <w:rsid w:val="000A77BC"/>
    <w:rsid w:val="000A7DD7"/>
    <w:rsid w:val="000B0098"/>
    <w:rsid w:val="000B08D3"/>
    <w:rsid w:val="000B0A66"/>
    <w:rsid w:val="000B14A0"/>
    <w:rsid w:val="000B30D1"/>
    <w:rsid w:val="000B34C7"/>
    <w:rsid w:val="000B3758"/>
    <w:rsid w:val="000B510E"/>
    <w:rsid w:val="000B55D2"/>
    <w:rsid w:val="000B6484"/>
    <w:rsid w:val="000C0CEC"/>
    <w:rsid w:val="000C0F17"/>
    <w:rsid w:val="000C1578"/>
    <w:rsid w:val="000C17B8"/>
    <w:rsid w:val="000C2A7B"/>
    <w:rsid w:val="000C34C0"/>
    <w:rsid w:val="000C3E48"/>
    <w:rsid w:val="000C3FCE"/>
    <w:rsid w:val="000C486A"/>
    <w:rsid w:val="000C562A"/>
    <w:rsid w:val="000C5B6E"/>
    <w:rsid w:val="000C60EE"/>
    <w:rsid w:val="000C6AEF"/>
    <w:rsid w:val="000C701F"/>
    <w:rsid w:val="000C7D28"/>
    <w:rsid w:val="000D001D"/>
    <w:rsid w:val="000D14F7"/>
    <w:rsid w:val="000D178A"/>
    <w:rsid w:val="000D1B14"/>
    <w:rsid w:val="000D1C71"/>
    <w:rsid w:val="000D2378"/>
    <w:rsid w:val="000D2557"/>
    <w:rsid w:val="000D27F4"/>
    <w:rsid w:val="000D3662"/>
    <w:rsid w:val="000D3B27"/>
    <w:rsid w:val="000D3CB0"/>
    <w:rsid w:val="000D446B"/>
    <w:rsid w:val="000D609B"/>
    <w:rsid w:val="000D672C"/>
    <w:rsid w:val="000D6DC0"/>
    <w:rsid w:val="000D6E8D"/>
    <w:rsid w:val="000D75AB"/>
    <w:rsid w:val="000D7D12"/>
    <w:rsid w:val="000E083E"/>
    <w:rsid w:val="000E0AB1"/>
    <w:rsid w:val="000E0DD5"/>
    <w:rsid w:val="000E0E7B"/>
    <w:rsid w:val="000E312A"/>
    <w:rsid w:val="000E4095"/>
    <w:rsid w:val="000E4613"/>
    <w:rsid w:val="000E462E"/>
    <w:rsid w:val="000E58A5"/>
    <w:rsid w:val="000E5A9F"/>
    <w:rsid w:val="000F0759"/>
    <w:rsid w:val="000F1184"/>
    <w:rsid w:val="000F3395"/>
    <w:rsid w:val="000F3B1D"/>
    <w:rsid w:val="000F4017"/>
    <w:rsid w:val="000F5F39"/>
    <w:rsid w:val="00100236"/>
    <w:rsid w:val="0010030E"/>
    <w:rsid w:val="00101677"/>
    <w:rsid w:val="00101DF2"/>
    <w:rsid w:val="001029BC"/>
    <w:rsid w:val="00104DB3"/>
    <w:rsid w:val="00104EB1"/>
    <w:rsid w:val="00106B3E"/>
    <w:rsid w:val="00107CDD"/>
    <w:rsid w:val="00110942"/>
    <w:rsid w:val="00112E32"/>
    <w:rsid w:val="0011361E"/>
    <w:rsid w:val="00115313"/>
    <w:rsid w:val="00115526"/>
    <w:rsid w:val="001155B0"/>
    <w:rsid w:val="00115652"/>
    <w:rsid w:val="00115B8E"/>
    <w:rsid w:val="00116474"/>
    <w:rsid w:val="00116CDF"/>
    <w:rsid w:val="00116D83"/>
    <w:rsid w:val="00117BBC"/>
    <w:rsid w:val="00121275"/>
    <w:rsid w:val="001218B4"/>
    <w:rsid w:val="00121E7E"/>
    <w:rsid w:val="0012248F"/>
    <w:rsid w:val="0012312C"/>
    <w:rsid w:val="0012485B"/>
    <w:rsid w:val="00124D1C"/>
    <w:rsid w:val="00124F6D"/>
    <w:rsid w:val="00125427"/>
    <w:rsid w:val="00125BE5"/>
    <w:rsid w:val="00125EC4"/>
    <w:rsid w:val="0012608C"/>
    <w:rsid w:val="001265A5"/>
    <w:rsid w:val="001269F8"/>
    <w:rsid w:val="00126D1B"/>
    <w:rsid w:val="00126D54"/>
    <w:rsid w:val="00126D78"/>
    <w:rsid w:val="00127F68"/>
    <w:rsid w:val="001307AD"/>
    <w:rsid w:val="00130D79"/>
    <w:rsid w:val="0013163D"/>
    <w:rsid w:val="00131766"/>
    <w:rsid w:val="00132061"/>
    <w:rsid w:val="0013272C"/>
    <w:rsid w:val="001329F1"/>
    <w:rsid w:val="00132BFC"/>
    <w:rsid w:val="00134005"/>
    <w:rsid w:val="001348F7"/>
    <w:rsid w:val="00136E89"/>
    <w:rsid w:val="00140647"/>
    <w:rsid w:val="00140CA1"/>
    <w:rsid w:val="0014193C"/>
    <w:rsid w:val="00142A4D"/>
    <w:rsid w:val="00142FC4"/>
    <w:rsid w:val="00143C80"/>
    <w:rsid w:val="001445AD"/>
    <w:rsid w:val="00145907"/>
    <w:rsid w:val="0014645A"/>
    <w:rsid w:val="00146971"/>
    <w:rsid w:val="00146B44"/>
    <w:rsid w:val="00147A90"/>
    <w:rsid w:val="00150204"/>
    <w:rsid w:val="00151E36"/>
    <w:rsid w:val="00152376"/>
    <w:rsid w:val="001525C5"/>
    <w:rsid w:val="00152F05"/>
    <w:rsid w:val="0015546C"/>
    <w:rsid w:val="00155773"/>
    <w:rsid w:val="00157B34"/>
    <w:rsid w:val="00157DCF"/>
    <w:rsid w:val="00160295"/>
    <w:rsid w:val="00160A1B"/>
    <w:rsid w:val="00161850"/>
    <w:rsid w:val="00162886"/>
    <w:rsid w:val="00162B23"/>
    <w:rsid w:val="00164291"/>
    <w:rsid w:val="00165F30"/>
    <w:rsid w:val="00167058"/>
    <w:rsid w:val="00167157"/>
    <w:rsid w:val="00167785"/>
    <w:rsid w:val="0016795A"/>
    <w:rsid w:val="0017005F"/>
    <w:rsid w:val="00170D54"/>
    <w:rsid w:val="00171AE1"/>
    <w:rsid w:val="0017289D"/>
    <w:rsid w:val="0017306B"/>
    <w:rsid w:val="001749A0"/>
    <w:rsid w:val="00175597"/>
    <w:rsid w:val="00175896"/>
    <w:rsid w:val="00175F58"/>
    <w:rsid w:val="00177009"/>
    <w:rsid w:val="001777FA"/>
    <w:rsid w:val="0018004E"/>
    <w:rsid w:val="0018173A"/>
    <w:rsid w:val="001848FC"/>
    <w:rsid w:val="00186CBA"/>
    <w:rsid w:val="00186E68"/>
    <w:rsid w:val="001875DA"/>
    <w:rsid w:val="00190392"/>
    <w:rsid w:val="00190D4A"/>
    <w:rsid w:val="001914D1"/>
    <w:rsid w:val="00191AE3"/>
    <w:rsid w:val="001925CF"/>
    <w:rsid w:val="00192B8E"/>
    <w:rsid w:val="0019325E"/>
    <w:rsid w:val="001947C2"/>
    <w:rsid w:val="0019588C"/>
    <w:rsid w:val="00195919"/>
    <w:rsid w:val="00195D18"/>
    <w:rsid w:val="00196047"/>
    <w:rsid w:val="0019608F"/>
    <w:rsid w:val="00196FA8"/>
    <w:rsid w:val="0019730D"/>
    <w:rsid w:val="001A0B89"/>
    <w:rsid w:val="001A195F"/>
    <w:rsid w:val="001A1B8E"/>
    <w:rsid w:val="001A28F2"/>
    <w:rsid w:val="001A49F5"/>
    <w:rsid w:val="001A4AB2"/>
    <w:rsid w:val="001A4DAA"/>
    <w:rsid w:val="001B0557"/>
    <w:rsid w:val="001B0A2B"/>
    <w:rsid w:val="001B1515"/>
    <w:rsid w:val="001B1D4F"/>
    <w:rsid w:val="001B3ABF"/>
    <w:rsid w:val="001B3CA5"/>
    <w:rsid w:val="001B42D2"/>
    <w:rsid w:val="001B5461"/>
    <w:rsid w:val="001B5FD6"/>
    <w:rsid w:val="001B67F5"/>
    <w:rsid w:val="001B6884"/>
    <w:rsid w:val="001B7EB7"/>
    <w:rsid w:val="001C055F"/>
    <w:rsid w:val="001C1403"/>
    <w:rsid w:val="001C1538"/>
    <w:rsid w:val="001C3B2D"/>
    <w:rsid w:val="001C495B"/>
    <w:rsid w:val="001C4F88"/>
    <w:rsid w:val="001C54CE"/>
    <w:rsid w:val="001C54FE"/>
    <w:rsid w:val="001C55E3"/>
    <w:rsid w:val="001C6B54"/>
    <w:rsid w:val="001C76E7"/>
    <w:rsid w:val="001C7881"/>
    <w:rsid w:val="001D059E"/>
    <w:rsid w:val="001D066F"/>
    <w:rsid w:val="001D1792"/>
    <w:rsid w:val="001D306C"/>
    <w:rsid w:val="001D401F"/>
    <w:rsid w:val="001D61B6"/>
    <w:rsid w:val="001D6B66"/>
    <w:rsid w:val="001D7B48"/>
    <w:rsid w:val="001D7D6B"/>
    <w:rsid w:val="001D7E37"/>
    <w:rsid w:val="001E18D1"/>
    <w:rsid w:val="001E1AD6"/>
    <w:rsid w:val="001E1CCC"/>
    <w:rsid w:val="001E2590"/>
    <w:rsid w:val="001E446F"/>
    <w:rsid w:val="001E4E53"/>
    <w:rsid w:val="001E5556"/>
    <w:rsid w:val="001E6B1D"/>
    <w:rsid w:val="001E740D"/>
    <w:rsid w:val="001E759E"/>
    <w:rsid w:val="001E7CDF"/>
    <w:rsid w:val="001F0265"/>
    <w:rsid w:val="001F0FAD"/>
    <w:rsid w:val="001F22EE"/>
    <w:rsid w:val="001F40E3"/>
    <w:rsid w:val="001F4137"/>
    <w:rsid w:val="001F4BE1"/>
    <w:rsid w:val="001F5A9D"/>
    <w:rsid w:val="001F5B20"/>
    <w:rsid w:val="001F6DD7"/>
    <w:rsid w:val="001F7412"/>
    <w:rsid w:val="001F7C57"/>
    <w:rsid w:val="002001F9"/>
    <w:rsid w:val="00201A91"/>
    <w:rsid w:val="00201D40"/>
    <w:rsid w:val="00201EA8"/>
    <w:rsid w:val="00202F8B"/>
    <w:rsid w:val="00202FBE"/>
    <w:rsid w:val="00203371"/>
    <w:rsid w:val="00203A16"/>
    <w:rsid w:val="00204102"/>
    <w:rsid w:val="002042D8"/>
    <w:rsid w:val="002048D8"/>
    <w:rsid w:val="002052BE"/>
    <w:rsid w:val="0020532B"/>
    <w:rsid w:val="00205B5C"/>
    <w:rsid w:val="00205CAE"/>
    <w:rsid w:val="00205F4D"/>
    <w:rsid w:val="002063C5"/>
    <w:rsid w:val="002073A5"/>
    <w:rsid w:val="00207ABF"/>
    <w:rsid w:val="00207B2E"/>
    <w:rsid w:val="00207BD5"/>
    <w:rsid w:val="00210162"/>
    <w:rsid w:val="0021152B"/>
    <w:rsid w:val="002128B2"/>
    <w:rsid w:val="00213777"/>
    <w:rsid w:val="00215C32"/>
    <w:rsid w:val="00216E84"/>
    <w:rsid w:val="00220CB3"/>
    <w:rsid w:val="00222294"/>
    <w:rsid w:val="00223033"/>
    <w:rsid w:val="00225788"/>
    <w:rsid w:val="002259AE"/>
    <w:rsid w:val="00225FA9"/>
    <w:rsid w:val="00226B6B"/>
    <w:rsid w:val="00227170"/>
    <w:rsid w:val="00231024"/>
    <w:rsid w:val="00231680"/>
    <w:rsid w:val="00231CAF"/>
    <w:rsid w:val="00231FDC"/>
    <w:rsid w:val="00232306"/>
    <w:rsid w:val="00233E3D"/>
    <w:rsid w:val="00233EAE"/>
    <w:rsid w:val="002342C5"/>
    <w:rsid w:val="00234543"/>
    <w:rsid w:val="002345BC"/>
    <w:rsid w:val="00234B98"/>
    <w:rsid w:val="00235158"/>
    <w:rsid w:val="00235BBF"/>
    <w:rsid w:val="00235C51"/>
    <w:rsid w:val="002362A7"/>
    <w:rsid w:val="002368EE"/>
    <w:rsid w:val="00237410"/>
    <w:rsid w:val="00237542"/>
    <w:rsid w:val="00237B36"/>
    <w:rsid w:val="00240AA4"/>
    <w:rsid w:val="00240E71"/>
    <w:rsid w:val="00241AC4"/>
    <w:rsid w:val="002428F8"/>
    <w:rsid w:val="00243CC2"/>
    <w:rsid w:val="00243E33"/>
    <w:rsid w:val="00245394"/>
    <w:rsid w:val="0024652B"/>
    <w:rsid w:val="002466AE"/>
    <w:rsid w:val="002470B6"/>
    <w:rsid w:val="00247D3D"/>
    <w:rsid w:val="00250CBA"/>
    <w:rsid w:val="002523CE"/>
    <w:rsid w:val="00252D11"/>
    <w:rsid w:val="00253A4F"/>
    <w:rsid w:val="00253E74"/>
    <w:rsid w:val="002556A3"/>
    <w:rsid w:val="00255C38"/>
    <w:rsid w:val="0025659F"/>
    <w:rsid w:val="002569AF"/>
    <w:rsid w:val="00261310"/>
    <w:rsid w:val="00261443"/>
    <w:rsid w:val="00262845"/>
    <w:rsid w:val="002629DC"/>
    <w:rsid w:val="002639DA"/>
    <w:rsid w:val="0026485D"/>
    <w:rsid w:val="002661D7"/>
    <w:rsid w:val="002662C2"/>
    <w:rsid w:val="0026690F"/>
    <w:rsid w:val="002674E8"/>
    <w:rsid w:val="002676D0"/>
    <w:rsid w:val="00267DB5"/>
    <w:rsid w:val="002706A3"/>
    <w:rsid w:val="0027099A"/>
    <w:rsid w:val="00270B2A"/>
    <w:rsid w:val="00270DD1"/>
    <w:rsid w:val="00271247"/>
    <w:rsid w:val="00272C7E"/>
    <w:rsid w:val="00273307"/>
    <w:rsid w:val="00273590"/>
    <w:rsid w:val="00274FDD"/>
    <w:rsid w:val="00276558"/>
    <w:rsid w:val="00276E5F"/>
    <w:rsid w:val="00280DC2"/>
    <w:rsid w:val="00281073"/>
    <w:rsid w:val="00281F34"/>
    <w:rsid w:val="002820A6"/>
    <w:rsid w:val="00282D9B"/>
    <w:rsid w:val="0028329B"/>
    <w:rsid w:val="00283F57"/>
    <w:rsid w:val="00284454"/>
    <w:rsid w:val="002848F1"/>
    <w:rsid w:val="00285006"/>
    <w:rsid w:val="00285D30"/>
    <w:rsid w:val="002875C0"/>
    <w:rsid w:val="0029114C"/>
    <w:rsid w:val="002916FB"/>
    <w:rsid w:val="002918B1"/>
    <w:rsid w:val="00291AD2"/>
    <w:rsid w:val="00291BA7"/>
    <w:rsid w:val="00291EE4"/>
    <w:rsid w:val="0029372F"/>
    <w:rsid w:val="0029533D"/>
    <w:rsid w:val="002956D8"/>
    <w:rsid w:val="002957EB"/>
    <w:rsid w:val="00295C0B"/>
    <w:rsid w:val="00296052"/>
    <w:rsid w:val="002A0636"/>
    <w:rsid w:val="002A0A82"/>
    <w:rsid w:val="002A25EB"/>
    <w:rsid w:val="002A344F"/>
    <w:rsid w:val="002A3901"/>
    <w:rsid w:val="002A3CF7"/>
    <w:rsid w:val="002A464F"/>
    <w:rsid w:val="002A4D1B"/>
    <w:rsid w:val="002A5E81"/>
    <w:rsid w:val="002A5EDB"/>
    <w:rsid w:val="002A6C9A"/>
    <w:rsid w:val="002A7157"/>
    <w:rsid w:val="002B138A"/>
    <w:rsid w:val="002B232D"/>
    <w:rsid w:val="002B2C7B"/>
    <w:rsid w:val="002B3986"/>
    <w:rsid w:val="002B465D"/>
    <w:rsid w:val="002B56ED"/>
    <w:rsid w:val="002B59AF"/>
    <w:rsid w:val="002B61EB"/>
    <w:rsid w:val="002B6BA1"/>
    <w:rsid w:val="002B75CA"/>
    <w:rsid w:val="002C10A4"/>
    <w:rsid w:val="002C175F"/>
    <w:rsid w:val="002C1FC5"/>
    <w:rsid w:val="002C2AF2"/>
    <w:rsid w:val="002C3BAE"/>
    <w:rsid w:val="002C437F"/>
    <w:rsid w:val="002C62E8"/>
    <w:rsid w:val="002C6C8D"/>
    <w:rsid w:val="002C6E31"/>
    <w:rsid w:val="002D024A"/>
    <w:rsid w:val="002D0391"/>
    <w:rsid w:val="002D0CD5"/>
    <w:rsid w:val="002D0F5E"/>
    <w:rsid w:val="002D10B8"/>
    <w:rsid w:val="002D2298"/>
    <w:rsid w:val="002D2AAC"/>
    <w:rsid w:val="002D3D62"/>
    <w:rsid w:val="002D5B8A"/>
    <w:rsid w:val="002D7F65"/>
    <w:rsid w:val="002E0039"/>
    <w:rsid w:val="002E0BFF"/>
    <w:rsid w:val="002E1408"/>
    <w:rsid w:val="002E1553"/>
    <w:rsid w:val="002E1864"/>
    <w:rsid w:val="002E2400"/>
    <w:rsid w:val="002E27D8"/>
    <w:rsid w:val="002E29E6"/>
    <w:rsid w:val="002E2F1B"/>
    <w:rsid w:val="002E3C8F"/>
    <w:rsid w:val="002E40A9"/>
    <w:rsid w:val="002E4564"/>
    <w:rsid w:val="002E502E"/>
    <w:rsid w:val="002E5260"/>
    <w:rsid w:val="002E6AFB"/>
    <w:rsid w:val="002E6C71"/>
    <w:rsid w:val="002E717C"/>
    <w:rsid w:val="002E7B14"/>
    <w:rsid w:val="002F0C8E"/>
    <w:rsid w:val="002F1937"/>
    <w:rsid w:val="002F230B"/>
    <w:rsid w:val="002F287F"/>
    <w:rsid w:val="002F3643"/>
    <w:rsid w:val="002F3C34"/>
    <w:rsid w:val="002F529D"/>
    <w:rsid w:val="002F6850"/>
    <w:rsid w:val="002F71E6"/>
    <w:rsid w:val="002F7910"/>
    <w:rsid w:val="003014B4"/>
    <w:rsid w:val="00301D0D"/>
    <w:rsid w:val="003023D9"/>
    <w:rsid w:val="00302844"/>
    <w:rsid w:val="0030582C"/>
    <w:rsid w:val="00305ACE"/>
    <w:rsid w:val="00306A33"/>
    <w:rsid w:val="00310437"/>
    <w:rsid w:val="00310F43"/>
    <w:rsid w:val="00311323"/>
    <w:rsid w:val="00311506"/>
    <w:rsid w:val="00311DB8"/>
    <w:rsid w:val="003124F6"/>
    <w:rsid w:val="0031366C"/>
    <w:rsid w:val="00313EF8"/>
    <w:rsid w:val="00314ED9"/>
    <w:rsid w:val="00315F3E"/>
    <w:rsid w:val="00316649"/>
    <w:rsid w:val="00317DEC"/>
    <w:rsid w:val="00320097"/>
    <w:rsid w:val="003200EB"/>
    <w:rsid w:val="003207C2"/>
    <w:rsid w:val="0032106A"/>
    <w:rsid w:val="00321513"/>
    <w:rsid w:val="00321CF5"/>
    <w:rsid w:val="003221D3"/>
    <w:rsid w:val="00322B8A"/>
    <w:rsid w:val="00323078"/>
    <w:rsid w:val="00323401"/>
    <w:rsid w:val="003239F6"/>
    <w:rsid w:val="00324615"/>
    <w:rsid w:val="00324656"/>
    <w:rsid w:val="00326233"/>
    <w:rsid w:val="00330F0E"/>
    <w:rsid w:val="0033457A"/>
    <w:rsid w:val="00335203"/>
    <w:rsid w:val="003356CC"/>
    <w:rsid w:val="00335AB3"/>
    <w:rsid w:val="00336083"/>
    <w:rsid w:val="00337D66"/>
    <w:rsid w:val="003404E1"/>
    <w:rsid w:val="00340BB9"/>
    <w:rsid w:val="00340D44"/>
    <w:rsid w:val="00341649"/>
    <w:rsid w:val="0034193C"/>
    <w:rsid w:val="003431AA"/>
    <w:rsid w:val="0034397D"/>
    <w:rsid w:val="00344501"/>
    <w:rsid w:val="00344923"/>
    <w:rsid w:val="00346CDA"/>
    <w:rsid w:val="003474EA"/>
    <w:rsid w:val="00347BB5"/>
    <w:rsid w:val="003501B0"/>
    <w:rsid w:val="003501BE"/>
    <w:rsid w:val="0035086E"/>
    <w:rsid w:val="003523A6"/>
    <w:rsid w:val="003525E3"/>
    <w:rsid w:val="0035282F"/>
    <w:rsid w:val="00353C24"/>
    <w:rsid w:val="00354490"/>
    <w:rsid w:val="00355035"/>
    <w:rsid w:val="00355460"/>
    <w:rsid w:val="00355EDC"/>
    <w:rsid w:val="0035617D"/>
    <w:rsid w:val="003561AC"/>
    <w:rsid w:val="0035625D"/>
    <w:rsid w:val="00356582"/>
    <w:rsid w:val="003565A0"/>
    <w:rsid w:val="00356FD3"/>
    <w:rsid w:val="0035795A"/>
    <w:rsid w:val="0036085C"/>
    <w:rsid w:val="00360FC0"/>
    <w:rsid w:val="00363EFB"/>
    <w:rsid w:val="00364020"/>
    <w:rsid w:val="003643AA"/>
    <w:rsid w:val="00364676"/>
    <w:rsid w:val="00365234"/>
    <w:rsid w:val="00365703"/>
    <w:rsid w:val="00366938"/>
    <w:rsid w:val="00367CBA"/>
    <w:rsid w:val="00370571"/>
    <w:rsid w:val="0037062A"/>
    <w:rsid w:val="003709E6"/>
    <w:rsid w:val="00370B85"/>
    <w:rsid w:val="0037155C"/>
    <w:rsid w:val="003729C2"/>
    <w:rsid w:val="0037618C"/>
    <w:rsid w:val="003764E9"/>
    <w:rsid w:val="00377693"/>
    <w:rsid w:val="00381860"/>
    <w:rsid w:val="00381FBB"/>
    <w:rsid w:val="003823DC"/>
    <w:rsid w:val="00383229"/>
    <w:rsid w:val="003837AC"/>
    <w:rsid w:val="00383C6F"/>
    <w:rsid w:val="003844A6"/>
    <w:rsid w:val="00384DFB"/>
    <w:rsid w:val="003859A4"/>
    <w:rsid w:val="0039051B"/>
    <w:rsid w:val="003909B5"/>
    <w:rsid w:val="00390C21"/>
    <w:rsid w:val="00390C2D"/>
    <w:rsid w:val="003912FF"/>
    <w:rsid w:val="00392419"/>
    <w:rsid w:val="003926CF"/>
    <w:rsid w:val="003930E8"/>
    <w:rsid w:val="00393586"/>
    <w:rsid w:val="003936F6"/>
    <w:rsid w:val="00393997"/>
    <w:rsid w:val="0039440C"/>
    <w:rsid w:val="003950A4"/>
    <w:rsid w:val="00395D25"/>
    <w:rsid w:val="00395EC8"/>
    <w:rsid w:val="003961FE"/>
    <w:rsid w:val="003968EE"/>
    <w:rsid w:val="00396AB5"/>
    <w:rsid w:val="003972F5"/>
    <w:rsid w:val="003A031F"/>
    <w:rsid w:val="003A1E05"/>
    <w:rsid w:val="003A1FE2"/>
    <w:rsid w:val="003A2E28"/>
    <w:rsid w:val="003A5067"/>
    <w:rsid w:val="003A7650"/>
    <w:rsid w:val="003A7ED9"/>
    <w:rsid w:val="003B0418"/>
    <w:rsid w:val="003B0B50"/>
    <w:rsid w:val="003B1F21"/>
    <w:rsid w:val="003B4893"/>
    <w:rsid w:val="003B4C84"/>
    <w:rsid w:val="003B4D2E"/>
    <w:rsid w:val="003B5512"/>
    <w:rsid w:val="003B60C4"/>
    <w:rsid w:val="003B7FBF"/>
    <w:rsid w:val="003C0142"/>
    <w:rsid w:val="003C2D50"/>
    <w:rsid w:val="003C31CC"/>
    <w:rsid w:val="003C400B"/>
    <w:rsid w:val="003C4B47"/>
    <w:rsid w:val="003C4DEE"/>
    <w:rsid w:val="003C4FA0"/>
    <w:rsid w:val="003C550F"/>
    <w:rsid w:val="003C5889"/>
    <w:rsid w:val="003C65F6"/>
    <w:rsid w:val="003C6EEA"/>
    <w:rsid w:val="003C70BA"/>
    <w:rsid w:val="003C72AB"/>
    <w:rsid w:val="003C773B"/>
    <w:rsid w:val="003C7A40"/>
    <w:rsid w:val="003C7AC9"/>
    <w:rsid w:val="003D0487"/>
    <w:rsid w:val="003D07AA"/>
    <w:rsid w:val="003D2697"/>
    <w:rsid w:val="003D3388"/>
    <w:rsid w:val="003D36E2"/>
    <w:rsid w:val="003D5D24"/>
    <w:rsid w:val="003D75EA"/>
    <w:rsid w:val="003D78D4"/>
    <w:rsid w:val="003D7CFC"/>
    <w:rsid w:val="003D7F9D"/>
    <w:rsid w:val="003E0D58"/>
    <w:rsid w:val="003E1343"/>
    <w:rsid w:val="003E17FB"/>
    <w:rsid w:val="003E1828"/>
    <w:rsid w:val="003E187E"/>
    <w:rsid w:val="003E21E3"/>
    <w:rsid w:val="003E29B4"/>
    <w:rsid w:val="003E5498"/>
    <w:rsid w:val="003E64B7"/>
    <w:rsid w:val="003E6AC8"/>
    <w:rsid w:val="003E7329"/>
    <w:rsid w:val="003E7D85"/>
    <w:rsid w:val="003E7FF0"/>
    <w:rsid w:val="003F0576"/>
    <w:rsid w:val="003F076E"/>
    <w:rsid w:val="003F11BF"/>
    <w:rsid w:val="003F15A6"/>
    <w:rsid w:val="003F1825"/>
    <w:rsid w:val="003F1DB3"/>
    <w:rsid w:val="003F26FB"/>
    <w:rsid w:val="003F2CC1"/>
    <w:rsid w:val="003F2FBA"/>
    <w:rsid w:val="003F4CEE"/>
    <w:rsid w:val="003F56E1"/>
    <w:rsid w:val="003F5E01"/>
    <w:rsid w:val="003F5E26"/>
    <w:rsid w:val="003F64A6"/>
    <w:rsid w:val="003F6C05"/>
    <w:rsid w:val="003F79E3"/>
    <w:rsid w:val="003F7D0A"/>
    <w:rsid w:val="003F7EA7"/>
    <w:rsid w:val="004026AE"/>
    <w:rsid w:val="00404684"/>
    <w:rsid w:val="004047C7"/>
    <w:rsid w:val="00405A85"/>
    <w:rsid w:val="0040662B"/>
    <w:rsid w:val="00406B9F"/>
    <w:rsid w:val="00406E9C"/>
    <w:rsid w:val="00407554"/>
    <w:rsid w:val="00411A90"/>
    <w:rsid w:val="00412C79"/>
    <w:rsid w:val="00413544"/>
    <w:rsid w:val="00413A46"/>
    <w:rsid w:val="00414887"/>
    <w:rsid w:val="004163A4"/>
    <w:rsid w:val="004176EC"/>
    <w:rsid w:val="00417E4A"/>
    <w:rsid w:val="00417EAA"/>
    <w:rsid w:val="00420180"/>
    <w:rsid w:val="00421F21"/>
    <w:rsid w:val="004225AB"/>
    <w:rsid w:val="004236E9"/>
    <w:rsid w:val="00423F19"/>
    <w:rsid w:val="0042408F"/>
    <w:rsid w:val="00424B3B"/>
    <w:rsid w:val="00425007"/>
    <w:rsid w:val="00425927"/>
    <w:rsid w:val="00426504"/>
    <w:rsid w:val="004266FC"/>
    <w:rsid w:val="004269EF"/>
    <w:rsid w:val="00426D12"/>
    <w:rsid w:val="00427341"/>
    <w:rsid w:val="00427844"/>
    <w:rsid w:val="00432631"/>
    <w:rsid w:val="00432B8F"/>
    <w:rsid w:val="00433395"/>
    <w:rsid w:val="00433917"/>
    <w:rsid w:val="00433993"/>
    <w:rsid w:val="00433F15"/>
    <w:rsid w:val="00433F9F"/>
    <w:rsid w:val="00433FB0"/>
    <w:rsid w:val="00434D83"/>
    <w:rsid w:val="004354AE"/>
    <w:rsid w:val="00435B42"/>
    <w:rsid w:val="00435C2A"/>
    <w:rsid w:val="00437C1F"/>
    <w:rsid w:val="0044029E"/>
    <w:rsid w:val="0044128E"/>
    <w:rsid w:val="004412B5"/>
    <w:rsid w:val="00442B63"/>
    <w:rsid w:val="004438D1"/>
    <w:rsid w:val="0044509F"/>
    <w:rsid w:val="004450DE"/>
    <w:rsid w:val="00446123"/>
    <w:rsid w:val="00446B82"/>
    <w:rsid w:val="004500D2"/>
    <w:rsid w:val="0045101C"/>
    <w:rsid w:val="00451560"/>
    <w:rsid w:val="00451C7C"/>
    <w:rsid w:val="00451EE9"/>
    <w:rsid w:val="00452888"/>
    <w:rsid w:val="004528EF"/>
    <w:rsid w:val="004531B9"/>
    <w:rsid w:val="00453817"/>
    <w:rsid w:val="00454E55"/>
    <w:rsid w:val="004551F8"/>
    <w:rsid w:val="00457241"/>
    <w:rsid w:val="004614BE"/>
    <w:rsid w:val="00462712"/>
    <w:rsid w:val="00462955"/>
    <w:rsid w:val="00462BE6"/>
    <w:rsid w:val="00463907"/>
    <w:rsid w:val="00463A9A"/>
    <w:rsid w:val="00463DCD"/>
    <w:rsid w:val="00464622"/>
    <w:rsid w:val="00465AA1"/>
    <w:rsid w:val="00465D35"/>
    <w:rsid w:val="00465E11"/>
    <w:rsid w:val="00466857"/>
    <w:rsid w:val="00470474"/>
    <w:rsid w:val="004708DD"/>
    <w:rsid w:val="004708FA"/>
    <w:rsid w:val="0047545B"/>
    <w:rsid w:val="00475C43"/>
    <w:rsid w:val="00476487"/>
    <w:rsid w:val="0047681B"/>
    <w:rsid w:val="00476820"/>
    <w:rsid w:val="00476FF8"/>
    <w:rsid w:val="00477883"/>
    <w:rsid w:val="00477D5D"/>
    <w:rsid w:val="0048024F"/>
    <w:rsid w:val="00480328"/>
    <w:rsid w:val="004808C6"/>
    <w:rsid w:val="00481EBF"/>
    <w:rsid w:val="00482982"/>
    <w:rsid w:val="00482F11"/>
    <w:rsid w:val="004850F5"/>
    <w:rsid w:val="00485100"/>
    <w:rsid w:val="004853B2"/>
    <w:rsid w:val="004854A4"/>
    <w:rsid w:val="004865CA"/>
    <w:rsid w:val="00486658"/>
    <w:rsid w:val="00486960"/>
    <w:rsid w:val="00487214"/>
    <w:rsid w:val="00491431"/>
    <w:rsid w:val="0049164D"/>
    <w:rsid w:val="00491F0E"/>
    <w:rsid w:val="00492EE6"/>
    <w:rsid w:val="00493134"/>
    <w:rsid w:val="00494B5E"/>
    <w:rsid w:val="00495315"/>
    <w:rsid w:val="004953B7"/>
    <w:rsid w:val="00496D80"/>
    <w:rsid w:val="004A070D"/>
    <w:rsid w:val="004A194C"/>
    <w:rsid w:val="004A2144"/>
    <w:rsid w:val="004A2E7E"/>
    <w:rsid w:val="004A317F"/>
    <w:rsid w:val="004A3AC9"/>
    <w:rsid w:val="004A3C1B"/>
    <w:rsid w:val="004A4041"/>
    <w:rsid w:val="004A4909"/>
    <w:rsid w:val="004A5571"/>
    <w:rsid w:val="004A5E46"/>
    <w:rsid w:val="004A68A7"/>
    <w:rsid w:val="004A6E23"/>
    <w:rsid w:val="004A6E67"/>
    <w:rsid w:val="004A6ED5"/>
    <w:rsid w:val="004A71C1"/>
    <w:rsid w:val="004B1E96"/>
    <w:rsid w:val="004B1F36"/>
    <w:rsid w:val="004B3096"/>
    <w:rsid w:val="004B363D"/>
    <w:rsid w:val="004B3B38"/>
    <w:rsid w:val="004B4398"/>
    <w:rsid w:val="004B4E3C"/>
    <w:rsid w:val="004B5571"/>
    <w:rsid w:val="004C17D9"/>
    <w:rsid w:val="004C1C19"/>
    <w:rsid w:val="004C1E80"/>
    <w:rsid w:val="004C4DFD"/>
    <w:rsid w:val="004C52C5"/>
    <w:rsid w:val="004C5F84"/>
    <w:rsid w:val="004C5FB0"/>
    <w:rsid w:val="004C643F"/>
    <w:rsid w:val="004C66CD"/>
    <w:rsid w:val="004C6785"/>
    <w:rsid w:val="004C7BCC"/>
    <w:rsid w:val="004D0782"/>
    <w:rsid w:val="004D07B5"/>
    <w:rsid w:val="004D2925"/>
    <w:rsid w:val="004D317B"/>
    <w:rsid w:val="004D34BD"/>
    <w:rsid w:val="004D3615"/>
    <w:rsid w:val="004D3997"/>
    <w:rsid w:val="004D4561"/>
    <w:rsid w:val="004D712F"/>
    <w:rsid w:val="004D7E18"/>
    <w:rsid w:val="004E0035"/>
    <w:rsid w:val="004E043D"/>
    <w:rsid w:val="004E04D9"/>
    <w:rsid w:val="004E1378"/>
    <w:rsid w:val="004E183D"/>
    <w:rsid w:val="004E2BE9"/>
    <w:rsid w:val="004E3F69"/>
    <w:rsid w:val="004E41C1"/>
    <w:rsid w:val="004E5EAF"/>
    <w:rsid w:val="004E676A"/>
    <w:rsid w:val="004E7051"/>
    <w:rsid w:val="004F0A17"/>
    <w:rsid w:val="004F0ECB"/>
    <w:rsid w:val="004F10AB"/>
    <w:rsid w:val="004F10AE"/>
    <w:rsid w:val="004F40C8"/>
    <w:rsid w:val="004F6BD0"/>
    <w:rsid w:val="004F7EC7"/>
    <w:rsid w:val="0050030C"/>
    <w:rsid w:val="0050220A"/>
    <w:rsid w:val="0050365F"/>
    <w:rsid w:val="00503D9D"/>
    <w:rsid w:val="00503F3C"/>
    <w:rsid w:val="00505A74"/>
    <w:rsid w:val="0050783A"/>
    <w:rsid w:val="005117E9"/>
    <w:rsid w:val="00511B8D"/>
    <w:rsid w:val="005126E5"/>
    <w:rsid w:val="00513B2E"/>
    <w:rsid w:val="0051412B"/>
    <w:rsid w:val="005149E6"/>
    <w:rsid w:val="0051633D"/>
    <w:rsid w:val="00520992"/>
    <w:rsid w:val="0052150E"/>
    <w:rsid w:val="00521889"/>
    <w:rsid w:val="005222B1"/>
    <w:rsid w:val="005228A3"/>
    <w:rsid w:val="0052375D"/>
    <w:rsid w:val="005237AA"/>
    <w:rsid w:val="00523A87"/>
    <w:rsid w:val="00523B5A"/>
    <w:rsid w:val="005246E8"/>
    <w:rsid w:val="005261E1"/>
    <w:rsid w:val="0052682B"/>
    <w:rsid w:val="005268E5"/>
    <w:rsid w:val="00527412"/>
    <w:rsid w:val="00531ABB"/>
    <w:rsid w:val="00536FBA"/>
    <w:rsid w:val="005379C9"/>
    <w:rsid w:val="00540208"/>
    <w:rsid w:val="0054022A"/>
    <w:rsid w:val="00540456"/>
    <w:rsid w:val="00541439"/>
    <w:rsid w:val="00541C76"/>
    <w:rsid w:val="0054321A"/>
    <w:rsid w:val="00543A86"/>
    <w:rsid w:val="0054423B"/>
    <w:rsid w:val="00544C21"/>
    <w:rsid w:val="00544EF3"/>
    <w:rsid w:val="00545114"/>
    <w:rsid w:val="00545754"/>
    <w:rsid w:val="00545859"/>
    <w:rsid w:val="005458B6"/>
    <w:rsid w:val="00547AB3"/>
    <w:rsid w:val="00550304"/>
    <w:rsid w:val="00550505"/>
    <w:rsid w:val="00550A26"/>
    <w:rsid w:val="00551623"/>
    <w:rsid w:val="00551E2B"/>
    <w:rsid w:val="00552139"/>
    <w:rsid w:val="005532AA"/>
    <w:rsid w:val="00554D00"/>
    <w:rsid w:val="005558BA"/>
    <w:rsid w:val="00555FB8"/>
    <w:rsid w:val="005565DF"/>
    <w:rsid w:val="00562897"/>
    <w:rsid w:val="00562F61"/>
    <w:rsid w:val="0056504D"/>
    <w:rsid w:val="005661E6"/>
    <w:rsid w:val="0056642C"/>
    <w:rsid w:val="00566767"/>
    <w:rsid w:val="00566BA9"/>
    <w:rsid w:val="00567D30"/>
    <w:rsid w:val="005707BF"/>
    <w:rsid w:val="00570B14"/>
    <w:rsid w:val="005710E7"/>
    <w:rsid w:val="0057235B"/>
    <w:rsid w:val="0057241C"/>
    <w:rsid w:val="0057276F"/>
    <w:rsid w:val="00573D20"/>
    <w:rsid w:val="005747A6"/>
    <w:rsid w:val="005751B6"/>
    <w:rsid w:val="00575390"/>
    <w:rsid w:val="0057590F"/>
    <w:rsid w:val="005774EC"/>
    <w:rsid w:val="00581E40"/>
    <w:rsid w:val="005829B8"/>
    <w:rsid w:val="005840E6"/>
    <w:rsid w:val="0058593C"/>
    <w:rsid w:val="00585A40"/>
    <w:rsid w:val="00585B36"/>
    <w:rsid w:val="0058600B"/>
    <w:rsid w:val="00586D8E"/>
    <w:rsid w:val="00587719"/>
    <w:rsid w:val="005908BD"/>
    <w:rsid w:val="00591F43"/>
    <w:rsid w:val="00593628"/>
    <w:rsid w:val="00593CFB"/>
    <w:rsid w:val="00593D40"/>
    <w:rsid w:val="005945E6"/>
    <w:rsid w:val="00594DCF"/>
    <w:rsid w:val="00596BD1"/>
    <w:rsid w:val="00596F94"/>
    <w:rsid w:val="0059748B"/>
    <w:rsid w:val="005976BE"/>
    <w:rsid w:val="005A08A6"/>
    <w:rsid w:val="005A1B7F"/>
    <w:rsid w:val="005A1D7B"/>
    <w:rsid w:val="005A37FA"/>
    <w:rsid w:val="005A4AE9"/>
    <w:rsid w:val="005A507E"/>
    <w:rsid w:val="005A6731"/>
    <w:rsid w:val="005A6B32"/>
    <w:rsid w:val="005A6CA3"/>
    <w:rsid w:val="005A6D74"/>
    <w:rsid w:val="005A6ED0"/>
    <w:rsid w:val="005A70C4"/>
    <w:rsid w:val="005A7964"/>
    <w:rsid w:val="005A7C59"/>
    <w:rsid w:val="005B04CA"/>
    <w:rsid w:val="005B079E"/>
    <w:rsid w:val="005B0FD6"/>
    <w:rsid w:val="005B1161"/>
    <w:rsid w:val="005B13D2"/>
    <w:rsid w:val="005B2AD3"/>
    <w:rsid w:val="005B30E8"/>
    <w:rsid w:val="005B34A7"/>
    <w:rsid w:val="005B537B"/>
    <w:rsid w:val="005B71B1"/>
    <w:rsid w:val="005C0FD4"/>
    <w:rsid w:val="005C28B6"/>
    <w:rsid w:val="005C3458"/>
    <w:rsid w:val="005C3A0F"/>
    <w:rsid w:val="005C4637"/>
    <w:rsid w:val="005C490D"/>
    <w:rsid w:val="005C4B1A"/>
    <w:rsid w:val="005C4FD9"/>
    <w:rsid w:val="005C59C7"/>
    <w:rsid w:val="005C5BDF"/>
    <w:rsid w:val="005C5BED"/>
    <w:rsid w:val="005C6907"/>
    <w:rsid w:val="005D0B1B"/>
    <w:rsid w:val="005D38E9"/>
    <w:rsid w:val="005D4E1D"/>
    <w:rsid w:val="005D55A6"/>
    <w:rsid w:val="005D60D6"/>
    <w:rsid w:val="005D6326"/>
    <w:rsid w:val="005D6597"/>
    <w:rsid w:val="005D6F96"/>
    <w:rsid w:val="005D7873"/>
    <w:rsid w:val="005D7AD2"/>
    <w:rsid w:val="005E3E21"/>
    <w:rsid w:val="005E42F0"/>
    <w:rsid w:val="005E4D40"/>
    <w:rsid w:val="005E54C4"/>
    <w:rsid w:val="005E57D4"/>
    <w:rsid w:val="005E6BF6"/>
    <w:rsid w:val="005E6C16"/>
    <w:rsid w:val="005E6E7F"/>
    <w:rsid w:val="005E7E9D"/>
    <w:rsid w:val="005F016A"/>
    <w:rsid w:val="005F3631"/>
    <w:rsid w:val="005F3632"/>
    <w:rsid w:val="005F4790"/>
    <w:rsid w:val="005F58BF"/>
    <w:rsid w:val="005F5B78"/>
    <w:rsid w:val="005F6C1F"/>
    <w:rsid w:val="005F7B8B"/>
    <w:rsid w:val="00601049"/>
    <w:rsid w:val="00601399"/>
    <w:rsid w:val="00601499"/>
    <w:rsid w:val="006016AF"/>
    <w:rsid w:val="00601A4F"/>
    <w:rsid w:val="006023B6"/>
    <w:rsid w:val="00602582"/>
    <w:rsid w:val="006030A7"/>
    <w:rsid w:val="00605038"/>
    <w:rsid w:val="00606804"/>
    <w:rsid w:val="006073BB"/>
    <w:rsid w:val="00607E6D"/>
    <w:rsid w:val="00610313"/>
    <w:rsid w:val="006118D0"/>
    <w:rsid w:val="0061221D"/>
    <w:rsid w:val="006124B8"/>
    <w:rsid w:val="00612EE3"/>
    <w:rsid w:val="00613751"/>
    <w:rsid w:val="00613D06"/>
    <w:rsid w:val="0061454A"/>
    <w:rsid w:val="0061558B"/>
    <w:rsid w:val="0061585E"/>
    <w:rsid w:val="0061589C"/>
    <w:rsid w:val="006163CA"/>
    <w:rsid w:val="006175BA"/>
    <w:rsid w:val="006179F3"/>
    <w:rsid w:val="00617B16"/>
    <w:rsid w:val="00620F78"/>
    <w:rsid w:val="00621729"/>
    <w:rsid w:val="00621C74"/>
    <w:rsid w:val="0062253C"/>
    <w:rsid w:val="00622C66"/>
    <w:rsid w:val="00622CD1"/>
    <w:rsid w:val="0062348F"/>
    <w:rsid w:val="0062360B"/>
    <w:rsid w:val="006268EC"/>
    <w:rsid w:val="00627B35"/>
    <w:rsid w:val="00631C0F"/>
    <w:rsid w:val="00631D93"/>
    <w:rsid w:val="0063258C"/>
    <w:rsid w:val="00632B4F"/>
    <w:rsid w:val="00633111"/>
    <w:rsid w:val="006332DE"/>
    <w:rsid w:val="006344CF"/>
    <w:rsid w:val="00635ABD"/>
    <w:rsid w:val="00636088"/>
    <w:rsid w:val="00636904"/>
    <w:rsid w:val="00636A06"/>
    <w:rsid w:val="0063705E"/>
    <w:rsid w:val="0063789B"/>
    <w:rsid w:val="00640A7F"/>
    <w:rsid w:val="00641EF7"/>
    <w:rsid w:val="006424AF"/>
    <w:rsid w:val="00642568"/>
    <w:rsid w:val="00642BCB"/>
    <w:rsid w:val="00642E13"/>
    <w:rsid w:val="006432E8"/>
    <w:rsid w:val="0064353D"/>
    <w:rsid w:val="00644B22"/>
    <w:rsid w:val="00645C5E"/>
    <w:rsid w:val="00650509"/>
    <w:rsid w:val="00650BDC"/>
    <w:rsid w:val="00650D69"/>
    <w:rsid w:val="00652ED7"/>
    <w:rsid w:val="00653750"/>
    <w:rsid w:val="00654742"/>
    <w:rsid w:val="006549AB"/>
    <w:rsid w:val="00656096"/>
    <w:rsid w:val="00656D3A"/>
    <w:rsid w:val="00660FC7"/>
    <w:rsid w:val="00661479"/>
    <w:rsid w:val="00661E88"/>
    <w:rsid w:val="006620CC"/>
    <w:rsid w:val="00662570"/>
    <w:rsid w:val="00663785"/>
    <w:rsid w:val="00665458"/>
    <w:rsid w:val="00665C1D"/>
    <w:rsid w:val="006670A3"/>
    <w:rsid w:val="006715FC"/>
    <w:rsid w:val="0067164E"/>
    <w:rsid w:val="006726B1"/>
    <w:rsid w:val="00673012"/>
    <w:rsid w:val="0067321B"/>
    <w:rsid w:val="006735D0"/>
    <w:rsid w:val="006739D9"/>
    <w:rsid w:val="00673A3E"/>
    <w:rsid w:val="00673C40"/>
    <w:rsid w:val="00674037"/>
    <w:rsid w:val="0067530A"/>
    <w:rsid w:val="00675826"/>
    <w:rsid w:val="006760CA"/>
    <w:rsid w:val="00676A5B"/>
    <w:rsid w:val="00677066"/>
    <w:rsid w:val="00677243"/>
    <w:rsid w:val="006773DC"/>
    <w:rsid w:val="006777F3"/>
    <w:rsid w:val="00677C94"/>
    <w:rsid w:val="0068058C"/>
    <w:rsid w:val="006812A7"/>
    <w:rsid w:val="0068223D"/>
    <w:rsid w:val="00682C83"/>
    <w:rsid w:val="0068333A"/>
    <w:rsid w:val="00683557"/>
    <w:rsid w:val="00683964"/>
    <w:rsid w:val="00684113"/>
    <w:rsid w:val="0068566E"/>
    <w:rsid w:val="00686308"/>
    <w:rsid w:val="00686AE9"/>
    <w:rsid w:val="00687079"/>
    <w:rsid w:val="00687402"/>
    <w:rsid w:val="00690BC3"/>
    <w:rsid w:val="00692645"/>
    <w:rsid w:val="00694FB8"/>
    <w:rsid w:val="006957E2"/>
    <w:rsid w:val="00695A3B"/>
    <w:rsid w:val="006969B1"/>
    <w:rsid w:val="00696D22"/>
    <w:rsid w:val="006974B4"/>
    <w:rsid w:val="00697C53"/>
    <w:rsid w:val="006A0172"/>
    <w:rsid w:val="006A0B77"/>
    <w:rsid w:val="006A1080"/>
    <w:rsid w:val="006A1B0B"/>
    <w:rsid w:val="006A1B94"/>
    <w:rsid w:val="006A1ECC"/>
    <w:rsid w:val="006A43C2"/>
    <w:rsid w:val="006A4776"/>
    <w:rsid w:val="006A4937"/>
    <w:rsid w:val="006A4E29"/>
    <w:rsid w:val="006A557B"/>
    <w:rsid w:val="006A5F66"/>
    <w:rsid w:val="006A6720"/>
    <w:rsid w:val="006A6932"/>
    <w:rsid w:val="006A751D"/>
    <w:rsid w:val="006A7533"/>
    <w:rsid w:val="006B0A68"/>
    <w:rsid w:val="006B0B4C"/>
    <w:rsid w:val="006B1343"/>
    <w:rsid w:val="006B2280"/>
    <w:rsid w:val="006B25EA"/>
    <w:rsid w:val="006B3A2A"/>
    <w:rsid w:val="006B4AB9"/>
    <w:rsid w:val="006B5869"/>
    <w:rsid w:val="006B5D13"/>
    <w:rsid w:val="006B6AF8"/>
    <w:rsid w:val="006B7381"/>
    <w:rsid w:val="006C02F1"/>
    <w:rsid w:val="006C042D"/>
    <w:rsid w:val="006C043C"/>
    <w:rsid w:val="006C11C0"/>
    <w:rsid w:val="006C1352"/>
    <w:rsid w:val="006C1F2C"/>
    <w:rsid w:val="006C27E2"/>
    <w:rsid w:val="006C3837"/>
    <w:rsid w:val="006C4FBB"/>
    <w:rsid w:val="006C54C4"/>
    <w:rsid w:val="006C5A88"/>
    <w:rsid w:val="006C5C9D"/>
    <w:rsid w:val="006C75C7"/>
    <w:rsid w:val="006C7626"/>
    <w:rsid w:val="006C7CB5"/>
    <w:rsid w:val="006D0E25"/>
    <w:rsid w:val="006D1A18"/>
    <w:rsid w:val="006D25A7"/>
    <w:rsid w:val="006D26B7"/>
    <w:rsid w:val="006D297C"/>
    <w:rsid w:val="006D3359"/>
    <w:rsid w:val="006D3785"/>
    <w:rsid w:val="006D4A61"/>
    <w:rsid w:val="006D4D93"/>
    <w:rsid w:val="006D503C"/>
    <w:rsid w:val="006D546F"/>
    <w:rsid w:val="006D565D"/>
    <w:rsid w:val="006D762A"/>
    <w:rsid w:val="006D7ABD"/>
    <w:rsid w:val="006D7D98"/>
    <w:rsid w:val="006E0A5E"/>
    <w:rsid w:val="006E0BB2"/>
    <w:rsid w:val="006E1C77"/>
    <w:rsid w:val="006E3ED3"/>
    <w:rsid w:val="006E4273"/>
    <w:rsid w:val="006E4AA3"/>
    <w:rsid w:val="006E4C08"/>
    <w:rsid w:val="006E5892"/>
    <w:rsid w:val="006E5916"/>
    <w:rsid w:val="006E5FF8"/>
    <w:rsid w:val="006E797A"/>
    <w:rsid w:val="006F2851"/>
    <w:rsid w:val="006F2D7C"/>
    <w:rsid w:val="006F43FF"/>
    <w:rsid w:val="006F5D6D"/>
    <w:rsid w:val="006F73CF"/>
    <w:rsid w:val="006F7871"/>
    <w:rsid w:val="006F7C1C"/>
    <w:rsid w:val="006F7C3C"/>
    <w:rsid w:val="0070136A"/>
    <w:rsid w:val="00701717"/>
    <w:rsid w:val="007019B5"/>
    <w:rsid w:val="00701D16"/>
    <w:rsid w:val="0070313F"/>
    <w:rsid w:val="00703AB4"/>
    <w:rsid w:val="00703C33"/>
    <w:rsid w:val="00706250"/>
    <w:rsid w:val="0070636E"/>
    <w:rsid w:val="007073BE"/>
    <w:rsid w:val="00707BE0"/>
    <w:rsid w:val="00710C24"/>
    <w:rsid w:val="00711B40"/>
    <w:rsid w:val="00711E75"/>
    <w:rsid w:val="00711F87"/>
    <w:rsid w:val="00712104"/>
    <w:rsid w:val="00712CFC"/>
    <w:rsid w:val="00713540"/>
    <w:rsid w:val="00713B89"/>
    <w:rsid w:val="00714512"/>
    <w:rsid w:val="00714574"/>
    <w:rsid w:val="00714C50"/>
    <w:rsid w:val="00715674"/>
    <w:rsid w:val="00715E86"/>
    <w:rsid w:val="00717116"/>
    <w:rsid w:val="00717A15"/>
    <w:rsid w:val="00717C81"/>
    <w:rsid w:val="00720694"/>
    <w:rsid w:val="00721AC1"/>
    <w:rsid w:val="00722C83"/>
    <w:rsid w:val="00722D03"/>
    <w:rsid w:val="00722F86"/>
    <w:rsid w:val="00724E89"/>
    <w:rsid w:val="007251D9"/>
    <w:rsid w:val="0072548E"/>
    <w:rsid w:val="00725D62"/>
    <w:rsid w:val="00726F8B"/>
    <w:rsid w:val="00727A3B"/>
    <w:rsid w:val="00731349"/>
    <w:rsid w:val="0073240C"/>
    <w:rsid w:val="007335A8"/>
    <w:rsid w:val="0073394B"/>
    <w:rsid w:val="00733E59"/>
    <w:rsid w:val="00735F3D"/>
    <w:rsid w:val="007407DD"/>
    <w:rsid w:val="00740C19"/>
    <w:rsid w:val="00740F2F"/>
    <w:rsid w:val="007415CF"/>
    <w:rsid w:val="00741C87"/>
    <w:rsid w:val="00742129"/>
    <w:rsid w:val="00743004"/>
    <w:rsid w:val="00743CE4"/>
    <w:rsid w:val="007440CC"/>
    <w:rsid w:val="0074424C"/>
    <w:rsid w:val="00744B1F"/>
    <w:rsid w:val="007469B8"/>
    <w:rsid w:val="007477FF"/>
    <w:rsid w:val="0075037F"/>
    <w:rsid w:val="007505C2"/>
    <w:rsid w:val="007515C6"/>
    <w:rsid w:val="007525EF"/>
    <w:rsid w:val="0075472E"/>
    <w:rsid w:val="0075486C"/>
    <w:rsid w:val="00754978"/>
    <w:rsid w:val="00754BB1"/>
    <w:rsid w:val="0075523C"/>
    <w:rsid w:val="00755B7C"/>
    <w:rsid w:val="0075603C"/>
    <w:rsid w:val="007567FB"/>
    <w:rsid w:val="0076043D"/>
    <w:rsid w:val="007607D7"/>
    <w:rsid w:val="007611D2"/>
    <w:rsid w:val="00761B33"/>
    <w:rsid w:val="00761B57"/>
    <w:rsid w:val="00761F0B"/>
    <w:rsid w:val="00762428"/>
    <w:rsid w:val="00762B31"/>
    <w:rsid w:val="0076315D"/>
    <w:rsid w:val="00764301"/>
    <w:rsid w:val="00764404"/>
    <w:rsid w:val="0076538E"/>
    <w:rsid w:val="007659E2"/>
    <w:rsid w:val="007668EB"/>
    <w:rsid w:val="00767C66"/>
    <w:rsid w:val="00770EFD"/>
    <w:rsid w:val="0077152F"/>
    <w:rsid w:val="0077328F"/>
    <w:rsid w:val="0077378A"/>
    <w:rsid w:val="007740C6"/>
    <w:rsid w:val="00774E2C"/>
    <w:rsid w:val="00775ACC"/>
    <w:rsid w:val="007771E5"/>
    <w:rsid w:val="007775CF"/>
    <w:rsid w:val="00777FCE"/>
    <w:rsid w:val="0078006E"/>
    <w:rsid w:val="00780C44"/>
    <w:rsid w:val="00782BC1"/>
    <w:rsid w:val="00782F3A"/>
    <w:rsid w:val="00784256"/>
    <w:rsid w:val="00784768"/>
    <w:rsid w:val="00784EC3"/>
    <w:rsid w:val="007861B3"/>
    <w:rsid w:val="00786B95"/>
    <w:rsid w:val="007911CC"/>
    <w:rsid w:val="00794454"/>
    <w:rsid w:val="00794C21"/>
    <w:rsid w:val="007956F1"/>
    <w:rsid w:val="00795A30"/>
    <w:rsid w:val="00795AA0"/>
    <w:rsid w:val="007967D6"/>
    <w:rsid w:val="007A0B61"/>
    <w:rsid w:val="007A1308"/>
    <w:rsid w:val="007A1E76"/>
    <w:rsid w:val="007A2DEB"/>
    <w:rsid w:val="007A3C7C"/>
    <w:rsid w:val="007A4704"/>
    <w:rsid w:val="007A4D15"/>
    <w:rsid w:val="007A50EE"/>
    <w:rsid w:val="007A5F74"/>
    <w:rsid w:val="007A796F"/>
    <w:rsid w:val="007A7DB1"/>
    <w:rsid w:val="007B075B"/>
    <w:rsid w:val="007B11D9"/>
    <w:rsid w:val="007B1D9C"/>
    <w:rsid w:val="007B420F"/>
    <w:rsid w:val="007B4512"/>
    <w:rsid w:val="007B4682"/>
    <w:rsid w:val="007B5DCA"/>
    <w:rsid w:val="007B5E4D"/>
    <w:rsid w:val="007B5EBF"/>
    <w:rsid w:val="007B62C0"/>
    <w:rsid w:val="007B6780"/>
    <w:rsid w:val="007B72D2"/>
    <w:rsid w:val="007C072A"/>
    <w:rsid w:val="007C1320"/>
    <w:rsid w:val="007C2121"/>
    <w:rsid w:val="007C25DF"/>
    <w:rsid w:val="007C2692"/>
    <w:rsid w:val="007C3AB8"/>
    <w:rsid w:val="007C3E28"/>
    <w:rsid w:val="007C42EF"/>
    <w:rsid w:val="007C48ED"/>
    <w:rsid w:val="007C4B15"/>
    <w:rsid w:val="007C513B"/>
    <w:rsid w:val="007C51A8"/>
    <w:rsid w:val="007C5CA0"/>
    <w:rsid w:val="007C5F94"/>
    <w:rsid w:val="007C6145"/>
    <w:rsid w:val="007C6A1F"/>
    <w:rsid w:val="007C7017"/>
    <w:rsid w:val="007C7F4F"/>
    <w:rsid w:val="007D00B7"/>
    <w:rsid w:val="007D09BD"/>
    <w:rsid w:val="007D0BE7"/>
    <w:rsid w:val="007D1900"/>
    <w:rsid w:val="007D26E8"/>
    <w:rsid w:val="007D2A6F"/>
    <w:rsid w:val="007D2E8F"/>
    <w:rsid w:val="007D34E5"/>
    <w:rsid w:val="007D35A5"/>
    <w:rsid w:val="007D3663"/>
    <w:rsid w:val="007D3E55"/>
    <w:rsid w:val="007D43A6"/>
    <w:rsid w:val="007D453D"/>
    <w:rsid w:val="007D4755"/>
    <w:rsid w:val="007D536B"/>
    <w:rsid w:val="007D5889"/>
    <w:rsid w:val="007D5B67"/>
    <w:rsid w:val="007D74D4"/>
    <w:rsid w:val="007E1D46"/>
    <w:rsid w:val="007E3B1A"/>
    <w:rsid w:val="007E3F4B"/>
    <w:rsid w:val="007E50DA"/>
    <w:rsid w:val="007E70BC"/>
    <w:rsid w:val="007E7112"/>
    <w:rsid w:val="007E7EA8"/>
    <w:rsid w:val="007F19CF"/>
    <w:rsid w:val="007F282F"/>
    <w:rsid w:val="007F36DA"/>
    <w:rsid w:val="007F395D"/>
    <w:rsid w:val="007F3F8A"/>
    <w:rsid w:val="007F4E64"/>
    <w:rsid w:val="007F4FC9"/>
    <w:rsid w:val="007F61C2"/>
    <w:rsid w:val="007F65DA"/>
    <w:rsid w:val="007F7A50"/>
    <w:rsid w:val="0080001C"/>
    <w:rsid w:val="008009E0"/>
    <w:rsid w:val="00800A9D"/>
    <w:rsid w:val="00801228"/>
    <w:rsid w:val="008014F5"/>
    <w:rsid w:val="00801768"/>
    <w:rsid w:val="00801994"/>
    <w:rsid w:val="008021CC"/>
    <w:rsid w:val="008029CC"/>
    <w:rsid w:val="00802B9A"/>
    <w:rsid w:val="00802CD0"/>
    <w:rsid w:val="00803B7B"/>
    <w:rsid w:val="00805F13"/>
    <w:rsid w:val="00805FEA"/>
    <w:rsid w:val="00807D7C"/>
    <w:rsid w:val="0081008F"/>
    <w:rsid w:val="0081172F"/>
    <w:rsid w:val="00812E76"/>
    <w:rsid w:val="008133F5"/>
    <w:rsid w:val="00813BEB"/>
    <w:rsid w:val="00814215"/>
    <w:rsid w:val="00814225"/>
    <w:rsid w:val="00814CD5"/>
    <w:rsid w:val="00814FE2"/>
    <w:rsid w:val="008151AA"/>
    <w:rsid w:val="00817C09"/>
    <w:rsid w:val="00820D5F"/>
    <w:rsid w:val="0082136B"/>
    <w:rsid w:val="00822930"/>
    <w:rsid w:val="00824522"/>
    <w:rsid w:val="008248C2"/>
    <w:rsid w:val="00825FFF"/>
    <w:rsid w:val="008264D8"/>
    <w:rsid w:val="00826BA5"/>
    <w:rsid w:val="00830D17"/>
    <w:rsid w:val="00830FC4"/>
    <w:rsid w:val="008310E5"/>
    <w:rsid w:val="00831128"/>
    <w:rsid w:val="0083160C"/>
    <w:rsid w:val="008321CF"/>
    <w:rsid w:val="00833A8C"/>
    <w:rsid w:val="00833BEB"/>
    <w:rsid w:val="00833EE5"/>
    <w:rsid w:val="00834D53"/>
    <w:rsid w:val="00834F13"/>
    <w:rsid w:val="00836602"/>
    <w:rsid w:val="00837F5D"/>
    <w:rsid w:val="008421EE"/>
    <w:rsid w:val="008423F9"/>
    <w:rsid w:val="00842E9F"/>
    <w:rsid w:val="00843494"/>
    <w:rsid w:val="008444F9"/>
    <w:rsid w:val="00845097"/>
    <w:rsid w:val="0084593E"/>
    <w:rsid w:val="008460B4"/>
    <w:rsid w:val="00846E08"/>
    <w:rsid w:val="008478E0"/>
    <w:rsid w:val="00847E55"/>
    <w:rsid w:val="0085020B"/>
    <w:rsid w:val="0085082B"/>
    <w:rsid w:val="00850CB6"/>
    <w:rsid w:val="00851A61"/>
    <w:rsid w:val="00854662"/>
    <w:rsid w:val="0085541B"/>
    <w:rsid w:val="008557DC"/>
    <w:rsid w:val="008561B6"/>
    <w:rsid w:val="008561BB"/>
    <w:rsid w:val="00856DBB"/>
    <w:rsid w:val="00857013"/>
    <w:rsid w:val="00857B48"/>
    <w:rsid w:val="00860133"/>
    <w:rsid w:val="0086016B"/>
    <w:rsid w:val="00861382"/>
    <w:rsid w:val="00861DB0"/>
    <w:rsid w:val="00862B3C"/>
    <w:rsid w:val="00864DB9"/>
    <w:rsid w:val="00866056"/>
    <w:rsid w:val="00866751"/>
    <w:rsid w:val="0086752F"/>
    <w:rsid w:val="00870099"/>
    <w:rsid w:val="00870FFE"/>
    <w:rsid w:val="008710F2"/>
    <w:rsid w:val="0087157F"/>
    <w:rsid w:val="00871F22"/>
    <w:rsid w:val="008726DE"/>
    <w:rsid w:val="008737C0"/>
    <w:rsid w:val="008742FF"/>
    <w:rsid w:val="0087513C"/>
    <w:rsid w:val="008752E1"/>
    <w:rsid w:val="00876902"/>
    <w:rsid w:val="00876CF2"/>
    <w:rsid w:val="00876E80"/>
    <w:rsid w:val="0087773F"/>
    <w:rsid w:val="0088001F"/>
    <w:rsid w:val="0088028B"/>
    <w:rsid w:val="00880B94"/>
    <w:rsid w:val="00880F87"/>
    <w:rsid w:val="00881597"/>
    <w:rsid w:val="008819D2"/>
    <w:rsid w:val="00882BC7"/>
    <w:rsid w:val="0088392D"/>
    <w:rsid w:val="00884ABE"/>
    <w:rsid w:val="0088525C"/>
    <w:rsid w:val="008862FA"/>
    <w:rsid w:val="00886FD5"/>
    <w:rsid w:val="0088712A"/>
    <w:rsid w:val="008877E5"/>
    <w:rsid w:val="00887842"/>
    <w:rsid w:val="00887B13"/>
    <w:rsid w:val="00887D6B"/>
    <w:rsid w:val="008922BB"/>
    <w:rsid w:val="00893E27"/>
    <w:rsid w:val="008962B8"/>
    <w:rsid w:val="008970E4"/>
    <w:rsid w:val="0089723F"/>
    <w:rsid w:val="008978AB"/>
    <w:rsid w:val="008A34EB"/>
    <w:rsid w:val="008A4F48"/>
    <w:rsid w:val="008A53B1"/>
    <w:rsid w:val="008A5871"/>
    <w:rsid w:val="008A5A08"/>
    <w:rsid w:val="008A621C"/>
    <w:rsid w:val="008A7C16"/>
    <w:rsid w:val="008B0AA8"/>
    <w:rsid w:val="008B0F0B"/>
    <w:rsid w:val="008B141B"/>
    <w:rsid w:val="008B2448"/>
    <w:rsid w:val="008B32D0"/>
    <w:rsid w:val="008B395D"/>
    <w:rsid w:val="008B49D7"/>
    <w:rsid w:val="008B5155"/>
    <w:rsid w:val="008B6B07"/>
    <w:rsid w:val="008B7EB4"/>
    <w:rsid w:val="008C03BF"/>
    <w:rsid w:val="008C1125"/>
    <w:rsid w:val="008C11E3"/>
    <w:rsid w:val="008C161B"/>
    <w:rsid w:val="008C18E8"/>
    <w:rsid w:val="008C1997"/>
    <w:rsid w:val="008C2910"/>
    <w:rsid w:val="008C3CD3"/>
    <w:rsid w:val="008C3D57"/>
    <w:rsid w:val="008C3F6D"/>
    <w:rsid w:val="008C5D7B"/>
    <w:rsid w:val="008C70E8"/>
    <w:rsid w:val="008C7177"/>
    <w:rsid w:val="008D0BFA"/>
    <w:rsid w:val="008D0C0E"/>
    <w:rsid w:val="008D1755"/>
    <w:rsid w:val="008D2524"/>
    <w:rsid w:val="008D2DC3"/>
    <w:rsid w:val="008D350D"/>
    <w:rsid w:val="008D5107"/>
    <w:rsid w:val="008D51E8"/>
    <w:rsid w:val="008D57CC"/>
    <w:rsid w:val="008D5AA5"/>
    <w:rsid w:val="008D5F6C"/>
    <w:rsid w:val="008D6224"/>
    <w:rsid w:val="008E0B49"/>
    <w:rsid w:val="008E1343"/>
    <w:rsid w:val="008E13D0"/>
    <w:rsid w:val="008E192F"/>
    <w:rsid w:val="008E2A76"/>
    <w:rsid w:val="008E2DD3"/>
    <w:rsid w:val="008E3108"/>
    <w:rsid w:val="008E3C88"/>
    <w:rsid w:val="008E4377"/>
    <w:rsid w:val="008E465F"/>
    <w:rsid w:val="008E4706"/>
    <w:rsid w:val="008E4A64"/>
    <w:rsid w:val="008E5078"/>
    <w:rsid w:val="008E5338"/>
    <w:rsid w:val="008E5D9C"/>
    <w:rsid w:val="008E6D9F"/>
    <w:rsid w:val="008E7C6B"/>
    <w:rsid w:val="008F0AA9"/>
    <w:rsid w:val="008F26E6"/>
    <w:rsid w:val="008F2791"/>
    <w:rsid w:val="008F2A6F"/>
    <w:rsid w:val="008F2CE1"/>
    <w:rsid w:val="008F2F3A"/>
    <w:rsid w:val="008F32A4"/>
    <w:rsid w:val="008F446C"/>
    <w:rsid w:val="008F4530"/>
    <w:rsid w:val="008F4B67"/>
    <w:rsid w:val="008F5CAC"/>
    <w:rsid w:val="008F65D8"/>
    <w:rsid w:val="008F75CF"/>
    <w:rsid w:val="008F76ED"/>
    <w:rsid w:val="008F7A6D"/>
    <w:rsid w:val="00901250"/>
    <w:rsid w:val="00902BC7"/>
    <w:rsid w:val="00904112"/>
    <w:rsid w:val="00904B25"/>
    <w:rsid w:val="009075C5"/>
    <w:rsid w:val="00907896"/>
    <w:rsid w:val="00907A0A"/>
    <w:rsid w:val="00907D6F"/>
    <w:rsid w:val="00907DBB"/>
    <w:rsid w:val="00907E2A"/>
    <w:rsid w:val="00907E33"/>
    <w:rsid w:val="009104C3"/>
    <w:rsid w:val="009108D9"/>
    <w:rsid w:val="00911290"/>
    <w:rsid w:val="009128DD"/>
    <w:rsid w:val="0091336C"/>
    <w:rsid w:val="0091402A"/>
    <w:rsid w:val="0091405B"/>
    <w:rsid w:val="009145BF"/>
    <w:rsid w:val="0091533C"/>
    <w:rsid w:val="009154B9"/>
    <w:rsid w:val="00915AF9"/>
    <w:rsid w:val="009164F3"/>
    <w:rsid w:val="009166C1"/>
    <w:rsid w:val="00916A55"/>
    <w:rsid w:val="00916FAD"/>
    <w:rsid w:val="00917258"/>
    <w:rsid w:val="00917D82"/>
    <w:rsid w:val="00920516"/>
    <w:rsid w:val="00920841"/>
    <w:rsid w:val="009218AE"/>
    <w:rsid w:val="00921A67"/>
    <w:rsid w:val="00921E80"/>
    <w:rsid w:val="0092334D"/>
    <w:rsid w:val="0092340E"/>
    <w:rsid w:val="00923AA1"/>
    <w:rsid w:val="00923D69"/>
    <w:rsid w:val="00924F23"/>
    <w:rsid w:val="00925676"/>
    <w:rsid w:val="00925EAB"/>
    <w:rsid w:val="00925FB1"/>
    <w:rsid w:val="00926FD9"/>
    <w:rsid w:val="00930945"/>
    <w:rsid w:val="00931705"/>
    <w:rsid w:val="00932F16"/>
    <w:rsid w:val="00933BD6"/>
    <w:rsid w:val="0093441C"/>
    <w:rsid w:val="00934B81"/>
    <w:rsid w:val="00935E63"/>
    <w:rsid w:val="0093685B"/>
    <w:rsid w:val="00941932"/>
    <w:rsid w:val="00942597"/>
    <w:rsid w:val="009430CF"/>
    <w:rsid w:val="00943AAF"/>
    <w:rsid w:val="009446B6"/>
    <w:rsid w:val="0094503F"/>
    <w:rsid w:val="009454FC"/>
    <w:rsid w:val="00945712"/>
    <w:rsid w:val="00946729"/>
    <w:rsid w:val="009471A3"/>
    <w:rsid w:val="0094786A"/>
    <w:rsid w:val="009478D6"/>
    <w:rsid w:val="00950032"/>
    <w:rsid w:val="009508A3"/>
    <w:rsid w:val="00950B52"/>
    <w:rsid w:val="00951303"/>
    <w:rsid w:val="009515E1"/>
    <w:rsid w:val="00952914"/>
    <w:rsid w:val="0095428A"/>
    <w:rsid w:val="00954E69"/>
    <w:rsid w:val="00954E88"/>
    <w:rsid w:val="00955475"/>
    <w:rsid w:val="00955E64"/>
    <w:rsid w:val="00957521"/>
    <w:rsid w:val="00957785"/>
    <w:rsid w:val="00960BDE"/>
    <w:rsid w:val="00960CF1"/>
    <w:rsid w:val="0096133E"/>
    <w:rsid w:val="00963EDB"/>
    <w:rsid w:val="00964A09"/>
    <w:rsid w:val="00965074"/>
    <w:rsid w:val="00965160"/>
    <w:rsid w:val="00965842"/>
    <w:rsid w:val="0096584C"/>
    <w:rsid w:val="00965D8A"/>
    <w:rsid w:val="00966469"/>
    <w:rsid w:val="0096748F"/>
    <w:rsid w:val="00970C34"/>
    <w:rsid w:val="009714AF"/>
    <w:rsid w:val="00971D4E"/>
    <w:rsid w:val="009728B1"/>
    <w:rsid w:val="00972F2C"/>
    <w:rsid w:val="009730F2"/>
    <w:rsid w:val="00973DDE"/>
    <w:rsid w:val="0097474D"/>
    <w:rsid w:val="0097753C"/>
    <w:rsid w:val="00977B85"/>
    <w:rsid w:val="00977D89"/>
    <w:rsid w:val="00982432"/>
    <w:rsid w:val="009827AD"/>
    <w:rsid w:val="00982BDF"/>
    <w:rsid w:val="00984001"/>
    <w:rsid w:val="009841FB"/>
    <w:rsid w:val="00984988"/>
    <w:rsid w:val="00984AB7"/>
    <w:rsid w:val="009854A9"/>
    <w:rsid w:val="00985C6F"/>
    <w:rsid w:val="0098769B"/>
    <w:rsid w:val="00987BA4"/>
    <w:rsid w:val="00987D3D"/>
    <w:rsid w:val="00990C61"/>
    <w:rsid w:val="0099123C"/>
    <w:rsid w:val="00991D8A"/>
    <w:rsid w:val="00993BB3"/>
    <w:rsid w:val="009A04B7"/>
    <w:rsid w:val="009A09E4"/>
    <w:rsid w:val="009A1199"/>
    <w:rsid w:val="009A1762"/>
    <w:rsid w:val="009A1E41"/>
    <w:rsid w:val="009A2328"/>
    <w:rsid w:val="009A27F3"/>
    <w:rsid w:val="009A2AE9"/>
    <w:rsid w:val="009A2D64"/>
    <w:rsid w:val="009A30E3"/>
    <w:rsid w:val="009A380E"/>
    <w:rsid w:val="009A42F4"/>
    <w:rsid w:val="009A4509"/>
    <w:rsid w:val="009A4682"/>
    <w:rsid w:val="009A4F12"/>
    <w:rsid w:val="009A517F"/>
    <w:rsid w:val="009A5C42"/>
    <w:rsid w:val="009A63DA"/>
    <w:rsid w:val="009A65E6"/>
    <w:rsid w:val="009A707C"/>
    <w:rsid w:val="009A70D3"/>
    <w:rsid w:val="009B23B5"/>
    <w:rsid w:val="009B2D64"/>
    <w:rsid w:val="009B3B66"/>
    <w:rsid w:val="009B3E23"/>
    <w:rsid w:val="009B406E"/>
    <w:rsid w:val="009B4BB9"/>
    <w:rsid w:val="009B541A"/>
    <w:rsid w:val="009B5557"/>
    <w:rsid w:val="009B5BBF"/>
    <w:rsid w:val="009B629C"/>
    <w:rsid w:val="009B64CC"/>
    <w:rsid w:val="009B6D3D"/>
    <w:rsid w:val="009B7415"/>
    <w:rsid w:val="009C189C"/>
    <w:rsid w:val="009C18B3"/>
    <w:rsid w:val="009C26D5"/>
    <w:rsid w:val="009C2832"/>
    <w:rsid w:val="009C4F0B"/>
    <w:rsid w:val="009C56A8"/>
    <w:rsid w:val="009C600D"/>
    <w:rsid w:val="009C63D4"/>
    <w:rsid w:val="009C76E0"/>
    <w:rsid w:val="009C7B31"/>
    <w:rsid w:val="009D01D1"/>
    <w:rsid w:val="009D0C7B"/>
    <w:rsid w:val="009D2A77"/>
    <w:rsid w:val="009D2C87"/>
    <w:rsid w:val="009D2CB4"/>
    <w:rsid w:val="009D2FB1"/>
    <w:rsid w:val="009D3220"/>
    <w:rsid w:val="009D3F94"/>
    <w:rsid w:val="009D50FB"/>
    <w:rsid w:val="009D5B95"/>
    <w:rsid w:val="009D603C"/>
    <w:rsid w:val="009E02DE"/>
    <w:rsid w:val="009E042B"/>
    <w:rsid w:val="009E098C"/>
    <w:rsid w:val="009E0A40"/>
    <w:rsid w:val="009E199C"/>
    <w:rsid w:val="009E1F9F"/>
    <w:rsid w:val="009E2378"/>
    <w:rsid w:val="009E3591"/>
    <w:rsid w:val="009E3A37"/>
    <w:rsid w:val="009E58B1"/>
    <w:rsid w:val="009E5BF2"/>
    <w:rsid w:val="009E5E57"/>
    <w:rsid w:val="009E6075"/>
    <w:rsid w:val="009E61E6"/>
    <w:rsid w:val="009E624A"/>
    <w:rsid w:val="009E6FA0"/>
    <w:rsid w:val="009E73A6"/>
    <w:rsid w:val="009E7967"/>
    <w:rsid w:val="009E7EB8"/>
    <w:rsid w:val="009F0963"/>
    <w:rsid w:val="009F114A"/>
    <w:rsid w:val="009F27A4"/>
    <w:rsid w:val="009F27B5"/>
    <w:rsid w:val="009F2DBA"/>
    <w:rsid w:val="009F51BF"/>
    <w:rsid w:val="009F5AF0"/>
    <w:rsid w:val="009F5E40"/>
    <w:rsid w:val="009F60E1"/>
    <w:rsid w:val="009F7073"/>
    <w:rsid w:val="009F78EC"/>
    <w:rsid w:val="009F7F42"/>
    <w:rsid w:val="00A0000E"/>
    <w:rsid w:val="00A00577"/>
    <w:rsid w:val="00A0094E"/>
    <w:rsid w:val="00A00AA9"/>
    <w:rsid w:val="00A00E31"/>
    <w:rsid w:val="00A01065"/>
    <w:rsid w:val="00A012B9"/>
    <w:rsid w:val="00A016D3"/>
    <w:rsid w:val="00A01C8D"/>
    <w:rsid w:val="00A02604"/>
    <w:rsid w:val="00A026DF"/>
    <w:rsid w:val="00A03435"/>
    <w:rsid w:val="00A0364C"/>
    <w:rsid w:val="00A03BDF"/>
    <w:rsid w:val="00A0443D"/>
    <w:rsid w:val="00A04E80"/>
    <w:rsid w:val="00A04F4B"/>
    <w:rsid w:val="00A06697"/>
    <w:rsid w:val="00A06B9F"/>
    <w:rsid w:val="00A0745D"/>
    <w:rsid w:val="00A1013F"/>
    <w:rsid w:val="00A11BBF"/>
    <w:rsid w:val="00A11CE9"/>
    <w:rsid w:val="00A12158"/>
    <w:rsid w:val="00A1277F"/>
    <w:rsid w:val="00A1371A"/>
    <w:rsid w:val="00A13C02"/>
    <w:rsid w:val="00A146C0"/>
    <w:rsid w:val="00A153ED"/>
    <w:rsid w:val="00A1549A"/>
    <w:rsid w:val="00A16389"/>
    <w:rsid w:val="00A16C65"/>
    <w:rsid w:val="00A17F43"/>
    <w:rsid w:val="00A2081A"/>
    <w:rsid w:val="00A21187"/>
    <w:rsid w:val="00A22684"/>
    <w:rsid w:val="00A23735"/>
    <w:rsid w:val="00A237FA"/>
    <w:rsid w:val="00A23957"/>
    <w:rsid w:val="00A24450"/>
    <w:rsid w:val="00A24DCD"/>
    <w:rsid w:val="00A251B9"/>
    <w:rsid w:val="00A256E1"/>
    <w:rsid w:val="00A257A4"/>
    <w:rsid w:val="00A27064"/>
    <w:rsid w:val="00A2777A"/>
    <w:rsid w:val="00A31009"/>
    <w:rsid w:val="00A32159"/>
    <w:rsid w:val="00A32CB3"/>
    <w:rsid w:val="00A32CCA"/>
    <w:rsid w:val="00A32CF0"/>
    <w:rsid w:val="00A348CF"/>
    <w:rsid w:val="00A34FFD"/>
    <w:rsid w:val="00A3517F"/>
    <w:rsid w:val="00A35CAF"/>
    <w:rsid w:val="00A37184"/>
    <w:rsid w:val="00A37D2E"/>
    <w:rsid w:val="00A407BA"/>
    <w:rsid w:val="00A416D2"/>
    <w:rsid w:val="00A41AAC"/>
    <w:rsid w:val="00A4224C"/>
    <w:rsid w:val="00A42B38"/>
    <w:rsid w:val="00A437BD"/>
    <w:rsid w:val="00A43817"/>
    <w:rsid w:val="00A44482"/>
    <w:rsid w:val="00A47269"/>
    <w:rsid w:val="00A5094A"/>
    <w:rsid w:val="00A5200B"/>
    <w:rsid w:val="00A538CE"/>
    <w:rsid w:val="00A53BC3"/>
    <w:rsid w:val="00A53DF6"/>
    <w:rsid w:val="00A53E86"/>
    <w:rsid w:val="00A54173"/>
    <w:rsid w:val="00A54958"/>
    <w:rsid w:val="00A54A13"/>
    <w:rsid w:val="00A57142"/>
    <w:rsid w:val="00A5727A"/>
    <w:rsid w:val="00A61B14"/>
    <w:rsid w:val="00A6325A"/>
    <w:rsid w:val="00A636EB"/>
    <w:rsid w:val="00A64908"/>
    <w:rsid w:val="00A64B11"/>
    <w:rsid w:val="00A64BB1"/>
    <w:rsid w:val="00A65166"/>
    <w:rsid w:val="00A658BB"/>
    <w:rsid w:val="00A65C88"/>
    <w:rsid w:val="00A65DDD"/>
    <w:rsid w:val="00A6606C"/>
    <w:rsid w:val="00A66724"/>
    <w:rsid w:val="00A66A5C"/>
    <w:rsid w:val="00A66DEF"/>
    <w:rsid w:val="00A67D43"/>
    <w:rsid w:val="00A716EA"/>
    <w:rsid w:val="00A72EC5"/>
    <w:rsid w:val="00A73087"/>
    <w:rsid w:val="00A735FD"/>
    <w:rsid w:val="00A73E29"/>
    <w:rsid w:val="00A74931"/>
    <w:rsid w:val="00A74C6C"/>
    <w:rsid w:val="00A7578F"/>
    <w:rsid w:val="00A76970"/>
    <w:rsid w:val="00A76B73"/>
    <w:rsid w:val="00A776BB"/>
    <w:rsid w:val="00A77D6D"/>
    <w:rsid w:val="00A80C5B"/>
    <w:rsid w:val="00A80CB9"/>
    <w:rsid w:val="00A80F45"/>
    <w:rsid w:val="00A811FC"/>
    <w:rsid w:val="00A81202"/>
    <w:rsid w:val="00A8190D"/>
    <w:rsid w:val="00A81AB7"/>
    <w:rsid w:val="00A82699"/>
    <w:rsid w:val="00A838B3"/>
    <w:rsid w:val="00A84BE9"/>
    <w:rsid w:val="00A84FC9"/>
    <w:rsid w:val="00A85669"/>
    <w:rsid w:val="00A85EDF"/>
    <w:rsid w:val="00A87601"/>
    <w:rsid w:val="00A87CB8"/>
    <w:rsid w:val="00A914C2"/>
    <w:rsid w:val="00A92336"/>
    <w:rsid w:val="00A92502"/>
    <w:rsid w:val="00A925C6"/>
    <w:rsid w:val="00A9380B"/>
    <w:rsid w:val="00A9398C"/>
    <w:rsid w:val="00A93991"/>
    <w:rsid w:val="00A9468F"/>
    <w:rsid w:val="00A9512B"/>
    <w:rsid w:val="00A95F96"/>
    <w:rsid w:val="00A960BB"/>
    <w:rsid w:val="00A97878"/>
    <w:rsid w:val="00AA116F"/>
    <w:rsid w:val="00AA20B3"/>
    <w:rsid w:val="00AA2270"/>
    <w:rsid w:val="00AA352A"/>
    <w:rsid w:val="00AA3F7A"/>
    <w:rsid w:val="00AA553A"/>
    <w:rsid w:val="00AA58DB"/>
    <w:rsid w:val="00AA6B40"/>
    <w:rsid w:val="00AA7195"/>
    <w:rsid w:val="00AA74A9"/>
    <w:rsid w:val="00AB05E7"/>
    <w:rsid w:val="00AB0C18"/>
    <w:rsid w:val="00AB0FA5"/>
    <w:rsid w:val="00AB1059"/>
    <w:rsid w:val="00AB1179"/>
    <w:rsid w:val="00AB1EE4"/>
    <w:rsid w:val="00AB282D"/>
    <w:rsid w:val="00AB29CF"/>
    <w:rsid w:val="00AB3176"/>
    <w:rsid w:val="00AB34C6"/>
    <w:rsid w:val="00AB4570"/>
    <w:rsid w:val="00AB4F66"/>
    <w:rsid w:val="00AB54E6"/>
    <w:rsid w:val="00AB64E8"/>
    <w:rsid w:val="00AC01C4"/>
    <w:rsid w:val="00AC0F01"/>
    <w:rsid w:val="00AC1024"/>
    <w:rsid w:val="00AC1148"/>
    <w:rsid w:val="00AC14A4"/>
    <w:rsid w:val="00AC1F1E"/>
    <w:rsid w:val="00AC3FC7"/>
    <w:rsid w:val="00AC4E3B"/>
    <w:rsid w:val="00AC4FAB"/>
    <w:rsid w:val="00AC548F"/>
    <w:rsid w:val="00AC58F6"/>
    <w:rsid w:val="00AC616B"/>
    <w:rsid w:val="00AC6981"/>
    <w:rsid w:val="00AC7A34"/>
    <w:rsid w:val="00AC7C59"/>
    <w:rsid w:val="00AD1052"/>
    <w:rsid w:val="00AD15C4"/>
    <w:rsid w:val="00AD23BF"/>
    <w:rsid w:val="00AD2D0D"/>
    <w:rsid w:val="00AD6181"/>
    <w:rsid w:val="00AD6F7C"/>
    <w:rsid w:val="00AD7217"/>
    <w:rsid w:val="00AE0661"/>
    <w:rsid w:val="00AE083E"/>
    <w:rsid w:val="00AE087E"/>
    <w:rsid w:val="00AE0933"/>
    <w:rsid w:val="00AE170F"/>
    <w:rsid w:val="00AE246B"/>
    <w:rsid w:val="00AE296E"/>
    <w:rsid w:val="00AE30CD"/>
    <w:rsid w:val="00AE32CB"/>
    <w:rsid w:val="00AF0C7B"/>
    <w:rsid w:val="00AF0CD8"/>
    <w:rsid w:val="00AF0E5B"/>
    <w:rsid w:val="00AF119B"/>
    <w:rsid w:val="00AF13E6"/>
    <w:rsid w:val="00AF258E"/>
    <w:rsid w:val="00AF2709"/>
    <w:rsid w:val="00AF2AB6"/>
    <w:rsid w:val="00AF2CE1"/>
    <w:rsid w:val="00AF3234"/>
    <w:rsid w:val="00AF39C6"/>
    <w:rsid w:val="00AF3DEB"/>
    <w:rsid w:val="00AF556E"/>
    <w:rsid w:val="00AF7318"/>
    <w:rsid w:val="00B0245A"/>
    <w:rsid w:val="00B0277D"/>
    <w:rsid w:val="00B03138"/>
    <w:rsid w:val="00B03BFE"/>
    <w:rsid w:val="00B04173"/>
    <w:rsid w:val="00B04BD1"/>
    <w:rsid w:val="00B05701"/>
    <w:rsid w:val="00B060CE"/>
    <w:rsid w:val="00B0616D"/>
    <w:rsid w:val="00B06A84"/>
    <w:rsid w:val="00B06C99"/>
    <w:rsid w:val="00B07A71"/>
    <w:rsid w:val="00B07CED"/>
    <w:rsid w:val="00B10E5E"/>
    <w:rsid w:val="00B111A8"/>
    <w:rsid w:val="00B13889"/>
    <w:rsid w:val="00B1453C"/>
    <w:rsid w:val="00B14649"/>
    <w:rsid w:val="00B16FDA"/>
    <w:rsid w:val="00B21448"/>
    <w:rsid w:val="00B23241"/>
    <w:rsid w:val="00B23688"/>
    <w:rsid w:val="00B23E71"/>
    <w:rsid w:val="00B25A90"/>
    <w:rsid w:val="00B25E72"/>
    <w:rsid w:val="00B2695E"/>
    <w:rsid w:val="00B26CE9"/>
    <w:rsid w:val="00B272C8"/>
    <w:rsid w:val="00B27726"/>
    <w:rsid w:val="00B27A2B"/>
    <w:rsid w:val="00B27A6B"/>
    <w:rsid w:val="00B303EA"/>
    <w:rsid w:val="00B30677"/>
    <w:rsid w:val="00B30D7E"/>
    <w:rsid w:val="00B31740"/>
    <w:rsid w:val="00B319B0"/>
    <w:rsid w:val="00B32CD5"/>
    <w:rsid w:val="00B3301C"/>
    <w:rsid w:val="00B33D53"/>
    <w:rsid w:val="00B35A58"/>
    <w:rsid w:val="00B35C3B"/>
    <w:rsid w:val="00B36148"/>
    <w:rsid w:val="00B407E7"/>
    <w:rsid w:val="00B41797"/>
    <w:rsid w:val="00B4322D"/>
    <w:rsid w:val="00B44393"/>
    <w:rsid w:val="00B451DF"/>
    <w:rsid w:val="00B453F4"/>
    <w:rsid w:val="00B45502"/>
    <w:rsid w:val="00B47CF7"/>
    <w:rsid w:val="00B47F11"/>
    <w:rsid w:val="00B5132D"/>
    <w:rsid w:val="00B51E60"/>
    <w:rsid w:val="00B51FF7"/>
    <w:rsid w:val="00B527A5"/>
    <w:rsid w:val="00B53360"/>
    <w:rsid w:val="00B53D97"/>
    <w:rsid w:val="00B546AA"/>
    <w:rsid w:val="00B5519B"/>
    <w:rsid w:val="00B551B9"/>
    <w:rsid w:val="00B5542C"/>
    <w:rsid w:val="00B60160"/>
    <w:rsid w:val="00B60C26"/>
    <w:rsid w:val="00B616FA"/>
    <w:rsid w:val="00B61F42"/>
    <w:rsid w:val="00B62473"/>
    <w:rsid w:val="00B62A53"/>
    <w:rsid w:val="00B6309B"/>
    <w:rsid w:val="00B634A7"/>
    <w:rsid w:val="00B639D3"/>
    <w:rsid w:val="00B63C9E"/>
    <w:rsid w:val="00B64220"/>
    <w:rsid w:val="00B64406"/>
    <w:rsid w:val="00B64D12"/>
    <w:rsid w:val="00B64F02"/>
    <w:rsid w:val="00B65544"/>
    <w:rsid w:val="00B65BBE"/>
    <w:rsid w:val="00B661B7"/>
    <w:rsid w:val="00B673B9"/>
    <w:rsid w:val="00B71AF7"/>
    <w:rsid w:val="00B71C37"/>
    <w:rsid w:val="00B72A0F"/>
    <w:rsid w:val="00B73FFD"/>
    <w:rsid w:val="00B74375"/>
    <w:rsid w:val="00B7438B"/>
    <w:rsid w:val="00B74C3A"/>
    <w:rsid w:val="00B75682"/>
    <w:rsid w:val="00B774A1"/>
    <w:rsid w:val="00B77575"/>
    <w:rsid w:val="00B77802"/>
    <w:rsid w:val="00B77C74"/>
    <w:rsid w:val="00B807EF"/>
    <w:rsid w:val="00B816BC"/>
    <w:rsid w:val="00B82308"/>
    <w:rsid w:val="00B82448"/>
    <w:rsid w:val="00B82CD0"/>
    <w:rsid w:val="00B83430"/>
    <w:rsid w:val="00B8362F"/>
    <w:rsid w:val="00B83BC9"/>
    <w:rsid w:val="00B856D1"/>
    <w:rsid w:val="00B863F8"/>
    <w:rsid w:val="00B903E4"/>
    <w:rsid w:val="00B9111F"/>
    <w:rsid w:val="00B9326A"/>
    <w:rsid w:val="00B93932"/>
    <w:rsid w:val="00B94A6D"/>
    <w:rsid w:val="00B959FE"/>
    <w:rsid w:val="00BA056D"/>
    <w:rsid w:val="00BA1B7C"/>
    <w:rsid w:val="00BA1E6B"/>
    <w:rsid w:val="00BA24E4"/>
    <w:rsid w:val="00BA2675"/>
    <w:rsid w:val="00BA57C5"/>
    <w:rsid w:val="00BA6DB4"/>
    <w:rsid w:val="00BB1B9D"/>
    <w:rsid w:val="00BB454B"/>
    <w:rsid w:val="00BB46EA"/>
    <w:rsid w:val="00BB4E57"/>
    <w:rsid w:val="00BB4F43"/>
    <w:rsid w:val="00BB5E8D"/>
    <w:rsid w:val="00BB627A"/>
    <w:rsid w:val="00BB635A"/>
    <w:rsid w:val="00BB6604"/>
    <w:rsid w:val="00BB715B"/>
    <w:rsid w:val="00BC0BBF"/>
    <w:rsid w:val="00BC1235"/>
    <w:rsid w:val="00BC1563"/>
    <w:rsid w:val="00BC17AF"/>
    <w:rsid w:val="00BC1B13"/>
    <w:rsid w:val="00BC1CDC"/>
    <w:rsid w:val="00BC1FDF"/>
    <w:rsid w:val="00BC32DD"/>
    <w:rsid w:val="00BC443A"/>
    <w:rsid w:val="00BC4C29"/>
    <w:rsid w:val="00BC4D74"/>
    <w:rsid w:val="00BC4E1B"/>
    <w:rsid w:val="00BC50C0"/>
    <w:rsid w:val="00BC60EB"/>
    <w:rsid w:val="00BC6EAD"/>
    <w:rsid w:val="00BD05A1"/>
    <w:rsid w:val="00BD080D"/>
    <w:rsid w:val="00BD1004"/>
    <w:rsid w:val="00BD3B34"/>
    <w:rsid w:val="00BD4AA8"/>
    <w:rsid w:val="00BD53A0"/>
    <w:rsid w:val="00BD5B9B"/>
    <w:rsid w:val="00BD5E6F"/>
    <w:rsid w:val="00BD6506"/>
    <w:rsid w:val="00BD65DA"/>
    <w:rsid w:val="00BD756F"/>
    <w:rsid w:val="00BD7CA9"/>
    <w:rsid w:val="00BE0291"/>
    <w:rsid w:val="00BE0F3C"/>
    <w:rsid w:val="00BE1810"/>
    <w:rsid w:val="00BE183E"/>
    <w:rsid w:val="00BE3AF6"/>
    <w:rsid w:val="00BE446B"/>
    <w:rsid w:val="00BE687F"/>
    <w:rsid w:val="00BE6E41"/>
    <w:rsid w:val="00BF015B"/>
    <w:rsid w:val="00BF0CD9"/>
    <w:rsid w:val="00BF0F4F"/>
    <w:rsid w:val="00BF1909"/>
    <w:rsid w:val="00BF1DBA"/>
    <w:rsid w:val="00BF39E8"/>
    <w:rsid w:val="00BF40EF"/>
    <w:rsid w:val="00BF4940"/>
    <w:rsid w:val="00BF613E"/>
    <w:rsid w:val="00BF6D45"/>
    <w:rsid w:val="00BF7205"/>
    <w:rsid w:val="00BF7B82"/>
    <w:rsid w:val="00C004F7"/>
    <w:rsid w:val="00C00852"/>
    <w:rsid w:val="00C00AC9"/>
    <w:rsid w:val="00C01D08"/>
    <w:rsid w:val="00C0203C"/>
    <w:rsid w:val="00C02253"/>
    <w:rsid w:val="00C02A50"/>
    <w:rsid w:val="00C0344D"/>
    <w:rsid w:val="00C04492"/>
    <w:rsid w:val="00C05178"/>
    <w:rsid w:val="00C05D45"/>
    <w:rsid w:val="00C06935"/>
    <w:rsid w:val="00C06F4A"/>
    <w:rsid w:val="00C07FB3"/>
    <w:rsid w:val="00C115D1"/>
    <w:rsid w:val="00C118B4"/>
    <w:rsid w:val="00C11B7F"/>
    <w:rsid w:val="00C125E8"/>
    <w:rsid w:val="00C132D5"/>
    <w:rsid w:val="00C13FA4"/>
    <w:rsid w:val="00C14524"/>
    <w:rsid w:val="00C14A98"/>
    <w:rsid w:val="00C150F0"/>
    <w:rsid w:val="00C15475"/>
    <w:rsid w:val="00C15FD6"/>
    <w:rsid w:val="00C165E1"/>
    <w:rsid w:val="00C1679B"/>
    <w:rsid w:val="00C21724"/>
    <w:rsid w:val="00C21DE1"/>
    <w:rsid w:val="00C227CA"/>
    <w:rsid w:val="00C22A59"/>
    <w:rsid w:val="00C23387"/>
    <w:rsid w:val="00C233F9"/>
    <w:rsid w:val="00C24A88"/>
    <w:rsid w:val="00C24DF3"/>
    <w:rsid w:val="00C26978"/>
    <w:rsid w:val="00C27471"/>
    <w:rsid w:val="00C30421"/>
    <w:rsid w:val="00C3157E"/>
    <w:rsid w:val="00C31633"/>
    <w:rsid w:val="00C32974"/>
    <w:rsid w:val="00C332BD"/>
    <w:rsid w:val="00C33895"/>
    <w:rsid w:val="00C35090"/>
    <w:rsid w:val="00C3687D"/>
    <w:rsid w:val="00C371D9"/>
    <w:rsid w:val="00C37BF2"/>
    <w:rsid w:val="00C40362"/>
    <w:rsid w:val="00C426F0"/>
    <w:rsid w:val="00C428AA"/>
    <w:rsid w:val="00C44C1C"/>
    <w:rsid w:val="00C45FCB"/>
    <w:rsid w:val="00C461EC"/>
    <w:rsid w:val="00C470F4"/>
    <w:rsid w:val="00C47F97"/>
    <w:rsid w:val="00C50B9A"/>
    <w:rsid w:val="00C50DC2"/>
    <w:rsid w:val="00C50EEA"/>
    <w:rsid w:val="00C50EED"/>
    <w:rsid w:val="00C520FF"/>
    <w:rsid w:val="00C528ED"/>
    <w:rsid w:val="00C53BBB"/>
    <w:rsid w:val="00C54966"/>
    <w:rsid w:val="00C54B5C"/>
    <w:rsid w:val="00C55373"/>
    <w:rsid w:val="00C561B6"/>
    <w:rsid w:val="00C563B0"/>
    <w:rsid w:val="00C563DB"/>
    <w:rsid w:val="00C56F92"/>
    <w:rsid w:val="00C572B9"/>
    <w:rsid w:val="00C600A1"/>
    <w:rsid w:val="00C60FF1"/>
    <w:rsid w:val="00C61190"/>
    <w:rsid w:val="00C632F5"/>
    <w:rsid w:val="00C6347F"/>
    <w:rsid w:val="00C63D4B"/>
    <w:rsid w:val="00C64775"/>
    <w:rsid w:val="00C648FA"/>
    <w:rsid w:val="00C659CF"/>
    <w:rsid w:val="00C6645E"/>
    <w:rsid w:val="00C672C6"/>
    <w:rsid w:val="00C67A8C"/>
    <w:rsid w:val="00C720C5"/>
    <w:rsid w:val="00C7237B"/>
    <w:rsid w:val="00C72BCA"/>
    <w:rsid w:val="00C72CA9"/>
    <w:rsid w:val="00C73396"/>
    <w:rsid w:val="00C7566D"/>
    <w:rsid w:val="00C75776"/>
    <w:rsid w:val="00C7626B"/>
    <w:rsid w:val="00C7697A"/>
    <w:rsid w:val="00C8001C"/>
    <w:rsid w:val="00C80192"/>
    <w:rsid w:val="00C803B4"/>
    <w:rsid w:val="00C81431"/>
    <w:rsid w:val="00C821AE"/>
    <w:rsid w:val="00C822BC"/>
    <w:rsid w:val="00C82954"/>
    <w:rsid w:val="00C833D7"/>
    <w:rsid w:val="00C83CA3"/>
    <w:rsid w:val="00C84144"/>
    <w:rsid w:val="00C848F6"/>
    <w:rsid w:val="00C84B37"/>
    <w:rsid w:val="00C84D98"/>
    <w:rsid w:val="00C85D94"/>
    <w:rsid w:val="00C860C6"/>
    <w:rsid w:val="00C870A1"/>
    <w:rsid w:val="00C9055E"/>
    <w:rsid w:val="00C907A8"/>
    <w:rsid w:val="00C91212"/>
    <w:rsid w:val="00C91948"/>
    <w:rsid w:val="00C91963"/>
    <w:rsid w:val="00C91FE7"/>
    <w:rsid w:val="00C92F5D"/>
    <w:rsid w:val="00C93F7F"/>
    <w:rsid w:val="00C9579A"/>
    <w:rsid w:val="00C95CD2"/>
    <w:rsid w:val="00C9642B"/>
    <w:rsid w:val="00C9678C"/>
    <w:rsid w:val="00CA0201"/>
    <w:rsid w:val="00CA0CC8"/>
    <w:rsid w:val="00CA158C"/>
    <w:rsid w:val="00CA29E5"/>
    <w:rsid w:val="00CA33DA"/>
    <w:rsid w:val="00CA48E7"/>
    <w:rsid w:val="00CA4CED"/>
    <w:rsid w:val="00CA6C9C"/>
    <w:rsid w:val="00CA6FAB"/>
    <w:rsid w:val="00CA7292"/>
    <w:rsid w:val="00CA75DF"/>
    <w:rsid w:val="00CB0319"/>
    <w:rsid w:val="00CB050C"/>
    <w:rsid w:val="00CB1F33"/>
    <w:rsid w:val="00CB3D47"/>
    <w:rsid w:val="00CB3D8A"/>
    <w:rsid w:val="00CB540F"/>
    <w:rsid w:val="00CB5E3D"/>
    <w:rsid w:val="00CB66D3"/>
    <w:rsid w:val="00CB66FD"/>
    <w:rsid w:val="00CB6CA5"/>
    <w:rsid w:val="00CB7944"/>
    <w:rsid w:val="00CC0C13"/>
    <w:rsid w:val="00CC1A5A"/>
    <w:rsid w:val="00CC2133"/>
    <w:rsid w:val="00CC5110"/>
    <w:rsid w:val="00CC5660"/>
    <w:rsid w:val="00CC6AA9"/>
    <w:rsid w:val="00CC6DC5"/>
    <w:rsid w:val="00CD235F"/>
    <w:rsid w:val="00CD29D0"/>
    <w:rsid w:val="00CD4F2A"/>
    <w:rsid w:val="00CD5ED1"/>
    <w:rsid w:val="00CD602C"/>
    <w:rsid w:val="00CD60B9"/>
    <w:rsid w:val="00CD73D5"/>
    <w:rsid w:val="00CE0347"/>
    <w:rsid w:val="00CE1265"/>
    <w:rsid w:val="00CE1407"/>
    <w:rsid w:val="00CE1523"/>
    <w:rsid w:val="00CE1FA2"/>
    <w:rsid w:val="00CE2CEE"/>
    <w:rsid w:val="00CE31D4"/>
    <w:rsid w:val="00CE3DD3"/>
    <w:rsid w:val="00CE400E"/>
    <w:rsid w:val="00CE4042"/>
    <w:rsid w:val="00CE48D1"/>
    <w:rsid w:val="00CE4DC0"/>
    <w:rsid w:val="00CE60F6"/>
    <w:rsid w:val="00CE6FF2"/>
    <w:rsid w:val="00CE742C"/>
    <w:rsid w:val="00CE788D"/>
    <w:rsid w:val="00CE7EC5"/>
    <w:rsid w:val="00CF035E"/>
    <w:rsid w:val="00CF1358"/>
    <w:rsid w:val="00CF1CF7"/>
    <w:rsid w:val="00CF28AB"/>
    <w:rsid w:val="00CF30D6"/>
    <w:rsid w:val="00CF383D"/>
    <w:rsid w:val="00CF3D0E"/>
    <w:rsid w:val="00CF3DC4"/>
    <w:rsid w:val="00CF3DD8"/>
    <w:rsid w:val="00CF3E76"/>
    <w:rsid w:val="00CF3F94"/>
    <w:rsid w:val="00CF4AB7"/>
    <w:rsid w:val="00CF551C"/>
    <w:rsid w:val="00CF60B0"/>
    <w:rsid w:val="00CF65A5"/>
    <w:rsid w:val="00CF7F9B"/>
    <w:rsid w:val="00D001FF"/>
    <w:rsid w:val="00D01030"/>
    <w:rsid w:val="00D02F9C"/>
    <w:rsid w:val="00D03040"/>
    <w:rsid w:val="00D035B2"/>
    <w:rsid w:val="00D03C75"/>
    <w:rsid w:val="00D0443B"/>
    <w:rsid w:val="00D04648"/>
    <w:rsid w:val="00D04F1D"/>
    <w:rsid w:val="00D06152"/>
    <w:rsid w:val="00D064FD"/>
    <w:rsid w:val="00D07940"/>
    <w:rsid w:val="00D07971"/>
    <w:rsid w:val="00D108DE"/>
    <w:rsid w:val="00D10CEC"/>
    <w:rsid w:val="00D11618"/>
    <w:rsid w:val="00D128E5"/>
    <w:rsid w:val="00D13341"/>
    <w:rsid w:val="00D1562D"/>
    <w:rsid w:val="00D16584"/>
    <w:rsid w:val="00D16D7E"/>
    <w:rsid w:val="00D17B82"/>
    <w:rsid w:val="00D17D38"/>
    <w:rsid w:val="00D224CD"/>
    <w:rsid w:val="00D239FB"/>
    <w:rsid w:val="00D23E0E"/>
    <w:rsid w:val="00D24ED5"/>
    <w:rsid w:val="00D25279"/>
    <w:rsid w:val="00D25AD7"/>
    <w:rsid w:val="00D25DA9"/>
    <w:rsid w:val="00D25E3D"/>
    <w:rsid w:val="00D27507"/>
    <w:rsid w:val="00D27D90"/>
    <w:rsid w:val="00D3017E"/>
    <w:rsid w:val="00D315D9"/>
    <w:rsid w:val="00D32061"/>
    <w:rsid w:val="00D32237"/>
    <w:rsid w:val="00D32A13"/>
    <w:rsid w:val="00D32C59"/>
    <w:rsid w:val="00D32F96"/>
    <w:rsid w:val="00D336F0"/>
    <w:rsid w:val="00D344CC"/>
    <w:rsid w:val="00D34567"/>
    <w:rsid w:val="00D3466B"/>
    <w:rsid w:val="00D35075"/>
    <w:rsid w:val="00D35560"/>
    <w:rsid w:val="00D36171"/>
    <w:rsid w:val="00D36548"/>
    <w:rsid w:val="00D367CA"/>
    <w:rsid w:val="00D40B30"/>
    <w:rsid w:val="00D40EF9"/>
    <w:rsid w:val="00D410B6"/>
    <w:rsid w:val="00D41A94"/>
    <w:rsid w:val="00D435C0"/>
    <w:rsid w:val="00D43D54"/>
    <w:rsid w:val="00D4532F"/>
    <w:rsid w:val="00D46417"/>
    <w:rsid w:val="00D47569"/>
    <w:rsid w:val="00D4781C"/>
    <w:rsid w:val="00D47BF9"/>
    <w:rsid w:val="00D503E9"/>
    <w:rsid w:val="00D504B1"/>
    <w:rsid w:val="00D50635"/>
    <w:rsid w:val="00D5104B"/>
    <w:rsid w:val="00D512B3"/>
    <w:rsid w:val="00D5164D"/>
    <w:rsid w:val="00D5275E"/>
    <w:rsid w:val="00D53093"/>
    <w:rsid w:val="00D53670"/>
    <w:rsid w:val="00D538BD"/>
    <w:rsid w:val="00D54ED1"/>
    <w:rsid w:val="00D55430"/>
    <w:rsid w:val="00D562BD"/>
    <w:rsid w:val="00D56B00"/>
    <w:rsid w:val="00D573C8"/>
    <w:rsid w:val="00D60027"/>
    <w:rsid w:val="00D606D8"/>
    <w:rsid w:val="00D615DA"/>
    <w:rsid w:val="00D6164E"/>
    <w:rsid w:val="00D61C2E"/>
    <w:rsid w:val="00D627C6"/>
    <w:rsid w:val="00D628F9"/>
    <w:rsid w:val="00D629CD"/>
    <w:rsid w:val="00D63832"/>
    <w:rsid w:val="00D63EEC"/>
    <w:rsid w:val="00D653F3"/>
    <w:rsid w:val="00D660B4"/>
    <w:rsid w:val="00D662A7"/>
    <w:rsid w:val="00D66698"/>
    <w:rsid w:val="00D66BE4"/>
    <w:rsid w:val="00D66E92"/>
    <w:rsid w:val="00D67376"/>
    <w:rsid w:val="00D70A1E"/>
    <w:rsid w:val="00D70CEE"/>
    <w:rsid w:val="00D70EE9"/>
    <w:rsid w:val="00D71A0C"/>
    <w:rsid w:val="00D72CE5"/>
    <w:rsid w:val="00D72EAB"/>
    <w:rsid w:val="00D73618"/>
    <w:rsid w:val="00D73E6D"/>
    <w:rsid w:val="00D74B0D"/>
    <w:rsid w:val="00D753DE"/>
    <w:rsid w:val="00D75C91"/>
    <w:rsid w:val="00D80B35"/>
    <w:rsid w:val="00D80FDD"/>
    <w:rsid w:val="00D812C0"/>
    <w:rsid w:val="00D82AE7"/>
    <w:rsid w:val="00D83C9E"/>
    <w:rsid w:val="00D83FD3"/>
    <w:rsid w:val="00D84192"/>
    <w:rsid w:val="00D84874"/>
    <w:rsid w:val="00D84D8A"/>
    <w:rsid w:val="00D8519A"/>
    <w:rsid w:val="00D8595C"/>
    <w:rsid w:val="00D85A3F"/>
    <w:rsid w:val="00D86668"/>
    <w:rsid w:val="00D86835"/>
    <w:rsid w:val="00D8692B"/>
    <w:rsid w:val="00D8771E"/>
    <w:rsid w:val="00D87E0F"/>
    <w:rsid w:val="00D90AE7"/>
    <w:rsid w:val="00D90C04"/>
    <w:rsid w:val="00D911A9"/>
    <w:rsid w:val="00D911B7"/>
    <w:rsid w:val="00D91911"/>
    <w:rsid w:val="00D9268C"/>
    <w:rsid w:val="00D92C8D"/>
    <w:rsid w:val="00D93782"/>
    <w:rsid w:val="00D939F9"/>
    <w:rsid w:val="00D93EEE"/>
    <w:rsid w:val="00D94308"/>
    <w:rsid w:val="00D94CAB"/>
    <w:rsid w:val="00D959A0"/>
    <w:rsid w:val="00D96657"/>
    <w:rsid w:val="00D96B78"/>
    <w:rsid w:val="00D9729B"/>
    <w:rsid w:val="00D97715"/>
    <w:rsid w:val="00D97D82"/>
    <w:rsid w:val="00D97F8F"/>
    <w:rsid w:val="00DA1045"/>
    <w:rsid w:val="00DA1DEB"/>
    <w:rsid w:val="00DA34F4"/>
    <w:rsid w:val="00DA3956"/>
    <w:rsid w:val="00DA54D9"/>
    <w:rsid w:val="00DA5B74"/>
    <w:rsid w:val="00DA5C0D"/>
    <w:rsid w:val="00DA5C8C"/>
    <w:rsid w:val="00DA6FF0"/>
    <w:rsid w:val="00DA7173"/>
    <w:rsid w:val="00DA75EC"/>
    <w:rsid w:val="00DA7D8F"/>
    <w:rsid w:val="00DA7F73"/>
    <w:rsid w:val="00DB03DC"/>
    <w:rsid w:val="00DB0876"/>
    <w:rsid w:val="00DB14AD"/>
    <w:rsid w:val="00DB15F2"/>
    <w:rsid w:val="00DB16BA"/>
    <w:rsid w:val="00DB2493"/>
    <w:rsid w:val="00DB392C"/>
    <w:rsid w:val="00DB42C6"/>
    <w:rsid w:val="00DB472F"/>
    <w:rsid w:val="00DB4C70"/>
    <w:rsid w:val="00DB4DB0"/>
    <w:rsid w:val="00DB5A7A"/>
    <w:rsid w:val="00DB5E10"/>
    <w:rsid w:val="00DB66A9"/>
    <w:rsid w:val="00DB7526"/>
    <w:rsid w:val="00DB7737"/>
    <w:rsid w:val="00DB7C56"/>
    <w:rsid w:val="00DC0158"/>
    <w:rsid w:val="00DC08C8"/>
    <w:rsid w:val="00DC0A60"/>
    <w:rsid w:val="00DC0F21"/>
    <w:rsid w:val="00DC2D95"/>
    <w:rsid w:val="00DC2F98"/>
    <w:rsid w:val="00DC314F"/>
    <w:rsid w:val="00DC3511"/>
    <w:rsid w:val="00DC3C68"/>
    <w:rsid w:val="00DC5A54"/>
    <w:rsid w:val="00DC5C5F"/>
    <w:rsid w:val="00DC6C70"/>
    <w:rsid w:val="00DC6FF7"/>
    <w:rsid w:val="00DC7702"/>
    <w:rsid w:val="00DD18F7"/>
    <w:rsid w:val="00DD3D3F"/>
    <w:rsid w:val="00DD4B0C"/>
    <w:rsid w:val="00DD4D60"/>
    <w:rsid w:val="00DD5119"/>
    <w:rsid w:val="00DD65CC"/>
    <w:rsid w:val="00DD65DE"/>
    <w:rsid w:val="00DE0680"/>
    <w:rsid w:val="00DE1817"/>
    <w:rsid w:val="00DE18A1"/>
    <w:rsid w:val="00DE245E"/>
    <w:rsid w:val="00DE2C8F"/>
    <w:rsid w:val="00DE2F1E"/>
    <w:rsid w:val="00DE3606"/>
    <w:rsid w:val="00DE3CD9"/>
    <w:rsid w:val="00DE76C7"/>
    <w:rsid w:val="00DF15AB"/>
    <w:rsid w:val="00DF2972"/>
    <w:rsid w:val="00DF29A9"/>
    <w:rsid w:val="00DF3014"/>
    <w:rsid w:val="00DF32BE"/>
    <w:rsid w:val="00DF35F1"/>
    <w:rsid w:val="00DF4055"/>
    <w:rsid w:val="00DF4A70"/>
    <w:rsid w:val="00DF570E"/>
    <w:rsid w:val="00DF5DD1"/>
    <w:rsid w:val="00DF5EF8"/>
    <w:rsid w:val="00DF5F74"/>
    <w:rsid w:val="00DF6DCF"/>
    <w:rsid w:val="00DF779C"/>
    <w:rsid w:val="00E0030A"/>
    <w:rsid w:val="00E01C7A"/>
    <w:rsid w:val="00E01D84"/>
    <w:rsid w:val="00E01E22"/>
    <w:rsid w:val="00E03FD6"/>
    <w:rsid w:val="00E04930"/>
    <w:rsid w:val="00E06F73"/>
    <w:rsid w:val="00E07951"/>
    <w:rsid w:val="00E07A53"/>
    <w:rsid w:val="00E07DB8"/>
    <w:rsid w:val="00E10150"/>
    <w:rsid w:val="00E10940"/>
    <w:rsid w:val="00E10A94"/>
    <w:rsid w:val="00E10FEF"/>
    <w:rsid w:val="00E11028"/>
    <w:rsid w:val="00E114C8"/>
    <w:rsid w:val="00E124A2"/>
    <w:rsid w:val="00E13C40"/>
    <w:rsid w:val="00E14449"/>
    <w:rsid w:val="00E1527D"/>
    <w:rsid w:val="00E15B78"/>
    <w:rsid w:val="00E15F6F"/>
    <w:rsid w:val="00E164DD"/>
    <w:rsid w:val="00E16843"/>
    <w:rsid w:val="00E16847"/>
    <w:rsid w:val="00E17212"/>
    <w:rsid w:val="00E17531"/>
    <w:rsid w:val="00E17C87"/>
    <w:rsid w:val="00E17E91"/>
    <w:rsid w:val="00E21105"/>
    <w:rsid w:val="00E2120A"/>
    <w:rsid w:val="00E22461"/>
    <w:rsid w:val="00E226E3"/>
    <w:rsid w:val="00E22C34"/>
    <w:rsid w:val="00E23993"/>
    <w:rsid w:val="00E23A26"/>
    <w:rsid w:val="00E23F4E"/>
    <w:rsid w:val="00E240F6"/>
    <w:rsid w:val="00E24E21"/>
    <w:rsid w:val="00E25334"/>
    <w:rsid w:val="00E255B0"/>
    <w:rsid w:val="00E256C9"/>
    <w:rsid w:val="00E26F20"/>
    <w:rsid w:val="00E27440"/>
    <w:rsid w:val="00E3220E"/>
    <w:rsid w:val="00E33887"/>
    <w:rsid w:val="00E354F6"/>
    <w:rsid w:val="00E3622D"/>
    <w:rsid w:val="00E37F0F"/>
    <w:rsid w:val="00E403CA"/>
    <w:rsid w:val="00E41CD7"/>
    <w:rsid w:val="00E42E95"/>
    <w:rsid w:val="00E44462"/>
    <w:rsid w:val="00E44832"/>
    <w:rsid w:val="00E4580A"/>
    <w:rsid w:val="00E45823"/>
    <w:rsid w:val="00E462B5"/>
    <w:rsid w:val="00E46B3A"/>
    <w:rsid w:val="00E47275"/>
    <w:rsid w:val="00E47362"/>
    <w:rsid w:val="00E5027E"/>
    <w:rsid w:val="00E50C50"/>
    <w:rsid w:val="00E5297E"/>
    <w:rsid w:val="00E53D1F"/>
    <w:rsid w:val="00E548F4"/>
    <w:rsid w:val="00E54B11"/>
    <w:rsid w:val="00E55F23"/>
    <w:rsid w:val="00E56305"/>
    <w:rsid w:val="00E56990"/>
    <w:rsid w:val="00E57437"/>
    <w:rsid w:val="00E6103A"/>
    <w:rsid w:val="00E6134B"/>
    <w:rsid w:val="00E615E8"/>
    <w:rsid w:val="00E61A90"/>
    <w:rsid w:val="00E62853"/>
    <w:rsid w:val="00E628E0"/>
    <w:rsid w:val="00E63019"/>
    <w:rsid w:val="00E630A6"/>
    <w:rsid w:val="00E63E7A"/>
    <w:rsid w:val="00E642B9"/>
    <w:rsid w:val="00E64DB7"/>
    <w:rsid w:val="00E6517C"/>
    <w:rsid w:val="00E659B5"/>
    <w:rsid w:val="00E65C23"/>
    <w:rsid w:val="00E66C39"/>
    <w:rsid w:val="00E670D3"/>
    <w:rsid w:val="00E67C6C"/>
    <w:rsid w:val="00E71661"/>
    <w:rsid w:val="00E71930"/>
    <w:rsid w:val="00E72607"/>
    <w:rsid w:val="00E73946"/>
    <w:rsid w:val="00E746CC"/>
    <w:rsid w:val="00E74A2C"/>
    <w:rsid w:val="00E74BC7"/>
    <w:rsid w:val="00E753DA"/>
    <w:rsid w:val="00E7645C"/>
    <w:rsid w:val="00E76935"/>
    <w:rsid w:val="00E76AF0"/>
    <w:rsid w:val="00E76D3B"/>
    <w:rsid w:val="00E770EE"/>
    <w:rsid w:val="00E771A3"/>
    <w:rsid w:val="00E80306"/>
    <w:rsid w:val="00E807F5"/>
    <w:rsid w:val="00E81178"/>
    <w:rsid w:val="00E8223C"/>
    <w:rsid w:val="00E827A6"/>
    <w:rsid w:val="00E82CD2"/>
    <w:rsid w:val="00E83A47"/>
    <w:rsid w:val="00E83C34"/>
    <w:rsid w:val="00E84634"/>
    <w:rsid w:val="00E847F7"/>
    <w:rsid w:val="00E84E5C"/>
    <w:rsid w:val="00E8559E"/>
    <w:rsid w:val="00E85662"/>
    <w:rsid w:val="00E85D74"/>
    <w:rsid w:val="00E87B78"/>
    <w:rsid w:val="00E87BFA"/>
    <w:rsid w:val="00E902A1"/>
    <w:rsid w:val="00E90F6A"/>
    <w:rsid w:val="00E910FD"/>
    <w:rsid w:val="00E915F7"/>
    <w:rsid w:val="00E91F49"/>
    <w:rsid w:val="00E926EE"/>
    <w:rsid w:val="00E92849"/>
    <w:rsid w:val="00E932F2"/>
    <w:rsid w:val="00E938D6"/>
    <w:rsid w:val="00E94471"/>
    <w:rsid w:val="00E94819"/>
    <w:rsid w:val="00E94C17"/>
    <w:rsid w:val="00EA0B17"/>
    <w:rsid w:val="00EA0EAE"/>
    <w:rsid w:val="00EA12FC"/>
    <w:rsid w:val="00EA1CF8"/>
    <w:rsid w:val="00EA28A8"/>
    <w:rsid w:val="00EA45C3"/>
    <w:rsid w:val="00EA497E"/>
    <w:rsid w:val="00EA5C5B"/>
    <w:rsid w:val="00EA642D"/>
    <w:rsid w:val="00EA6C36"/>
    <w:rsid w:val="00EA6D62"/>
    <w:rsid w:val="00EA7FBC"/>
    <w:rsid w:val="00EB012C"/>
    <w:rsid w:val="00EB0EDE"/>
    <w:rsid w:val="00EB0FD3"/>
    <w:rsid w:val="00EB1C4D"/>
    <w:rsid w:val="00EB3CD7"/>
    <w:rsid w:val="00EB3F1F"/>
    <w:rsid w:val="00EB7E6F"/>
    <w:rsid w:val="00EC0709"/>
    <w:rsid w:val="00EC15F3"/>
    <w:rsid w:val="00EC2F51"/>
    <w:rsid w:val="00EC3CCD"/>
    <w:rsid w:val="00EC4EC9"/>
    <w:rsid w:val="00EC5786"/>
    <w:rsid w:val="00EC62D0"/>
    <w:rsid w:val="00EC74E6"/>
    <w:rsid w:val="00EC7D03"/>
    <w:rsid w:val="00ED04D8"/>
    <w:rsid w:val="00ED3885"/>
    <w:rsid w:val="00ED42F4"/>
    <w:rsid w:val="00ED5929"/>
    <w:rsid w:val="00ED6ED7"/>
    <w:rsid w:val="00EE030E"/>
    <w:rsid w:val="00EE244B"/>
    <w:rsid w:val="00EE2C73"/>
    <w:rsid w:val="00EE3665"/>
    <w:rsid w:val="00EE4164"/>
    <w:rsid w:val="00EE489D"/>
    <w:rsid w:val="00EE5122"/>
    <w:rsid w:val="00EE6EFA"/>
    <w:rsid w:val="00EE7123"/>
    <w:rsid w:val="00EE7151"/>
    <w:rsid w:val="00EF0A10"/>
    <w:rsid w:val="00EF276D"/>
    <w:rsid w:val="00EF2C09"/>
    <w:rsid w:val="00EF4E1D"/>
    <w:rsid w:val="00EF5809"/>
    <w:rsid w:val="00EF5D7A"/>
    <w:rsid w:val="00EF691A"/>
    <w:rsid w:val="00EF7C2A"/>
    <w:rsid w:val="00F00192"/>
    <w:rsid w:val="00F0189C"/>
    <w:rsid w:val="00F01F94"/>
    <w:rsid w:val="00F0317D"/>
    <w:rsid w:val="00F0335B"/>
    <w:rsid w:val="00F07178"/>
    <w:rsid w:val="00F077DB"/>
    <w:rsid w:val="00F1095D"/>
    <w:rsid w:val="00F11375"/>
    <w:rsid w:val="00F11547"/>
    <w:rsid w:val="00F12EF0"/>
    <w:rsid w:val="00F13004"/>
    <w:rsid w:val="00F131B0"/>
    <w:rsid w:val="00F139AE"/>
    <w:rsid w:val="00F14892"/>
    <w:rsid w:val="00F1510A"/>
    <w:rsid w:val="00F151C7"/>
    <w:rsid w:val="00F165C1"/>
    <w:rsid w:val="00F165F9"/>
    <w:rsid w:val="00F170FC"/>
    <w:rsid w:val="00F17875"/>
    <w:rsid w:val="00F17C4C"/>
    <w:rsid w:val="00F203EF"/>
    <w:rsid w:val="00F206A7"/>
    <w:rsid w:val="00F20A9E"/>
    <w:rsid w:val="00F21D21"/>
    <w:rsid w:val="00F21FD6"/>
    <w:rsid w:val="00F2213C"/>
    <w:rsid w:val="00F22FEA"/>
    <w:rsid w:val="00F236D4"/>
    <w:rsid w:val="00F23BAD"/>
    <w:rsid w:val="00F243B3"/>
    <w:rsid w:val="00F24493"/>
    <w:rsid w:val="00F26379"/>
    <w:rsid w:val="00F26B57"/>
    <w:rsid w:val="00F2766C"/>
    <w:rsid w:val="00F27796"/>
    <w:rsid w:val="00F277BD"/>
    <w:rsid w:val="00F2792D"/>
    <w:rsid w:val="00F316FF"/>
    <w:rsid w:val="00F31C7B"/>
    <w:rsid w:val="00F33125"/>
    <w:rsid w:val="00F3315F"/>
    <w:rsid w:val="00F33AC8"/>
    <w:rsid w:val="00F33BA5"/>
    <w:rsid w:val="00F33F8B"/>
    <w:rsid w:val="00F34727"/>
    <w:rsid w:val="00F3643B"/>
    <w:rsid w:val="00F3675A"/>
    <w:rsid w:val="00F36FF1"/>
    <w:rsid w:val="00F373CA"/>
    <w:rsid w:val="00F3782A"/>
    <w:rsid w:val="00F40634"/>
    <w:rsid w:val="00F4081E"/>
    <w:rsid w:val="00F41BD0"/>
    <w:rsid w:val="00F4206E"/>
    <w:rsid w:val="00F426E9"/>
    <w:rsid w:val="00F42F39"/>
    <w:rsid w:val="00F43BCA"/>
    <w:rsid w:val="00F4434F"/>
    <w:rsid w:val="00F4515C"/>
    <w:rsid w:val="00F45AED"/>
    <w:rsid w:val="00F46ADD"/>
    <w:rsid w:val="00F46B4B"/>
    <w:rsid w:val="00F47B74"/>
    <w:rsid w:val="00F47C64"/>
    <w:rsid w:val="00F50178"/>
    <w:rsid w:val="00F50C29"/>
    <w:rsid w:val="00F516AE"/>
    <w:rsid w:val="00F517B0"/>
    <w:rsid w:val="00F51BC4"/>
    <w:rsid w:val="00F52E9D"/>
    <w:rsid w:val="00F534D8"/>
    <w:rsid w:val="00F54079"/>
    <w:rsid w:val="00F544EB"/>
    <w:rsid w:val="00F56114"/>
    <w:rsid w:val="00F577AF"/>
    <w:rsid w:val="00F600C6"/>
    <w:rsid w:val="00F606FE"/>
    <w:rsid w:val="00F618F6"/>
    <w:rsid w:val="00F61B90"/>
    <w:rsid w:val="00F61EAD"/>
    <w:rsid w:val="00F622B2"/>
    <w:rsid w:val="00F6255A"/>
    <w:rsid w:val="00F62763"/>
    <w:rsid w:val="00F62EEA"/>
    <w:rsid w:val="00F62FAB"/>
    <w:rsid w:val="00F633E9"/>
    <w:rsid w:val="00F643D1"/>
    <w:rsid w:val="00F66A54"/>
    <w:rsid w:val="00F66C81"/>
    <w:rsid w:val="00F67F60"/>
    <w:rsid w:val="00F7053F"/>
    <w:rsid w:val="00F708F7"/>
    <w:rsid w:val="00F7180F"/>
    <w:rsid w:val="00F71F85"/>
    <w:rsid w:val="00F720E5"/>
    <w:rsid w:val="00F73F25"/>
    <w:rsid w:val="00F741FB"/>
    <w:rsid w:val="00F7432A"/>
    <w:rsid w:val="00F75371"/>
    <w:rsid w:val="00F75C61"/>
    <w:rsid w:val="00F7639A"/>
    <w:rsid w:val="00F779E9"/>
    <w:rsid w:val="00F80001"/>
    <w:rsid w:val="00F8086D"/>
    <w:rsid w:val="00F81571"/>
    <w:rsid w:val="00F8247A"/>
    <w:rsid w:val="00F82A7A"/>
    <w:rsid w:val="00F83239"/>
    <w:rsid w:val="00F8337C"/>
    <w:rsid w:val="00F838B2"/>
    <w:rsid w:val="00F83A58"/>
    <w:rsid w:val="00F86823"/>
    <w:rsid w:val="00F86902"/>
    <w:rsid w:val="00F87AC2"/>
    <w:rsid w:val="00F90031"/>
    <w:rsid w:val="00F913FC"/>
    <w:rsid w:val="00F91F97"/>
    <w:rsid w:val="00F925DB"/>
    <w:rsid w:val="00F92B67"/>
    <w:rsid w:val="00F93012"/>
    <w:rsid w:val="00F93241"/>
    <w:rsid w:val="00F93D5E"/>
    <w:rsid w:val="00F962AE"/>
    <w:rsid w:val="00F96AA2"/>
    <w:rsid w:val="00F970DC"/>
    <w:rsid w:val="00F974BD"/>
    <w:rsid w:val="00F97B2A"/>
    <w:rsid w:val="00FA2ED8"/>
    <w:rsid w:val="00FA33BD"/>
    <w:rsid w:val="00FA40DF"/>
    <w:rsid w:val="00FA42D8"/>
    <w:rsid w:val="00FA4305"/>
    <w:rsid w:val="00FA43D9"/>
    <w:rsid w:val="00FA4F3C"/>
    <w:rsid w:val="00FA6193"/>
    <w:rsid w:val="00FA6A79"/>
    <w:rsid w:val="00FB16FC"/>
    <w:rsid w:val="00FB17AA"/>
    <w:rsid w:val="00FB2DFB"/>
    <w:rsid w:val="00FB30B6"/>
    <w:rsid w:val="00FB42B8"/>
    <w:rsid w:val="00FB4B58"/>
    <w:rsid w:val="00FB5618"/>
    <w:rsid w:val="00FB57C2"/>
    <w:rsid w:val="00FB646B"/>
    <w:rsid w:val="00FB681B"/>
    <w:rsid w:val="00FB6970"/>
    <w:rsid w:val="00FB6E59"/>
    <w:rsid w:val="00FC00DD"/>
    <w:rsid w:val="00FC0965"/>
    <w:rsid w:val="00FC32E6"/>
    <w:rsid w:val="00FC3E82"/>
    <w:rsid w:val="00FC445B"/>
    <w:rsid w:val="00FC6055"/>
    <w:rsid w:val="00FC71E9"/>
    <w:rsid w:val="00FC7655"/>
    <w:rsid w:val="00FD1FF9"/>
    <w:rsid w:val="00FD2713"/>
    <w:rsid w:val="00FD3A2E"/>
    <w:rsid w:val="00FD3C6F"/>
    <w:rsid w:val="00FD524A"/>
    <w:rsid w:val="00FD615F"/>
    <w:rsid w:val="00FD7214"/>
    <w:rsid w:val="00FD77D8"/>
    <w:rsid w:val="00FD7FAC"/>
    <w:rsid w:val="00FE1949"/>
    <w:rsid w:val="00FE2E83"/>
    <w:rsid w:val="00FE3215"/>
    <w:rsid w:val="00FE347D"/>
    <w:rsid w:val="00FE3701"/>
    <w:rsid w:val="00FE3884"/>
    <w:rsid w:val="00FE499B"/>
    <w:rsid w:val="00FE4B04"/>
    <w:rsid w:val="00FE54CF"/>
    <w:rsid w:val="00FE585D"/>
    <w:rsid w:val="00FE58C6"/>
    <w:rsid w:val="00FE6171"/>
    <w:rsid w:val="00FE73CE"/>
    <w:rsid w:val="00FE75D2"/>
    <w:rsid w:val="00FE7B4E"/>
    <w:rsid w:val="00FE7ED1"/>
    <w:rsid w:val="00FF03C3"/>
    <w:rsid w:val="00FF04BE"/>
    <w:rsid w:val="00FF0F66"/>
    <w:rsid w:val="00FF134D"/>
    <w:rsid w:val="00FF248F"/>
    <w:rsid w:val="00FF29E4"/>
    <w:rsid w:val="00FF2B9E"/>
    <w:rsid w:val="00FF48E1"/>
    <w:rsid w:val="00FF4A46"/>
    <w:rsid w:val="00FF4E72"/>
    <w:rsid w:val="00FF565B"/>
    <w:rsid w:val="00FF67F8"/>
    <w:rsid w:val="00FF7412"/>
    <w:rsid w:val="00FF791F"/>
    <w:rsid w:val="00FF7F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F2258"/>
  <w15:docId w15:val="{400E6AB9-8195-4745-9988-B0B4E804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73A"/>
    <w:pPr>
      <w:widowControl w:val="0"/>
      <w:jc w:val="both"/>
    </w:pPr>
    <w:rPr>
      <w:rFonts w:ascii="Times New Roman" w:hAnsi="Times New Roman"/>
      <w:kern w:val="2"/>
      <w:sz w:val="24"/>
    </w:rPr>
  </w:style>
  <w:style w:type="paragraph" w:styleId="1">
    <w:name w:val="heading 1"/>
    <w:basedOn w:val="a"/>
    <w:next w:val="2"/>
    <w:qFormat/>
    <w:rsid w:val="006C11C0"/>
    <w:pPr>
      <w:keepNext/>
      <w:keepLines/>
      <w:spacing w:before="120" w:after="240"/>
      <w:outlineLvl w:val="0"/>
    </w:pPr>
    <w:rPr>
      <w:b/>
      <w:bCs/>
      <w:kern w:val="44"/>
      <w:sz w:val="28"/>
      <w:szCs w:val="44"/>
    </w:rPr>
  </w:style>
  <w:style w:type="paragraph" w:styleId="2">
    <w:name w:val="heading 2"/>
    <w:basedOn w:val="a"/>
    <w:next w:val="3"/>
    <w:qFormat/>
    <w:rsid w:val="006C11C0"/>
    <w:pPr>
      <w:keepNext/>
      <w:keepLines/>
      <w:spacing w:before="120" w:after="120"/>
      <w:outlineLvl w:val="1"/>
    </w:pPr>
    <w:rPr>
      <w:rFonts w:ascii="Arial" w:hAnsi="Arial"/>
      <w:b/>
      <w:bCs/>
      <w:szCs w:val="32"/>
    </w:rPr>
  </w:style>
  <w:style w:type="paragraph" w:styleId="3">
    <w:name w:val="heading 3"/>
    <w:aliases w:val="小节标题-左"/>
    <w:basedOn w:val="a"/>
    <w:next w:val="a"/>
    <w:qFormat/>
    <w:rsid w:val="006C11C0"/>
    <w:pPr>
      <w:keepNext/>
      <w:keepLines/>
      <w:spacing w:before="260" w:after="260" w:line="416" w:lineRule="auto"/>
      <w:outlineLvl w:val="2"/>
    </w:pPr>
    <w:rPr>
      <w:b/>
      <w:bCs/>
      <w:sz w:val="32"/>
      <w:szCs w:val="32"/>
    </w:rPr>
  </w:style>
  <w:style w:type="paragraph" w:styleId="4">
    <w:name w:val="heading 4"/>
    <w:basedOn w:val="a"/>
    <w:next w:val="a"/>
    <w:qFormat/>
    <w:rsid w:val="006C11C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6C11C0"/>
    <w:pPr>
      <w:keepNext/>
      <w:keepLines/>
      <w:spacing w:before="280" w:after="290" w:line="376" w:lineRule="auto"/>
      <w:outlineLvl w:val="4"/>
    </w:pPr>
    <w:rPr>
      <w:b/>
      <w:bCs/>
      <w:sz w:val="28"/>
      <w:szCs w:val="28"/>
    </w:rPr>
  </w:style>
  <w:style w:type="paragraph" w:styleId="6">
    <w:name w:val="heading 6"/>
    <w:basedOn w:val="a"/>
    <w:next w:val="a"/>
    <w:qFormat/>
    <w:rsid w:val="006C11C0"/>
    <w:pPr>
      <w:keepNext/>
      <w:keepLines/>
      <w:spacing w:before="240" w:after="64" w:line="320" w:lineRule="auto"/>
      <w:outlineLvl w:val="5"/>
    </w:pPr>
    <w:rPr>
      <w:rFonts w:ascii="Arial" w:eastAsia="黑体" w:hAnsi="Arial"/>
      <w:b/>
      <w:bCs/>
      <w:szCs w:val="24"/>
    </w:rPr>
  </w:style>
  <w:style w:type="paragraph" w:styleId="7">
    <w:name w:val="heading 7"/>
    <w:basedOn w:val="a"/>
    <w:next w:val="a"/>
    <w:qFormat/>
    <w:rsid w:val="006C11C0"/>
    <w:pPr>
      <w:keepNext/>
      <w:keepLines/>
      <w:spacing w:before="240" w:after="64" w:line="320" w:lineRule="auto"/>
      <w:outlineLvl w:val="6"/>
    </w:pPr>
    <w:rPr>
      <w:b/>
      <w:bCs/>
      <w:szCs w:val="24"/>
    </w:rPr>
  </w:style>
  <w:style w:type="paragraph" w:styleId="8">
    <w:name w:val="heading 8"/>
    <w:basedOn w:val="a"/>
    <w:next w:val="a"/>
    <w:qFormat/>
    <w:rsid w:val="006C11C0"/>
    <w:pPr>
      <w:keepNext/>
      <w:keepLines/>
      <w:spacing w:before="240" w:after="64" w:line="320" w:lineRule="auto"/>
      <w:outlineLvl w:val="7"/>
    </w:pPr>
    <w:rPr>
      <w:rFonts w:ascii="Arial" w:eastAsia="黑体" w:hAnsi="Arial"/>
      <w:szCs w:val="24"/>
    </w:rPr>
  </w:style>
  <w:style w:type="paragraph" w:styleId="9">
    <w:name w:val="heading 9"/>
    <w:basedOn w:val="a"/>
    <w:next w:val="a"/>
    <w:qFormat/>
    <w:rsid w:val="006C11C0"/>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6C11C0"/>
    <w:rPr>
      <w:rFonts w:ascii="宋体" w:cs="宋体"/>
      <w:szCs w:val="24"/>
    </w:rPr>
  </w:style>
  <w:style w:type="paragraph" w:styleId="a5">
    <w:name w:val="header"/>
    <w:basedOn w:val="a"/>
    <w:link w:val="a6"/>
    <w:uiPriority w:val="99"/>
    <w:rsid w:val="006C11C0"/>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6C11C0"/>
  </w:style>
  <w:style w:type="paragraph" w:styleId="40">
    <w:name w:val="toc 4"/>
    <w:basedOn w:val="a"/>
    <w:next w:val="a"/>
    <w:autoRedefine/>
    <w:semiHidden/>
    <w:rsid w:val="006C11C0"/>
    <w:pPr>
      <w:ind w:left="720"/>
      <w:jc w:val="left"/>
    </w:pPr>
    <w:rPr>
      <w:sz w:val="18"/>
      <w:szCs w:val="18"/>
    </w:rPr>
  </w:style>
  <w:style w:type="paragraph" w:styleId="a8">
    <w:name w:val="Document Map"/>
    <w:basedOn w:val="a"/>
    <w:semiHidden/>
    <w:rsid w:val="006C11C0"/>
    <w:pPr>
      <w:shd w:val="clear" w:color="auto" w:fill="000080"/>
    </w:pPr>
  </w:style>
  <w:style w:type="character" w:customStyle="1" w:styleId="a4">
    <w:name w:val="日期 字符"/>
    <w:basedOn w:val="a0"/>
    <w:link w:val="a3"/>
    <w:locked/>
    <w:rsid w:val="006C11C0"/>
    <w:rPr>
      <w:rFonts w:ascii="宋体" w:eastAsia="宋体" w:cs="宋体"/>
      <w:kern w:val="2"/>
      <w:sz w:val="24"/>
      <w:szCs w:val="24"/>
      <w:lang w:val="en-US" w:eastAsia="zh-CN" w:bidi="ar-SA"/>
    </w:rPr>
  </w:style>
  <w:style w:type="paragraph" w:styleId="a9">
    <w:name w:val="footer"/>
    <w:basedOn w:val="a"/>
    <w:rsid w:val="00AB1059"/>
    <w:pPr>
      <w:tabs>
        <w:tab w:val="center" w:pos="4153"/>
        <w:tab w:val="right" w:pos="8306"/>
      </w:tabs>
      <w:snapToGrid w:val="0"/>
      <w:jc w:val="left"/>
    </w:pPr>
    <w:rPr>
      <w:sz w:val="18"/>
      <w:szCs w:val="18"/>
    </w:rPr>
  </w:style>
  <w:style w:type="character" w:customStyle="1" w:styleId="a6">
    <w:name w:val="页眉 字符"/>
    <w:basedOn w:val="a0"/>
    <w:link w:val="a5"/>
    <w:uiPriority w:val="99"/>
    <w:locked/>
    <w:rsid w:val="00AB1059"/>
    <w:rPr>
      <w:rFonts w:eastAsia="宋体"/>
      <w:kern w:val="2"/>
      <w:sz w:val="18"/>
      <w:szCs w:val="18"/>
      <w:lang w:val="en-US" w:eastAsia="zh-CN" w:bidi="ar-SA"/>
    </w:rPr>
  </w:style>
  <w:style w:type="paragraph" w:styleId="10">
    <w:name w:val="toc 1"/>
    <w:basedOn w:val="a"/>
    <w:next w:val="a"/>
    <w:autoRedefine/>
    <w:uiPriority w:val="39"/>
    <w:rsid w:val="00191AE3"/>
  </w:style>
  <w:style w:type="paragraph" w:styleId="20">
    <w:name w:val="toc 2"/>
    <w:basedOn w:val="a"/>
    <w:next w:val="a"/>
    <w:autoRedefine/>
    <w:uiPriority w:val="39"/>
    <w:rsid w:val="007607D7"/>
    <w:pPr>
      <w:tabs>
        <w:tab w:val="right" w:leader="dot" w:pos="9345"/>
      </w:tabs>
      <w:spacing w:line="360" w:lineRule="auto"/>
      <w:ind w:leftChars="200" w:left="480"/>
    </w:pPr>
  </w:style>
  <w:style w:type="character" w:styleId="aa">
    <w:name w:val="Hyperlink"/>
    <w:basedOn w:val="a0"/>
    <w:uiPriority w:val="99"/>
    <w:rsid w:val="00191AE3"/>
    <w:rPr>
      <w:color w:val="0000FF"/>
      <w:u w:val="single"/>
    </w:rPr>
  </w:style>
  <w:style w:type="table" w:styleId="ab">
    <w:name w:val="Table Grid"/>
    <w:basedOn w:val="a1"/>
    <w:uiPriority w:val="59"/>
    <w:rsid w:val="002048D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rsid w:val="00101DF2"/>
    <w:pPr>
      <w:widowControl/>
      <w:overflowPunct w:val="0"/>
      <w:autoSpaceDE w:val="0"/>
      <w:autoSpaceDN w:val="0"/>
      <w:adjustRightInd w:val="0"/>
      <w:spacing w:after="160"/>
      <w:jc w:val="left"/>
      <w:textAlignment w:val="baseline"/>
    </w:pPr>
    <w:rPr>
      <w:kern w:val="0"/>
      <w:sz w:val="20"/>
    </w:rPr>
  </w:style>
  <w:style w:type="character" w:customStyle="1" w:styleId="headline-content2">
    <w:name w:val="headline-content2"/>
    <w:basedOn w:val="a0"/>
    <w:rsid w:val="00FF7412"/>
  </w:style>
  <w:style w:type="paragraph" w:customStyle="1" w:styleId="CharCharCharChar">
    <w:name w:val="Char Char Char Char"/>
    <w:basedOn w:val="a"/>
    <w:rsid w:val="00C803B4"/>
    <w:pPr>
      <w:widowControl/>
      <w:jc w:val="left"/>
    </w:pPr>
    <w:rPr>
      <w:rFonts w:ascii="宋体" w:hAnsi="宋体" w:cs="宋体"/>
      <w:kern w:val="0"/>
      <w:lang w:bidi="he-IL"/>
    </w:rPr>
  </w:style>
  <w:style w:type="paragraph" w:styleId="30">
    <w:name w:val="toc 3"/>
    <w:basedOn w:val="a"/>
    <w:next w:val="a"/>
    <w:autoRedefine/>
    <w:uiPriority w:val="39"/>
    <w:rsid w:val="00446123"/>
    <w:pPr>
      <w:ind w:leftChars="400" w:left="840"/>
    </w:pPr>
  </w:style>
  <w:style w:type="paragraph" w:styleId="ad">
    <w:name w:val="Body Text Indent"/>
    <w:basedOn w:val="a"/>
    <w:rsid w:val="00C7697A"/>
    <w:pPr>
      <w:spacing w:after="120"/>
      <w:ind w:leftChars="200" w:left="420"/>
    </w:pPr>
    <w:rPr>
      <w:szCs w:val="24"/>
    </w:rPr>
  </w:style>
  <w:style w:type="paragraph" w:styleId="ae">
    <w:name w:val="Normal Indent"/>
    <w:basedOn w:val="a"/>
    <w:rsid w:val="00C7697A"/>
    <w:pPr>
      <w:spacing w:after="120" w:line="360" w:lineRule="exact"/>
      <w:ind w:firstLine="480"/>
    </w:pPr>
    <w:rPr>
      <w:rFonts w:ascii="Arial" w:hAnsi="Arial"/>
    </w:rPr>
  </w:style>
  <w:style w:type="paragraph" w:customStyle="1" w:styleId="CharCharCharCharCharCharCharCharCharCharCharCharChar">
    <w:name w:val="Char Char Char Char Char Char Char Char Char Char Char Char Char"/>
    <w:basedOn w:val="a"/>
    <w:rsid w:val="006A7533"/>
    <w:rPr>
      <w:sz w:val="21"/>
      <w:szCs w:val="24"/>
    </w:rPr>
  </w:style>
  <w:style w:type="paragraph" w:customStyle="1" w:styleId="Char">
    <w:name w:val="Char"/>
    <w:basedOn w:val="a"/>
    <w:rsid w:val="00407554"/>
    <w:rPr>
      <w:sz w:val="21"/>
      <w:szCs w:val="24"/>
    </w:rPr>
  </w:style>
  <w:style w:type="character" w:customStyle="1" w:styleId="CharChar4">
    <w:name w:val="Char Char4"/>
    <w:basedOn w:val="a0"/>
    <w:locked/>
    <w:rsid w:val="00FA42D8"/>
    <w:rPr>
      <w:rFonts w:ascii="宋体" w:eastAsia="宋体" w:cs="宋体"/>
      <w:kern w:val="2"/>
      <w:sz w:val="24"/>
      <w:szCs w:val="24"/>
      <w:lang w:val="en-US" w:eastAsia="zh-CN" w:bidi="ar-SA"/>
    </w:rPr>
  </w:style>
  <w:style w:type="paragraph" w:styleId="af">
    <w:name w:val="Balloon Text"/>
    <w:basedOn w:val="a"/>
    <w:semiHidden/>
    <w:rsid w:val="005976BE"/>
    <w:rPr>
      <w:sz w:val="18"/>
      <w:szCs w:val="18"/>
    </w:rPr>
  </w:style>
  <w:style w:type="paragraph" w:customStyle="1" w:styleId="JITTitle">
    <w:name w:val="JIT_Title"/>
    <w:basedOn w:val="2"/>
    <w:rsid w:val="00C9642B"/>
    <w:pPr>
      <w:keepLines w:val="0"/>
      <w:widowControl/>
      <w:spacing w:before="0" w:after="0"/>
      <w:jc w:val="center"/>
    </w:pPr>
    <w:rPr>
      <w:rFonts w:ascii="Times New Roman" w:eastAsia="Times New Roman" w:hAnsi="Times New Roman"/>
      <w:bCs w:val="0"/>
      <w:kern w:val="0"/>
      <w:sz w:val="36"/>
      <w:szCs w:val="20"/>
      <w:lang w:val="en-GB"/>
    </w:rPr>
  </w:style>
  <w:style w:type="paragraph" w:customStyle="1" w:styleId="JITBody">
    <w:name w:val="JIT_Body"/>
    <w:rsid w:val="00A80CB9"/>
    <w:pPr>
      <w:jc w:val="both"/>
    </w:pPr>
    <w:rPr>
      <w:rFonts w:ascii="Times New Roman" w:eastAsia="Times New Roman" w:hAnsi="Times New Roman"/>
      <w:lang w:val="en-GB"/>
    </w:rPr>
  </w:style>
  <w:style w:type="paragraph" w:customStyle="1" w:styleId="Default">
    <w:name w:val="Default"/>
    <w:rsid w:val="007D5889"/>
    <w:pPr>
      <w:widowControl w:val="0"/>
      <w:autoSpaceDE w:val="0"/>
      <w:autoSpaceDN w:val="0"/>
      <w:adjustRightInd w:val="0"/>
    </w:pPr>
    <w:rPr>
      <w:rFonts w:ascii="Cambria" w:hAnsi="Cambria" w:cs="Cambria"/>
      <w:color w:val="000000"/>
      <w:sz w:val="24"/>
      <w:szCs w:val="24"/>
    </w:rPr>
  </w:style>
  <w:style w:type="paragraph" w:styleId="af0">
    <w:name w:val="List Paragraph"/>
    <w:basedOn w:val="a"/>
    <w:link w:val="af1"/>
    <w:uiPriority w:val="34"/>
    <w:qFormat/>
    <w:rsid w:val="006344CF"/>
    <w:pPr>
      <w:ind w:firstLineChars="200" w:firstLine="420"/>
    </w:pPr>
  </w:style>
  <w:style w:type="paragraph" w:styleId="af2">
    <w:name w:val="Revision"/>
    <w:hidden/>
    <w:uiPriority w:val="99"/>
    <w:semiHidden/>
    <w:rsid w:val="00E83C34"/>
    <w:rPr>
      <w:rFonts w:ascii="Times New Roman" w:hAnsi="Times New Roman"/>
      <w:kern w:val="2"/>
      <w:sz w:val="24"/>
    </w:rPr>
  </w:style>
  <w:style w:type="character" w:styleId="af3">
    <w:name w:val="annotation reference"/>
    <w:rsid w:val="00950B52"/>
    <w:rPr>
      <w:rFonts w:cs="Times New Roman"/>
      <w:sz w:val="21"/>
    </w:rPr>
  </w:style>
  <w:style w:type="paragraph" w:styleId="af4">
    <w:name w:val="annotation text"/>
    <w:basedOn w:val="a"/>
    <w:link w:val="af5"/>
    <w:rsid w:val="00950B52"/>
    <w:pPr>
      <w:jc w:val="left"/>
    </w:pPr>
  </w:style>
  <w:style w:type="character" w:customStyle="1" w:styleId="af5">
    <w:name w:val="批注文字 字符"/>
    <w:basedOn w:val="a0"/>
    <w:link w:val="af4"/>
    <w:rsid w:val="00950B52"/>
    <w:rPr>
      <w:rFonts w:ascii="Times New Roman" w:hAnsi="Times New Roman"/>
      <w:kern w:val="2"/>
      <w:sz w:val="24"/>
    </w:rPr>
  </w:style>
  <w:style w:type="paragraph" w:customStyle="1" w:styleId="CharCharChar">
    <w:name w:val="Char Char Char"/>
    <w:basedOn w:val="a"/>
    <w:rsid w:val="0063705E"/>
    <w:rPr>
      <w:rFonts w:ascii="Tahoma" w:hAnsi="Tahoma"/>
      <w:sz w:val="21"/>
    </w:rPr>
  </w:style>
  <w:style w:type="paragraph" w:styleId="af6">
    <w:name w:val="Normal (Web)"/>
    <w:basedOn w:val="a"/>
    <w:uiPriority w:val="99"/>
    <w:semiHidden/>
    <w:unhideWhenUsed/>
    <w:rsid w:val="00284454"/>
    <w:pPr>
      <w:widowControl/>
      <w:spacing w:before="100" w:beforeAutospacing="1" w:after="100" w:afterAutospacing="1"/>
      <w:jc w:val="left"/>
    </w:pPr>
    <w:rPr>
      <w:rFonts w:ascii="宋体" w:hAnsi="宋体" w:cs="宋体"/>
      <w:kern w:val="0"/>
      <w:szCs w:val="24"/>
    </w:rPr>
  </w:style>
  <w:style w:type="character" w:customStyle="1" w:styleId="af1">
    <w:name w:val="列出段落 字符"/>
    <w:link w:val="af0"/>
    <w:uiPriority w:val="34"/>
    <w:locked/>
    <w:rsid w:val="00E67C6C"/>
    <w:rPr>
      <w:rFonts w:ascii="Times New Roman" w:hAnsi="Times New Roman"/>
      <w:kern w:val="2"/>
      <w:sz w:val="24"/>
    </w:rPr>
  </w:style>
  <w:style w:type="character" w:customStyle="1" w:styleId="fb">
    <w:name w:val="fb"/>
    <w:basedOn w:val="a0"/>
    <w:rsid w:val="00C150F0"/>
  </w:style>
  <w:style w:type="character" w:customStyle="1" w:styleId="apple-style-span">
    <w:name w:val="apple-style-span"/>
    <w:basedOn w:val="a0"/>
    <w:rsid w:val="00F31C7B"/>
  </w:style>
  <w:style w:type="paragraph" w:styleId="af7">
    <w:name w:val="annotation subject"/>
    <w:basedOn w:val="af4"/>
    <w:next w:val="af4"/>
    <w:link w:val="af8"/>
    <w:uiPriority w:val="99"/>
    <w:semiHidden/>
    <w:unhideWhenUsed/>
    <w:rsid w:val="00086D30"/>
    <w:rPr>
      <w:b/>
      <w:bCs/>
    </w:rPr>
  </w:style>
  <w:style w:type="character" w:customStyle="1" w:styleId="af8">
    <w:name w:val="批注主题 字符"/>
    <w:basedOn w:val="af5"/>
    <w:link w:val="af7"/>
    <w:uiPriority w:val="99"/>
    <w:semiHidden/>
    <w:rsid w:val="00086D30"/>
    <w:rPr>
      <w:rFonts w:ascii="Times New Roman" w:hAnsi="Times New Roman"/>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3253">
      <w:bodyDiv w:val="1"/>
      <w:marLeft w:val="0"/>
      <w:marRight w:val="0"/>
      <w:marTop w:val="0"/>
      <w:marBottom w:val="0"/>
      <w:divBdr>
        <w:top w:val="none" w:sz="0" w:space="0" w:color="auto"/>
        <w:left w:val="none" w:sz="0" w:space="0" w:color="auto"/>
        <w:bottom w:val="none" w:sz="0" w:space="0" w:color="auto"/>
        <w:right w:val="none" w:sz="0" w:space="0" w:color="auto"/>
      </w:divBdr>
    </w:div>
    <w:div w:id="78261409">
      <w:bodyDiv w:val="1"/>
      <w:marLeft w:val="0"/>
      <w:marRight w:val="0"/>
      <w:marTop w:val="0"/>
      <w:marBottom w:val="0"/>
      <w:divBdr>
        <w:top w:val="none" w:sz="0" w:space="0" w:color="auto"/>
        <w:left w:val="none" w:sz="0" w:space="0" w:color="auto"/>
        <w:bottom w:val="none" w:sz="0" w:space="0" w:color="auto"/>
        <w:right w:val="none" w:sz="0" w:space="0" w:color="auto"/>
      </w:divBdr>
    </w:div>
    <w:div w:id="83308686">
      <w:bodyDiv w:val="1"/>
      <w:marLeft w:val="0"/>
      <w:marRight w:val="0"/>
      <w:marTop w:val="0"/>
      <w:marBottom w:val="0"/>
      <w:divBdr>
        <w:top w:val="none" w:sz="0" w:space="0" w:color="auto"/>
        <w:left w:val="none" w:sz="0" w:space="0" w:color="auto"/>
        <w:bottom w:val="none" w:sz="0" w:space="0" w:color="auto"/>
        <w:right w:val="none" w:sz="0" w:space="0" w:color="auto"/>
      </w:divBdr>
    </w:div>
    <w:div w:id="140004620">
      <w:bodyDiv w:val="1"/>
      <w:marLeft w:val="0"/>
      <w:marRight w:val="0"/>
      <w:marTop w:val="0"/>
      <w:marBottom w:val="0"/>
      <w:divBdr>
        <w:top w:val="none" w:sz="0" w:space="0" w:color="auto"/>
        <w:left w:val="none" w:sz="0" w:space="0" w:color="auto"/>
        <w:bottom w:val="none" w:sz="0" w:space="0" w:color="auto"/>
        <w:right w:val="none" w:sz="0" w:space="0" w:color="auto"/>
      </w:divBdr>
    </w:div>
    <w:div w:id="163472026">
      <w:bodyDiv w:val="1"/>
      <w:marLeft w:val="0"/>
      <w:marRight w:val="0"/>
      <w:marTop w:val="0"/>
      <w:marBottom w:val="0"/>
      <w:divBdr>
        <w:top w:val="none" w:sz="0" w:space="0" w:color="auto"/>
        <w:left w:val="none" w:sz="0" w:space="0" w:color="auto"/>
        <w:bottom w:val="none" w:sz="0" w:space="0" w:color="auto"/>
        <w:right w:val="none" w:sz="0" w:space="0" w:color="auto"/>
      </w:divBdr>
    </w:div>
    <w:div w:id="166142408">
      <w:bodyDiv w:val="1"/>
      <w:marLeft w:val="0"/>
      <w:marRight w:val="0"/>
      <w:marTop w:val="0"/>
      <w:marBottom w:val="0"/>
      <w:divBdr>
        <w:top w:val="none" w:sz="0" w:space="0" w:color="auto"/>
        <w:left w:val="none" w:sz="0" w:space="0" w:color="auto"/>
        <w:bottom w:val="none" w:sz="0" w:space="0" w:color="auto"/>
        <w:right w:val="none" w:sz="0" w:space="0" w:color="auto"/>
      </w:divBdr>
    </w:div>
    <w:div w:id="209266547">
      <w:bodyDiv w:val="1"/>
      <w:marLeft w:val="0"/>
      <w:marRight w:val="0"/>
      <w:marTop w:val="0"/>
      <w:marBottom w:val="0"/>
      <w:divBdr>
        <w:top w:val="none" w:sz="0" w:space="0" w:color="auto"/>
        <w:left w:val="none" w:sz="0" w:space="0" w:color="auto"/>
        <w:bottom w:val="none" w:sz="0" w:space="0" w:color="auto"/>
        <w:right w:val="none" w:sz="0" w:space="0" w:color="auto"/>
      </w:divBdr>
    </w:div>
    <w:div w:id="211311311">
      <w:bodyDiv w:val="1"/>
      <w:marLeft w:val="0"/>
      <w:marRight w:val="0"/>
      <w:marTop w:val="0"/>
      <w:marBottom w:val="0"/>
      <w:divBdr>
        <w:top w:val="none" w:sz="0" w:space="0" w:color="auto"/>
        <w:left w:val="none" w:sz="0" w:space="0" w:color="auto"/>
        <w:bottom w:val="none" w:sz="0" w:space="0" w:color="auto"/>
        <w:right w:val="none" w:sz="0" w:space="0" w:color="auto"/>
      </w:divBdr>
    </w:div>
    <w:div w:id="213010823">
      <w:bodyDiv w:val="1"/>
      <w:marLeft w:val="0"/>
      <w:marRight w:val="0"/>
      <w:marTop w:val="0"/>
      <w:marBottom w:val="0"/>
      <w:divBdr>
        <w:top w:val="none" w:sz="0" w:space="0" w:color="auto"/>
        <w:left w:val="none" w:sz="0" w:space="0" w:color="auto"/>
        <w:bottom w:val="none" w:sz="0" w:space="0" w:color="auto"/>
        <w:right w:val="none" w:sz="0" w:space="0" w:color="auto"/>
      </w:divBdr>
    </w:div>
    <w:div w:id="218369058">
      <w:bodyDiv w:val="1"/>
      <w:marLeft w:val="0"/>
      <w:marRight w:val="0"/>
      <w:marTop w:val="0"/>
      <w:marBottom w:val="0"/>
      <w:divBdr>
        <w:top w:val="none" w:sz="0" w:space="0" w:color="auto"/>
        <w:left w:val="none" w:sz="0" w:space="0" w:color="auto"/>
        <w:bottom w:val="none" w:sz="0" w:space="0" w:color="auto"/>
        <w:right w:val="none" w:sz="0" w:space="0" w:color="auto"/>
      </w:divBdr>
    </w:div>
    <w:div w:id="241767755">
      <w:bodyDiv w:val="1"/>
      <w:marLeft w:val="0"/>
      <w:marRight w:val="0"/>
      <w:marTop w:val="0"/>
      <w:marBottom w:val="0"/>
      <w:divBdr>
        <w:top w:val="none" w:sz="0" w:space="0" w:color="auto"/>
        <w:left w:val="none" w:sz="0" w:space="0" w:color="auto"/>
        <w:bottom w:val="none" w:sz="0" w:space="0" w:color="auto"/>
        <w:right w:val="none" w:sz="0" w:space="0" w:color="auto"/>
      </w:divBdr>
    </w:div>
    <w:div w:id="284505234">
      <w:bodyDiv w:val="1"/>
      <w:marLeft w:val="0"/>
      <w:marRight w:val="0"/>
      <w:marTop w:val="0"/>
      <w:marBottom w:val="0"/>
      <w:divBdr>
        <w:top w:val="none" w:sz="0" w:space="0" w:color="auto"/>
        <w:left w:val="none" w:sz="0" w:space="0" w:color="auto"/>
        <w:bottom w:val="none" w:sz="0" w:space="0" w:color="auto"/>
        <w:right w:val="none" w:sz="0" w:space="0" w:color="auto"/>
      </w:divBdr>
    </w:div>
    <w:div w:id="301154827">
      <w:bodyDiv w:val="1"/>
      <w:marLeft w:val="0"/>
      <w:marRight w:val="0"/>
      <w:marTop w:val="0"/>
      <w:marBottom w:val="0"/>
      <w:divBdr>
        <w:top w:val="none" w:sz="0" w:space="0" w:color="auto"/>
        <w:left w:val="none" w:sz="0" w:space="0" w:color="auto"/>
        <w:bottom w:val="none" w:sz="0" w:space="0" w:color="auto"/>
        <w:right w:val="none" w:sz="0" w:space="0" w:color="auto"/>
      </w:divBdr>
    </w:div>
    <w:div w:id="305814971">
      <w:bodyDiv w:val="1"/>
      <w:marLeft w:val="0"/>
      <w:marRight w:val="0"/>
      <w:marTop w:val="0"/>
      <w:marBottom w:val="0"/>
      <w:divBdr>
        <w:top w:val="none" w:sz="0" w:space="0" w:color="auto"/>
        <w:left w:val="none" w:sz="0" w:space="0" w:color="auto"/>
        <w:bottom w:val="none" w:sz="0" w:space="0" w:color="auto"/>
        <w:right w:val="none" w:sz="0" w:space="0" w:color="auto"/>
      </w:divBdr>
    </w:div>
    <w:div w:id="388504432">
      <w:bodyDiv w:val="1"/>
      <w:marLeft w:val="0"/>
      <w:marRight w:val="0"/>
      <w:marTop w:val="0"/>
      <w:marBottom w:val="0"/>
      <w:divBdr>
        <w:top w:val="none" w:sz="0" w:space="0" w:color="auto"/>
        <w:left w:val="none" w:sz="0" w:space="0" w:color="auto"/>
        <w:bottom w:val="none" w:sz="0" w:space="0" w:color="auto"/>
        <w:right w:val="none" w:sz="0" w:space="0" w:color="auto"/>
      </w:divBdr>
    </w:div>
    <w:div w:id="420877776">
      <w:bodyDiv w:val="1"/>
      <w:marLeft w:val="0"/>
      <w:marRight w:val="0"/>
      <w:marTop w:val="0"/>
      <w:marBottom w:val="0"/>
      <w:divBdr>
        <w:top w:val="none" w:sz="0" w:space="0" w:color="auto"/>
        <w:left w:val="none" w:sz="0" w:space="0" w:color="auto"/>
        <w:bottom w:val="none" w:sz="0" w:space="0" w:color="auto"/>
        <w:right w:val="none" w:sz="0" w:space="0" w:color="auto"/>
      </w:divBdr>
    </w:div>
    <w:div w:id="428628096">
      <w:bodyDiv w:val="1"/>
      <w:marLeft w:val="0"/>
      <w:marRight w:val="0"/>
      <w:marTop w:val="0"/>
      <w:marBottom w:val="0"/>
      <w:divBdr>
        <w:top w:val="none" w:sz="0" w:space="0" w:color="auto"/>
        <w:left w:val="none" w:sz="0" w:space="0" w:color="auto"/>
        <w:bottom w:val="none" w:sz="0" w:space="0" w:color="auto"/>
        <w:right w:val="none" w:sz="0" w:space="0" w:color="auto"/>
      </w:divBdr>
    </w:div>
    <w:div w:id="476725203">
      <w:bodyDiv w:val="1"/>
      <w:marLeft w:val="0"/>
      <w:marRight w:val="0"/>
      <w:marTop w:val="0"/>
      <w:marBottom w:val="0"/>
      <w:divBdr>
        <w:top w:val="none" w:sz="0" w:space="0" w:color="auto"/>
        <w:left w:val="none" w:sz="0" w:space="0" w:color="auto"/>
        <w:bottom w:val="none" w:sz="0" w:space="0" w:color="auto"/>
        <w:right w:val="none" w:sz="0" w:space="0" w:color="auto"/>
      </w:divBdr>
    </w:div>
    <w:div w:id="499004005">
      <w:bodyDiv w:val="1"/>
      <w:marLeft w:val="0"/>
      <w:marRight w:val="0"/>
      <w:marTop w:val="0"/>
      <w:marBottom w:val="0"/>
      <w:divBdr>
        <w:top w:val="none" w:sz="0" w:space="0" w:color="auto"/>
        <w:left w:val="none" w:sz="0" w:space="0" w:color="auto"/>
        <w:bottom w:val="none" w:sz="0" w:space="0" w:color="auto"/>
        <w:right w:val="none" w:sz="0" w:space="0" w:color="auto"/>
      </w:divBdr>
    </w:div>
    <w:div w:id="511333257">
      <w:bodyDiv w:val="1"/>
      <w:marLeft w:val="0"/>
      <w:marRight w:val="0"/>
      <w:marTop w:val="0"/>
      <w:marBottom w:val="0"/>
      <w:divBdr>
        <w:top w:val="none" w:sz="0" w:space="0" w:color="auto"/>
        <w:left w:val="none" w:sz="0" w:space="0" w:color="auto"/>
        <w:bottom w:val="none" w:sz="0" w:space="0" w:color="auto"/>
        <w:right w:val="none" w:sz="0" w:space="0" w:color="auto"/>
      </w:divBdr>
    </w:div>
    <w:div w:id="517277023">
      <w:bodyDiv w:val="1"/>
      <w:marLeft w:val="0"/>
      <w:marRight w:val="0"/>
      <w:marTop w:val="0"/>
      <w:marBottom w:val="0"/>
      <w:divBdr>
        <w:top w:val="none" w:sz="0" w:space="0" w:color="auto"/>
        <w:left w:val="none" w:sz="0" w:space="0" w:color="auto"/>
        <w:bottom w:val="none" w:sz="0" w:space="0" w:color="auto"/>
        <w:right w:val="none" w:sz="0" w:space="0" w:color="auto"/>
      </w:divBdr>
    </w:div>
    <w:div w:id="537088499">
      <w:bodyDiv w:val="1"/>
      <w:marLeft w:val="0"/>
      <w:marRight w:val="0"/>
      <w:marTop w:val="0"/>
      <w:marBottom w:val="0"/>
      <w:divBdr>
        <w:top w:val="none" w:sz="0" w:space="0" w:color="auto"/>
        <w:left w:val="none" w:sz="0" w:space="0" w:color="auto"/>
        <w:bottom w:val="none" w:sz="0" w:space="0" w:color="auto"/>
        <w:right w:val="none" w:sz="0" w:space="0" w:color="auto"/>
      </w:divBdr>
    </w:div>
    <w:div w:id="539778738">
      <w:bodyDiv w:val="1"/>
      <w:marLeft w:val="0"/>
      <w:marRight w:val="0"/>
      <w:marTop w:val="0"/>
      <w:marBottom w:val="0"/>
      <w:divBdr>
        <w:top w:val="none" w:sz="0" w:space="0" w:color="auto"/>
        <w:left w:val="none" w:sz="0" w:space="0" w:color="auto"/>
        <w:bottom w:val="none" w:sz="0" w:space="0" w:color="auto"/>
        <w:right w:val="none" w:sz="0" w:space="0" w:color="auto"/>
      </w:divBdr>
    </w:div>
    <w:div w:id="570508989">
      <w:bodyDiv w:val="1"/>
      <w:marLeft w:val="0"/>
      <w:marRight w:val="0"/>
      <w:marTop w:val="0"/>
      <w:marBottom w:val="0"/>
      <w:divBdr>
        <w:top w:val="none" w:sz="0" w:space="0" w:color="auto"/>
        <w:left w:val="none" w:sz="0" w:space="0" w:color="auto"/>
        <w:bottom w:val="none" w:sz="0" w:space="0" w:color="auto"/>
        <w:right w:val="none" w:sz="0" w:space="0" w:color="auto"/>
      </w:divBdr>
    </w:div>
    <w:div w:id="576014003">
      <w:bodyDiv w:val="1"/>
      <w:marLeft w:val="0"/>
      <w:marRight w:val="0"/>
      <w:marTop w:val="0"/>
      <w:marBottom w:val="0"/>
      <w:divBdr>
        <w:top w:val="none" w:sz="0" w:space="0" w:color="auto"/>
        <w:left w:val="none" w:sz="0" w:space="0" w:color="auto"/>
        <w:bottom w:val="none" w:sz="0" w:space="0" w:color="auto"/>
        <w:right w:val="none" w:sz="0" w:space="0" w:color="auto"/>
      </w:divBdr>
    </w:div>
    <w:div w:id="589119332">
      <w:bodyDiv w:val="1"/>
      <w:marLeft w:val="0"/>
      <w:marRight w:val="0"/>
      <w:marTop w:val="0"/>
      <w:marBottom w:val="0"/>
      <w:divBdr>
        <w:top w:val="none" w:sz="0" w:space="0" w:color="auto"/>
        <w:left w:val="none" w:sz="0" w:space="0" w:color="auto"/>
        <w:bottom w:val="none" w:sz="0" w:space="0" w:color="auto"/>
        <w:right w:val="none" w:sz="0" w:space="0" w:color="auto"/>
      </w:divBdr>
    </w:div>
    <w:div w:id="628512258">
      <w:bodyDiv w:val="1"/>
      <w:marLeft w:val="0"/>
      <w:marRight w:val="0"/>
      <w:marTop w:val="0"/>
      <w:marBottom w:val="0"/>
      <w:divBdr>
        <w:top w:val="none" w:sz="0" w:space="0" w:color="auto"/>
        <w:left w:val="none" w:sz="0" w:space="0" w:color="auto"/>
        <w:bottom w:val="none" w:sz="0" w:space="0" w:color="auto"/>
        <w:right w:val="none" w:sz="0" w:space="0" w:color="auto"/>
      </w:divBdr>
      <w:divsChild>
        <w:div w:id="1339231194">
          <w:marLeft w:val="0"/>
          <w:marRight w:val="0"/>
          <w:marTop w:val="0"/>
          <w:marBottom w:val="0"/>
          <w:divBdr>
            <w:top w:val="none" w:sz="0" w:space="0" w:color="auto"/>
            <w:left w:val="none" w:sz="0" w:space="0" w:color="auto"/>
            <w:bottom w:val="none" w:sz="0" w:space="0" w:color="auto"/>
            <w:right w:val="none" w:sz="0" w:space="0" w:color="auto"/>
          </w:divBdr>
          <w:divsChild>
            <w:div w:id="595095488">
              <w:marLeft w:val="0"/>
              <w:marRight w:val="0"/>
              <w:marTop w:val="0"/>
              <w:marBottom w:val="0"/>
              <w:divBdr>
                <w:top w:val="none" w:sz="0" w:space="0" w:color="auto"/>
                <w:left w:val="none" w:sz="0" w:space="0" w:color="auto"/>
                <w:bottom w:val="none" w:sz="0" w:space="0" w:color="auto"/>
                <w:right w:val="none" w:sz="0" w:space="0" w:color="auto"/>
              </w:divBdr>
              <w:divsChild>
                <w:div w:id="56898468">
                  <w:marLeft w:val="0"/>
                  <w:marRight w:val="0"/>
                  <w:marTop w:val="0"/>
                  <w:marBottom w:val="0"/>
                  <w:divBdr>
                    <w:top w:val="none" w:sz="0" w:space="0" w:color="auto"/>
                    <w:left w:val="none" w:sz="0" w:space="0" w:color="auto"/>
                    <w:bottom w:val="none" w:sz="0" w:space="0" w:color="auto"/>
                    <w:right w:val="none" w:sz="0" w:space="0" w:color="auto"/>
                  </w:divBdr>
                  <w:divsChild>
                    <w:div w:id="1850484412">
                      <w:marLeft w:val="0"/>
                      <w:marRight w:val="0"/>
                      <w:marTop w:val="0"/>
                      <w:marBottom w:val="0"/>
                      <w:divBdr>
                        <w:top w:val="none" w:sz="0" w:space="0" w:color="auto"/>
                        <w:left w:val="none" w:sz="0" w:space="0" w:color="auto"/>
                        <w:bottom w:val="none" w:sz="0" w:space="0" w:color="auto"/>
                        <w:right w:val="none" w:sz="0" w:space="0" w:color="auto"/>
                      </w:divBdr>
                      <w:divsChild>
                        <w:div w:id="1508670362">
                          <w:marLeft w:val="0"/>
                          <w:marRight w:val="0"/>
                          <w:marTop w:val="0"/>
                          <w:marBottom w:val="0"/>
                          <w:divBdr>
                            <w:top w:val="none" w:sz="0" w:space="0" w:color="auto"/>
                            <w:left w:val="none" w:sz="0" w:space="0" w:color="auto"/>
                            <w:bottom w:val="none" w:sz="0" w:space="0" w:color="auto"/>
                            <w:right w:val="none" w:sz="0" w:space="0" w:color="auto"/>
                          </w:divBdr>
                          <w:divsChild>
                            <w:div w:id="1890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426648">
      <w:bodyDiv w:val="1"/>
      <w:marLeft w:val="0"/>
      <w:marRight w:val="0"/>
      <w:marTop w:val="0"/>
      <w:marBottom w:val="0"/>
      <w:divBdr>
        <w:top w:val="none" w:sz="0" w:space="0" w:color="auto"/>
        <w:left w:val="none" w:sz="0" w:space="0" w:color="auto"/>
        <w:bottom w:val="none" w:sz="0" w:space="0" w:color="auto"/>
        <w:right w:val="none" w:sz="0" w:space="0" w:color="auto"/>
      </w:divBdr>
    </w:div>
    <w:div w:id="700787773">
      <w:bodyDiv w:val="1"/>
      <w:marLeft w:val="0"/>
      <w:marRight w:val="0"/>
      <w:marTop w:val="0"/>
      <w:marBottom w:val="0"/>
      <w:divBdr>
        <w:top w:val="none" w:sz="0" w:space="0" w:color="auto"/>
        <w:left w:val="none" w:sz="0" w:space="0" w:color="auto"/>
        <w:bottom w:val="none" w:sz="0" w:space="0" w:color="auto"/>
        <w:right w:val="none" w:sz="0" w:space="0" w:color="auto"/>
      </w:divBdr>
      <w:divsChild>
        <w:div w:id="2142530795">
          <w:marLeft w:val="0"/>
          <w:marRight w:val="0"/>
          <w:marTop w:val="0"/>
          <w:marBottom w:val="0"/>
          <w:divBdr>
            <w:top w:val="none" w:sz="0" w:space="0" w:color="auto"/>
            <w:left w:val="none" w:sz="0" w:space="0" w:color="auto"/>
            <w:bottom w:val="none" w:sz="0" w:space="0" w:color="auto"/>
            <w:right w:val="none" w:sz="0" w:space="0" w:color="auto"/>
          </w:divBdr>
        </w:div>
      </w:divsChild>
    </w:div>
    <w:div w:id="715272665">
      <w:bodyDiv w:val="1"/>
      <w:marLeft w:val="0"/>
      <w:marRight w:val="0"/>
      <w:marTop w:val="0"/>
      <w:marBottom w:val="0"/>
      <w:divBdr>
        <w:top w:val="none" w:sz="0" w:space="0" w:color="auto"/>
        <w:left w:val="none" w:sz="0" w:space="0" w:color="auto"/>
        <w:bottom w:val="none" w:sz="0" w:space="0" w:color="auto"/>
        <w:right w:val="none" w:sz="0" w:space="0" w:color="auto"/>
      </w:divBdr>
    </w:div>
    <w:div w:id="726682490">
      <w:bodyDiv w:val="1"/>
      <w:marLeft w:val="0"/>
      <w:marRight w:val="0"/>
      <w:marTop w:val="0"/>
      <w:marBottom w:val="0"/>
      <w:divBdr>
        <w:top w:val="none" w:sz="0" w:space="0" w:color="auto"/>
        <w:left w:val="none" w:sz="0" w:space="0" w:color="auto"/>
        <w:bottom w:val="none" w:sz="0" w:space="0" w:color="auto"/>
        <w:right w:val="none" w:sz="0" w:space="0" w:color="auto"/>
      </w:divBdr>
    </w:div>
    <w:div w:id="779304179">
      <w:bodyDiv w:val="1"/>
      <w:marLeft w:val="0"/>
      <w:marRight w:val="0"/>
      <w:marTop w:val="0"/>
      <w:marBottom w:val="0"/>
      <w:divBdr>
        <w:top w:val="none" w:sz="0" w:space="0" w:color="auto"/>
        <w:left w:val="none" w:sz="0" w:space="0" w:color="auto"/>
        <w:bottom w:val="none" w:sz="0" w:space="0" w:color="auto"/>
        <w:right w:val="none" w:sz="0" w:space="0" w:color="auto"/>
      </w:divBdr>
    </w:div>
    <w:div w:id="786586833">
      <w:bodyDiv w:val="1"/>
      <w:marLeft w:val="0"/>
      <w:marRight w:val="0"/>
      <w:marTop w:val="0"/>
      <w:marBottom w:val="0"/>
      <w:divBdr>
        <w:top w:val="none" w:sz="0" w:space="0" w:color="auto"/>
        <w:left w:val="none" w:sz="0" w:space="0" w:color="auto"/>
        <w:bottom w:val="none" w:sz="0" w:space="0" w:color="auto"/>
        <w:right w:val="none" w:sz="0" w:space="0" w:color="auto"/>
      </w:divBdr>
    </w:div>
    <w:div w:id="794325265">
      <w:bodyDiv w:val="1"/>
      <w:marLeft w:val="0"/>
      <w:marRight w:val="0"/>
      <w:marTop w:val="0"/>
      <w:marBottom w:val="0"/>
      <w:divBdr>
        <w:top w:val="none" w:sz="0" w:space="0" w:color="auto"/>
        <w:left w:val="none" w:sz="0" w:space="0" w:color="auto"/>
        <w:bottom w:val="none" w:sz="0" w:space="0" w:color="auto"/>
        <w:right w:val="none" w:sz="0" w:space="0" w:color="auto"/>
      </w:divBdr>
    </w:div>
    <w:div w:id="812989569">
      <w:bodyDiv w:val="1"/>
      <w:marLeft w:val="0"/>
      <w:marRight w:val="0"/>
      <w:marTop w:val="0"/>
      <w:marBottom w:val="0"/>
      <w:divBdr>
        <w:top w:val="none" w:sz="0" w:space="0" w:color="auto"/>
        <w:left w:val="none" w:sz="0" w:space="0" w:color="auto"/>
        <w:bottom w:val="none" w:sz="0" w:space="0" w:color="auto"/>
        <w:right w:val="none" w:sz="0" w:space="0" w:color="auto"/>
      </w:divBdr>
    </w:div>
    <w:div w:id="814684323">
      <w:bodyDiv w:val="1"/>
      <w:marLeft w:val="0"/>
      <w:marRight w:val="0"/>
      <w:marTop w:val="0"/>
      <w:marBottom w:val="0"/>
      <w:divBdr>
        <w:top w:val="none" w:sz="0" w:space="0" w:color="auto"/>
        <w:left w:val="none" w:sz="0" w:space="0" w:color="auto"/>
        <w:bottom w:val="none" w:sz="0" w:space="0" w:color="auto"/>
        <w:right w:val="none" w:sz="0" w:space="0" w:color="auto"/>
      </w:divBdr>
    </w:div>
    <w:div w:id="875972137">
      <w:bodyDiv w:val="1"/>
      <w:marLeft w:val="0"/>
      <w:marRight w:val="0"/>
      <w:marTop w:val="0"/>
      <w:marBottom w:val="0"/>
      <w:divBdr>
        <w:top w:val="none" w:sz="0" w:space="0" w:color="auto"/>
        <w:left w:val="none" w:sz="0" w:space="0" w:color="auto"/>
        <w:bottom w:val="none" w:sz="0" w:space="0" w:color="auto"/>
        <w:right w:val="none" w:sz="0" w:space="0" w:color="auto"/>
      </w:divBdr>
    </w:div>
    <w:div w:id="897283473">
      <w:bodyDiv w:val="1"/>
      <w:marLeft w:val="0"/>
      <w:marRight w:val="0"/>
      <w:marTop w:val="0"/>
      <w:marBottom w:val="0"/>
      <w:divBdr>
        <w:top w:val="none" w:sz="0" w:space="0" w:color="auto"/>
        <w:left w:val="none" w:sz="0" w:space="0" w:color="auto"/>
        <w:bottom w:val="none" w:sz="0" w:space="0" w:color="auto"/>
        <w:right w:val="none" w:sz="0" w:space="0" w:color="auto"/>
      </w:divBdr>
    </w:div>
    <w:div w:id="907766961">
      <w:bodyDiv w:val="1"/>
      <w:marLeft w:val="0"/>
      <w:marRight w:val="0"/>
      <w:marTop w:val="0"/>
      <w:marBottom w:val="0"/>
      <w:divBdr>
        <w:top w:val="none" w:sz="0" w:space="0" w:color="auto"/>
        <w:left w:val="none" w:sz="0" w:space="0" w:color="auto"/>
        <w:bottom w:val="none" w:sz="0" w:space="0" w:color="auto"/>
        <w:right w:val="none" w:sz="0" w:space="0" w:color="auto"/>
      </w:divBdr>
    </w:div>
    <w:div w:id="922181992">
      <w:bodyDiv w:val="1"/>
      <w:marLeft w:val="0"/>
      <w:marRight w:val="0"/>
      <w:marTop w:val="0"/>
      <w:marBottom w:val="0"/>
      <w:divBdr>
        <w:top w:val="none" w:sz="0" w:space="0" w:color="auto"/>
        <w:left w:val="none" w:sz="0" w:space="0" w:color="auto"/>
        <w:bottom w:val="none" w:sz="0" w:space="0" w:color="auto"/>
        <w:right w:val="none" w:sz="0" w:space="0" w:color="auto"/>
      </w:divBdr>
    </w:div>
    <w:div w:id="943533966">
      <w:bodyDiv w:val="1"/>
      <w:marLeft w:val="0"/>
      <w:marRight w:val="0"/>
      <w:marTop w:val="0"/>
      <w:marBottom w:val="0"/>
      <w:divBdr>
        <w:top w:val="none" w:sz="0" w:space="0" w:color="auto"/>
        <w:left w:val="none" w:sz="0" w:space="0" w:color="auto"/>
        <w:bottom w:val="none" w:sz="0" w:space="0" w:color="auto"/>
        <w:right w:val="none" w:sz="0" w:space="0" w:color="auto"/>
      </w:divBdr>
    </w:div>
    <w:div w:id="944382624">
      <w:bodyDiv w:val="1"/>
      <w:marLeft w:val="0"/>
      <w:marRight w:val="0"/>
      <w:marTop w:val="0"/>
      <w:marBottom w:val="0"/>
      <w:divBdr>
        <w:top w:val="none" w:sz="0" w:space="0" w:color="auto"/>
        <w:left w:val="none" w:sz="0" w:space="0" w:color="auto"/>
        <w:bottom w:val="none" w:sz="0" w:space="0" w:color="auto"/>
        <w:right w:val="none" w:sz="0" w:space="0" w:color="auto"/>
      </w:divBdr>
    </w:div>
    <w:div w:id="950624246">
      <w:bodyDiv w:val="1"/>
      <w:marLeft w:val="0"/>
      <w:marRight w:val="0"/>
      <w:marTop w:val="0"/>
      <w:marBottom w:val="0"/>
      <w:divBdr>
        <w:top w:val="none" w:sz="0" w:space="0" w:color="auto"/>
        <w:left w:val="none" w:sz="0" w:space="0" w:color="auto"/>
        <w:bottom w:val="none" w:sz="0" w:space="0" w:color="auto"/>
        <w:right w:val="none" w:sz="0" w:space="0" w:color="auto"/>
      </w:divBdr>
    </w:div>
    <w:div w:id="951933082">
      <w:bodyDiv w:val="1"/>
      <w:marLeft w:val="0"/>
      <w:marRight w:val="0"/>
      <w:marTop w:val="0"/>
      <w:marBottom w:val="0"/>
      <w:divBdr>
        <w:top w:val="none" w:sz="0" w:space="0" w:color="auto"/>
        <w:left w:val="none" w:sz="0" w:space="0" w:color="auto"/>
        <w:bottom w:val="none" w:sz="0" w:space="0" w:color="auto"/>
        <w:right w:val="none" w:sz="0" w:space="0" w:color="auto"/>
      </w:divBdr>
    </w:div>
    <w:div w:id="99379669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85188650">
          <w:marLeft w:val="0"/>
          <w:marRight w:val="0"/>
          <w:marTop w:val="0"/>
          <w:marBottom w:val="0"/>
          <w:divBdr>
            <w:top w:val="none" w:sz="0" w:space="0" w:color="auto"/>
            <w:left w:val="none" w:sz="0" w:space="0" w:color="auto"/>
            <w:bottom w:val="none" w:sz="0" w:space="0" w:color="auto"/>
            <w:right w:val="none" w:sz="0" w:space="0" w:color="auto"/>
          </w:divBdr>
        </w:div>
      </w:divsChild>
    </w:div>
    <w:div w:id="1075393717">
      <w:bodyDiv w:val="1"/>
      <w:marLeft w:val="0"/>
      <w:marRight w:val="0"/>
      <w:marTop w:val="0"/>
      <w:marBottom w:val="0"/>
      <w:divBdr>
        <w:top w:val="none" w:sz="0" w:space="0" w:color="auto"/>
        <w:left w:val="none" w:sz="0" w:space="0" w:color="auto"/>
        <w:bottom w:val="none" w:sz="0" w:space="0" w:color="auto"/>
        <w:right w:val="none" w:sz="0" w:space="0" w:color="auto"/>
      </w:divBdr>
    </w:div>
    <w:div w:id="1110785005">
      <w:bodyDiv w:val="1"/>
      <w:marLeft w:val="0"/>
      <w:marRight w:val="0"/>
      <w:marTop w:val="0"/>
      <w:marBottom w:val="0"/>
      <w:divBdr>
        <w:top w:val="none" w:sz="0" w:space="0" w:color="auto"/>
        <w:left w:val="none" w:sz="0" w:space="0" w:color="auto"/>
        <w:bottom w:val="none" w:sz="0" w:space="0" w:color="auto"/>
        <w:right w:val="none" w:sz="0" w:space="0" w:color="auto"/>
      </w:divBdr>
    </w:div>
    <w:div w:id="1190681018">
      <w:bodyDiv w:val="1"/>
      <w:marLeft w:val="0"/>
      <w:marRight w:val="0"/>
      <w:marTop w:val="0"/>
      <w:marBottom w:val="0"/>
      <w:divBdr>
        <w:top w:val="none" w:sz="0" w:space="0" w:color="auto"/>
        <w:left w:val="none" w:sz="0" w:space="0" w:color="auto"/>
        <w:bottom w:val="none" w:sz="0" w:space="0" w:color="auto"/>
        <w:right w:val="none" w:sz="0" w:space="0" w:color="auto"/>
      </w:divBdr>
    </w:div>
    <w:div w:id="1293487042">
      <w:bodyDiv w:val="1"/>
      <w:marLeft w:val="0"/>
      <w:marRight w:val="0"/>
      <w:marTop w:val="0"/>
      <w:marBottom w:val="0"/>
      <w:divBdr>
        <w:top w:val="none" w:sz="0" w:space="0" w:color="auto"/>
        <w:left w:val="none" w:sz="0" w:space="0" w:color="auto"/>
        <w:bottom w:val="none" w:sz="0" w:space="0" w:color="auto"/>
        <w:right w:val="none" w:sz="0" w:space="0" w:color="auto"/>
      </w:divBdr>
    </w:div>
    <w:div w:id="1295597664">
      <w:bodyDiv w:val="1"/>
      <w:marLeft w:val="0"/>
      <w:marRight w:val="0"/>
      <w:marTop w:val="0"/>
      <w:marBottom w:val="0"/>
      <w:divBdr>
        <w:top w:val="none" w:sz="0" w:space="0" w:color="auto"/>
        <w:left w:val="none" w:sz="0" w:space="0" w:color="auto"/>
        <w:bottom w:val="none" w:sz="0" w:space="0" w:color="auto"/>
        <w:right w:val="none" w:sz="0" w:space="0" w:color="auto"/>
      </w:divBdr>
    </w:div>
    <w:div w:id="1358702410">
      <w:bodyDiv w:val="1"/>
      <w:marLeft w:val="0"/>
      <w:marRight w:val="0"/>
      <w:marTop w:val="0"/>
      <w:marBottom w:val="0"/>
      <w:divBdr>
        <w:top w:val="none" w:sz="0" w:space="0" w:color="auto"/>
        <w:left w:val="none" w:sz="0" w:space="0" w:color="auto"/>
        <w:bottom w:val="none" w:sz="0" w:space="0" w:color="auto"/>
        <w:right w:val="none" w:sz="0" w:space="0" w:color="auto"/>
      </w:divBdr>
    </w:div>
    <w:div w:id="1389261780">
      <w:bodyDiv w:val="1"/>
      <w:marLeft w:val="0"/>
      <w:marRight w:val="0"/>
      <w:marTop w:val="0"/>
      <w:marBottom w:val="0"/>
      <w:divBdr>
        <w:top w:val="none" w:sz="0" w:space="0" w:color="auto"/>
        <w:left w:val="none" w:sz="0" w:space="0" w:color="auto"/>
        <w:bottom w:val="none" w:sz="0" w:space="0" w:color="auto"/>
        <w:right w:val="none" w:sz="0" w:space="0" w:color="auto"/>
      </w:divBdr>
    </w:div>
    <w:div w:id="1496798488">
      <w:bodyDiv w:val="1"/>
      <w:marLeft w:val="0"/>
      <w:marRight w:val="0"/>
      <w:marTop w:val="0"/>
      <w:marBottom w:val="0"/>
      <w:divBdr>
        <w:top w:val="none" w:sz="0" w:space="0" w:color="auto"/>
        <w:left w:val="none" w:sz="0" w:space="0" w:color="auto"/>
        <w:bottom w:val="none" w:sz="0" w:space="0" w:color="auto"/>
        <w:right w:val="none" w:sz="0" w:space="0" w:color="auto"/>
      </w:divBdr>
    </w:div>
    <w:div w:id="1504468718">
      <w:bodyDiv w:val="1"/>
      <w:marLeft w:val="0"/>
      <w:marRight w:val="0"/>
      <w:marTop w:val="0"/>
      <w:marBottom w:val="0"/>
      <w:divBdr>
        <w:top w:val="none" w:sz="0" w:space="0" w:color="auto"/>
        <w:left w:val="none" w:sz="0" w:space="0" w:color="auto"/>
        <w:bottom w:val="none" w:sz="0" w:space="0" w:color="auto"/>
        <w:right w:val="none" w:sz="0" w:space="0" w:color="auto"/>
      </w:divBdr>
    </w:div>
    <w:div w:id="1510488924">
      <w:bodyDiv w:val="1"/>
      <w:marLeft w:val="0"/>
      <w:marRight w:val="0"/>
      <w:marTop w:val="0"/>
      <w:marBottom w:val="0"/>
      <w:divBdr>
        <w:top w:val="none" w:sz="0" w:space="0" w:color="auto"/>
        <w:left w:val="none" w:sz="0" w:space="0" w:color="auto"/>
        <w:bottom w:val="none" w:sz="0" w:space="0" w:color="auto"/>
        <w:right w:val="none" w:sz="0" w:space="0" w:color="auto"/>
      </w:divBdr>
    </w:div>
    <w:div w:id="1525244628">
      <w:bodyDiv w:val="1"/>
      <w:marLeft w:val="0"/>
      <w:marRight w:val="0"/>
      <w:marTop w:val="0"/>
      <w:marBottom w:val="0"/>
      <w:divBdr>
        <w:top w:val="none" w:sz="0" w:space="0" w:color="auto"/>
        <w:left w:val="none" w:sz="0" w:space="0" w:color="auto"/>
        <w:bottom w:val="none" w:sz="0" w:space="0" w:color="auto"/>
        <w:right w:val="none" w:sz="0" w:space="0" w:color="auto"/>
      </w:divBdr>
    </w:div>
    <w:div w:id="1554728999">
      <w:bodyDiv w:val="1"/>
      <w:marLeft w:val="0"/>
      <w:marRight w:val="0"/>
      <w:marTop w:val="0"/>
      <w:marBottom w:val="0"/>
      <w:divBdr>
        <w:top w:val="none" w:sz="0" w:space="0" w:color="auto"/>
        <w:left w:val="none" w:sz="0" w:space="0" w:color="auto"/>
        <w:bottom w:val="none" w:sz="0" w:space="0" w:color="auto"/>
        <w:right w:val="none" w:sz="0" w:space="0" w:color="auto"/>
      </w:divBdr>
    </w:div>
    <w:div w:id="1566404787">
      <w:bodyDiv w:val="1"/>
      <w:marLeft w:val="0"/>
      <w:marRight w:val="0"/>
      <w:marTop w:val="0"/>
      <w:marBottom w:val="0"/>
      <w:divBdr>
        <w:top w:val="none" w:sz="0" w:space="0" w:color="auto"/>
        <w:left w:val="none" w:sz="0" w:space="0" w:color="auto"/>
        <w:bottom w:val="none" w:sz="0" w:space="0" w:color="auto"/>
        <w:right w:val="none" w:sz="0" w:space="0" w:color="auto"/>
      </w:divBdr>
    </w:div>
    <w:div w:id="1581522473">
      <w:bodyDiv w:val="1"/>
      <w:marLeft w:val="0"/>
      <w:marRight w:val="0"/>
      <w:marTop w:val="0"/>
      <w:marBottom w:val="0"/>
      <w:divBdr>
        <w:top w:val="none" w:sz="0" w:space="0" w:color="auto"/>
        <w:left w:val="none" w:sz="0" w:space="0" w:color="auto"/>
        <w:bottom w:val="none" w:sz="0" w:space="0" w:color="auto"/>
        <w:right w:val="none" w:sz="0" w:space="0" w:color="auto"/>
      </w:divBdr>
    </w:div>
    <w:div w:id="1594776702">
      <w:bodyDiv w:val="1"/>
      <w:marLeft w:val="0"/>
      <w:marRight w:val="0"/>
      <w:marTop w:val="0"/>
      <w:marBottom w:val="0"/>
      <w:divBdr>
        <w:top w:val="none" w:sz="0" w:space="0" w:color="auto"/>
        <w:left w:val="none" w:sz="0" w:space="0" w:color="auto"/>
        <w:bottom w:val="none" w:sz="0" w:space="0" w:color="auto"/>
        <w:right w:val="none" w:sz="0" w:space="0" w:color="auto"/>
      </w:divBdr>
    </w:div>
    <w:div w:id="1602100969">
      <w:bodyDiv w:val="1"/>
      <w:marLeft w:val="0"/>
      <w:marRight w:val="0"/>
      <w:marTop w:val="0"/>
      <w:marBottom w:val="0"/>
      <w:divBdr>
        <w:top w:val="none" w:sz="0" w:space="0" w:color="auto"/>
        <w:left w:val="none" w:sz="0" w:space="0" w:color="auto"/>
        <w:bottom w:val="none" w:sz="0" w:space="0" w:color="auto"/>
        <w:right w:val="none" w:sz="0" w:space="0" w:color="auto"/>
      </w:divBdr>
    </w:div>
    <w:div w:id="1612517013">
      <w:bodyDiv w:val="1"/>
      <w:marLeft w:val="0"/>
      <w:marRight w:val="0"/>
      <w:marTop w:val="0"/>
      <w:marBottom w:val="0"/>
      <w:divBdr>
        <w:top w:val="none" w:sz="0" w:space="0" w:color="auto"/>
        <w:left w:val="none" w:sz="0" w:space="0" w:color="auto"/>
        <w:bottom w:val="none" w:sz="0" w:space="0" w:color="auto"/>
        <w:right w:val="none" w:sz="0" w:space="0" w:color="auto"/>
      </w:divBdr>
    </w:div>
    <w:div w:id="1647248165">
      <w:bodyDiv w:val="1"/>
      <w:marLeft w:val="0"/>
      <w:marRight w:val="0"/>
      <w:marTop w:val="0"/>
      <w:marBottom w:val="0"/>
      <w:divBdr>
        <w:top w:val="none" w:sz="0" w:space="0" w:color="auto"/>
        <w:left w:val="none" w:sz="0" w:space="0" w:color="auto"/>
        <w:bottom w:val="none" w:sz="0" w:space="0" w:color="auto"/>
        <w:right w:val="none" w:sz="0" w:space="0" w:color="auto"/>
      </w:divBdr>
    </w:div>
    <w:div w:id="1655597420">
      <w:bodyDiv w:val="1"/>
      <w:marLeft w:val="0"/>
      <w:marRight w:val="0"/>
      <w:marTop w:val="0"/>
      <w:marBottom w:val="0"/>
      <w:divBdr>
        <w:top w:val="none" w:sz="0" w:space="0" w:color="auto"/>
        <w:left w:val="none" w:sz="0" w:space="0" w:color="auto"/>
        <w:bottom w:val="none" w:sz="0" w:space="0" w:color="auto"/>
        <w:right w:val="none" w:sz="0" w:space="0" w:color="auto"/>
      </w:divBdr>
    </w:div>
    <w:div w:id="1711147780">
      <w:bodyDiv w:val="1"/>
      <w:marLeft w:val="0"/>
      <w:marRight w:val="0"/>
      <w:marTop w:val="0"/>
      <w:marBottom w:val="0"/>
      <w:divBdr>
        <w:top w:val="none" w:sz="0" w:space="0" w:color="auto"/>
        <w:left w:val="none" w:sz="0" w:space="0" w:color="auto"/>
        <w:bottom w:val="none" w:sz="0" w:space="0" w:color="auto"/>
        <w:right w:val="none" w:sz="0" w:space="0" w:color="auto"/>
      </w:divBdr>
    </w:div>
    <w:div w:id="1721901472">
      <w:bodyDiv w:val="1"/>
      <w:marLeft w:val="0"/>
      <w:marRight w:val="0"/>
      <w:marTop w:val="0"/>
      <w:marBottom w:val="0"/>
      <w:divBdr>
        <w:top w:val="none" w:sz="0" w:space="0" w:color="auto"/>
        <w:left w:val="none" w:sz="0" w:space="0" w:color="auto"/>
        <w:bottom w:val="none" w:sz="0" w:space="0" w:color="auto"/>
        <w:right w:val="none" w:sz="0" w:space="0" w:color="auto"/>
      </w:divBdr>
    </w:div>
    <w:div w:id="1724596659">
      <w:bodyDiv w:val="1"/>
      <w:marLeft w:val="0"/>
      <w:marRight w:val="0"/>
      <w:marTop w:val="0"/>
      <w:marBottom w:val="0"/>
      <w:divBdr>
        <w:top w:val="none" w:sz="0" w:space="0" w:color="auto"/>
        <w:left w:val="none" w:sz="0" w:space="0" w:color="auto"/>
        <w:bottom w:val="none" w:sz="0" w:space="0" w:color="auto"/>
        <w:right w:val="none" w:sz="0" w:space="0" w:color="auto"/>
      </w:divBdr>
    </w:div>
    <w:div w:id="1734620130">
      <w:bodyDiv w:val="1"/>
      <w:marLeft w:val="0"/>
      <w:marRight w:val="0"/>
      <w:marTop w:val="0"/>
      <w:marBottom w:val="0"/>
      <w:divBdr>
        <w:top w:val="none" w:sz="0" w:space="0" w:color="auto"/>
        <w:left w:val="none" w:sz="0" w:space="0" w:color="auto"/>
        <w:bottom w:val="none" w:sz="0" w:space="0" w:color="auto"/>
        <w:right w:val="none" w:sz="0" w:space="0" w:color="auto"/>
      </w:divBdr>
    </w:div>
    <w:div w:id="1745834148">
      <w:bodyDiv w:val="1"/>
      <w:marLeft w:val="0"/>
      <w:marRight w:val="0"/>
      <w:marTop w:val="0"/>
      <w:marBottom w:val="0"/>
      <w:divBdr>
        <w:top w:val="none" w:sz="0" w:space="0" w:color="auto"/>
        <w:left w:val="none" w:sz="0" w:space="0" w:color="auto"/>
        <w:bottom w:val="none" w:sz="0" w:space="0" w:color="auto"/>
        <w:right w:val="none" w:sz="0" w:space="0" w:color="auto"/>
      </w:divBdr>
    </w:div>
    <w:div w:id="1757903212">
      <w:bodyDiv w:val="1"/>
      <w:marLeft w:val="0"/>
      <w:marRight w:val="0"/>
      <w:marTop w:val="0"/>
      <w:marBottom w:val="0"/>
      <w:divBdr>
        <w:top w:val="none" w:sz="0" w:space="0" w:color="auto"/>
        <w:left w:val="none" w:sz="0" w:space="0" w:color="auto"/>
        <w:bottom w:val="none" w:sz="0" w:space="0" w:color="auto"/>
        <w:right w:val="none" w:sz="0" w:space="0" w:color="auto"/>
      </w:divBdr>
    </w:div>
    <w:div w:id="1764299634">
      <w:bodyDiv w:val="1"/>
      <w:marLeft w:val="0"/>
      <w:marRight w:val="0"/>
      <w:marTop w:val="0"/>
      <w:marBottom w:val="0"/>
      <w:divBdr>
        <w:top w:val="none" w:sz="0" w:space="0" w:color="auto"/>
        <w:left w:val="none" w:sz="0" w:space="0" w:color="auto"/>
        <w:bottom w:val="none" w:sz="0" w:space="0" w:color="auto"/>
        <w:right w:val="none" w:sz="0" w:space="0" w:color="auto"/>
      </w:divBdr>
    </w:div>
    <w:div w:id="1770004022">
      <w:bodyDiv w:val="1"/>
      <w:marLeft w:val="0"/>
      <w:marRight w:val="0"/>
      <w:marTop w:val="0"/>
      <w:marBottom w:val="0"/>
      <w:divBdr>
        <w:top w:val="none" w:sz="0" w:space="0" w:color="auto"/>
        <w:left w:val="none" w:sz="0" w:space="0" w:color="auto"/>
        <w:bottom w:val="none" w:sz="0" w:space="0" w:color="auto"/>
        <w:right w:val="none" w:sz="0" w:space="0" w:color="auto"/>
      </w:divBdr>
    </w:div>
    <w:div w:id="1774550049">
      <w:bodyDiv w:val="1"/>
      <w:marLeft w:val="0"/>
      <w:marRight w:val="0"/>
      <w:marTop w:val="0"/>
      <w:marBottom w:val="0"/>
      <w:divBdr>
        <w:top w:val="none" w:sz="0" w:space="0" w:color="auto"/>
        <w:left w:val="none" w:sz="0" w:space="0" w:color="auto"/>
        <w:bottom w:val="none" w:sz="0" w:space="0" w:color="auto"/>
        <w:right w:val="none" w:sz="0" w:space="0" w:color="auto"/>
      </w:divBdr>
    </w:div>
    <w:div w:id="1808083781">
      <w:bodyDiv w:val="1"/>
      <w:marLeft w:val="0"/>
      <w:marRight w:val="0"/>
      <w:marTop w:val="0"/>
      <w:marBottom w:val="0"/>
      <w:divBdr>
        <w:top w:val="none" w:sz="0" w:space="0" w:color="auto"/>
        <w:left w:val="none" w:sz="0" w:space="0" w:color="auto"/>
        <w:bottom w:val="none" w:sz="0" w:space="0" w:color="auto"/>
        <w:right w:val="none" w:sz="0" w:space="0" w:color="auto"/>
      </w:divBdr>
    </w:div>
    <w:div w:id="1828131544">
      <w:bodyDiv w:val="1"/>
      <w:marLeft w:val="0"/>
      <w:marRight w:val="0"/>
      <w:marTop w:val="0"/>
      <w:marBottom w:val="0"/>
      <w:divBdr>
        <w:top w:val="none" w:sz="0" w:space="0" w:color="auto"/>
        <w:left w:val="none" w:sz="0" w:space="0" w:color="auto"/>
        <w:bottom w:val="none" w:sz="0" w:space="0" w:color="auto"/>
        <w:right w:val="none" w:sz="0" w:space="0" w:color="auto"/>
      </w:divBdr>
    </w:div>
    <w:div w:id="1853840747">
      <w:bodyDiv w:val="1"/>
      <w:marLeft w:val="0"/>
      <w:marRight w:val="0"/>
      <w:marTop w:val="0"/>
      <w:marBottom w:val="0"/>
      <w:divBdr>
        <w:top w:val="none" w:sz="0" w:space="0" w:color="auto"/>
        <w:left w:val="none" w:sz="0" w:space="0" w:color="auto"/>
        <w:bottom w:val="none" w:sz="0" w:space="0" w:color="auto"/>
        <w:right w:val="none" w:sz="0" w:space="0" w:color="auto"/>
      </w:divBdr>
    </w:div>
    <w:div w:id="1888492145">
      <w:bodyDiv w:val="1"/>
      <w:marLeft w:val="0"/>
      <w:marRight w:val="0"/>
      <w:marTop w:val="0"/>
      <w:marBottom w:val="0"/>
      <w:divBdr>
        <w:top w:val="none" w:sz="0" w:space="0" w:color="auto"/>
        <w:left w:val="none" w:sz="0" w:space="0" w:color="auto"/>
        <w:bottom w:val="none" w:sz="0" w:space="0" w:color="auto"/>
        <w:right w:val="none" w:sz="0" w:space="0" w:color="auto"/>
      </w:divBdr>
    </w:div>
    <w:div w:id="1916742949">
      <w:bodyDiv w:val="1"/>
      <w:marLeft w:val="0"/>
      <w:marRight w:val="0"/>
      <w:marTop w:val="0"/>
      <w:marBottom w:val="0"/>
      <w:divBdr>
        <w:top w:val="none" w:sz="0" w:space="0" w:color="auto"/>
        <w:left w:val="none" w:sz="0" w:space="0" w:color="auto"/>
        <w:bottom w:val="none" w:sz="0" w:space="0" w:color="auto"/>
        <w:right w:val="none" w:sz="0" w:space="0" w:color="auto"/>
      </w:divBdr>
    </w:div>
    <w:div w:id="1946840532">
      <w:bodyDiv w:val="1"/>
      <w:marLeft w:val="0"/>
      <w:marRight w:val="0"/>
      <w:marTop w:val="0"/>
      <w:marBottom w:val="0"/>
      <w:divBdr>
        <w:top w:val="none" w:sz="0" w:space="0" w:color="auto"/>
        <w:left w:val="none" w:sz="0" w:space="0" w:color="auto"/>
        <w:bottom w:val="none" w:sz="0" w:space="0" w:color="auto"/>
        <w:right w:val="none" w:sz="0" w:space="0" w:color="auto"/>
      </w:divBdr>
    </w:div>
    <w:div w:id="1957104519">
      <w:bodyDiv w:val="1"/>
      <w:marLeft w:val="0"/>
      <w:marRight w:val="0"/>
      <w:marTop w:val="0"/>
      <w:marBottom w:val="0"/>
      <w:divBdr>
        <w:top w:val="none" w:sz="0" w:space="0" w:color="auto"/>
        <w:left w:val="none" w:sz="0" w:space="0" w:color="auto"/>
        <w:bottom w:val="none" w:sz="0" w:space="0" w:color="auto"/>
        <w:right w:val="none" w:sz="0" w:space="0" w:color="auto"/>
      </w:divBdr>
    </w:div>
    <w:div w:id="2033677239">
      <w:bodyDiv w:val="1"/>
      <w:marLeft w:val="0"/>
      <w:marRight w:val="0"/>
      <w:marTop w:val="0"/>
      <w:marBottom w:val="0"/>
      <w:divBdr>
        <w:top w:val="none" w:sz="0" w:space="0" w:color="auto"/>
        <w:left w:val="none" w:sz="0" w:space="0" w:color="auto"/>
        <w:bottom w:val="none" w:sz="0" w:space="0" w:color="auto"/>
        <w:right w:val="none" w:sz="0" w:space="0" w:color="auto"/>
      </w:divBdr>
    </w:div>
    <w:div w:id="2105027925">
      <w:bodyDiv w:val="1"/>
      <w:marLeft w:val="0"/>
      <w:marRight w:val="0"/>
      <w:marTop w:val="0"/>
      <w:marBottom w:val="0"/>
      <w:divBdr>
        <w:top w:val="none" w:sz="0" w:space="0" w:color="auto"/>
        <w:left w:val="none" w:sz="0" w:space="0" w:color="auto"/>
        <w:bottom w:val="none" w:sz="0" w:space="0" w:color="auto"/>
        <w:right w:val="none" w:sz="0" w:space="0" w:color="auto"/>
      </w:divBdr>
    </w:div>
    <w:div w:id="214480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0.16.41.21/Portal/Content.aspx?MType=3&amp;WebID=27662&amp;WebModuleID=141" TargetMode="External"/><Relationship Id="rId21" Type="http://schemas.openxmlformats.org/officeDocument/2006/relationships/hyperlink" Target="http://10.16.41.21/Portal/Content.aspx?MType=3&amp;WebID=26851&amp;WebModuleID=110" TargetMode="External"/><Relationship Id="rId63" Type="http://schemas.openxmlformats.org/officeDocument/2006/relationships/hyperlink" Target="http://10.16.41.21/Portal/Content.aspx?MType=3&amp;WebID=27338&amp;WebModuleID=141" TargetMode="External"/><Relationship Id="rId159" Type="http://schemas.openxmlformats.org/officeDocument/2006/relationships/hyperlink" Target="http://10.16.41.21/Portal/Content.aspx?MType=3&amp;WebID=27919&amp;WebModuleID=141" TargetMode="External"/><Relationship Id="rId170" Type="http://schemas.openxmlformats.org/officeDocument/2006/relationships/hyperlink" Target="http://10.16.41.21/Portal/Content.aspx?MType=3&amp;WebID=27987&amp;WebModuleID=141" TargetMode="External"/><Relationship Id="rId226" Type="http://schemas.openxmlformats.org/officeDocument/2006/relationships/hyperlink" Target="http://www.cinno.org.cn/cinno/admin/Admin_Article.asp?ChannelID=61&amp;Action=Show&amp;ArticleID=11150" TargetMode="External"/><Relationship Id="rId268" Type="http://schemas.openxmlformats.org/officeDocument/2006/relationships/hyperlink" Target="http://www.cinno.org.cn/cinno/admin/Admin_Article.asp?ChannelID=61&amp;Action=Show&amp;ArticleID=11150" TargetMode="External"/><Relationship Id="rId32" Type="http://schemas.openxmlformats.org/officeDocument/2006/relationships/hyperlink" Target="http://10.16.41.21/Portal/Content.aspx?MType=3&amp;WebID=27015&amp;WebModuleID=110" TargetMode="External"/><Relationship Id="rId74" Type="http://schemas.openxmlformats.org/officeDocument/2006/relationships/hyperlink" Target="http://10.16.41.21/Portal/Content.aspx?MType=3&amp;WebID=27396&amp;WebModuleID=141" TargetMode="External"/><Relationship Id="rId128" Type="http://schemas.openxmlformats.org/officeDocument/2006/relationships/hyperlink" Target="http://10.16.41.21/Portal/Content.aspx?MType=3&amp;WebID=27696&amp;WebModuleID=141" TargetMode="External"/><Relationship Id="rId5" Type="http://schemas.openxmlformats.org/officeDocument/2006/relationships/webSettings" Target="webSettings.xml"/><Relationship Id="rId181" Type="http://schemas.openxmlformats.org/officeDocument/2006/relationships/hyperlink" Target="http://lib.cnnp.com.cn/Portal/Content.aspx?MType=3&amp;WebID=28114&amp;WebModuleID=141" TargetMode="External"/><Relationship Id="rId237" Type="http://schemas.openxmlformats.org/officeDocument/2006/relationships/hyperlink" Target="http://www.cinno.org.cn/cinno/admin/Admin_Article.asp?ChannelID=61&amp;Action=Show&amp;ArticleID=11150" TargetMode="External"/><Relationship Id="rId279" Type="http://schemas.openxmlformats.org/officeDocument/2006/relationships/hyperlink" Target="http://www.cinno.org.cn/cinno/admin/Admin_Article.asp?ChannelID=61&amp;Action=Show&amp;ArticleID=11150" TargetMode="External"/><Relationship Id="rId43" Type="http://schemas.openxmlformats.org/officeDocument/2006/relationships/hyperlink" Target="http://10.16.41.21/Portal/Content.aspx?MType=3&amp;WebID=27192&amp;WebModuleID=141" TargetMode="External"/><Relationship Id="rId139" Type="http://schemas.openxmlformats.org/officeDocument/2006/relationships/hyperlink" Target="http://10.16.41.21/Portal/Content.aspx?MType=3&amp;WebID=27750&amp;WebModuleID=141" TargetMode="External"/><Relationship Id="rId85" Type="http://schemas.openxmlformats.org/officeDocument/2006/relationships/hyperlink" Target="http://10.16.41.21/Portal/Content.aspx?MType=3&amp;WebID=27477&amp;WebModuleID=141" TargetMode="External"/><Relationship Id="rId150" Type="http://schemas.openxmlformats.org/officeDocument/2006/relationships/hyperlink" Target="http://10.16.41.21/Portal/Content.aspx?MType=3&amp;WebID=27823&amp;WebModuleID=141" TargetMode="External"/><Relationship Id="rId192" Type="http://schemas.openxmlformats.org/officeDocument/2006/relationships/hyperlink" Target="http://10.16.41.21/Portal/Content.aspx?MType=3&amp;WebID=28310&amp;WebModuleID=141" TargetMode="External"/><Relationship Id="rId206" Type="http://schemas.openxmlformats.org/officeDocument/2006/relationships/hyperlink" Target="http://10.16.41.21/Portal/Content.aspx?MType=3&amp;WebID=29379&amp;WebModuleID=141" TargetMode="External"/><Relationship Id="rId248" Type="http://schemas.openxmlformats.org/officeDocument/2006/relationships/hyperlink" Target="http://www.cinno.org.cn/cinno/admin/Admin_Article.asp?ChannelID=61&amp;Action=Show&amp;ArticleID=11150" TargetMode="External"/><Relationship Id="rId269" Type="http://schemas.openxmlformats.org/officeDocument/2006/relationships/hyperlink" Target="http://www.cinno.org.cn/cinno/admin/Admin_Article.asp?ChannelID=61&amp;Action=Show&amp;ArticleID=11150" TargetMode="External"/><Relationship Id="rId12" Type="http://schemas.openxmlformats.org/officeDocument/2006/relationships/hyperlink" Target="http://10.16.41.21/Portal/Content.aspx?MType=3&amp;WebID=26835&amp;WebModuleID=110" TargetMode="External"/><Relationship Id="rId33" Type="http://schemas.openxmlformats.org/officeDocument/2006/relationships/hyperlink" Target="http://10.16.41.21/Portal/Content.aspx?MType=3&amp;WebID=27016&amp;WebModuleID=110" TargetMode="External"/><Relationship Id="rId108" Type="http://schemas.openxmlformats.org/officeDocument/2006/relationships/hyperlink" Target="http://10.16.41.21/Portal/Content.aspx?MType=3&amp;WebID=27597&amp;WebModuleID=141" TargetMode="External"/><Relationship Id="rId129" Type="http://schemas.openxmlformats.org/officeDocument/2006/relationships/hyperlink" Target="http://10.16.41.21/Portal/Content.aspx?MType=3&amp;WebID=27711&amp;WebModuleID=141" TargetMode="External"/><Relationship Id="rId280" Type="http://schemas.openxmlformats.org/officeDocument/2006/relationships/hyperlink" Target="http://www.cinno.org.cn/cinno/admin/Admin_Article.asp?ChannelID=61&amp;Action=Show&amp;ArticleID=11150" TargetMode="External"/><Relationship Id="rId54" Type="http://schemas.openxmlformats.org/officeDocument/2006/relationships/hyperlink" Target="http://10.16.41.21/Portal/Content.aspx?MType=3&amp;WebID=27276&amp;WebModuleID=141" TargetMode="External"/><Relationship Id="rId75" Type="http://schemas.openxmlformats.org/officeDocument/2006/relationships/hyperlink" Target="http://10.16.41.21/Portal/Content.aspx?MType=3&amp;WebID=27397&amp;WebModuleID=141" TargetMode="External"/><Relationship Id="rId96" Type="http://schemas.openxmlformats.org/officeDocument/2006/relationships/hyperlink" Target="http://10.16.41.21/Portal/Content.aspx?MType=3&amp;WebID=27585&amp;WebModuleID=141" TargetMode="External"/><Relationship Id="rId140" Type="http://schemas.openxmlformats.org/officeDocument/2006/relationships/hyperlink" Target="http://10.16.41.21/Portal/Content.aspx?MType=3&amp;WebID=27751&amp;WebModuleID=141" TargetMode="External"/><Relationship Id="rId161" Type="http://schemas.openxmlformats.org/officeDocument/2006/relationships/hyperlink" Target="http://10.16.41.21/Portal/Content.aspx?MType=3&amp;WebID=27937&amp;WebModuleID=141" TargetMode="External"/><Relationship Id="rId182" Type="http://schemas.openxmlformats.org/officeDocument/2006/relationships/hyperlink" Target="http://lib.cnnp.com.cn/Portal/Content.aspx?MType=3&amp;WebID=28115&amp;WebModuleID=141" TargetMode="External"/><Relationship Id="rId217" Type="http://schemas.openxmlformats.org/officeDocument/2006/relationships/hyperlink" Target="http://www.cinno.org.cn/cinno/admin/Admin_Article.asp?ChannelID=61&amp;Action=Show&amp;ArticleID=11150" TargetMode="External"/><Relationship Id="rId6" Type="http://schemas.openxmlformats.org/officeDocument/2006/relationships/footnotes" Target="footnotes.xml"/><Relationship Id="rId238" Type="http://schemas.openxmlformats.org/officeDocument/2006/relationships/hyperlink" Target="http://www.cinno.org.cn/cinno/admin/Admin_Article.asp?ChannelID=61&amp;Action=Show&amp;ArticleID=11150" TargetMode="External"/><Relationship Id="rId259" Type="http://schemas.openxmlformats.org/officeDocument/2006/relationships/hyperlink" Target="http://www.cinno.org.cn/cinno/admin/Admin_Article.asp?ChannelID=61&amp;Action=Show&amp;ArticleID=11150" TargetMode="External"/><Relationship Id="rId23" Type="http://schemas.openxmlformats.org/officeDocument/2006/relationships/hyperlink" Target="http://10.16.41.21/Portal/Content.aspx?MType=3&amp;WebID=26890&amp;WebModuleID=110" TargetMode="External"/><Relationship Id="rId119" Type="http://schemas.openxmlformats.org/officeDocument/2006/relationships/hyperlink" Target="http://10.16.41.21/Portal/Content.aspx?MType=3&amp;WebID=27664&amp;WebModuleID=141" TargetMode="External"/><Relationship Id="rId270" Type="http://schemas.openxmlformats.org/officeDocument/2006/relationships/hyperlink" Target="http://www.cinno.org.cn/cinno/admin/Admin_Article.asp?ChannelID=61&amp;Action=Show&amp;ArticleID=11150" TargetMode="External"/><Relationship Id="rId44" Type="http://schemas.openxmlformats.org/officeDocument/2006/relationships/hyperlink" Target="http://10.16.41.21/Portal/Content.aspx?MType=3&amp;WebID=27193&amp;WebModuleID=141" TargetMode="External"/><Relationship Id="rId65" Type="http://schemas.openxmlformats.org/officeDocument/2006/relationships/hyperlink" Target="http://10.16.41.21/Portal/Content.aspx?MType=3&amp;WebID=27340&amp;WebModuleID=141" TargetMode="External"/><Relationship Id="rId86" Type="http://schemas.openxmlformats.org/officeDocument/2006/relationships/hyperlink" Target="http://10.16.41.21/Portal/Content.aspx?MType=3&amp;WebID=27478&amp;WebModuleID=141" TargetMode="External"/><Relationship Id="rId130" Type="http://schemas.openxmlformats.org/officeDocument/2006/relationships/hyperlink" Target="http://10.16.41.21/Portal/Content.aspx?MType=3&amp;WebID=27712&amp;WebModuleID=141" TargetMode="External"/><Relationship Id="rId151" Type="http://schemas.openxmlformats.org/officeDocument/2006/relationships/hyperlink" Target="http://10.16.41.21/Portal/Content.aspx?MType=3&amp;WebID=27824&amp;WebModuleID=141" TargetMode="External"/><Relationship Id="rId172" Type="http://schemas.openxmlformats.org/officeDocument/2006/relationships/hyperlink" Target="http://10.16.41.21/Portal/Content.aspx?MType=3&amp;WebID=28039&amp;WebModuleID=141" TargetMode="External"/><Relationship Id="rId193" Type="http://schemas.openxmlformats.org/officeDocument/2006/relationships/hyperlink" Target="http://10.16.41.21/Portal/Content.aspx?MType=3&amp;WebID=28311&amp;WebModuleID=141" TargetMode="External"/><Relationship Id="rId207" Type="http://schemas.openxmlformats.org/officeDocument/2006/relationships/hyperlink" Target="http://10.16.41.21/Portal/Content.aspx?MType=3&amp;WebID=29380&amp;WebModuleID=141" TargetMode="External"/><Relationship Id="rId228" Type="http://schemas.openxmlformats.org/officeDocument/2006/relationships/hyperlink" Target="http://www.cinno.org.cn/cinno/admin/Admin_Article.asp?ChannelID=61&amp;Action=Show&amp;ArticleID=11150" TargetMode="External"/><Relationship Id="rId249" Type="http://schemas.openxmlformats.org/officeDocument/2006/relationships/hyperlink" Target="http://www.cinno.org.cn/cinno/admin/Admin_Article.asp?ChannelID=61&amp;Action=Show&amp;ArticleID=11150" TargetMode="External"/><Relationship Id="rId13" Type="http://schemas.openxmlformats.org/officeDocument/2006/relationships/hyperlink" Target="http://10.16.41.21/Portal/Content.aspx?MType=3&amp;WebID=26836&amp;WebModuleID=110" TargetMode="External"/><Relationship Id="rId109" Type="http://schemas.openxmlformats.org/officeDocument/2006/relationships/hyperlink" Target="http://10.16.41.21/Portal/Content.aspx?MType=3&amp;WebID=27598&amp;WebModuleID=141" TargetMode="External"/><Relationship Id="rId260" Type="http://schemas.openxmlformats.org/officeDocument/2006/relationships/hyperlink" Target="http://www.cinno.org.cn/cinno/admin/Admin_Article.asp?ChannelID=61&amp;Action=Show&amp;ArticleID=11150" TargetMode="External"/><Relationship Id="rId281" Type="http://schemas.openxmlformats.org/officeDocument/2006/relationships/hyperlink" Target="http://www.cinno.org.cn/cinno/admin/Admin_Article.asp?ChannelID=61&amp;Action=Show&amp;ArticleID=11150" TargetMode="External"/><Relationship Id="rId34" Type="http://schemas.openxmlformats.org/officeDocument/2006/relationships/hyperlink" Target="http://10.16.41.21/Portal/Content.aspx?MType=3&amp;WebID=27081&amp;WebModuleID=141" TargetMode="External"/><Relationship Id="rId55" Type="http://schemas.openxmlformats.org/officeDocument/2006/relationships/hyperlink" Target="http://10.16.41.21/Portal/Content.aspx?MType=3&amp;WebID=27277&amp;WebModuleID=141" TargetMode="External"/><Relationship Id="rId76" Type="http://schemas.openxmlformats.org/officeDocument/2006/relationships/hyperlink" Target="http://10.16.41.21/Portal/Content.aspx?MType=3&amp;WebID=27423&amp;WebModuleID=141" TargetMode="External"/><Relationship Id="rId97" Type="http://schemas.openxmlformats.org/officeDocument/2006/relationships/hyperlink" Target="http://10.16.41.21/Portal/Content.aspx?MType=3&amp;WebID=27586&amp;WebModuleID=141" TargetMode="External"/><Relationship Id="rId120" Type="http://schemas.openxmlformats.org/officeDocument/2006/relationships/hyperlink" Target="http://10.16.41.21/Portal/Content.aspx?MType=3&amp;WebID=27665&amp;WebModuleID=141" TargetMode="External"/><Relationship Id="rId141" Type="http://schemas.openxmlformats.org/officeDocument/2006/relationships/hyperlink" Target="http://10.16.41.21/Portal/Content.aspx?MType=3&amp;WebID=27752&amp;WebModuleID=141" TargetMode="External"/><Relationship Id="rId7" Type="http://schemas.openxmlformats.org/officeDocument/2006/relationships/endnotes" Target="endnotes.xml"/><Relationship Id="rId162" Type="http://schemas.openxmlformats.org/officeDocument/2006/relationships/hyperlink" Target="http://10.16.41.21/Portal/Content.aspx?MType=3&amp;WebID=27938&amp;WebModuleID=141" TargetMode="External"/><Relationship Id="rId183" Type="http://schemas.openxmlformats.org/officeDocument/2006/relationships/hyperlink" Target="http://lib.cnnp.com.cn/Portal/Content.aspx?MType=3&amp;WebID=28116&amp;WebModuleID=141" TargetMode="External"/><Relationship Id="rId218" Type="http://schemas.openxmlformats.org/officeDocument/2006/relationships/hyperlink" Target="http://www.cinno.org.cn/cinno/admin/Admin_Article.asp?ChannelID=61&amp;Action=Show&amp;ArticleID=11150" TargetMode="External"/><Relationship Id="rId239" Type="http://schemas.openxmlformats.org/officeDocument/2006/relationships/hyperlink" Target="http://www.cinno.org.cn/cinno/admin/Admin_Article.asp?ChannelID=61&amp;Action=Show&amp;ArticleID=11150" TargetMode="External"/><Relationship Id="rId250" Type="http://schemas.openxmlformats.org/officeDocument/2006/relationships/hyperlink" Target="http://www.cinno.org.cn/cinno/admin/Admin_Article.asp?ChannelID=61&amp;Action=Show&amp;ArticleID=11150" TargetMode="External"/><Relationship Id="rId271" Type="http://schemas.openxmlformats.org/officeDocument/2006/relationships/hyperlink" Target="http://www.cinno.org.cn/cinno/admin/Admin_Article.asp?ChannelID=61&amp;Action=Show&amp;ArticleID=11150" TargetMode="External"/><Relationship Id="rId24" Type="http://schemas.openxmlformats.org/officeDocument/2006/relationships/hyperlink" Target="http://10.16.41.21/Portal/Content.aspx?MType=3&amp;WebID=26891&amp;WebModuleID=110" TargetMode="External"/><Relationship Id="rId45" Type="http://schemas.openxmlformats.org/officeDocument/2006/relationships/hyperlink" Target="http://10.16.41.21/Portal/Content.aspx?MType=3&amp;WebID=27224&amp;WebModuleID=141" TargetMode="External"/><Relationship Id="rId66" Type="http://schemas.openxmlformats.org/officeDocument/2006/relationships/hyperlink" Target="http://10.16.41.21/Portal/Content.aspx?MType=3&amp;WebID=27354&amp;WebModuleID=141" TargetMode="External"/><Relationship Id="rId87" Type="http://schemas.openxmlformats.org/officeDocument/2006/relationships/hyperlink" Target="http://10.16.41.21/Portal/Content.aspx?MType=3&amp;WebID=27479&amp;WebModuleID=141" TargetMode="External"/><Relationship Id="rId110" Type="http://schemas.openxmlformats.org/officeDocument/2006/relationships/hyperlink" Target="http://10.16.41.21/Portal/Content.aspx?MType=3&amp;WebID=27614&amp;WebModuleID=141" TargetMode="External"/><Relationship Id="rId131" Type="http://schemas.openxmlformats.org/officeDocument/2006/relationships/hyperlink" Target="http://10.16.41.21/Portal/Content.aspx?MType=3&amp;WebID=27713&amp;WebModuleID=141" TargetMode="External"/><Relationship Id="rId152" Type="http://schemas.openxmlformats.org/officeDocument/2006/relationships/hyperlink" Target="http://10.16.41.21/Portal/Content.aspx?MType=3&amp;WebID=27841&amp;WebModuleID=141" TargetMode="External"/><Relationship Id="rId173" Type="http://schemas.openxmlformats.org/officeDocument/2006/relationships/hyperlink" Target="http://10.16.41.21/Portal/Content.aspx?MType=3&amp;WebID=28043&amp;WebModuleID=141" TargetMode="External"/><Relationship Id="rId194" Type="http://schemas.openxmlformats.org/officeDocument/2006/relationships/hyperlink" Target="http://10.16.41.21/Portal/Content.aspx?MType=3&amp;WebID=28312&amp;WebModuleID=141" TargetMode="External"/><Relationship Id="rId208" Type="http://schemas.openxmlformats.org/officeDocument/2006/relationships/hyperlink" Target="http://10.16.41.21/Portal/Content.aspx?MType=3&amp;WebID=29381&amp;WebModuleID=141" TargetMode="External"/><Relationship Id="rId229" Type="http://schemas.openxmlformats.org/officeDocument/2006/relationships/hyperlink" Target="http://www.cinno.org.cn/cinno/admin/Admin_Article.asp?ChannelID=61&amp;Action=Show&amp;ArticleID=11150" TargetMode="External"/><Relationship Id="rId240" Type="http://schemas.openxmlformats.org/officeDocument/2006/relationships/hyperlink" Target="http://www.cinno.org.cn/cinno/admin/Admin_Article.asp?ChannelID=61&amp;Action=Show&amp;ArticleID=11150" TargetMode="External"/><Relationship Id="rId261" Type="http://schemas.openxmlformats.org/officeDocument/2006/relationships/hyperlink" Target="http://www.cinno.org.cn/cinno/admin/Admin_Article.asp?ChannelID=61&amp;Action=Show&amp;ArticleID=11150" TargetMode="External"/><Relationship Id="rId14" Type="http://schemas.openxmlformats.org/officeDocument/2006/relationships/hyperlink" Target="http://10.16.41.21/Portal/Content.aspx?MType=3&amp;WebID=26837&amp;WebModuleID=110" TargetMode="External"/><Relationship Id="rId35" Type="http://schemas.openxmlformats.org/officeDocument/2006/relationships/hyperlink" Target="http://10.16.41.21/Portal/Content.aspx?MType=3&amp;WebID=27082&amp;WebModuleID=141" TargetMode="External"/><Relationship Id="rId56" Type="http://schemas.openxmlformats.org/officeDocument/2006/relationships/hyperlink" Target="http://10.16.41.21/Portal/Content.aspx?MType=3&amp;WebID=27278&amp;WebModuleID=141" TargetMode="External"/><Relationship Id="rId77" Type="http://schemas.openxmlformats.org/officeDocument/2006/relationships/hyperlink" Target="http://10.16.41.21/Portal/Content.aspx?MType=3&amp;WebID=27424&amp;WebModuleID=141" TargetMode="External"/><Relationship Id="rId100" Type="http://schemas.openxmlformats.org/officeDocument/2006/relationships/hyperlink" Target="http://10.16.41.21/Portal/Content.aspx?MType=3&amp;WebID=27589&amp;WebModuleID=141" TargetMode="External"/><Relationship Id="rId282" Type="http://schemas.openxmlformats.org/officeDocument/2006/relationships/hyperlink" Target="http://www.cinno.org.cn/cinno/admin/Admin_Article.asp?ChannelID=61&amp;Action=Show&amp;ArticleID=11150" TargetMode="External"/><Relationship Id="rId8" Type="http://schemas.openxmlformats.org/officeDocument/2006/relationships/header" Target="header1.xml"/><Relationship Id="rId98" Type="http://schemas.openxmlformats.org/officeDocument/2006/relationships/hyperlink" Target="http://10.16.41.21/Portal/Content.aspx?MType=3&amp;WebID=27587&amp;WebModuleID=141" TargetMode="External"/><Relationship Id="rId121" Type="http://schemas.openxmlformats.org/officeDocument/2006/relationships/hyperlink" Target="http://10.16.41.21/Portal/Content.aspx?MType=3&amp;WebID=27666&amp;WebModuleID=141" TargetMode="External"/><Relationship Id="rId142" Type="http://schemas.openxmlformats.org/officeDocument/2006/relationships/hyperlink" Target="http://10.16.41.21/Portal/Content.aspx?MType=3&amp;WebID=27777&amp;WebModuleID=141" TargetMode="External"/><Relationship Id="rId163" Type="http://schemas.openxmlformats.org/officeDocument/2006/relationships/hyperlink" Target="http://10.16.41.21/Portal/Content.aspx?MType=3&amp;WebID=27939&amp;WebModuleID=141" TargetMode="External"/><Relationship Id="rId184" Type="http://schemas.openxmlformats.org/officeDocument/2006/relationships/hyperlink" Target="http://10.16.41.21/Portal/Content.aspx?MType=3&amp;WebID=28263&amp;WebModuleID=141" TargetMode="External"/><Relationship Id="rId219" Type="http://schemas.openxmlformats.org/officeDocument/2006/relationships/hyperlink" Target="http://www.cinno.org.cn/cinno/admin/Admin_Article.asp?ChannelID=61&amp;Action=Show&amp;ArticleID=11150" TargetMode="External"/><Relationship Id="rId230" Type="http://schemas.openxmlformats.org/officeDocument/2006/relationships/hyperlink" Target="http://www.cinno.org.cn/cinno/admin/Admin_Article.asp?ChannelID=61&amp;Action=Show&amp;ArticleID=11150" TargetMode="External"/><Relationship Id="rId251" Type="http://schemas.openxmlformats.org/officeDocument/2006/relationships/hyperlink" Target="http://www.cinno.org.cn/cinno/admin/Admin_Article.asp?ChannelID=61&amp;Action=Show&amp;ArticleID=11150" TargetMode="External"/><Relationship Id="rId25" Type="http://schemas.openxmlformats.org/officeDocument/2006/relationships/hyperlink" Target="http://10.16.41.21/Portal/Content.aspx?MType=3&amp;WebID=26892&amp;WebModuleID=110" TargetMode="External"/><Relationship Id="rId46" Type="http://schemas.openxmlformats.org/officeDocument/2006/relationships/hyperlink" Target="http://10.16.41.21/Portal/Content.aspx?MType=3&amp;WebID=27223&amp;WebModuleID=141" TargetMode="External"/><Relationship Id="rId67" Type="http://schemas.openxmlformats.org/officeDocument/2006/relationships/hyperlink" Target="http://10.16.41.21/Portal/Content.aspx?MType=3&amp;WebID=27356&amp;WebModuleID=141" TargetMode="External"/><Relationship Id="rId272" Type="http://schemas.openxmlformats.org/officeDocument/2006/relationships/hyperlink" Target="http://www.cinno.org.cn/cinno/admin/Admin_Article.asp?ChannelID=61&amp;Action=Show&amp;ArticleID=11150" TargetMode="External"/><Relationship Id="rId88" Type="http://schemas.openxmlformats.org/officeDocument/2006/relationships/hyperlink" Target="http://10.16.41.21/Portal/Content.aspx?MType=3&amp;WebID=27480&amp;WebModuleID=141" TargetMode="External"/><Relationship Id="rId111" Type="http://schemas.openxmlformats.org/officeDocument/2006/relationships/hyperlink" Target="http://10.16.41.21/Portal/Content.aspx?MType=3&amp;WebID=27615&amp;WebModuleID=141" TargetMode="External"/><Relationship Id="rId132" Type="http://schemas.openxmlformats.org/officeDocument/2006/relationships/hyperlink" Target="http://10.16.41.21/Portal/Content.aspx?MType=3&amp;WebID=27714&amp;WebModuleID=141" TargetMode="External"/><Relationship Id="rId153" Type="http://schemas.openxmlformats.org/officeDocument/2006/relationships/hyperlink" Target="http://10.16.41.21/Portal/Content.aspx?MType=3&amp;WebID=27859&amp;WebModuleID=141" TargetMode="External"/><Relationship Id="rId174" Type="http://schemas.openxmlformats.org/officeDocument/2006/relationships/hyperlink" Target="http://10.16.41.21/Portal/Content.aspx?MType=3&amp;WebID=28042&amp;WebModuleID=141" TargetMode="External"/><Relationship Id="rId195" Type="http://schemas.openxmlformats.org/officeDocument/2006/relationships/hyperlink" Target="http://10.16.41.21/Portal/Content.aspx?MType=3&amp;WebID=28331&amp;WebModuleID=141" TargetMode="External"/><Relationship Id="rId209" Type="http://schemas.openxmlformats.org/officeDocument/2006/relationships/hyperlink" Target="http://10.16.41.21/Portal/Content.aspx?MType=3&amp;WebID=29382&amp;WebModuleID=141" TargetMode="External"/><Relationship Id="rId220" Type="http://schemas.openxmlformats.org/officeDocument/2006/relationships/hyperlink" Target="http://www.cinno.org.cn/cinno/admin/Admin_Article.asp?ChannelID=61&amp;Action=Show&amp;ArticleID=11150" TargetMode="External"/><Relationship Id="rId241" Type="http://schemas.openxmlformats.org/officeDocument/2006/relationships/hyperlink" Target="http://www.cinno.org.cn/cinno/admin/Admin_Article.asp?ChannelID=61&amp;Action=Show&amp;ArticleID=11150" TargetMode="External"/><Relationship Id="rId15" Type="http://schemas.openxmlformats.org/officeDocument/2006/relationships/hyperlink" Target="http://10.16.41.21/Portal/Content.aspx?MType=3&amp;WebID=26838&amp;WebModuleID=110" TargetMode="External"/><Relationship Id="rId36" Type="http://schemas.openxmlformats.org/officeDocument/2006/relationships/hyperlink" Target="http://10.16.41.21/Portal/Content.aspx?MType=3&amp;WebID=27083&amp;WebModuleID=141" TargetMode="External"/><Relationship Id="rId57" Type="http://schemas.openxmlformats.org/officeDocument/2006/relationships/hyperlink" Target="http://10.16.41.21/Portal/Content.aspx?MType=3&amp;WebID=27300&amp;WebModuleID=141" TargetMode="External"/><Relationship Id="rId262" Type="http://schemas.openxmlformats.org/officeDocument/2006/relationships/hyperlink" Target="http://www.cinno.org.cn/cinno/admin/Admin_Article.asp?ChannelID=61&amp;Action=Show&amp;ArticleID=11150" TargetMode="External"/><Relationship Id="rId283" Type="http://schemas.openxmlformats.org/officeDocument/2006/relationships/hyperlink" Target="http://www.cinno.org.cn/cinno/admin/Admin_Article.asp?ChannelID=61&amp;Action=Show&amp;ArticleID=11150" TargetMode="External"/><Relationship Id="rId78" Type="http://schemas.openxmlformats.org/officeDocument/2006/relationships/hyperlink" Target="http://10.16.41.21/Portal/Content.aspx?MType=3&amp;WebID=27425&amp;WebModuleID=141" TargetMode="External"/><Relationship Id="rId99" Type="http://schemas.openxmlformats.org/officeDocument/2006/relationships/hyperlink" Target="http://10.16.41.21/Portal/Content.aspx?MType=3&amp;WebID=27588&amp;WebModuleID=141" TargetMode="External"/><Relationship Id="rId101" Type="http://schemas.openxmlformats.org/officeDocument/2006/relationships/hyperlink" Target="http://10.16.41.21/Portal/Content.aspx?MType=3&amp;WebID=27590&amp;WebModuleID=141" TargetMode="External"/><Relationship Id="rId122" Type="http://schemas.openxmlformats.org/officeDocument/2006/relationships/hyperlink" Target="http://10.16.41.21/Portal/Content.aspx?MType=3&amp;WebID=27667&amp;WebModuleID=141" TargetMode="External"/><Relationship Id="rId143" Type="http://schemas.openxmlformats.org/officeDocument/2006/relationships/hyperlink" Target="http://10.16.41.21/Portal/Content.aspx?MType=3&amp;WebID=27778&amp;WebModuleID=141" TargetMode="External"/><Relationship Id="rId164" Type="http://schemas.openxmlformats.org/officeDocument/2006/relationships/hyperlink" Target="http://10.16.41.21/Portal/Content.aspx?MType=3&amp;WebID=27940&amp;WebModuleID=141" TargetMode="External"/><Relationship Id="rId185" Type="http://schemas.openxmlformats.org/officeDocument/2006/relationships/hyperlink" Target="http://10.16.41.21/Portal/Content.aspx?MType=3&amp;WebID=28262&amp;WebModuleID=141" TargetMode="External"/><Relationship Id="rId9" Type="http://schemas.openxmlformats.org/officeDocument/2006/relationships/header" Target="header2.xml"/><Relationship Id="rId210" Type="http://schemas.openxmlformats.org/officeDocument/2006/relationships/hyperlink" Target="http://10.16.41.21/Portal/Content.aspx?MType=3&amp;WebID=29383&amp;WebModuleID=141" TargetMode="External"/><Relationship Id="rId26" Type="http://schemas.openxmlformats.org/officeDocument/2006/relationships/hyperlink" Target="http://10.16.41.21/Portal/Content.aspx?MType=3&amp;WebID=26893&amp;WebModuleID=110" TargetMode="External"/><Relationship Id="rId231" Type="http://schemas.openxmlformats.org/officeDocument/2006/relationships/hyperlink" Target="http://www.cinno.org.cn/cinno/admin/Admin_Article.asp?ChannelID=61&amp;Action=Show&amp;ArticleID=11150" TargetMode="External"/><Relationship Id="rId252" Type="http://schemas.openxmlformats.org/officeDocument/2006/relationships/hyperlink" Target="http://www.cinno.org.cn/cinno/admin/Admin_Article.asp?ChannelID=61&amp;Action=Show&amp;ArticleID=11150" TargetMode="External"/><Relationship Id="rId273" Type="http://schemas.openxmlformats.org/officeDocument/2006/relationships/hyperlink" Target="http://www.cinno.org.cn/cinno/admin/Admin_Article.asp?ChannelID=61&amp;Action=Show&amp;ArticleID=11150" TargetMode="External"/><Relationship Id="rId47" Type="http://schemas.openxmlformats.org/officeDocument/2006/relationships/hyperlink" Target="http://10.16.41.21/Portal/Content.aspx?MType=3&amp;WebID=27256&amp;WebModuleID=141" TargetMode="External"/><Relationship Id="rId68" Type="http://schemas.openxmlformats.org/officeDocument/2006/relationships/hyperlink" Target="http://10.16.41.21/Portal/Content.aspx?MType=3&amp;WebID=27357&amp;WebModuleID=141" TargetMode="External"/><Relationship Id="rId89" Type="http://schemas.openxmlformats.org/officeDocument/2006/relationships/hyperlink" Target="http://10.16.41.21/Portal/Content.aspx?MType=3&amp;WebID=27494&amp;WebModuleID=141" TargetMode="External"/><Relationship Id="rId112" Type="http://schemas.openxmlformats.org/officeDocument/2006/relationships/hyperlink" Target="http://10.16.41.21/Portal/Content.aspx?MType=3&amp;WebID=27616&amp;WebModuleID=141" TargetMode="External"/><Relationship Id="rId133" Type="http://schemas.openxmlformats.org/officeDocument/2006/relationships/hyperlink" Target="http://10.16.41.21/Portal/Content.aspx?MType=3&amp;WebID=27715&amp;WebModuleID=141" TargetMode="External"/><Relationship Id="rId154" Type="http://schemas.openxmlformats.org/officeDocument/2006/relationships/hyperlink" Target="http://10.16.41.21/Portal/Content.aspx?MType=3&amp;WebID=27913&amp;WebModuleID=141" TargetMode="External"/><Relationship Id="rId175" Type="http://schemas.openxmlformats.org/officeDocument/2006/relationships/hyperlink" Target="http://10.16.41.21/Portal/Content.aspx?MType=3&amp;WebID=28046&amp;WebModuleID=141" TargetMode="External"/><Relationship Id="rId196" Type="http://schemas.openxmlformats.org/officeDocument/2006/relationships/hyperlink" Target="http://10.16.41.21/Portal/Content.aspx?MType=3&amp;WebID=28332&amp;WebModuleID=141" TargetMode="External"/><Relationship Id="rId200" Type="http://schemas.openxmlformats.org/officeDocument/2006/relationships/hyperlink" Target="http://10.16.41.21/Portal/Content.aspx?MType=3&amp;WebID=28383&amp;WebModuleID=141" TargetMode="External"/><Relationship Id="rId16" Type="http://schemas.openxmlformats.org/officeDocument/2006/relationships/hyperlink" Target="http://10.16.41.21/Portal/Content.aspx?MType=3&amp;WebID=26839&amp;WebModuleID=110" TargetMode="External"/><Relationship Id="rId221" Type="http://schemas.openxmlformats.org/officeDocument/2006/relationships/hyperlink" Target="http://www.cinno.org.cn/cinno/admin/Admin_Article.asp?ChannelID=61&amp;Action=Show&amp;ArticleID=11150" TargetMode="External"/><Relationship Id="rId242" Type="http://schemas.openxmlformats.org/officeDocument/2006/relationships/hyperlink" Target="http://www.cinno.org.cn/cinno/admin/Admin_Article.asp?ChannelID=61&amp;Action=Show&amp;ArticleID=11150" TargetMode="External"/><Relationship Id="rId263" Type="http://schemas.openxmlformats.org/officeDocument/2006/relationships/hyperlink" Target="http://www.cinno.org.cn/cinno/admin/Admin_Article.asp?ChannelID=61&amp;Action=Show&amp;ArticleID=11150" TargetMode="External"/><Relationship Id="rId284" Type="http://schemas.openxmlformats.org/officeDocument/2006/relationships/hyperlink" Target="http://www.cinno.org.cn/cinno/admin/Admin_Article.asp?ChannelID=61&amp;Action=Show&amp;ArticleID=11150" TargetMode="External"/><Relationship Id="rId37" Type="http://schemas.openxmlformats.org/officeDocument/2006/relationships/hyperlink" Target="http://10.16.41.21/Portal/Content.aspx?MType=3&amp;WebID=27099&amp;WebModuleID=141" TargetMode="External"/><Relationship Id="rId58" Type="http://schemas.openxmlformats.org/officeDocument/2006/relationships/hyperlink" Target="http://10.16.41.21/Portal/Content.aspx?MType=3&amp;WebID=27301&amp;WebModuleID=141" TargetMode="External"/><Relationship Id="rId79" Type="http://schemas.openxmlformats.org/officeDocument/2006/relationships/hyperlink" Target="http://10.16.41.21/Portal/Content.aspx?MType=3&amp;WebID=27443&amp;WebModuleID=141" TargetMode="External"/><Relationship Id="rId102" Type="http://schemas.openxmlformats.org/officeDocument/2006/relationships/hyperlink" Target="http://10.16.41.21/Portal/Content.aspx?MType=3&amp;WebID=27591&amp;WebModuleID=141" TargetMode="External"/><Relationship Id="rId123" Type="http://schemas.openxmlformats.org/officeDocument/2006/relationships/hyperlink" Target="http://10.16.41.21/Portal/Content.aspx?MType=3&amp;WebID=27668&amp;WebModuleID=141" TargetMode="External"/><Relationship Id="rId144" Type="http://schemas.openxmlformats.org/officeDocument/2006/relationships/hyperlink" Target="http://10.16.41.21/Portal/Content.aspx?MType=3&amp;WebID=27779&amp;WebModuleID=141" TargetMode="External"/><Relationship Id="rId90" Type="http://schemas.openxmlformats.org/officeDocument/2006/relationships/hyperlink" Target="http://10.16.41.21/Portal/Content.aspx?MType=3&amp;WebID=27495&amp;WebModuleID=141" TargetMode="External"/><Relationship Id="rId165" Type="http://schemas.openxmlformats.org/officeDocument/2006/relationships/hyperlink" Target="http://10.16.41.21/Portal/Content.aspx?MType=3&amp;WebID=27959&amp;WebModuleID=141" TargetMode="External"/><Relationship Id="rId186" Type="http://schemas.openxmlformats.org/officeDocument/2006/relationships/hyperlink" Target="http://10.16.41.21/Portal/Content.aspx?MType=3&amp;WebID=28261&amp;WebModuleID=141" TargetMode="External"/><Relationship Id="rId211" Type="http://schemas.openxmlformats.org/officeDocument/2006/relationships/hyperlink" Target="http://10.16.41.21/Portal/Content.aspx?MType=3&amp;WebID=29612&amp;WebModuleID=141" TargetMode="External"/><Relationship Id="rId232" Type="http://schemas.openxmlformats.org/officeDocument/2006/relationships/hyperlink" Target="http://www.cinno.org.cn/cinno/admin/Admin_Article.asp?ChannelID=61&amp;Action=Show&amp;ArticleID=11150" TargetMode="External"/><Relationship Id="rId253" Type="http://schemas.openxmlformats.org/officeDocument/2006/relationships/hyperlink" Target="http://www.cinno.org.cn/cinno/admin/Admin_Article.asp?ChannelID=61&amp;Action=Show&amp;ArticleID=11150" TargetMode="External"/><Relationship Id="rId274" Type="http://schemas.openxmlformats.org/officeDocument/2006/relationships/hyperlink" Target="http://www.cinno.org.cn/cinno/admin/Admin_Article.asp?ChannelID=61&amp;Action=Show&amp;ArticleID=11150" TargetMode="External"/><Relationship Id="rId27" Type="http://schemas.openxmlformats.org/officeDocument/2006/relationships/hyperlink" Target="http://10.16.41.21/Portal/Content.aspx?MType=3&amp;WebID=26953&amp;WebModuleID=110" TargetMode="External"/><Relationship Id="rId48" Type="http://schemas.openxmlformats.org/officeDocument/2006/relationships/hyperlink" Target="http://10.16.41.21/Portal/Content.aspx?MType=3&amp;WebID=27257&amp;WebModuleID=141" TargetMode="External"/><Relationship Id="rId69" Type="http://schemas.openxmlformats.org/officeDocument/2006/relationships/hyperlink" Target="http://10.16.41.21/Portal/Content.aspx?MType=3&amp;WebID=27358&amp;WebModuleID=141" TargetMode="External"/><Relationship Id="rId113" Type="http://schemas.openxmlformats.org/officeDocument/2006/relationships/hyperlink" Target="http://10.16.41.21/Portal/Content.aspx?MType=3&amp;WebID=27617&amp;WebModuleID=141" TargetMode="External"/><Relationship Id="rId134" Type="http://schemas.openxmlformats.org/officeDocument/2006/relationships/hyperlink" Target="http://10.16.41.21/Portal/Content.aspx?MType=3&amp;WebID=27733&amp;WebModuleID=141" TargetMode="External"/><Relationship Id="rId80" Type="http://schemas.openxmlformats.org/officeDocument/2006/relationships/hyperlink" Target="http://10.16.41.21/Portal/Content.aspx?MType=3&amp;WebID=27444&amp;WebModuleID=141" TargetMode="External"/><Relationship Id="rId155" Type="http://schemas.openxmlformats.org/officeDocument/2006/relationships/hyperlink" Target="http://10.16.41.21/Portal/Content.aspx?MType=3&amp;WebID=27914&amp;WebModuleID=141" TargetMode="External"/><Relationship Id="rId176" Type="http://schemas.openxmlformats.org/officeDocument/2006/relationships/hyperlink" Target="http://lib.cnnp.com.cn/Portal/Content.aspx?MType=3&amp;WebID=28093&amp;WebModuleID=141" TargetMode="External"/><Relationship Id="rId197" Type="http://schemas.openxmlformats.org/officeDocument/2006/relationships/hyperlink" Target="http://10.16.41.21/Portal/Content.aspx?MType=3&amp;WebID=28366&amp;WebModuleID=141" TargetMode="External"/><Relationship Id="rId201" Type="http://schemas.openxmlformats.org/officeDocument/2006/relationships/hyperlink" Target="http://10.16.41.21/Portal/Content.aspx?MType=3&amp;WebID=28416&amp;WebModuleID=141" TargetMode="External"/><Relationship Id="rId222" Type="http://schemas.openxmlformats.org/officeDocument/2006/relationships/hyperlink" Target="http://www.cinno.org.cn/cinno/admin/Admin_Article.asp?ChannelID=61&amp;Action=Show&amp;ArticleID=11150" TargetMode="External"/><Relationship Id="rId243" Type="http://schemas.openxmlformats.org/officeDocument/2006/relationships/hyperlink" Target="http://www.cinno.org.cn/cinno/admin/Admin_Article.asp?ChannelID=61&amp;Action=Show&amp;ArticleID=11150" TargetMode="External"/><Relationship Id="rId264" Type="http://schemas.openxmlformats.org/officeDocument/2006/relationships/hyperlink" Target="http://www.cinno.org.cn/cinno/admin/Admin_Article.asp?ChannelID=61&amp;Action=Show&amp;ArticleID=11150" TargetMode="External"/><Relationship Id="rId285" Type="http://schemas.openxmlformats.org/officeDocument/2006/relationships/hyperlink" Target="http://www.cinno.org.cn/cinno/admin/Admin_Article.asp?ChannelID=61&amp;Action=Show&amp;ArticleID=11150" TargetMode="External"/><Relationship Id="rId17" Type="http://schemas.openxmlformats.org/officeDocument/2006/relationships/hyperlink" Target="http://10.16.41.21/Portal/Content.aspx?MType=3&amp;WebID=26840&amp;WebModuleID=110" TargetMode="External"/><Relationship Id="rId38" Type="http://schemas.openxmlformats.org/officeDocument/2006/relationships/hyperlink" Target="http://10.16.41.21/Portal/Content.aspx?MType=3&amp;WebID=27100&amp;WebModuleID=141" TargetMode="External"/><Relationship Id="rId59" Type="http://schemas.openxmlformats.org/officeDocument/2006/relationships/hyperlink" Target="http://10.16.41.21/Portal/Content.aspx?MType=3&amp;WebID=27302&amp;WebModuleID=141" TargetMode="External"/><Relationship Id="rId103" Type="http://schemas.openxmlformats.org/officeDocument/2006/relationships/hyperlink" Target="http://10.16.41.21/Portal/Content.aspx?MType=3&amp;WebID=27592&amp;WebModuleID=141" TargetMode="External"/><Relationship Id="rId124" Type="http://schemas.openxmlformats.org/officeDocument/2006/relationships/hyperlink" Target="http://10.16.41.21/Portal/Content.aspx?MType=3&amp;WebID=27692&amp;WebModuleID=141" TargetMode="External"/><Relationship Id="rId70" Type="http://schemas.openxmlformats.org/officeDocument/2006/relationships/hyperlink" Target="http://10.16.41.21/Portal/Content.aspx?MType=3&amp;WebID=27359&amp;WebModuleID=141" TargetMode="External"/><Relationship Id="rId91" Type="http://schemas.openxmlformats.org/officeDocument/2006/relationships/hyperlink" Target="http://10.16.41.21/Portal/Content.aspx?MType=3&amp;WebID=27496&amp;WebModuleID=141" TargetMode="External"/><Relationship Id="rId145" Type="http://schemas.openxmlformats.org/officeDocument/2006/relationships/hyperlink" Target="http://10.16.41.21/Portal/Content.aspx?MType=3&amp;WebID=27780&amp;WebModuleID=141" TargetMode="External"/><Relationship Id="rId166" Type="http://schemas.openxmlformats.org/officeDocument/2006/relationships/hyperlink" Target="http://10.16.41.21/Portal/Content.aspx?MType=3&amp;WebID=27960&amp;WebModuleID=141" TargetMode="External"/><Relationship Id="rId187" Type="http://schemas.openxmlformats.org/officeDocument/2006/relationships/hyperlink" Target="http://10.16.41.21/Portal/Content.aspx?MType=3&amp;WebID=28260&amp;WebModuleID=141" TargetMode="External"/><Relationship Id="rId1" Type="http://schemas.openxmlformats.org/officeDocument/2006/relationships/customXml" Target="../customXml/item1.xml"/><Relationship Id="rId212" Type="http://schemas.openxmlformats.org/officeDocument/2006/relationships/hyperlink" Target="http://www.cinno.org.cn/cinno/admin/Admin_Article.asp?ChannelID=61&amp;Action=Show&amp;ArticleID=11150" TargetMode="External"/><Relationship Id="rId233" Type="http://schemas.openxmlformats.org/officeDocument/2006/relationships/hyperlink" Target="http://www.cinno.org.cn/cinno/admin/Admin_Article.asp?ChannelID=61&amp;Action=Show&amp;ArticleID=11150" TargetMode="External"/><Relationship Id="rId254" Type="http://schemas.openxmlformats.org/officeDocument/2006/relationships/hyperlink" Target="http://www.cinno.org.cn/cinno/admin/Admin_Article.asp?ChannelID=61&amp;Action=Show&amp;ArticleID=11150" TargetMode="External"/><Relationship Id="rId28" Type="http://schemas.openxmlformats.org/officeDocument/2006/relationships/hyperlink" Target="http://10.16.41.21/Portal/Content.aspx?MType=3&amp;WebID=26952&amp;WebModuleID=110" TargetMode="External"/><Relationship Id="rId49" Type="http://schemas.openxmlformats.org/officeDocument/2006/relationships/hyperlink" Target="http://10.16.41.21/Portal/Content.aspx?MType=3&amp;WebID=27258&amp;WebModuleID=141" TargetMode="External"/><Relationship Id="rId114" Type="http://schemas.openxmlformats.org/officeDocument/2006/relationships/hyperlink" Target="http://10.16.41.21/Portal/Content.aspx?MType=3&amp;WebID=27618&amp;WebModuleID=141" TargetMode="External"/><Relationship Id="rId275" Type="http://schemas.openxmlformats.org/officeDocument/2006/relationships/hyperlink" Target="http://www.cinno.org.cn/cinno/admin/Admin_Article.asp?ChannelID=61&amp;Action=Show&amp;ArticleID=11150" TargetMode="External"/><Relationship Id="rId60" Type="http://schemas.openxmlformats.org/officeDocument/2006/relationships/hyperlink" Target="http://10.16.41.21/Portal/Content.aspx?MType=3&amp;WebID=27303&amp;WebModuleID=141" TargetMode="External"/><Relationship Id="rId81" Type="http://schemas.openxmlformats.org/officeDocument/2006/relationships/hyperlink" Target="http://10.16.41.21/Portal/Content.aspx?MType=3&amp;WebID=27445&amp;WebModuleID=141" TargetMode="External"/><Relationship Id="rId135" Type="http://schemas.openxmlformats.org/officeDocument/2006/relationships/hyperlink" Target="http://10.16.41.21/Portal/Content.aspx?MType=3&amp;WebID=27734&amp;WebModuleID=141" TargetMode="External"/><Relationship Id="rId156" Type="http://schemas.openxmlformats.org/officeDocument/2006/relationships/hyperlink" Target="http://10.16.41.21/Portal/Content.aspx?MType=3&amp;WebID=27915&amp;WebModuleID=141" TargetMode="External"/><Relationship Id="rId177" Type="http://schemas.openxmlformats.org/officeDocument/2006/relationships/hyperlink" Target="http://lib.cnnp.com.cn/Portal/Content.aspx?MType=3&amp;WebID=28094&amp;WebModuleID=141" TargetMode="External"/><Relationship Id="rId198" Type="http://schemas.openxmlformats.org/officeDocument/2006/relationships/hyperlink" Target="http://10.16.41.21/Portal/Content.aspx?MType=3&amp;WebID=28365&amp;WebModuleID=141" TargetMode="External"/><Relationship Id="rId202" Type="http://schemas.openxmlformats.org/officeDocument/2006/relationships/hyperlink" Target="http://10.16.41.21/Portal/Content.aspx?MType=3&amp;WebID=28415&amp;WebModuleID=141" TargetMode="External"/><Relationship Id="rId223" Type="http://schemas.openxmlformats.org/officeDocument/2006/relationships/hyperlink" Target="http://www.cinno.org.cn/cinno/admin/Admin_Article.asp?ChannelID=61&amp;Action=Show&amp;ArticleID=11150" TargetMode="External"/><Relationship Id="rId244" Type="http://schemas.openxmlformats.org/officeDocument/2006/relationships/hyperlink" Target="http://www.cinno.org.cn/cinno/admin/Admin_Article.asp?ChannelID=61&amp;Action=Show&amp;ArticleID=11150" TargetMode="External"/><Relationship Id="rId18" Type="http://schemas.openxmlformats.org/officeDocument/2006/relationships/hyperlink" Target="http://10.16.41.21/Portal/Content.aspx?MType=3&amp;WebID=26841&amp;WebModuleID=110" TargetMode="External"/><Relationship Id="rId39" Type="http://schemas.openxmlformats.org/officeDocument/2006/relationships/hyperlink" Target="http://10.16.41.21/Portal/Content.aspx?MType=3&amp;WebID=27101&amp;WebModuleID=141" TargetMode="External"/><Relationship Id="rId265" Type="http://schemas.openxmlformats.org/officeDocument/2006/relationships/hyperlink" Target="http://www.cinno.org.cn/cinno/admin/Admin_Article.asp?ChannelID=61&amp;Action=Show&amp;ArticleID=11150" TargetMode="External"/><Relationship Id="rId286" Type="http://schemas.openxmlformats.org/officeDocument/2006/relationships/header" Target="header5.xml"/><Relationship Id="rId50" Type="http://schemas.openxmlformats.org/officeDocument/2006/relationships/hyperlink" Target="http://10.16.41.21/Portal/Content.aspx?MType=3&amp;WebID=27259&amp;WebModuleID=141" TargetMode="External"/><Relationship Id="rId104" Type="http://schemas.openxmlformats.org/officeDocument/2006/relationships/hyperlink" Target="http://10.16.41.21/Portal/Content.aspx?MType=3&amp;WebID=27593&amp;WebModuleID=141" TargetMode="External"/><Relationship Id="rId125" Type="http://schemas.openxmlformats.org/officeDocument/2006/relationships/hyperlink" Target="http://10.16.41.21/Portal/Content.aspx?MType=3&amp;WebID=27693&amp;WebModuleID=141" TargetMode="External"/><Relationship Id="rId146" Type="http://schemas.openxmlformats.org/officeDocument/2006/relationships/hyperlink" Target="http://10.16.41.21/Portal/Content.aspx?MType=3&amp;WebID=27781&amp;WebModuleID=141" TargetMode="External"/><Relationship Id="rId167" Type="http://schemas.openxmlformats.org/officeDocument/2006/relationships/hyperlink" Target="http://10.16.41.21/Portal/Content.aspx?MType=3&amp;WebID=27961&amp;WebModuleID=141" TargetMode="External"/><Relationship Id="rId188" Type="http://schemas.openxmlformats.org/officeDocument/2006/relationships/hyperlink" Target="http://10.16.41.21/Portal/Content.aspx?MType=3&amp;WebID=28283&amp;WebModuleID=141" TargetMode="External"/><Relationship Id="rId71" Type="http://schemas.openxmlformats.org/officeDocument/2006/relationships/hyperlink" Target="http://10.16.41.21/Portal/Content.aspx?MType=3&amp;WebID=27360&amp;WebModuleID=141" TargetMode="External"/><Relationship Id="rId92" Type="http://schemas.openxmlformats.org/officeDocument/2006/relationships/hyperlink" Target="http://10.16.41.21/Portal/Content.aspx?MType=3&amp;WebID=27497&amp;WebModuleID=141" TargetMode="External"/><Relationship Id="rId213" Type="http://schemas.openxmlformats.org/officeDocument/2006/relationships/hyperlink" Target="http://www.cinno.org.cn/cinno/admin/Admin_Article.asp?ChannelID=61&amp;Action=Show&amp;ArticleID=11150" TargetMode="External"/><Relationship Id="rId234" Type="http://schemas.openxmlformats.org/officeDocument/2006/relationships/hyperlink" Target="http://www.cinno.org.cn/cinno/admin/Admin_Article.asp?ChannelID=61&amp;Action=Show&amp;ArticleID=11150" TargetMode="External"/><Relationship Id="rId2" Type="http://schemas.openxmlformats.org/officeDocument/2006/relationships/numbering" Target="numbering.xml"/><Relationship Id="rId29" Type="http://schemas.openxmlformats.org/officeDocument/2006/relationships/hyperlink" Target="http://10.16.41.21/Portal/Content.aspx?MType=3&amp;WebID=26951&amp;WebModuleID=110" TargetMode="External"/><Relationship Id="rId255" Type="http://schemas.openxmlformats.org/officeDocument/2006/relationships/hyperlink" Target="http://www.cinno.org.cn/cinno/admin/Admin_Article.asp?ChannelID=61&amp;Action=Show&amp;ArticleID=11150" TargetMode="External"/><Relationship Id="rId276" Type="http://schemas.openxmlformats.org/officeDocument/2006/relationships/hyperlink" Target="http://www.cinno.org.cn/cinno/admin/Admin_Article.asp?ChannelID=61&amp;Action=Show&amp;ArticleID=11150" TargetMode="External"/><Relationship Id="rId40" Type="http://schemas.openxmlformats.org/officeDocument/2006/relationships/hyperlink" Target="http://10.16.41.21/Portal/Content.aspx?MType=3&amp;WebID=27102&amp;WebModuleID=141" TargetMode="External"/><Relationship Id="rId115" Type="http://schemas.openxmlformats.org/officeDocument/2006/relationships/hyperlink" Target="http://10.16.41.21/Portal/Content.aspx?MType=3&amp;WebID=27619&amp;WebModuleID=141" TargetMode="External"/><Relationship Id="rId136" Type="http://schemas.openxmlformats.org/officeDocument/2006/relationships/hyperlink" Target="http://10.16.41.21/Portal/Content.aspx?MType=3&amp;WebID=27735&amp;WebModuleID=141" TargetMode="External"/><Relationship Id="rId157" Type="http://schemas.openxmlformats.org/officeDocument/2006/relationships/hyperlink" Target="http://10.16.41.21/Portal/Content.aspx?MType=3&amp;WebID=27916&amp;WebModuleID=141" TargetMode="External"/><Relationship Id="rId178" Type="http://schemas.openxmlformats.org/officeDocument/2006/relationships/hyperlink" Target="http://lib.cnnp.com.cn/Portal/Content.aspx?MType=3&amp;WebID=28096&amp;WebModuleID=141" TargetMode="External"/><Relationship Id="rId61" Type="http://schemas.openxmlformats.org/officeDocument/2006/relationships/hyperlink" Target="http://10.16.41.21/Portal/Content.aspx?MType=3&amp;WebID=27304&amp;WebModuleID=141" TargetMode="External"/><Relationship Id="rId82" Type="http://schemas.openxmlformats.org/officeDocument/2006/relationships/hyperlink" Target="http://10.16.41.21/Portal/Content.aspx?MType=3&amp;WebID=27446&amp;WebModuleID=141" TargetMode="External"/><Relationship Id="rId199" Type="http://schemas.openxmlformats.org/officeDocument/2006/relationships/hyperlink" Target="http://10.16.41.21/Portal/Content.aspx?MType=3&amp;WebID=28364&amp;WebModuleID=141" TargetMode="External"/><Relationship Id="rId203" Type="http://schemas.openxmlformats.org/officeDocument/2006/relationships/hyperlink" Target="http://10.16.41.21/Portal/Content.aspx?MType=3&amp;WebID=28431&amp;WebModuleID=141" TargetMode="External"/><Relationship Id="rId19" Type="http://schemas.openxmlformats.org/officeDocument/2006/relationships/hyperlink" Target="http://10.16.41.21/Portal/Content.aspx?MType=3&amp;WebID=26842&amp;WebModuleID=110" TargetMode="External"/><Relationship Id="rId224" Type="http://schemas.openxmlformats.org/officeDocument/2006/relationships/hyperlink" Target="http://www.cinno.org.cn/cinno/admin/Admin_Article.asp?ChannelID=61&amp;Action=Show&amp;ArticleID=11150" TargetMode="External"/><Relationship Id="rId245" Type="http://schemas.openxmlformats.org/officeDocument/2006/relationships/hyperlink" Target="http://www.cinno.org.cn/cinno/admin/Admin_Article.asp?ChannelID=61&amp;Action=Show&amp;ArticleID=11150" TargetMode="External"/><Relationship Id="rId266" Type="http://schemas.openxmlformats.org/officeDocument/2006/relationships/hyperlink" Target="http://www.cinno.org.cn/cinno/admin/Admin_Article.asp?ChannelID=61&amp;Action=Show&amp;ArticleID=11150" TargetMode="External"/><Relationship Id="rId287" Type="http://schemas.openxmlformats.org/officeDocument/2006/relationships/fontTable" Target="fontTable.xml"/><Relationship Id="rId30" Type="http://schemas.openxmlformats.org/officeDocument/2006/relationships/hyperlink" Target="http://10.16.41.21/Portal/Content.aspx?MType=3&amp;WebID=26950&amp;WebModuleID=110" TargetMode="External"/><Relationship Id="rId105" Type="http://schemas.openxmlformats.org/officeDocument/2006/relationships/hyperlink" Target="http://10.16.41.21/Portal/Content.aspx?MType=3&amp;WebID=27594&amp;WebModuleID=141" TargetMode="External"/><Relationship Id="rId126" Type="http://schemas.openxmlformats.org/officeDocument/2006/relationships/hyperlink" Target="http://10.16.41.21/Portal/Content.aspx?MType=3&amp;WebID=27694&amp;WebModuleID=141" TargetMode="External"/><Relationship Id="rId147" Type="http://schemas.openxmlformats.org/officeDocument/2006/relationships/hyperlink" Target="http://10.16.41.21/Portal/Content.aspx?MType=3&amp;WebID=27807&amp;WebModuleID=141" TargetMode="External"/><Relationship Id="rId168" Type="http://schemas.openxmlformats.org/officeDocument/2006/relationships/hyperlink" Target="http://10.16.41.21/Portal/Content.aspx?MType=3&amp;WebID=27983&amp;WebModuleID=141" TargetMode="External"/><Relationship Id="rId51" Type="http://schemas.openxmlformats.org/officeDocument/2006/relationships/hyperlink" Target="http://10.16.41.21/Portal/Content.aspx?MType=3&amp;WebID=27260&amp;WebModuleID=141" TargetMode="External"/><Relationship Id="rId72" Type="http://schemas.openxmlformats.org/officeDocument/2006/relationships/hyperlink" Target="http://10.16.41.21/Portal/Content.aspx?MType=3&amp;WebID=27394&amp;WebModuleID=141" TargetMode="External"/><Relationship Id="rId93" Type="http://schemas.openxmlformats.org/officeDocument/2006/relationships/hyperlink" Target="http://10.16.41.21/Portal/Content.aspx?MType=3&amp;WebID=27509&amp;WebModuleID=141" TargetMode="External"/><Relationship Id="rId189" Type="http://schemas.openxmlformats.org/officeDocument/2006/relationships/hyperlink" Target="http://10.16.41.21/Portal/Content.aspx?MType=3&amp;WebID=28287&amp;WebModuleID=141" TargetMode="External"/><Relationship Id="rId3" Type="http://schemas.openxmlformats.org/officeDocument/2006/relationships/styles" Target="styles.xml"/><Relationship Id="rId214" Type="http://schemas.openxmlformats.org/officeDocument/2006/relationships/hyperlink" Target="http://www.cinno.org.cn/cinno/admin/Admin_Article.asp?ChannelID=61&amp;Action=Show&amp;ArticleID=11150" TargetMode="External"/><Relationship Id="rId235" Type="http://schemas.openxmlformats.org/officeDocument/2006/relationships/hyperlink" Target="http://www.cinno.org.cn/cinno/admin/Admin_Article.asp?ChannelID=61&amp;Action=Show&amp;ArticleID=11150" TargetMode="External"/><Relationship Id="rId256" Type="http://schemas.openxmlformats.org/officeDocument/2006/relationships/hyperlink" Target="http://www.cinno.org.cn/cinno/admin/Admin_Article.asp?ChannelID=61&amp;Action=Show&amp;ArticleID=11150" TargetMode="External"/><Relationship Id="rId277" Type="http://schemas.openxmlformats.org/officeDocument/2006/relationships/hyperlink" Target="http://www.cinno.org.cn/cinno/admin/Admin_Article.asp?ChannelID=61&amp;Action=Show&amp;ArticleID=11150" TargetMode="External"/><Relationship Id="rId116" Type="http://schemas.openxmlformats.org/officeDocument/2006/relationships/hyperlink" Target="http://10.16.41.21/Portal/Content.aspx?MType=3&amp;WebID=27661&amp;WebModuleID=141" TargetMode="External"/><Relationship Id="rId137" Type="http://schemas.openxmlformats.org/officeDocument/2006/relationships/hyperlink" Target="http://10.16.41.21/Portal/Content.aspx?MType=3&amp;WebID=27736&amp;WebModuleID=141" TargetMode="External"/><Relationship Id="rId158" Type="http://schemas.openxmlformats.org/officeDocument/2006/relationships/hyperlink" Target="http://10.16.41.21/Portal/Content.aspx?MType=3&amp;WebID=27918&amp;WebModuleID=141" TargetMode="External"/><Relationship Id="rId20" Type="http://schemas.openxmlformats.org/officeDocument/2006/relationships/hyperlink" Target="http://10.16.41.21/Portal/Content.aspx?MType=3&amp;WebID=26843&amp;WebModuleID=110" TargetMode="External"/><Relationship Id="rId41" Type="http://schemas.openxmlformats.org/officeDocument/2006/relationships/hyperlink" Target="http://10.16.41.21/Portal/Content.aspx?MType=3&amp;WebID=27190&amp;WebModuleID=141" TargetMode="External"/><Relationship Id="rId62" Type="http://schemas.openxmlformats.org/officeDocument/2006/relationships/hyperlink" Target="http://10.16.41.21/Portal/Content.aspx?MType=3&amp;WebID=27337&amp;WebModuleID=141" TargetMode="External"/><Relationship Id="rId83" Type="http://schemas.openxmlformats.org/officeDocument/2006/relationships/hyperlink" Target="http://10.16.41.21/Portal/Content.aspx?MType=3&amp;WebID=27475&amp;WebModuleID=141" TargetMode="External"/><Relationship Id="rId179" Type="http://schemas.openxmlformats.org/officeDocument/2006/relationships/hyperlink" Target="http://lib.cnnp.com.cn/Portal/Content.aspx?MType=3&amp;WebID=28097&amp;WebModuleID=141" TargetMode="External"/><Relationship Id="rId190" Type="http://schemas.openxmlformats.org/officeDocument/2006/relationships/hyperlink" Target="http://10.16.41.21/Portal/Content.aspx?MType=3&amp;WebID=28286&amp;WebModuleID=141" TargetMode="External"/><Relationship Id="rId204" Type="http://schemas.openxmlformats.org/officeDocument/2006/relationships/hyperlink" Target="http://10.16.41.21/Portal/Content.aspx?MType=3&amp;WebID=28611&amp;WebModuleID=141" TargetMode="External"/><Relationship Id="rId225" Type="http://schemas.openxmlformats.org/officeDocument/2006/relationships/hyperlink" Target="http://www.cinno.org.cn/cinno/admin/Admin_Article.asp?ChannelID=61&amp;Action=Show&amp;ArticleID=11150" TargetMode="External"/><Relationship Id="rId246" Type="http://schemas.openxmlformats.org/officeDocument/2006/relationships/hyperlink" Target="http://www.cinno.org.cn/cinno/admin/Admin_Article.asp?ChannelID=61&amp;Action=Show&amp;ArticleID=11150" TargetMode="External"/><Relationship Id="rId267" Type="http://schemas.openxmlformats.org/officeDocument/2006/relationships/hyperlink" Target="http://www.cinno.org.cn/cinno/admin/Admin_Article.asp?ChannelID=61&amp;Action=Show&amp;ArticleID=11150" TargetMode="External"/><Relationship Id="rId288" Type="http://schemas.microsoft.com/office/2011/relationships/people" Target="people.xml"/><Relationship Id="rId106" Type="http://schemas.openxmlformats.org/officeDocument/2006/relationships/hyperlink" Target="http://10.16.41.21/Portal/Content.aspx?MType=3&amp;WebID=27595&amp;WebModuleID=141" TargetMode="External"/><Relationship Id="rId127" Type="http://schemas.openxmlformats.org/officeDocument/2006/relationships/hyperlink" Target="http://10.16.41.21/Portal/Content.aspx?MType=3&amp;WebID=27695&amp;WebModuleID=141" TargetMode="External"/><Relationship Id="rId10" Type="http://schemas.openxmlformats.org/officeDocument/2006/relationships/header" Target="header3.xml"/><Relationship Id="rId31" Type="http://schemas.openxmlformats.org/officeDocument/2006/relationships/hyperlink" Target="http://10.16.41.21/Portal/Content.aspx?MType=3&amp;WebID=27014&amp;WebModuleID=110" TargetMode="External"/><Relationship Id="rId52" Type="http://schemas.openxmlformats.org/officeDocument/2006/relationships/hyperlink" Target="http://10.16.41.21/Portal/Content.aspx?MType=3&amp;WebID=27261&amp;WebModuleID=141" TargetMode="External"/><Relationship Id="rId73" Type="http://schemas.openxmlformats.org/officeDocument/2006/relationships/hyperlink" Target="http://10.16.41.21/Portal/Content.aspx?MType=3&amp;WebID=27395&amp;WebModuleID=141" TargetMode="External"/><Relationship Id="rId94" Type="http://schemas.openxmlformats.org/officeDocument/2006/relationships/hyperlink" Target="http://10.16.41.21/Portal/Content.aspx?MType=3&amp;WebID=27511&amp;WebModuleID=141" TargetMode="External"/><Relationship Id="rId148" Type="http://schemas.openxmlformats.org/officeDocument/2006/relationships/hyperlink" Target="http://10.16.41.21/Portal/Content.aspx?MType=3&amp;WebID=27808&amp;WebModuleID=141" TargetMode="External"/><Relationship Id="rId169" Type="http://schemas.openxmlformats.org/officeDocument/2006/relationships/hyperlink" Target="http://10.16.41.21/Portal/Content.aspx?MType=3&amp;WebID=27984&amp;WebModuleID=141" TargetMode="External"/><Relationship Id="rId4" Type="http://schemas.openxmlformats.org/officeDocument/2006/relationships/settings" Target="settings.xml"/><Relationship Id="rId180" Type="http://schemas.openxmlformats.org/officeDocument/2006/relationships/hyperlink" Target="http://lib.cnnp.com.cn/Portal/Content.aspx?MType=3&amp;WebID=28095&amp;WebModuleID=141" TargetMode="External"/><Relationship Id="rId215" Type="http://schemas.openxmlformats.org/officeDocument/2006/relationships/hyperlink" Target="http://www.cinno.org.cn/cinno/admin/Admin_Article.asp?ChannelID=61&amp;Action=Show&amp;ArticleID=11150" TargetMode="External"/><Relationship Id="rId236" Type="http://schemas.openxmlformats.org/officeDocument/2006/relationships/hyperlink" Target="http://www.cinno.org.cn/cinno/admin/Admin_Article.asp?ChannelID=61&amp;Action=Show&amp;ArticleID=11150" TargetMode="External"/><Relationship Id="rId257" Type="http://schemas.openxmlformats.org/officeDocument/2006/relationships/hyperlink" Target="http://www.cinno.org.cn/cinno/admin/Admin_Article.asp?ChannelID=61&amp;Action=Show&amp;ArticleID=11150" TargetMode="External"/><Relationship Id="rId278" Type="http://schemas.openxmlformats.org/officeDocument/2006/relationships/hyperlink" Target="http://www.cinno.org.cn/cinno/admin/Admin_Article.asp?ChannelID=61&amp;Action=Show&amp;ArticleID=11150" TargetMode="External"/><Relationship Id="rId42" Type="http://schemas.openxmlformats.org/officeDocument/2006/relationships/hyperlink" Target="http://10.16.41.21/Portal/Content.aspx?MType=3&amp;WebID=27191&amp;WebModuleID=141" TargetMode="External"/><Relationship Id="rId84" Type="http://schemas.openxmlformats.org/officeDocument/2006/relationships/hyperlink" Target="http://10.16.41.21/Portal/Content.aspx?MType=3&amp;WebID=27476&amp;WebModuleID=141" TargetMode="External"/><Relationship Id="rId138" Type="http://schemas.openxmlformats.org/officeDocument/2006/relationships/hyperlink" Target="http://10.16.41.21/Portal/Content.aspx?MType=3&amp;WebID=27737&amp;WebModuleID=141" TargetMode="External"/><Relationship Id="rId191" Type="http://schemas.openxmlformats.org/officeDocument/2006/relationships/hyperlink" Target="http://10.16.41.21/Portal/Content.aspx?MType=3&amp;WebID=28285&amp;WebModuleID=141" TargetMode="External"/><Relationship Id="rId205" Type="http://schemas.openxmlformats.org/officeDocument/2006/relationships/hyperlink" Target="http://10.16.41.21/Portal/Content.aspx?MType=3&amp;WebID=28610&amp;WebModuleID=141" TargetMode="External"/><Relationship Id="rId247" Type="http://schemas.openxmlformats.org/officeDocument/2006/relationships/hyperlink" Target="http://www.cinno.org.cn/cinno/admin/Admin_Article.asp?ChannelID=61&amp;Action=Show&amp;ArticleID=11150" TargetMode="External"/><Relationship Id="rId107" Type="http://schemas.openxmlformats.org/officeDocument/2006/relationships/hyperlink" Target="http://10.16.41.21/Portal/Content.aspx?MType=3&amp;WebID=27596&amp;WebModuleID=141" TargetMode="External"/><Relationship Id="rId289" Type="http://schemas.openxmlformats.org/officeDocument/2006/relationships/theme" Target="theme/theme1.xml"/><Relationship Id="rId11" Type="http://schemas.openxmlformats.org/officeDocument/2006/relationships/header" Target="header4.xml"/><Relationship Id="rId53" Type="http://schemas.openxmlformats.org/officeDocument/2006/relationships/hyperlink" Target="http://10.16.41.21/Portal/Content.aspx?MType=3&amp;WebID=27262&amp;WebModuleID=141" TargetMode="External"/><Relationship Id="rId149" Type="http://schemas.openxmlformats.org/officeDocument/2006/relationships/hyperlink" Target="http://10.16.41.21/Portal/Content.aspx?MType=3&amp;WebID=27822&amp;WebModuleID=141" TargetMode="External"/><Relationship Id="rId95" Type="http://schemas.openxmlformats.org/officeDocument/2006/relationships/hyperlink" Target="http://10.16.41.21/Portal/Content.aspx?MType=3&amp;WebID=27584&amp;WebModuleID=141" TargetMode="External"/><Relationship Id="rId160" Type="http://schemas.openxmlformats.org/officeDocument/2006/relationships/hyperlink" Target="http://10.16.41.21/Portal/Content.aspx?MType=3&amp;WebID=27920&amp;WebModuleID=141" TargetMode="External"/><Relationship Id="rId216" Type="http://schemas.openxmlformats.org/officeDocument/2006/relationships/hyperlink" Target="http://www.cinno.org.cn/cinno/admin/Admin_Article.asp?ChannelID=61&amp;Action=Show&amp;ArticleID=11150" TargetMode="External"/><Relationship Id="rId258" Type="http://schemas.openxmlformats.org/officeDocument/2006/relationships/hyperlink" Target="http://www.cinno.org.cn/cinno/admin/Admin_Article.asp?ChannelID=61&amp;Action=Show&amp;ArticleID=11150" TargetMode="External"/><Relationship Id="rId22" Type="http://schemas.openxmlformats.org/officeDocument/2006/relationships/hyperlink" Target="http://10.16.41.21/Portal/Content.aspx?MType=3&amp;WebID=26889&amp;WebModuleID=110" TargetMode="External"/><Relationship Id="rId64" Type="http://schemas.openxmlformats.org/officeDocument/2006/relationships/hyperlink" Target="http://10.16.41.21/Portal/Content.aspx?MType=3&amp;WebID=27339&amp;WebModuleID=141" TargetMode="External"/><Relationship Id="rId118" Type="http://schemas.openxmlformats.org/officeDocument/2006/relationships/hyperlink" Target="http://10.16.41.21/Portal/Content.aspx?MType=3&amp;WebID=27663&amp;WebModuleID=141" TargetMode="External"/><Relationship Id="rId171" Type="http://schemas.openxmlformats.org/officeDocument/2006/relationships/hyperlink" Target="http://10.16.41.21/Portal/Content.aspx?MType=3&amp;WebID=28038&amp;WebModuleID=141" TargetMode="External"/><Relationship Id="rId227" Type="http://schemas.openxmlformats.org/officeDocument/2006/relationships/hyperlink" Target="http://www.cinno.org.cn/cinno/admin/Admin_Article.asp?ChannelID=61&amp;Action=Show&amp;ArticleID=111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11E79E-80C2-4018-989E-72353DC7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4523</TotalTime>
  <Pages>40</Pages>
  <Words>12722</Words>
  <Characters>72519</Characters>
  <Application>Microsoft Office Word</Application>
  <DocSecurity>0</DocSecurity>
  <Lines>604</Lines>
  <Paragraphs>170</Paragraphs>
  <ScaleCrop>false</ScaleCrop>
  <Company>RINPO</Company>
  <LinksUpToDate>false</LinksUpToDate>
  <CharactersWithSpaces>85071</CharactersWithSpaces>
  <SharedDoc>false</SharedDoc>
  <HLinks>
    <vt:vector size="234" baseType="variant">
      <vt:variant>
        <vt:i4>5832742</vt:i4>
      </vt:variant>
      <vt:variant>
        <vt:i4>168</vt:i4>
      </vt:variant>
      <vt:variant>
        <vt:i4>0</vt:i4>
      </vt:variant>
      <vt:variant>
        <vt:i4>5</vt:i4>
      </vt:variant>
      <vt:variant>
        <vt:lpwstr>http://www.cinno.org.cn/cinno/admin/Admin_Article.asp?ChannelID=61&amp;Action=Show&amp;ArticleID=11150</vt:lpwstr>
      </vt:variant>
      <vt:variant>
        <vt:lpwstr/>
      </vt:variant>
      <vt:variant>
        <vt:i4>5832742</vt:i4>
      </vt:variant>
      <vt:variant>
        <vt:i4>165</vt:i4>
      </vt:variant>
      <vt:variant>
        <vt:i4>0</vt:i4>
      </vt:variant>
      <vt:variant>
        <vt:i4>5</vt:i4>
      </vt:variant>
      <vt:variant>
        <vt:lpwstr>http://www.cinno.org.cn/cinno/admin/Admin_Article.asp?ChannelID=61&amp;Action=Show&amp;ArticleID=11150</vt:lpwstr>
      </vt:variant>
      <vt:variant>
        <vt:lpwstr/>
      </vt:variant>
      <vt:variant>
        <vt:i4>5832742</vt:i4>
      </vt:variant>
      <vt:variant>
        <vt:i4>162</vt:i4>
      </vt:variant>
      <vt:variant>
        <vt:i4>0</vt:i4>
      </vt:variant>
      <vt:variant>
        <vt:i4>5</vt:i4>
      </vt:variant>
      <vt:variant>
        <vt:lpwstr>http://www.cinno.org.cn/cinno/admin/Admin_Article.asp?ChannelID=61&amp;Action=Show&amp;ArticleID=11150</vt:lpwstr>
      </vt:variant>
      <vt:variant>
        <vt:lpwstr/>
      </vt:variant>
      <vt:variant>
        <vt:i4>5832742</vt:i4>
      </vt:variant>
      <vt:variant>
        <vt:i4>159</vt:i4>
      </vt:variant>
      <vt:variant>
        <vt:i4>0</vt:i4>
      </vt:variant>
      <vt:variant>
        <vt:i4>5</vt:i4>
      </vt:variant>
      <vt:variant>
        <vt:lpwstr>http://www.cinno.org.cn/cinno/admin/Admin_Article.asp?ChannelID=61&amp;Action=Show&amp;ArticleID=11150</vt:lpwstr>
      </vt:variant>
      <vt:variant>
        <vt:lpwstr/>
      </vt:variant>
      <vt:variant>
        <vt:i4>5832742</vt:i4>
      </vt:variant>
      <vt:variant>
        <vt:i4>156</vt:i4>
      </vt:variant>
      <vt:variant>
        <vt:i4>0</vt:i4>
      </vt:variant>
      <vt:variant>
        <vt:i4>5</vt:i4>
      </vt:variant>
      <vt:variant>
        <vt:lpwstr>http://www.cinno.org.cn/cinno/admin/Admin_Article.asp?ChannelID=61&amp;Action=Show&amp;ArticleID=11150</vt:lpwstr>
      </vt:variant>
      <vt:variant>
        <vt:lpwstr/>
      </vt:variant>
      <vt:variant>
        <vt:i4>5832742</vt:i4>
      </vt:variant>
      <vt:variant>
        <vt:i4>153</vt:i4>
      </vt:variant>
      <vt:variant>
        <vt:i4>0</vt:i4>
      </vt:variant>
      <vt:variant>
        <vt:i4>5</vt:i4>
      </vt:variant>
      <vt:variant>
        <vt:lpwstr>http://www.cinno.org.cn/cinno/admin/Admin_Article.asp?ChannelID=61&amp;Action=Show&amp;ArticleID=11150</vt:lpwstr>
      </vt:variant>
      <vt:variant>
        <vt:lpwstr/>
      </vt:variant>
      <vt:variant>
        <vt:i4>5832742</vt:i4>
      </vt:variant>
      <vt:variant>
        <vt:i4>150</vt:i4>
      </vt:variant>
      <vt:variant>
        <vt:i4>0</vt:i4>
      </vt:variant>
      <vt:variant>
        <vt:i4>5</vt:i4>
      </vt:variant>
      <vt:variant>
        <vt:lpwstr>http://www.cinno.org.cn/cinno/admin/Admin_Article.asp?ChannelID=61&amp;Action=Show&amp;ArticleID=11150</vt:lpwstr>
      </vt:variant>
      <vt:variant>
        <vt:lpwstr/>
      </vt:variant>
      <vt:variant>
        <vt:i4>5832742</vt:i4>
      </vt:variant>
      <vt:variant>
        <vt:i4>147</vt:i4>
      </vt:variant>
      <vt:variant>
        <vt:i4>0</vt:i4>
      </vt:variant>
      <vt:variant>
        <vt:i4>5</vt:i4>
      </vt:variant>
      <vt:variant>
        <vt:lpwstr>http://www.cinno.org.cn/cinno/admin/Admin_Article.asp?ChannelID=61&amp;Action=Show&amp;ArticleID=11150</vt:lpwstr>
      </vt:variant>
      <vt:variant>
        <vt:lpwstr/>
      </vt:variant>
      <vt:variant>
        <vt:i4>5832742</vt:i4>
      </vt:variant>
      <vt:variant>
        <vt:i4>144</vt:i4>
      </vt:variant>
      <vt:variant>
        <vt:i4>0</vt:i4>
      </vt:variant>
      <vt:variant>
        <vt:i4>5</vt:i4>
      </vt:variant>
      <vt:variant>
        <vt:lpwstr>http://www.cinno.org.cn/cinno/admin/Admin_Article.asp?ChannelID=61&amp;Action=Show&amp;ArticleID=11150</vt:lpwstr>
      </vt:variant>
      <vt:variant>
        <vt:lpwstr/>
      </vt:variant>
      <vt:variant>
        <vt:i4>5832742</vt:i4>
      </vt:variant>
      <vt:variant>
        <vt:i4>141</vt:i4>
      </vt:variant>
      <vt:variant>
        <vt:i4>0</vt:i4>
      </vt:variant>
      <vt:variant>
        <vt:i4>5</vt:i4>
      </vt:variant>
      <vt:variant>
        <vt:lpwstr>http://www.cinno.org.cn/cinno/admin/Admin_Article.asp?ChannelID=61&amp;Action=Show&amp;ArticleID=11150</vt:lpwstr>
      </vt:variant>
      <vt:variant>
        <vt:lpwstr/>
      </vt:variant>
      <vt:variant>
        <vt:i4>5832742</vt:i4>
      </vt:variant>
      <vt:variant>
        <vt:i4>138</vt:i4>
      </vt:variant>
      <vt:variant>
        <vt:i4>0</vt:i4>
      </vt:variant>
      <vt:variant>
        <vt:i4>5</vt:i4>
      </vt:variant>
      <vt:variant>
        <vt:lpwstr>http://www.cinno.org.cn/cinno/admin/Admin_Article.asp?ChannelID=61&amp;Action=Show&amp;ArticleID=11150</vt:lpwstr>
      </vt:variant>
      <vt:variant>
        <vt:lpwstr/>
      </vt:variant>
      <vt:variant>
        <vt:i4>5832742</vt:i4>
      </vt:variant>
      <vt:variant>
        <vt:i4>135</vt:i4>
      </vt:variant>
      <vt:variant>
        <vt:i4>0</vt:i4>
      </vt:variant>
      <vt:variant>
        <vt:i4>5</vt:i4>
      </vt:variant>
      <vt:variant>
        <vt:lpwstr>http://www.cinno.org.cn/cinno/admin/Admin_Article.asp?ChannelID=61&amp;Action=Show&amp;ArticleID=11150</vt:lpwstr>
      </vt:variant>
      <vt:variant>
        <vt:lpwstr/>
      </vt:variant>
      <vt:variant>
        <vt:i4>5832742</vt:i4>
      </vt:variant>
      <vt:variant>
        <vt:i4>132</vt:i4>
      </vt:variant>
      <vt:variant>
        <vt:i4>0</vt:i4>
      </vt:variant>
      <vt:variant>
        <vt:i4>5</vt:i4>
      </vt:variant>
      <vt:variant>
        <vt:lpwstr>http://www.cinno.org.cn/cinno/admin/Admin_Article.asp?ChannelID=61&amp;Action=Show&amp;ArticleID=11150</vt:lpwstr>
      </vt:variant>
      <vt:variant>
        <vt:lpwstr/>
      </vt:variant>
      <vt:variant>
        <vt:i4>5832742</vt:i4>
      </vt:variant>
      <vt:variant>
        <vt:i4>129</vt:i4>
      </vt:variant>
      <vt:variant>
        <vt:i4>0</vt:i4>
      </vt:variant>
      <vt:variant>
        <vt:i4>5</vt:i4>
      </vt:variant>
      <vt:variant>
        <vt:lpwstr>http://www.cinno.org.cn/cinno/admin/Admin_Article.asp?ChannelID=61&amp;Action=Show&amp;ArticleID=11150</vt:lpwstr>
      </vt:variant>
      <vt:variant>
        <vt:lpwstr/>
      </vt:variant>
      <vt:variant>
        <vt:i4>5832742</vt:i4>
      </vt:variant>
      <vt:variant>
        <vt:i4>126</vt:i4>
      </vt:variant>
      <vt:variant>
        <vt:i4>0</vt:i4>
      </vt:variant>
      <vt:variant>
        <vt:i4>5</vt:i4>
      </vt:variant>
      <vt:variant>
        <vt:lpwstr>http://www.cinno.org.cn/cinno/admin/Admin_Article.asp?ChannelID=61&amp;Action=Show&amp;ArticleID=11150</vt:lpwstr>
      </vt:variant>
      <vt:variant>
        <vt:lpwstr/>
      </vt:variant>
      <vt:variant>
        <vt:i4>5832742</vt:i4>
      </vt:variant>
      <vt:variant>
        <vt:i4>123</vt:i4>
      </vt:variant>
      <vt:variant>
        <vt:i4>0</vt:i4>
      </vt:variant>
      <vt:variant>
        <vt:i4>5</vt:i4>
      </vt:variant>
      <vt:variant>
        <vt:lpwstr>http://www.cinno.org.cn/cinno/admin/Admin_Article.asp?ChannelID=61&amp;Action=Show&amp;ArticleID=11150</vt:lpwstr>
      </vt:variant>
      <vt:variant>
        <vt:lpwstr/>
      </vt:variant>
      <vt:variant>
        <vt:i4>5832742</vt:i4>
      </vt:variant>
      <vt:variant>
        <vt:i4>120</vt:i4>
      </vt:variant>
      <vt:variant>
        <vt:i4>0</vt:i4>
      </vt:variant>
      <vt:variant>
        <vt:i4>5</vt:i4>
      </vt:variant>
      <vt:variant>
        <vt:lpwstr>http://www.cinno.org.cn/cinno/admin/Admin_Article.asp?ChannelID=61&amp;Action=Show&amp;ArticleID=11150</vt:lpwstr>
      </vt:variant>
      <vt:variant>
        <vt:lpwstr/>
      </vt:variant>
      <vt:variant>
        <vt:i4>5832742</vt:i4>
      </vt:variant>
      <vt:variant>
        <vt:i4>117</vt:i4>
      </vt:variant>
      <vt:variant>
        <vt:i4>0</vt:i4>
      </vt:variant>
      <vt:variant>
        <vt:i4>5</vt:i4>
      </vt:variant>
      <vt:variant>
        <vt:lpwstr>http://www.cinno.org.cn/cinno/admin/Admin_Article.asp?ChannelID=61&amp;Action=Show&amp;ArticleID=11150</vt:lpwstr>
      </vt:variant>
      <vt:variant>
        <vt:lpwstr/>
      </vt:variant>
      <vt:variant>
        <vt:i4>5832742</vt:i4>
      </vt:variant>
      <vt:variant>
        <vt:i4>114</vt:i4>
      </vt:variant>
      <vt:variant>
        <vt:i4>0</vt:i4>
      </vt:variant>
      <vt:variant>
        <vt:i4>5</vt:i4>
      </vt:variant>
      <vt:variant>
        <vt:lpwstr>http://www.cinno.org.cn/cinno/admin/Admin_Article.asp?ChannelID=61&amp;Action=Show&amp;ArticleID=11150</vt:lpwstr>
      </vt:variant>
      <vt:variant>
        <vt:lpwstr/>
      </vt:variant>
      <vt:variant>
        <vt:i4>5832742</vt:i4>
      </vt:variant>
      <vt:variant>
        <vt:i4>111</vt:i4>
      </vt:variant>
      <vt:variant>
        <vt:i4>0</vt:i4>
      </vt:variant>
      <vt:variant>
        <vt:i4>5</vt:i4>
      </vt:variant>
      <vt:variant>
        <vt:lpwstr>http://www.cinno.org.cn/cinno/admin/Admin_Article.asp?ChannelID=61&amp;Action=Show&amp;ArticleID=11150</vt:lpwstr>
      </vt:variant>
      <vt:variant>
        <vt:lpwstr/>
      </vt:variant>
      <vt:variant>
        <vt:i4>5832742</vt:i4>
      </vt:variant>
      <vt:variant>
        <vt:i4>108</vt:i4>
      </vt:variant>
      <vt:variant>
        <vt:i4>0</vt:i4>
      </vt:variant>
      <vt:variant>
        <vt:i4>5</vt:i4>
      </vt:variant>
      <vt:variant>
        <vt:lpwstr>http://www.cinno.org.cn/cinno/admin/Admin_Article.asp?ChannelID=61&amp;Action=Show&amp;ArticleID=11150</vt:lpwstr>
      </vt:variant>
      <vt:variant>
        <vt:lpwstr/>
      </vt:variant>
      <vt:variant>
        <vt:i4>5832742</vt:i4>
      </vt:variant>
      <vt:variant>
        <vt:i4>105</vt:i4>
      </vt:variant>
      <vt:variant>
        <vt:i4>0</vt:i4>
      </vt:variant>
      <vt:variant>
        <vt:i4>5</vt:i4>
      </vt:variant>
      <vt:variant>
        <vt:lpwstr>http://www.cinno.org.cn/cinno/admin/Admin_Article.asp?ChannelID=61&amp;Action=Show&amp;ArticleID=11150</vt:lpwstr>
      </vt:variant>
      <vt:variant>
        <vt:lpwstr/>
      </vt:variant>
      <vt:variant>
        <vt:i4>1703984</vt:i4>
      </vt:variant>
      <vt:variant>
        <vt:i4>98</vt:i4>
      </vt:variant>
      <vt:variant>
        <vt:i4>0</vt:i4>
      </vt:variant>
      <vt:variant>
        <vt:i4>5</vt:i4>
      </vt:variant>
      <vt:variant>
        <vt:lpwstr/>
      </vt:variant>
      <vt:variant>
        <vt:lpwstr>_Toc404945413</vt:lpwstr>
      </vt:variant>
      <vt:variant>
        <vt:i4>1703984</vt:i4>
      </vt:variant>
      <vt:variant>
        <vt:i4>92</vt:i4>
      </vt:variant>
      <vt:variant>
        <vt:i4>0</vt:i4>
      </vt:variant>
      <vt:variant>
        <vt:i4>5</vt:i4>
      </vt:variant>
      <vt:variant>
        <vt:lpwstr/>
      </vt:variant>
      <vt:variant>
        <vt:lpwstr>_Toc404945412</vt:lpwstr>
      </vt:variant>
      <vt:variant>
        <vt:i4>1703984</vt:i4>
      </vt:variant>
      <vt:variant>
        <vt:i4>86</vt:i4>
      </vt:variant>
      <vt:variant>
        <vt:i4>0</vt:i4>
      </vt:variant>
      <vt:variant>
        <vt:i4>5</vt:i4>
      </vt:variant>
      <vt:variant>
        <vt:lpwstr/>
      </vt:variant>
      <vt:variant>
        <vt:lpwstr>_Toc404945411</vt:lpwstr>
      </vt:variant>
      <vt:variant>
        <vt:i4>1703984</vt:i4>
      </vt:variant>
      <vt:variant>
        <vt:i4>80</vt:i4>
      </vt:variant>
      <vt:variant>
        <vt:i4>0</vt:i4>
      </vt:variant>
      <vt:variant>
        <vt:i4>5</vt:i4>
      </vt:variant>
      <vt:variant>
        <vt:lpwstr/>
      </vt:variant>
      <vt:variant>
        <vt:lpwstr>_Toc404945410</vt:lpwstr>
      </vt:variant>
      <vt:variant>
        <vt:i4>1769520</vt:i4>
      </vt:variant>
      <vt:variant>
        <vt:i4>74</vt:i4>
      </vt:variant>
      <vt:variant>
        <vt:i4>0</vt:i4>
      </vt:variant>
      <vt:variant>
        <vt:i4>5</vt:i4>
      </vt:variant>
      <vt:variant>
        <vt:lpwstr/>
      </vt:variant>
      <vt:variant>
        <vt:lpwstr>_Toc404945409</vt:lpwstr>
      </vt:variant>
      <vt:variant>
        <vt:i4>1769520</vt:i4>
      </vt:variant>
      <vt:variant>
        <vt:i4>68</vt:i4>
      </vt:variant>
      <vt:variant>
        <vt:i4>0</vt:i4>
      </vt:variant>
      <vt:variant>
        <vt:i4>5</vt:i4>
      </vt:variant>
      <vt:variant>
        <vt:lpwstr/>
      </vt:variant>
      <vt:variant>
        <vt:lpwstr>_Toc404945408</vt:lpwstr>
      </vt:variant>
      <vt:variant>
        <vt:i4>1769520</vt:i4>
      </vt:variant>
      <vt:variant>
        <vt:i4>62</vt:i4>
      </vt:variant>
      <vt:variant>
        <vt:i4>0</vt:i4>
      </vt:variant>
      <vt:variant>
        <vt:i4>5</vt:i4>
      </vt:variant>
      <vt:variant>
        <vt:lpwstr/>
      </vt:variant>
      <vt:variant>
        <vt:lpwstr>_Toc404945407</vt:lpwstr>
      </vt:variant>
      <vt:variant>
        <vt:i4>1769520</vt:i4>
      </vt:variant>
      <vt:variant>
        <vt:i4>56</vt:i4>
      </vt:variant>
      <vt:variant>
        <vt:i4>0</vt:i4>
      </vt:variant>
      <vt:variant>
        <vt:i4>5</vt:i4>
      </vt:variant>
      <vt:variant>
        <vt:lpwstr/>
      </vt:variant>
      <vt:variant>
        <vt:lpwstr>_Toc404945406</vt:lpwstr>
      </vt:variant>
      <vt:variant>
        <vt:i4>1769520</vt:i4>
      </vt:variant>
      <vt:variant>
        <vt:i4>50</vt:i4>
      </vt:variant>
      <vt:variant>
        <vt:i4>0</vt:i4>
      </vt:variant>
      <vt:variant>
        <vt:i4>5</vt:i4>
      </vt:variant>
      <vt:variant>
        <vt:lpwstr/>
      </vt:variant>
      <vt:variant>
        <vt:lpwstr>_Toc404945405</vt:lpwstr>
      </vt:variant>
      <vt:variant>
        <vt:i4>1769520</vt:i4>
      </vt:variant>
      <vt:variant>
        <vt:i4>44</vt:i4>
      </vt:variant>
      <vt:variant>
        <vt:i4>0</vt:i4>
      </vt:variant>
      <vt:variant>
        <vt:i4>5</vt:i4>
      </vt:variant>
      <vt:variant>
        <vt:lpwstr/>
      </vt:variant>
      <vt:variant>
        <vt:lpwstr>_Toc404945404</vt:lpwstr>
      </vt:variant>
      <vt:variant>
        <vt:i4>1769520</vt:i4>
      </vt:variant>
      <vt:variant>
        <vt:i4>38</vt:i4>
      </vt:variant>
      <vt:variant>
        <vt:i4>0</vt:i4>
      </vt:variant>
      <vt:variant>
        <vt:i4>5</vt:i4>
      </vt:variant>
      <vt:variant>
        <vt:lpwstr/>
      </vt:variant>
      <vt:variant>
        <vt:lpwstr>_Toc404945403</vt:lpwstr>
      </vt:variant>
      <vt:variant>
        <vt:i4>1769520</vt:i4>
      </vt:variant>
      <vt:variant>
        <vt:i4>32</vt:i4>
      </vt:variant>
      <vt:variant>
        <vt:i4>0</vt:i4>
      </vt:variant>
      <vt:variant>
        <vt:i4>5</vt:i4>
      </vt:variant>
      <vt:variant>
        <vt:lpwstr/>
      </vt:variant>
      <vt:variant>
        <vt:lpwstr>_Toc404945402</vt:lpwstr>
      </vt:variant>
      <vt:variant>
        <vt:i4>1769520</vt:i4>
      </vt:variant>
      <vt:variant>
        <vt:i4>26</vt:i4>
      </vt:variant>
      <vt:variant>
        <vt:i4>0</vt:i4>
      </vt:variant>
      <vt:variant>
        <vt:i4>5</vt:i4>
      </vt:variant>
      <vt:variant>
        <vt:lpwstr/>
      </vt:variant>
      <vt:variant>
        <vt:lpwstr>_Toc404945401</vt:lpwstr>
      </vt:variant>
      <vt:variant>
        <vt:i4>1769520</vt:i4>
      </vt:variant>
      <vt:variant>
        <vt:i4>20</vt:i4>
      </vt:variant>
      <vt:variant>
        <vt:i4>0</vt:i4>
      </vt:variant>
      <vt:variant>
        <vt:i4>5</vt:i4>
      </vt:variant>
      <vt:variant>
        <vt:lpwstr/>
      </vt:variant>
      <vt:variant>
        <vt:lpwstr>_Toc404945400</vt:lpwstr>
      </vt:variant>
      <vt:variant>
        <vt:i4>1179703</vt:i4>
      </vt:variant>
      <vt:variant>
        <vt:i4>14</vt:i4>
      </vt:variant>
      <vt:variant>
        <vt:i4>0</vt:i4>
      </vt:variant>
      <vt:variant>
        <vt:i4>5</vt:i4>
      </vt:variant>
      <vt:variant>
        <vt:lpwstr/>
      </vt:variant>
      <vt:variant>
        <vt:lpwstr>_Toc404945399</vt:lpwstr>
      </vt:variant>
      <vt:variant>
        <vt:i4>1179703</vt:i4>
      </vt:variant>
      <vt:variant>
        <vt:i4>8</vt:i4>
      </vt:variant>
      <vt:variant>
        <vt:i4>0</vt:i4>
      </vt:variant>
      <vt:variant>
        <vt:i4>5</vt:i4>
      </vt:variant>
      <vt:variant>
        <vt:lpwstr/>
      </vt:variant>
      <vt:variant>
        <vt:lpwstr>_Toc404945398</vt:lpwstr>
      </vt:variant>
      <vt:variant>
        <vt:i4>1179703</vt:i4>
      </vt:variant>
      <vt:variant>
        <vt:i4>2</vt:i4>
      </vt:variant>
      <vt:variant>
        <vt:i4>0</vt:i4>
      </vt:variant>
      <vt:variant>
        <vt:i4>5</vt:i4>
      </vt:variant>
      <vt:variant>
        <vt:lpwstr/>
      </vt:variant>
      <vt:variant>
        <vt:lpwstr>_Toc404945397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Huming</cp:lastModifiedBy>
  <cp:revision>431</cp:revision>
  <cp:lastPrinted>2014-06-11T07:05:00Z</cp:lastPrinted>
  <dcterms:created xsi:type="dcterms:W3CDTF">2016-11-24T05:22:00Z</dcterms:created>
  <dcterms:modified xsi:type="dcterms:W3CDTF">2017-12-05T06:44:00Z</dcterms:modified>
</cp:coreProperties>
</file>